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ink/ink1.xml" ContentType="application/inkml+xml"/>
  <Override PartName="/word/charts/colors1.xml" ContentType="application/vnd.ms-office.chartcolorstyle+xml"/>
  <Override PartName="/word/theme/theme1.xml" ContentType="application/vnd.openxmlformats-officedocument.theme+xml"/>
  <Override PartName="/word/ink/ink2.xml" ContentType="application/inkml+xml"/>
  <Override PartName="/word/charts/style1.xml" ContentType="application/vnd.ms-office.chartstyle+xml"/>
  <Override PartName="/word/charts/chart1.xml" ContentType="application/vnd.openxmlformats-officedocument.drawingml.chart+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D406" w14:textId="77777777" w:rsidR="00607048" w:rsidRPr="005B0D96" w:rsidRDefault="00607048" w:rsidP="00607048">
      <w:pPr>
        <w:tabs>
          <w:tab w:val="left" w:pos="567"/>
          <w:tab w:val="left" w:pos="1134"/>
        </w:tabs>
        <w:ind w:right="-61"/>
        <w:rPr>
          <w:rFonts w:ascii="Arial" w:hAnsi="Arial" w:cs="Arial"/>
          <w:sz w:val="18"/>
          <w:szCs w:val="18"/>
        </w:rPr>
      </w:pPr>
    </w:p>
    <w:p w14:paraId="03AEAFDE" w14:textId="77777777" w:rsidR="00607048" w:rsidRPr="005B0D96" w:rsidRDefault="00607048" w:rsidP="00607048">
      <w:pPr>
        <w:rPr>
          <w:rFonts w:ascii="Arial" w:hAnsi="Arial" w:cs="Arial"/>
          <w:sz w:val="24"/>
        </w:rPr>
      </w:pPr>
    </w:p>
    <w:p w14:paraId="5F9D8846" w14:textId="77777777" w:rsidR="00607048" w:rsidRPr="005B0D96" w:rsidRDefault="00607048" w:rsidP="00607048">
      <w:pPr>
        <w:rPr>
          <w:rFonts w:ascii="Arial" w:hAnsi="Arial" w:cs="Arial"/>
          <w:sz w:val="24"/>
        </w:rPr>
      </w:pPr>
    </w:p>
    <w:p w14:paraId="3981E136" w14:textId="77777777" w:rsidR="00607048" w:rsidRDefault="00607048" w:rsidP="00607048">
      <w:pPr>
        <w:rPr>
          <w:rFonts w:ascii="Arial" w:hAnsi="Arial" w:cs="Arial"/>
          <w:sz w:val="24"/>
        </w:rPr>
      </w:pPr>
    </w:p>
    <w:p w14:paraId="46A9B127" w14:textId="77777777" w:rsidR="00607048" w:rsidRPr="005B0D96" w:rsidRDefault="00607048" w:rsidP="00607048">
      <w:pPr>
        <w:rPr>
          <w:rFonts w:ascii="Arial" w:hAnsi="Arial" w:cs="Arial"/>
          <w:sz w:val="24"/>
        </w:rPr>
      </w:pPr>
      <w:r w:rsidRPr="00162BD6">
        <w:rPr>
          <w:rFonts w:ascii="Arial" w:hAnsi="Arial" w:cs="Arial"/>
          <w:noProof/>
          <w:sz w:val="22"/>
          <w:szCs w:val="22"/>
          <w:lang w:eastAsia="en-AU"/>
        </w:rPr>
        <mc:AlternateContent>
          <mc:Choice Requires="wps">
            <w:drawing>
              <wp:anchor distT="45720" distB="45720" distL="114300" distR="114300" simplePos="0" relativeHeight="251661312" behindDoc="0" locked="0" layoutInCell="1" allowOverlap="1" wp14:anchorId="18B2FBCA" wp14:editId="25723379">
                <wp:simplePos x="0" y="0"/>
                <wp:positionH relativeFrom="column">
                  <wp:posOffset>203200</wp:posOffset>
                </wp:positionH>
                <wp:positionV relativeFrom="paragraph">
                  <wp:posOffset>49530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prstDash val="dash"/>
                          <a:miter lim="800000"/>
                          <a:headEnd/>
                          <a:tailEnd/>
                        </a:ln>
                      </wps:spPr>
                      <wps:txbx>
                        <w:txbxContent>
                          <w:p w14:paraId="5DE3818C" w14:textId="77777777" w:rsidR="0063592D" w:rsidRDefault="0063592D" w:rsidP="00607048">
                            <w:r>
                              <w:t xml:space="preserve"> </w:t>
                            </w:r>
                          </w:p>
                          <w:p w14:paraId="7BEDCB2C" w14:textId="77777777" w:rsidR="0063592D" w:rsidRDefault="0063592D" w:rsidP="00607048"/>
                          <w:p w14:paraId="6C9845BA" w14:textId="77777777" w:rsidR="0063592D" w:rsidRDefault="0063592D" w:rsidP="00607048"/>
                          <w:p w14:paraId="28B7DC65"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FBCA" id="_x0000_t202" coordsize="21600,21600" o:spt="202" path="m,l,21600r21600,l21600,xe">
                <v:stroke joinstyle="miter"/>
                <v:path gradientshapeok="t" o:connecttype="rect"/>
              </v:shapetype>
              <v:shape id="Text Box 2" o:spid="_x0000_s1026" type="#_x0000_t202" style="position:absolute;margin-left:16pt;margin-top:3.9pt;width:203.6pt;height:10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">
                <v:stroke dashstyle="dash"/>
                <v:textbox>
                  <w:txbxContent>
                    <w:p w14:paraId="5DE3818C" w14:textId="77777777" w:rsidR="0063592D" w:rsidRDefault="0063592D" w:rsidP="00607048">
                      <w:r>
                        <w:t xml:space="preserve"> </w:t>
                      </w:r>
                    </w:p>
                    <w:p w14:paraId="7BEDCB2C" w14:textId="77777777" w:rsidR="0063592D" w:rsidRDefault="0063592D" w:rsidP="00607048"/>
                    <w:p w14:paraId="6C9845BA" w14:textId="77777777" w:rsidR="0063592D" w:rsidRDefault="0063592D" w:rsidP="00607048"/>
                    <w:p w14:paraId="28B7DC65"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v:textbox>
                <w10:wrap type="square"/>
              </v:shape>
            </w:pict>
          </mc:Fallback>
        </mc:AlternateContent>
      </w:r>
    </w:p>
    <w:p w14:paraId="76FE0B84" w14:textId="44F09185"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sidR="00B6005A">
        <w:rPr>
          <w:rFonts w:ascii="Arial" w:hAnsi="Arial" w:cs="Arial"/>
          <w:b/>
          <w:bCs/>
          <w:iCs/>
          <w:sz w:val="36"/>
          <w:szCs w:val="32"/>
        </w:rPr>
        <w:t>2</w:t>
      </w:r>
      <w:r w:rsidRPr="000A3236">
        <w:rPr>
          <w:rFonts w:ascii="Arial" w:hAnsi="Arial" w:cs="Arial"/>
          <w:b/>
          <w:bCs/>
          <w:iCs/>
          <w:sz w:val="36"/>
          <w:szCs w:val="32"/>
        </w:rPr>
        <w:t xml:space="preserve"> examination, 202</w:t>
      </w:r>
      <w:r w:rsidR="00B6005A">
        <w:rPr>
          <w:rFonts w:ascii="Arial" w:hAnsi="Arial" w:cs="Arial"/>
          <w:b/>
          <w:bCs/>
          <w:iCs/>
          <w:sz w:val="36"/>
          <w:szCs w:val="32"/>
        </w:rPr>
        <w:t>3</w:t>
      </w:r>
    </w:p>
    <w:p w14:paraId="0B0CCBCE" w14:textId="77777777"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04F35344" w14:textId="77777777" w:rsidR="00607048" w:rsidRPr="000A3236" w:rsidRDefault="00607048" w:rsidP="00607048">
      <w:pPr>
        <w:rPr>
          <w:b/>
          <w:bCs/>
          <w:sz w:val="24"/>
          <w:szCs w:val="22"/>
        </w:rPr>
      </w:pPr>
    </w:p>
    <w:p w14:paraId="05CDF860" w14:textId="77777777" w:rsidR="00607048" w:rsidRDefault="00607048" w:rsidP="00607048">
      <w:pPr>
        <w:rPr>
          <w:rFonts w:ascii="Arial" w:hAnsi="Arial" w:cs="Arial"/>
          <w:b/>
          <w:sz w:val="48"/>
        </w:rPr>
      </w:pPr>
    </w:p>
    <w:p w14:paraId="49BE35D8" w14:textId="77777777" w:rsidR="00607048" w:rsidRDefault="00607048" w:rsidP="00607048">
      <w:pPr>
        <w:rPr>
          <w:rFonts w:ascii="Arial" w:hAnsi="Arial" w:cs="Arial"/>
          <w:b/>
          <w:sz w:val="48"/>
        </w:rPr>
      </w:pPr>
    </w:p>
    <w:p w14:paraId="4A340893" w14:textId="77777777" w:rsidR="00A558C0" w:rsidRDefault="00607048" w:rsidP="00A558C0">
      <w:pPr>
        <w:ind w:firstLine="720"/>
        <w:rPr>
          <w:rFonts w:ascii="Arial" w:hAnsi="Arial" w:cs="Arial"/>
          <w:bCs/>
          <w:sz w:val="56"/>
          <w:szCs w:val="56"/>
        </w:rPr>
      </w:pPr>
      <w:r w:rsidRPr="00640A33">
        <w:rPr>
          <w:rFonts w:ascii="Arial" w:hAnsi="Arial" w:cs="Arial"/>
          <w:b/>
          <w:sz w:val="56"/>
          <w:szCs w:val="56"/>
        </w:rPr>
        <w:t>PHYSICS</w:t>
      </w:r>
    </w:p>
    <w:p w14:paraId="0F06C09C" w14:textId="49F2954C" w:rsidR="00607048" w:rsidRPr="00A558C0" w:rsidRDefault="00607048" w:rsidP="00A558C0">
      <w:pPr>
        <w:ind w:firstLine="720"/>
        <w:rPr>
          <w:rFonts w:ascii="Arial" w:hAnsi="Arial" w:cs="Arial"/>
          <w:bCs/>
          <w:sz w:val="56"/>
          <w:szCs w:val="56"/>
        </w:rPr>
      </w:pPr>
      <w:r w:rsidRPr="000A3236">
        <w:rPr>
          <w:rFonts w:ascii="Arial" w:hAnsi="Arial" w:cs="Arial"/>
          <w:b/>
          <w:sz w:val="56"/>
          <w:szCs w:val="56"/>
        </w:rPr>
        <w:t>Unit</w:t>
      </w:r>
      <w:r>
        <w:rPr>
          <w:rFonts w:ascii="Arial" w:hAnsi="Arial" w:cs="Arial"/>
          <w:b/>
          <w:sz w:val="56"/>
          <w:szCs w:val="56"/>
        </w:rPr>
        <w:t>s</w:t>
      </w:r>
      <w:r w:rsidRPr="000A3236">
        <w:rPr>
          <w:rFonts w:ascii="Arial" w:hAnsi="Arial" w:cs="Arial"/>
          <w:b/>
          <w:sz w:val="56"/>
          <w:szCs w:val="56"/>
        </w:rPr>
        <w:t xml:space="preserve"> 3</w:t>
      </w:r>
      <w:r>
        <w:rPr>
          <w:rFonts w:ascii="Arial" w:hAnsi="Arial" w:cs="Arial"/>
          <w:b/>
          <w:sz w:val="56"/>
          <w:szCs w:val="56"/>
        </w:rPr>
        <w:t xml:space="preserve"> </w:t>
      </w:r>
      <w:r w:rsidR="00A558C0">
        <w:rPr>
          <w:rFonts w:ascii="Arial" w:hAnsi="Arial" w:cs="Arial"/>
          <w:b/>
          <w:sz w:val="56"/>
          <w:szCs w:val="56"/>
        </w:rPr>
        <w:t>&amp;</w:t>
      </w:r>
      <w:r>
        <w:rPr>
          <w:rFonts w:ascii="Arial" w:hAnsi="Arial" w:cs="Arial"/>
          <w:b/>
          <w:sz w:val="56"/>
          <w:szCs w:val="56"/>
        </w:rPr>
        <w:t xml:space="preserve"> 4</w:t>
      </w:r>
    </w:p>
    <w:p w14:paraId="1117C7A3" w14:textId="77777777" w:rsidR="00607048" w:rsidRDefault="00607048" w:rsidP="00607048">
      <w:pPr>
        <w:rPr>
          <w:rFonts w:ascii="Arial" w:hAnsi="Arial" w:cs="Arial"/>
          <w:b/>
          <w:sz w:val="48"/>
        </w:rPr>
      </w:pPr>
    </w:p>
    <w:p w14:paraId="45EBBE7B" w14:textId="12E7A207" w:rsidR="00607048" w:rsidRPr="0062592F" w:rsidRDefault="0062592F" w:rsidP="00607048">
      <w:pPr>
        <w:tabs>
          <w:tab w:val="left" w:pos="1701"/>
          <w:tab w:val="left" w:pos="7371"/>
        </w:tabs>
        <w:rPr>
          <w:rFonts w:ascii="Arial" w:hAnsi="Arial" w:cs="Arial"/>
          <w:b/>
          <w:color w:val="FF0000"/>
          <w:sz w:val="18"/>
        </w:rPr>
      </w:pPr>
      <w:r w:rsidRPr="0062592F">
        <w:rPr>
          <w:rFonts w:ascii="Arial" w:hAnsi="Arial" w:cs="Arial"/>
          <w:b/>
          <w:color w:val="FF0000"/>
          <w:sz w:val="28"/>
          <w:szCs w:val="28"/>
        </w:rPr>
        <w:t>MARKING KEY</w:t>
      </w:r>
    </w:p>
    <w:p w14:paraId="7FF74D2C" w14:textId="77777777" w:rsidR="00607048" w:rsidRPr="005B0D96" w:rsidRDefault="00607048" w:rsidP="00607048">
      <w:pPr>
        <w:rPr>
          <w:rFonts w:ascii="Arial" w:hAnsi="Arial" w:cs="Arial"/>
          <w:sz w:val="24"/>
        </w:rPr>
      </w:pPr>
    </w:p>
    <w:p w14:paraId="4D587EAE" w14:textId="77777777" w:rsidR="00607048" w:rsidRDefault="00607048" w:rsidP="00607048">
      <w:pPr>
        <w:rPr>
          <w:rFonts w:ascii="Arial" w:hAnsi="Arial" w:cs="Arial"/>
          <w:sz w:val="24"/>
        </w:rPr>
      </w:pPr>
    </w:p>
    <w:p w14:paraId="5700B00D" w14:textId="77777777" w:rsidR="00607048" w:rsidRPr="005B0D96" w:rsidRDefault="00607048" w:rsidP="00607048">
      <w:pPr>
        <w:rPr>
          <w:rFonts w:ascii="Arial" w:hAnsi="Arial" w:cs="Arial"/>
          <w:sz w:val="24"/>
        </w:rPr>
      </w:pPr>
    </w:p>
    <w:p w14:paraId="506ED091" w14:textId="77777777" w:rsidR="00607048" w:rsidRPr="005B0D96" w:rsidRDefault="00607048" w:rsidP="00607048">
      <w:pPr>
        <w:rPr>
          <w:rFonts w:ascii="Arial" w:hAnsi="Arial" w:cs="Arial"/>
          <w:sz w:val="24"/>
        </w:rPr>
      </w:pPr>
    </w:p>
    <w:p w14:paraId="46442F74"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40DD5AB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06EF108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1C5ACFC9" w14:textId="77777777" w:rsidR="00607048" w:rsidRDefault="00607048" w:rsidP="00607048">
      <w:pPr>
        <w:pStyle w:val="PlainText"/>
        <w:rPr>
          <w:rFonts w:ascii="Arial" w:hAnsi="Arial" w:cs="Arial"/>
          <w:sz w:val="22"/>
          <w:szCs w:val="22"/>
        </w:rPr>
      </w:pPr>
    </w:p>
    <w:p w14:paraId="62E20E56" w14:textId="77777777" w:rsidR="00607048" w:rsidRPr="00AA4E6F" w:rsidRDefault="00607048" w:rsidP="00607048">
      <w:pPr>
        <w:pStyle w:val="PlainText"/>
        <w:rPr>
          <w:rFonts w:ascii="Arial" w:hAnsi="Arial" w:cs="Arial"/>
          <w:sz w:val="22"/>
          <w:szCs w:val="22"/>
        </w:rPr>
      </w:pPr>
    </w:p>
    <w:p w14:paraId="154CDB8D"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408F6FB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9BC8701"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309429ED"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3F19268A" w14:textId="77777777" w:rsidR="00607048" w:rsidRPr="00AA4E6F" w:rsidRDefault="00607048" w:rsidP="00607048">
      <w:pPr>
        <w:pStyle w:val="PlainText"/>
        <w:rPr>
          <w:rFonts w:ascii="Arial" w:hAnsi="Arial" w:cs="Arial"/>
          <w:sz w:val="22"/>
          <w:szCs w:val="22"/>
        </w:rPr>
      </w:pPr>
    </w:p>
    <w:p w14:paraId="42E853E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65E686BF"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7CC4D70"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53C3ABC9"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4A21FA7" w14:textId="77777777" w:rsidR="00607048" w:rsidRDefault="00607048" w:rsidP="00607048">
      <w:pPr>
        <w:pStyle w:val="PlainText"/>
        <w:ind w:left="1985" w:hanging="1985"/>
        <w:rPr>
          <w:rFonts w:ascii="Arial" w:hAnsi="Arial" w:cs="Arial"/>
          <w:sz w:val="22"/>
          <w:szCs w:val="22"/>
        </w:rPr>
      </w:pPr>
    </w:p>
    <w:p w14:paraId="2AA51725" w14:textId="77777777" w:rsidR="00607048" w:rsidRDefault="00607048" w:rsidP="00607048">
      <w:pPr>
        <w:pStyle w:val="PlainText"/>
        <w:ind w:left="1985" w:hanging="1985"/>
        <w:rPr>
          <w:rFonts w:ascii="Arial" w:hAnsi="Arial" w:cs="Arial"/>
          <w:sz w:val="22"/>
          <w:szCs w:val="22"/>
        </w:rPr>
      </w:pPr>
    </w:p>
    <w:p w14:paraId="1A75B93D"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315027FC"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B1ACBAE" w14:textId="77777777" w:rsidR="00607048" w:rsidRPr="00AA4E6F" w:rsidRDefault="00607048" w:rsidP="00607048">
      <w:pPr>
        <w:pStyle w:val="PlainText"/>
        <w:ind w:left="1985" w:hanging="1985"/>
        <w:rPr>
          <w:rFonts w:ascii="Arial" w:hAnsi="Arial" w:cs="Arial"/>
          <w:sz w:val="22"/>
          <w:szCs w:val="22"/>
        </w:rPr>
      </w:pPr>
    </w:p>
    <w:p w14:paraId="7E04C9F1" w14:textId="77777777" w:rsidR="00607048" w:rsidRPr="00AA4E6F" w:rsidRDefault="00607048" w:rsidP="00607048">
      <w:pPr>
        <w:pStyle w:val="PlainText"/>
        <w:rPr>
          <w:rFonts w:ascii="Arial" w:hAnsi="Arial" w:cs="Arial"/>
          <w:sz w:val="22"/>
          <w:szCs w:val="22"/>
        </w:rPr>
      </w:pPr>
    </w:p>
    <w:p w14:paraId="18C42CF2" w14:textId="77777777" w:rsidR="00607048" w:rsidRPr="00AA4E6F" w:rsidRDefault="00607048" w:rsidP="00607048">
      <w:pPr>
        <w:pStyle w:val="PlainText"/>
        <w:rPr>
          <w:rFonts w:ascii="Arial" w:hAnsi="Arial" w:cs="Arial"/>
          <w:b/>
          <w:sz w:val="22"/>
          <w:szCs w:val="22"/>
        </w:rPr>
      </w:pPr>
    </w:p>
    <w:p w14:paraId="38FD0646" w14:textId="77777777" w:rsidR="00607048" w:rsidRDefault="00607048" w:rsidP="00607048">
      <w:pPr>
        <w:pStyle w:val="PlainText"/>
        <w:rPr>
          <w:rFonts w:ascii="Arial" w:hAnsi="Arial" w:cs="Arial"/>
          <w:sz w:val="22"/>
          <w:szCs w:val="22"/>
        </w:rPr>
        <w:sectPr w:rsidR="00607048" w:rsidSect="00607048">
          <w:headerReference w:type="even" r:id="rId8"/>
          <w:headerReference w:type="default" r:id="rId9"/>
          <w:footerReference w:type="even" r:id="rId10"/>
          <w:footerReference w:type="default" r:id="rId11"/>
          <w:headerReference w:type="first" r:id="rId12"/>
          <w:footerReference w:type="first" r:id="rId13"/>
          <w:pgSz w:w="11907" w:h="16840" w:code="9"/>
          <w:pgMar w:top="1015" w:right="851" w:bottom="851" w:left="851" w:header="567" w:footer="709" w:gutter="0"/>
          <w:cols w:space="708"/>
          <w:titlePg/>
          <w:docGrid w:linePitch="360"/>
        </w:sectPr>
      </w:pPr>
    </w:p>
    <w:p w14:paraId="5DE67469" w14:textId="77777777" w:rsidR="00607048" w:rsidRDefault="00607048" w:rsidP="00607048">
      <w:pPr>
        <w:rPr>
          <w:rFonts w:ascii="Arial" w:hAnsi="Arial" w:cs="Arial"/>
          <w:b/>
          <w:sz w:val="26"/>
          <w:szCs w:val="22"/>
        </w:rPr>
      </w:pPr>
      <w:r>
        <w:rPr>
          <w:rFonts w:ascii="Arial" w:hAnsi="Arial" w:cs="Arial"/>
          <w:b/>
          <w:sz w:val="26"/>
          <w:szCs w:val="22"/>
        </w:rPr>
        <w:br w:type="page"/>
      </w:r>
    </w:p>
    <w:p w14:paraId="6D0CB6D6" w14:textId="77777777"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1BCF0FA7"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7DE4A756"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1984053"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8E89501"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DA93416"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2F3FF90C"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44421F0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37ACDE9B"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0475A76E"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47F495F0"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0D28F03B"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7694CB51" w14:textId="3E072099" w:rsidR="00607048" w:rsidRPr="00AA4E6F" w:rsidRDefault="00402EB1" w:rsidP="00A00095">
            <w:pPr>
              <w:ind w:right="-74"/>
              <w:jc w:val="center"/>
              <w:rPr>
                <w:rFonts w:ascii="Arial" w:hAnsi="Arial" w:cs="Arial"/>
                <w:sz w:val="22"/>
                <w:szCs w:val="22"/>
              </w:rPr>
            </w:pPr>
            <w:r>
              <w:rPr>
                <w:rFonts w:ascii="Arial" w:hAnsi="Arial" w:cs="Arial"/>
                <w:sz w:val="22"/>
                <w:szCs w:val="22"/>
              </w:rPr>
              <w:t>11</w:t>
            </w:r>
          </w:p>
        </w:tc>
        <w:tc>
          <w:tcPr>
            <w:tcW w:w="1702" w:type="dxa"/>
            <w:tcBorders>
              <w:top w:val="single" w:sz="4" w:space="0" w:color="auto"/>
              <w:left w:val="single" w:sz="4" w:space="0" w:color="auto"/>
              <w:bottom w:val="single" w:sz="4" w:space="0" w:color="auto"/>
              <w:right w:val="single" w:sz="4" w:space="0" w:color="auto"/>
            </w:tcBorders>
            <w:vAlign w:val="center"/>
          </w:tcPr>
          <w:p w14:paraId="4548D1FE" w14:textId="1C5FF199" w:rsidR="00607048" w:rsidRPr="00AA4E6F" w:rsidRDefault="00402EB1" w:rsidP="00A00095">
            <w:pPr>
              <w:ind w:right="-145"/>
              <w:jc w:val="center"/>
              <w:rPr>
                <w:rFonts w:ascii="Arial" w:hAnsi="Arial" w:cs="Arial"/>
                <w:sz w:val="22"/>
                <w:szCs w:val="22"/>
              </w:rPr>
            </w:pPr>
            <w:r>
              <w:rPr>
                <w:rFonts w:ascii="Arial" w:hAnsi="Arial" w:cs="Arial"/>
                <w:sz w:val="22"/>
                <w:szCs w:val="22"/>
              </w:rPr>
              <w:t>11</w:t>
            </w:r>
          </w:p>
        </w:tc>
        <w:tc>
          <w:tcPr>
            <w:tcW w:w="2268" w:type="dxa"/>
            <w:tcBorders>
              <w:top w:val="single" w:sz="4" w:space="0" w:color="auto"/>
              <w:left w:val="single" w:sz="4" w:space="0" w:color="auto"/>
              <w:bottom w:val="single" w:sz="4" w:space="0" w:color="auto"/>
              <w:right w:val="single" w:sz="4" w:space="0" w:color="auto"/>
            </w:tcBorders>
            <w:vAlign w:val="center"/>
          </w:tcPr>
          <w:p w14:paraId="15ACE8F3"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571666E"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0A734DA0"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0C68C4F2"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30A4D232"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3E209A96"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03D73ED8" w14:textId="3043D7CA" w:rsidR="00607048" w:rsidRPr="00AA4E6F" w:rsidRDefault="00402EB1"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7392897B" w14:textId="27C4497C" w:rsidR="00607048" w:rsidRPr="00AA4E6F" w:rsidRDefault="00402EB1"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57B129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4293AF0F"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36AFAC10"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60984F95"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2A58374E"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154E7871"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E6F3700" w14:textId="35BA2DA3" w:rsidR="00607048" w:rsidRPr="00AA4E6F" w:rsidRDefault="00402EB1"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B9E04CC" w14:textId="4275841B" w:rsidR="00607048" w:rsidRPr="00AA4E6F" w:rsidRDefault="00402EB1"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82ABB15"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2A57FE94"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0CCE4777"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22F03340"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E31FF8A"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6F25270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F560AFB"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73EADFA9" w14:textId="77777777" w:rsidR="00607048" w:rsidRPr="005B0D96" w:rsidRDefault="00607048" w:rsidP="00607048">
      <w:pPr>
        <w:ind w:right="720"/>
        <w:rPr>
          <w:rFonts w:ascii="Arial" w:hAnsi="Arial" w:cs="Arial"/>
          <w:sz w:val="24"/>
        </w:rPr>
      </w:pPr>
    </w:p>
    <w:p w14:paraId="14934631"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70F87993"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292D808D" wp14:editId="51A961A9">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4">
                      <w14:nvContentPartPr>
                        <w14:cNvContentPartPr/>
                      </w14:nvContentPartPr>
                      <w14:xfrm>
                        <a:off x="0" y="0"/>
                        <a:ext cx="12871" cy="44332"/>
                      </w14:xfrm>
                    </w14:contentPart>
                  </a:graphicData>
                </a:graphic>
              </wp:anchor>
            </w:drawing>
          </mc:Choice>
          <mc:Fallback xmlns:w16du="http://schemas.microsoft.com/office/word/2023/wordml/word16du">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5" o:title=""/>
              </v:shape>
            </w:pict>
          </mc:Fallback>
        </mc:AlternateContent>
      </w:r>
    </w:p>
    <w:p w14:paraId="02D96321" w14:textId="79426FFF" w:rsidR="007038D9" w:rsidRPr="007038D9" w:rsidRDefault="007038D9">
      <w:pPr>
        <w:pStyle w:val="ListParagraph"/>
        <w:numPr>
          <w:ilvl w:val="0"/>
          <w:numId w:val="2"/>
        </w:numPr>
        <w:suppressAutoHyphens/>
        <w:ind w:hanging="720"/>
        <w:contextualSpacing w:val="0"/>
        <w:rPr>
          <w:rFonts w:ascii="Arial" w:hAnsi="Arial" w:cs="Arial"/>
          <w:i/>
          <w:iCs/>
          <w:spacing w:val="-2"/>
          <w:sz w:val="22"/>
          <w:szCs w:val="22"/>
        </w:rPr>
      </w:pPr>
      <w:bookmarkStart w:id="2" w:name="_Hlk97622444"/>
      <w:r w:rsidRPr="007038D9">
        <w:rPr>
          <w:rFonts w:ascii="Arial" w:hAnsi="Arial" w:cs="Arial"/>
          <w:spacing w:val="-2"/>
          <w:sz w:val="22"/>
          <w:szCs w:val="22"/>
        </w:rPr>
        <w:t xml:space="preserve">The rules for the conduct of Western Australian external examinations are detailed in the </w:t>
      </w:r>
      <w:r w:rsidR="007B03FB" w:rsidRPr="005374EC">
        <w:rPr>
          <w:rFonts w:ascii="Arial" w:hAnsi="Arial" w:cs="Arial"/>
          <w:i/>
          <w:iCs/>
          <w:color w:val="1D2228"/>
          <w:sz w:val="22"/>
          <w:szCs w:val="22"/>
        </w:rPr>
        <w:t xml:space="preserve">Year 12 Information </w:t>
      </w:r>
      <w:r w:rsidR="007B03FB">
        <w:rPr>
          <w:rFonts w:ascii="Arial" w:hAnsi="Arial" w:cs="Arial"/>
          <w:i/>
          <w:iCs/>
          <w:color w:val="1D2228"/>
          <w:sz w:val="22"/>
          <w:szCs w:val="22"/>
        </w:rPr>
        <w:t>H</w:t>
      </w:r>
      <w:r w:rsidR="007B03FB" w:rsidRPr="005374EC">
        <w:rPr>
          <w:rFonts w:ascii="Arial" w:hAnsi="Arial" w:cs="Arial"/>
          <w:i/>
          <w:iCs/>
          <w:color w:val="1D2228"/>
          <w:sz w:val="22"/>
          <w:szCs w:val="22"/>
        </w:rPr>
        <w:t>andbook 2023</w:t>
      </w:r>
      <w:r w:rsidR="007B03FB" w:rsidRPr="007038D9">
        <w:rPr>
          <w:rFonts w:ascii="Arial" w:hAnsi="Arial" w:cs="Arial"/>
          <w:i/>
          <w:iCs/>
          <w:spacing w:val="-2"/>
          <w:sz w:val="22"/>
          <w:szCs w:val="22"/>
        </w:rPr>
        <w:t>.</w:t>
      </w:r>
      <w:r w:rsidRPr="007038D9">
        <w:rPr>
          <w:rFonts w:ascii="Arial" w:hAnsi="Arial" w:cs="Arial"/>
          <w:i/>
          <w:iCs/>
          <w:spacing w:val="-2"/>
          <w:sz w:val="22"/>
          <w:szCs w:val="22"/>
        </w:rPr>
        <w:t xml:space="preserve">  </w:t>
      </w:r>
      <w:r w:rsidRPr="007038D9">
        <w:rPr>
          <w:rFonts w:ascii="Arial" w:hAnsi="Arial" w:cs="Arial"/>
          <w:spacing w:val="-2"/>
          <w:sz w:val="22"/>
          <w:szCs w:val="22"/>
        </w:rPr>
        <w:t>Sitting this examination implies that you agree to abide by these rules.</w:t>
      </w:r>
    </w:p>
    <w:p w14:paraId="68BC8BC1" w14:textId="77777777" w:rsidR="007038D9" w:rsidRPr="007038D9" w:rsidRDefault="007038D9" w:rsidP="007038D9">
      <w:pPr>
        <w:suppressAutoHyphens/>
        <w:ind w:left="720" w:hanging="720"/>
        <w:rPr>
          <w:rFonts w:ascii="Arial" w:hAnsi="Arial" w:cs="Arial"/>
          <w:spacing w:val="-2"/>
          <w:sz w:val="22"/>
          <w:szCs w:val="22"/>
        </w:rPr>
      </w:pPr>
    </w:p>
    <w:p w14:paraId="244A4FBF" w14:textId="77777777" w:rsidR="007038D9" w:rsidRPr="007038D9" w:rsidRDefault="007038D9">
      <w:pPr>
        <w:pStyle w:val="ListParagraph"/>
        <w:numPr>
          <w:ilvl w:val="0"/>
          <w:numId w:val="2"/>
        </w:numPr>
        <w:suppressAutoHyphens/>
        <w:ind w:hanging="720"/>
        <w:contextualSpacing w:val="0"/>
        <w:rPr>
          <w:rFonts w:ascii="Arial" w:hAnsi="Arial" w:cs="Arial"/>
          <w:spacing w:val="-2"/>
          <w:sz w:val="22"/>
          <w:szCs w:val="22"/>
        </w:rPr>
      </w:pPr>
      <w:r w:rsidRPr="007038D9">
        <w:rPr>
          <w:rFonts w:ascii="Arial" w:hAnsi="Arial" w:cs="Arial"/>
          <w:spacing w:val="-2"/>
          <w:sz w:val="22"/>
          <w:szCs w:val="22"/>
        </w:rPr>
        <w:t>Write your answers in this Question/Answer booklet preferably using a black/blue pen. Do not use erasable or gel pens.</w:t>
      </w:r>
    </w:p>
    <w:p w14:paraId="51E21AB1" w14:textId="77777777" w:rsidR="007038D9" w:rsidRPr="007038D9" w:rsidRDefault="007038D9" w:rsidP="007038D9">
      <w:pPr>
        <w:suppressAutoHyphens/>
        <w:ind w:left="720" w:hanging="720"/>
        <w:rPr>
          <w:rFonts w:ascii="Arial" w:hAnsi="Arial" w:cs="Arial"/>
          <w:spacing w:val="-2"/>
          <w:sz w:val="22"/>
          <w:szCs w:val="22"/>
        </w:rPr>
      </w:pPr>
    </w:p>
    <w:p w14:paraId="6A26DD01" w14:textId="77777777" w:rsidR="007038D9" w:rsidRPr="007038D9" w:rsidRDefault="007038D9">
      <w:pPr>
        <w:pStyle w:val="ListParagraph"/>
        <w:numPr>
          <w:ilvl w:val="0"/>
          <w:numId w:val="2"/>
        </w:numPr>
        <w:suppressAutoHyphens/>
        <w:ind w:hanging="720"/>
        <w:contextualSpacing w:val="0"/>
        <w:rPr>
          <w:rFonts w:ascii="Arial" w:hAnsi="Arial" w:cs="Arial"/>
          <w:spacing w:val="-2"/>
          <w:sz w:val="22"/>
          <w:szCs w:val="22"/>
        </w:rPr>
      </w:pPr>
      <w:r w:rsidRPr="007038D9">
        <w:rPr>
          <w:rFonts w:ascii="Arial" w:hAnsi="Arial" w:cs="Arial"/>
          <w:spacing w:val="-2"/>
          <w:sz w:val="22"/>
          <w:szCs w:val="22"/>
        </w:rPr>
        <w:t>You must be careful to confine your answers to the specific questions asked and follow any instructions that are specific to a particular question.</w:t>
      </w:r>
    </w:p>
    <w:p w14:paraId="6FF94DFF" w14:textId="77777777" w:rsidR="007038D9" w:rsidRPr="007038D9" w:rsidRDefault="007038D9" w:rsidP="007038D9">
      <w:pPr>
        <w:pStyle w:val="ListParagraph"/>
        <w:suppressAutoHyphens/>
        <w:rPr>
          <w:rFonts w:ascii="Arial" w:hAnsi="Arial" w:cs="Arial"/>
          <w:spacing w:val="-2"/>
          <w:sz w:val="22"/>
          <w:szCs w:val="22"/>
        </w:rPr>
      </w:pPr>
    </w:p>
    <w:p w14:paraId="4A321949" w14:textId="77777777" w:rsidR="007038D9" w:rsidRPr="007038D9" w:rsidRDefault="007038D9">
      <w:pPr>
        <w:pStyle w:val="ListParagraph"/>
        <w:numPr>
          <w:ilvl w:val="0"/>
          <w:numId w:val="2"/>
        </w:numPr>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When calculating or estimating answers, show all your working clearly. Your working should be in sufficient detail to allow your answers to be checked readily and for marks to be awarded for reasoning. </w:t>
      </w:r>
    </w:p>
    <w:p w14:paraId="7F00E3DA" w14:textId="77777777" w:rsidR="007038D9" w:rsidRPr="007038D9" w:rsidRDefault="007038D9" w:rsidP="007038D9">
      <w:pPr>
        <w:pStyle w:val="ListParagraph"/>
        <w:rPr>
          <w:rFonts w:ascii="Arial" w:hAnsi="Arial" w:cs="Arial"/>
          <w:spacing w:val="-2"/>
          <w:sz w:val="22"/>
          <w:szCs w:val="22"/>
        </w:rPr>
      </w:pPr>
    </w:p>
    <w:p w14:paraId="60321655" w14:textId="77777777" w:rsidR="007038D9" w:rsidRPr="007038D9" w:rsidRDefault="007038D9" w:rsidP="007038D9">
      <w:pPr>
        <w:pStyle w:val="ListParagraph"/>
        <w:suppressAutoHyphens/>
        <w:rPr>
          <w:rFonts w:ascii="Arial" w:hAnsi="Arial" w:cs="Arial"/>
          <w:spacing w:val="-2"/>
          <w:sz w:val="22"/>
          <w:szCs w:val="22"/>
        </w:rPr>
      </w:pPr>
      <w:r w:rsidRPr="007038D9">
        <w:rPr>
          <w:rFonts w:ascii="Arial" w:hAnsi="Arial" w:cs="Arial"/>
          <w:spacing w:val="-2"/>
          <w:sz w:val="22"/>
          <w:szCs w:val="22"/>
        </w:rPr>
        <w:t xml:space="preserve">In calculations, give final answers to </w:t>
      </w:r>
      <w:r w:rsidRPr="007038D9">
        <w:rPr>
          <w:rFonts w:ascii="Arial" w:hAnsi="Arial" w:cs="Arial"/>
          <w:bCs/>
          <w:spacing w:val="-2"/>
          <w:sz w:val="22"/>
          <w:szCs w:val="22"/>
        </w:rPr>
        <w:t>three</w:t>
      </w:r>
      <w:r w:rsidRPr="007038D9">
        <w:rPr>
          <w:rFonts w:ascii="Arial" w:hAnsi="Arial" w:cs="Arial"/>
          <w:spacing w:val="-2"/>
          <w:sz w:val="22"/>
          <w:szCs w:val="22"/>
        </w:rPr>
        <w:t xml:space="preserve"> significant figures and include appropriate units where applicable.</w:t>
      </w:r>
    </w:p>
    <w:p w14:paraId="7C8FA9B2" w14:textId="77777777" w:rsidR="007038D9" w:rsidRPr="007038D9" w:rsidRDefault="007038D9" w:rsidP="007038D9">
      <w:pPr>
        <w:suppressAutoHyphens/>
        <w:ind w:left="720" w:hanging="720"/>
        <w:rPr>
          <w:rFonts w:ascii="Arial" w:hAnsi="Arial" w:cs="Arial"/>
          <w:spacing w:val="-2"/>
          <w:sz w:val="22"/>
          <w:szCs w:val="22"/>
        </w:rPr>
      </w:pPr>
    </w:p>
    <w:p w14:paraId="2E6E044E" w14:textId="77777777" w:rsidR="007038D9" w:rsidRPr="007038D9" w:rsidRDefault="007038D9" w:rsidP="007038D9">
      <w:pPr>
        <w:suppressAutoHyphens/>
        <w:ind w:left="720" w:hanging="720"/>
        <w:rPr>
          <w:rFonts w:ascii="Arial" w:hAnsi="Arial" w:cs="Arial"/>
          <w:spacing w:val="-2"/>
          <w:sz w:val="22"/>
          <w:szCs w:val="22"/>
        </w:rPr>
      </w:pPr>
      <w:r w:rsidRPr="007038D9">
        <w:rPr>
          <w:rFonts w:ascii="Arial" w:hAnsi="Arial" w:cs="Arial"/>
          <w:spacing w:val="-2"/>
          <w:sz w:val="22"/>
          <w:szCs w:val="22"/>
        </w:rPr>
        <w:tab/>
        <w:t xml:space="preserve">In estimates, give final answers to a maximum of </w:t>
      </w:r>
      <w:r w:rsidRPr="007038D9">
        <w:rPr>
          <w:rFonts w:ascii="Arial" w:hAnsi="Arial" w:cs="Arial"/>
          <w:bCs/>
          <w:spacing w:val="-2"/>
          <w:sz w:val="22"/>
          <w:szCs w:val="22"/>
        </w:rPr>
        <w:t>two</w:t>
      </w:r>
      <w:r w:rsidRPr="007038D9">
        <w:rPr>
          <w:rFonts w:ascii="Arial" w:hAnsi="Arial" w:cs="Arial"/>
          <w:spacing w:val="-2"/>
          <w:sz w:val="22"/>
          <w:szCs w:val="22"/>
        </w:rPr>
        <w:t xml:space="preserve"> significant figures and include appropriate units where applicable.  </w:t>
      </w:r>
    </w:p>
    <w:p w14:paraId="4DA7FAE1" w14:textId="77777777" w:rsidR="007038D9" w:rsidRPr="007038D9" w:rsidRDefault="007038D9" w:rsidP="007038D9">
      <w:pPr>
        <w:suppressAutoHyphens/>
        <w:rPr>
          <w:rFonts w:ascii="Arial" w:hAnsi="Arial" w:cs="Arial"/>
          <w:spacing w:val="-2"/>
          <w:sz w:val="22"/>
          <w:szCs w:val="22"/>
        </w:rPr>
      </w:pPr>
    </w:p>
    <w:p w14:paraId="40505BB6" w14:textId="77777777" w:rsidR="007038D9" w:rsidRPr="007038D9" w:rsidRDefault="007038D9">
      <w:pPr>
        <w:pStyle w:val="ListParagraph"/>
        <w:numPr>
          <w:ilvl w:val="0"/>
          <w:numId w:val="2"/>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in the original answer where the answer is continued, </w:t>
      </w:r>
      <w:proofErr w:type="spellStart"/>
      <w:r w:rsidRPr="007038D9">
        <w:rPr>
          <w:rFonts w:ascii="Arial" w:hAnsi="Arial" w:cs="Arial"/>
          <w:spacing w:val="-2"/>
          <w:sz w:val="22"/>
          <w:szCs w:val="22"/>
        </w:rPr>
        <w:t>ie</w:t>
      </w:r>
      <w:proofErr w:type="spellEnd"/>
      <w:r w:rsidRPr="007038D9">
        <w:rPr>
          <w:rFonts w:ascii="Arial" w:hAnsi="Arial" w:cs="Arial"/>
          <w:spacing w:val="-2"/>
          <w:sz w:val="22"/>
          <w:szCs w:val="22"/>
        </w:rPr>
        <w:t xml:space="preserve"> – give the page number. </w:t>
      </w:r>
    </w:p>
    <w:p w14:paraId="65DB2404" w14:textId="77777777" w:rsidR="007038D9" w:rsidRPr="007038D9" w:rsidRDefault="007038D9" w:rsidP="007038D9">
      <w:pPr>
        <w:tabs>
          <w:tab w:val="num" w:pos="4320"/>
        </w:tabs>
        <w:suppressAutoHyphens/>
        <w:rPr>
          <w:rFonts w:ascii="Arial" w:hAnsi="Arial" w:cs="Arial"/>
          <w:spacing w:val="-2"/>
          <w:sz w:val="22"/>
          <w:szCs w:val="22"/>
        </w:rPr>
      </w:pPr>
    </w:p>
    <w:p w14:paraId="2301918F" w14:textId="77777777" w:rsidR="007038D9" w:rsidRPr="007038D9" w:rsidRDefault="007038D9">
      <w:pPr>
        <w:pStyle w:val="ListParagraph"/>
        <w:numPr>
          <w:ilvl w:val="0"/>
          <w:numId w:val="2"/>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The Formulae and Data booklet is not to be handed in with your Question/Answer booklet. </w:t>
      </w:r>
    </w:p>
    <w:bookmarkEnd w:id="2"/>
    <w:p w14:paraId="37316632" w14:textId="77777777" w:rsidR="00607048" w:rsidRPr="005B0D96" w:rsidRDefault="00607048" w:rsidP="00607048">
      <w:pPr>
        <w:ind w:right="720"/>
        <w:rPr>
          <w:rFonts w:ascii="Arial" w:hAnsi="Arial" w:cs="Arial"/>
          <w:sz w:val="22"/>
          <w:szCs w:val="22"/>
        </w:rPr>
      </w:pPr>
    </w:p>
    <w:p w14:paraId="7D2A4E53"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6A147253" wp14:editId="2D72C381">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16">
                      <w14:nvContentPartPr>
                        <w14:cNvContentPartPr/>
                      </w14:nvContentPartPr>
                      <w14:xfrm>
                        <a:off x="0" y="0"/>
                        <a:ext cx="19068" cy="44332"/>
                      </w14:xfrm>
                    </w14:contentPart>
                  </a:graphicData>
                </a:graphic>
              </wp:anchor>
            </w:drawing>
          </mc:Choice>
          <mc:Fallback xmlns:w16du="http://schemas.microsoft.com/office/word/2023/wordml/word16du">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17" o:title=""/>
              </v:shape>
            </w:pict>
          </mc:Fallback>
        </mc:AlternateContent>
      </w:r>
    </w:p>
    <w:p w14:paraId="5B0BAEE7" w14:textId="77777777" w:rsidR="00607048" w:rsidRDefault="00607048" w:rsidP="00607048">
      <w:pPr>
        <w:tabs>
          <w:tab w:val="right" w:pos="10065"/>
        </w:tabs>
        <w:ind w:right="-1"/>
        <w:rPr>
          <w:rFonts w:ascii="Arial" w:hAnsi="Arial" w:cs="Arial"/>
          <w:b/>
          <w:sz w:val="22"/>
          <w:szCs w:val="22"/>
        </w:rPr>
        <w:sectPr w:rsidR="00607048" w:rsidSect="00A558C0">
          <w:type w:val="continuous"/>
          <w:pgSz w:w="11907" w:h="16840" w:code="9"/>
          <w:pgMar w:top="1015" w:right="851" w:bottom="851" w:left="851" w:header="567" w:footer="709" w:gutter="0"/>
          <w:cols w:space="708"/>
          <w:docGrid w:linePitch="360"/>
        </w:sectPr>
      </w:pPr>
    </w:p>
    <w:p w14:paraId="6A41AB5B" w14:textId="77777777" w:rsidR="00607048" w:rsidRDefault="00607048" w:rsidP="00607048">
      <w:pPr>
        <w:rPr>
          <w:rFonts w:ascii="Arial" w:hAnsi="Arial" w:cs="Arial"/>
          <w:b/>
          <w:sz w:val="22"/>
          <w:szCs w:val="22"/>
        </w:rPr>
      </w:pPr>
    </w:p>
    <w:p w14:paraId="7457C149" w14:textId="77777777" w:rsidR="00607048" w:rsidRDefault="00607048" w:rsidP="00607048">
      <w:pPr>
        <w:rPr>
          <w:rFonts w:ascii="Arial" w:hAnsi="Arial" w:cs="Arial"/>
          <w:b/>
          <w:sz w:val="22"/>
          <w:szCs w:val="22"/>
        </w:rPr>
      </w:pPr>
      <w:r>
        <w:rPr>
          <w:rFonts w:ascii="Arial" w:hAnsi="Arial" w:cs="Arial"/>
          <w:b/>
          <w:sz w:val="22"/>
          <w:szCs w:val="22"/>
        </w:rPr>
        <w:br w:type="page"/>
      </w:r>
    </w:p>
    <w:p w14:paraId="659EF7B1"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1E9129FA" w14:textId="77777777" w:rsidR="00607048" w:rsidRPr="00AA4E6F" w:rsidRDefault="00607048" w:rsidP="00607048">
      <w:pPr>
        <w:ind w:left="567" w:right="540" w:hanging="567"/>
        <w:rPr>
          <w:rFonts w:ascii="Arial" w:hAnsi="Arial" w:cs="Arial"/>
          <w:sz w:val="22"/>
          <w:szCs w:val="22"/>
        </w:rPr>
      </w:pPr>
    </w:p>
    <w:p w14:paraId="42042C25" w14:textId="0BFA3040"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402EB1">
        <w:rPr>
          <w:rFonts w:ascii="Arial" w:hAnsi="Arial" w:cs="Arial"/>
          <w:sz w:val="22"/>
          <w:szCs w:val="22"/>
        </w:rPr>
        <w:t>eleven</w:t>
      </w:r>
      <w:r w:rsidR="00B6005A">
        <w:rPr>
          <w:rFonts w:ascii="Arial" w:hAnsi="Arial" w:cs="Arial"/>
          <w:sz w:val="22"/>
          <w:szCs w:val="22"/>
        </w:rPr>
        <w:t xml:space="preserve"> </w:t>
      </w:r>
      <w:r w:rsidRPr="00DF11F3">
        <w:rPr>
          <w:rFonts w:ascii="Arial" w:hAnsi="Arial" w:cs="Arial"/>
          <w:sz w:val="22"/>
          <w:szCs w:val="22"/>
        </w:rPr>
        <w:t>(</w:t>
      </w:r>
      <w:r w:rsidR="00402EB1">
        <w:rPr>
          <w:rFonts w:ascii="Arial" w:hAnsi="Arial" w:cs="Arial"/>
          <w:sz w:val="22"/>
          <w:szCs w:val="22"/>
        </w:rPr>
        <w:t>11</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351E567E"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7E8EB73" w14:textId="77777777" w:rsidR="00607048" w:rsidRPr="00AA4E6F" w:rsidRDefault="00607048" w:rsidP="00607048">
      <w:pPr>
        <w:pBdr>
          <w:bottom w:val="single" w:sz="4" w:space="1" w:color="auto"/>
        </w:pBdr>
        <w:ind w:right="540"/>
        <w:rPr>
          <w:rFonts w:ascii="Arial" w:hAnsi="Arial" w:cs="Arial"/>
          <w:sz w:val="22"/>
          <w:szCs w:val="22"/>
        </w:rPr>
      </w:pPr>
    </w:p>
    <w:p w14:paraId="6D9D8626" w14:textId="77777777" w:rsidR="00607048" w:rsidRPr="00AA4E6F" w:rsidRDefault="00607048" w:rsidP="00607048">
      <w:pPr>
        <w:ind w:left="567" w:right="540" w:hanging="567"/>
        <w:rPr>
          <w:rFonts w:ascii="Arial" w:hAnsi="Arial" w:cs="Arial"/>
          <w:sz w:val="22"/>
          <w:szCs w:val="22"/>
        </w:rPr>
      </w:pPr>
    </w:p>
    <w:p w14:paraId="787492A3" w14:textId="77777777" w:rsidR="00260F82" w:rsidRDefault="00260F82" w:rsidP="00260F82">
      <w:pPr>
        <w:rPr>
          <w:rFonts w:ascii="Arial" w:hAnsi="Arial" w:cs="Arial"/>
          <w:b/>
          <w:sz w:val="22"/>
          <w:szCs w:val="22"/>
        </w:rPr>
      </w:pPr>
      <w:r w:rsidRPr="0079189C">
        <w:rPr>
          <w:rFonts w:ascii="Arial" w:hAnsi="Arial" w:cs="Arial"/>
          <w:b/>
          <w:sz w:val="22"/>
          <w:szCs w:val="22"/>
        </w:rPr>
        <w:t>Question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 marks)</w:t>
      </w:r>
    </w:p>
    <w:p w14:paraId="767D417D" w14:textId="43F62200" w:rsidR="00FE30EA" w:rsidRDefault="00FE30EA" w:rsidP="00260F82">
      <w:pPr>
        <w:rPr>
          <w:rFonts w:ascii="Arial" w:hAnsi="Arial" w:cs="Arial"/>
          <w:sz w:val="22"/>
          <w:szCs w:val="22"/>
          <w:lang w:val="en-GB"/>
        </w:rPr>
      </w:pPr>
    </w:p>
    <w:p w14:paraId="1A6D981F" w14:textId="77777777" w:rsidR="00260F82" w:rsidRPr="00260F82" w:rsidRDefault="00260F82">
      <w:pPr>
        <w:pStyle w:val="ListParagraph"/>
        <w:numPr>
          <w:ilvl w:val="0"/>
          <w:numId w:val="3"/>
        </w:numPr>
        <w:spacing w:after="160" w:line="259" w:lineRule="auto"/>
        <w:ind w:hanging="720"/>
        <w:rPr>
          <w:rFonts w:ascii="Arial" w:hAnsi="Arial" w:cs="Arial"/>
          <w:sz w:val="22"/>
          <w:szCs w:val="22"/>
          <w:lang w:val="en-GB"/>
        </w:rPr>
      </w:pPr>
      <w:r w:rsidRPr="00260F82">
        <w:rPr>
          <w:rFonts w:ascii="Arial" w:hAnsi="Arial" w:cs="Arial"/>
          <w:sz w:val="22"/>
          <w:szCs w:val="22"/>
          <w:lang w:val="en-GB"/>
        </w:rPr>
        <w:t xml:space="preserve">Compete the missing value for ‘n’ on the energy level diagram. </w:t>
      </w:r>
    </w:p>
    <w:p w14:paraId="79719814" w14:textId="77777777" w:rsidR="00260F82" w:rsidRPr="00260F82" w:rsidRDefault="00260F82" w:rsidP="00260F82">
      <w:pPr>
        <w:pStyle w:val="ListParagraph"/>
        <w:jc w:val="right"/>
        <w:rPr>
          <w:rFonts w:ascii="Arial" w:hAnsi="Arial" w:cs="Arial"/>
          <w:sz w:val="22"/>
          <w:szCs w:val="22"/>
          <w:lang w:val="en-GB"/>
        </w:rPr>
      </w:pPr>
      <w:r w:rsidRPr="00260F82">
        <w:rPr>
          <w:rFonts w:ascii="Arial" w:hAnsi="Arial" w:cs="Arial"/>
          <w:sz w:val="22"/>
          <w:szCs w:val="22"/>
          <w:lang w:val="en-GB"/>
        </w:rPr>
        <w:t>(1)</w:t>
      </w:r>
    </w:p>
    <w:p w14:paraId="15E427A9" w14:textId="77777777" w:rsidR="00260F82" w:rsidRPr="00260F82" w:rsidRDefault="00260F82" w:rsidP="00260F82">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505"/>
        <w:gridCol w:w="1791"/>
      </w:tblGrid>
      <w:tr w:rsidR="00260F82" w:rsidRPr="00260F82" w14:paraId="2EF9F650" w14:textId="77777777" w:rsidTr="004A7144">
        <w:trPr>
          <w:trHeight w:val="567"/>
        </w:trPr>
        <w:tc>
          <w:tcPr>
            <w:tcW w:w="6505" w:type="dxa"/>
            <w:vAlign w:val="center"/>
          </w:tcPr>
          <w:p w14:paraId="6CD2438D" w14:textId="77777777" w:rsidR="00260F82" w:rsidRPr="00260F82" w:rsidRDefault="00260F82" w:rsidP="004A7144">
            <w:pPr>
              <w:pStyle w:val="ListParagraph"/>
              <w:ind w:left="0"/>
              <w:rPr>
                <w:rFonts w:ascii="Arial" w:hAnsi="Arial" w:cs="Arial"/>
                <w:color w:val="FF0000"/>
                <w:sz w:val="22"/>
                <w:szCs w:val="22"/>
                <w:lang w:val="en-GB"/>
              </w:rPr>
            </w:pPr>
            <w:r w:rsidRPr="00260F82">
              <w:rPr>
                <w:rFonts w:ascii="Arial" w:hAnsi="Arial" w:cs="Arial"/>
                <w:color w:val="FF0000"/>
                <w:sz w:val="22"/>
                <w:szCs w:val="22"/>
                <w:lang w:val="en-GB"/>
              </w:rPr>
              <w:t>n = ∞</w:t>
            </w:r>
          </w:p>
        </w:tc>
        <w:tc>
          <w:tcPr>
            <w:tcW w:w="1791" w:type="dxa"/>
            <w:vAlign w:val="center"/>
          </w:tcPr>
          <w:p w14:paraId="59766B29" w14:textId="77777777" w:rsidR="00260F82" w:rsidRPr="00260F82" w:rsidRDefault="00260F82" w:rsidP="004A7144">
            <w:pPr>
              <w:jc w:val="center"/>
              <w:rPr>
                <w:rFonts w:ascii="Arial" w:hAnsi="Arial" w:cs="Arial"/>
                <w:color w:val="FF0000"/>
                <w:sz w:val="22"/>
                <w:szCs w:val="22"/>
                <w:lang w:val="en-GB"/>
              </w:rPr>
            </w:pPr>
            <w:r w:rsidRPr="00260F82">
              <w:rPr>
                <w:rFonts w:ascii="Arial" w:hAnsi="Arial" w:cs="Arial"/>
                <w:color w:val="FF0000"/>
                <w:sz w:val="22"/>
                <w:szCs w:val="22"/>
                <w:lang w:val="en-GB"/>
              </w:rPr>
              <w:t>1 mark</w:t>
            </w:r>
          </w:p>
        </w:tc>
      </w:tr>
    </w:tbl>
    <w:p w14:paraId="466B1C8D" w14:textId="77777777" w:rsidR="00260F82" w:rsidRPr="00260F82" w:rsidRDefault="00260F82" w:rsidP="00260F82">
      <w:pPr>
        <w:pStyle w:val="ListParagraph"/>
        <w:rPr>
          <w:rFonts w:ascii="Arial" w:hAnsi="Arial" w:cs="Arial"/>
          <w:sz w:val="22"/>
          <w:szCs w:val="22"/>
          <w:lang w:val="en-GB"/>
        </w:rPr>
      </w:pPr>
    </w:p>
    <w:p w14:paraId="16331DA0" w14:textId="77777777" w:rsidR="00260F82" w:rsidRPr="00260F82" w:rsidRDefault="00260F82" w:rsidP="00260F82">
      <w:pPr>
        <w:pStyle w:val="ListParagraph"/>
        <w:rPr>
          <w:rFonts w:ascii="Arial" w:hAnsi="Arial" w:cs="Arial"/>
          <w:sz w:val="22"/>
          <w:szCs w:val="22"/>
          <w:lang w:val="en-GB"/>
        </w:rPr>
      </w:pPr>
    </w:p>
    <w:p w14:paraId="420432C8" w14:textId="77777777" w:rsidR="00260F82" w:rsidRPr="00260F82" w:rsidRDefault="00260F82">
      <w:pPr>
        <w:pStyle w:val="ListParagraph"/>
        <w:numPr>
          <w:ilvl w:val="0"/>
          <w:numId w:val="3"/>
        </w:numPr>
        <w:spacing w:after="160" w:line="259" w:lineRule="auto"/>
        <w:ind w:hanging="720"/>
        <w:rPr>
          <w:rFonts w:ascii="Arial" w:hAnsi="Arial" w:cs="Arial"/>
          <w:sz w:val="22"/>
          <w:szCs w:val="22"/>
          <w:lang w:val="en-GB"/>
        </w:rPr>
      </w:pPr>
      <w:r w:rsidRPr="00260F82">
        <w:rPr>
          <w:rFonts w:ascii="Arial" w:hAnsi="Arial" w:cs="Arial"/>
          <w:sz w:val="22"/>
          <w:szCs w:val="22"/>
          <w:lang w:val="en-GB"/>
        </w:rPr>
        <w:t>Use the information in the question to calculate the energy value (in eV) for n = 3. Show working.</w:t>
      </w:r>
    </w:p>
    <w:p w14:paraId="361CEA37" w14:textId="77777777" w:rsidR="00260F82" w:rsidRPr="00260F82" w:rsidRDefault="00260F82" w:rsidP="00260F82">
      <w:pPr>
        <w:pStyle w:val="ListParagraph"/>
        <w:jc w:val="right"/>
        <w:rPr>
          <w:rFonts w:ascii="Arial" w:hAnsi="Arial" w:cs="Arial"/>
          <w:sz w:val="22"/>
          <w:szCs w:val="22"/>
          <w:lang w:val="en-GB"/>
        </w:rPr>
      </w:pPr>
      <w:r w:rsidRPr="00260F82">
        <w:rPr>
          <w:rFonts w:ascii="Arial" w:hAnsi="Arial" w:cs="Arial"/>
          <w:sz w:val="22"/>
          <w:szCs w:val="22"/>
          <w:lang w:val="en-GB"/>
        </w:rPr>
        <w:t>(5)</w:t>
      </w:r>
    </w:p>
    <w:p w14:paraId="0E52055E" w14:textId="77777777" w:rsidR="00260F82" w:rsidRPr="00260F82" w:rsidRDefault="00260F82" w:rsidP="00260F82">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505"/>
        <w:gridCol w:w="1791"/>
      </w:tblGrid>
      <w:tr w:rsidR="00EA7D27" w:rsidRPr="00EA7D27" w14:paraId="5DA84558" w14:textId="77777777" w:rsidTr="004A7144">
        <w:trPr>
          <w:trHeight w:val="784"/>
        </w:trPr>
        <w:tc>
          <w:tcPr>
            <w:tcW w:w="6505" w:type="dxa"/>
            <w:vAlign w:val="center"/>
          </w:tcPr>
          <w:p w14:paraId="7BA4A243" w14:textId="77777777" w:rsidR="00260F82" w:rsidRPr="00EA7D27" w:rsidRDefault="00000000"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3</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1</m:t>
                    </m:r>
                  </m:sub>
                </m:sSub>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λ</m:t>
                    </m:r>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6.63×</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-34</m:t>
                        </m:r>
                      </m:sup>
                    </m:sSup>
                    <m:r>
                      <m:rPr>
                        <m:sty m:val="p"/>
                      </m:rPr>
                      <w:rPr>
                        <w:rFonts w:ascii="Cambria Math" w:hAnsi="Cambria Math" w:cs="Arial"/>
                        <w:color w:val="FF0000"/>
                        <w:sz w:val="22"/>
                        <w:szCs w:val="22"/>
                        <w:lang w:val="en-GB"/>
                      </w:rPr>
                      <m:t>×3.00×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589.6×</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-9</m:t>
                        </m:r>
                      </m:sup>
                    </m:sSup>
                  </m:den>
                </m:f>
                <m:r>
                  <m:rPr>
                    <m:sty m:val="p"/>
                  </m:rPr>
                  <w:rPr>
                    <w:rFonts w:ascii="Cambria Math" w:hAnsi="Cambria Math" w:cs="Arial"/>
                    <w:color w:val="FF0000"/>
                    <w:sz w:val="22"/>
                    <w:szCs w:val="22"/>
                    <w:lang w:val="en-GB"/>
                  </w:rPr>
                  <m:t>=3.37×</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r>
                  <m:rPr>
                    <m:sty m:val="p"/>
                  </m:rPr>
                  <w:rPr>
                    <w:rFonts w:ascii="Cambria Math" w:hAnsi="Cambria Math" w:cs="Arial"/>
                    <w:color w:val="FF0000"/>
                    <w:sz w:val="22"/>
                    <w:szCs w:val="22"/>
                    <w:lang w:val="en-GB"/>
                  </w:rPr>
                  <m:t xml:space="preserve"> J</m:t>
                </m:r>
              </m:oMath>
            </m:oMathPara>
          </w:p>
        </w:tc>
        <w:tc>
          <w:tcPr>
            <w:tcW w:w="1791" w:type="dxa"/>
            <w:vAlign w:val="center"/>
          </w:tcPr>
          <w:p w14:paraId="75F1F09A" w14:textId="77777777" w:rsidR="00260F82" w:rsidRPr="00EA7D27" w:rsidRDefault="00260F82" w:rsidP="004A7144">
            <w:pPr>
              <w:pStyle w:val="ListParagraph"/>
              <w:ind w:left="0"/>
              <w:jc w:val="center"/>
              <w:rPr>
                <w:rFonts w:ascii="Arial" w:hAnsi="Arial" w:cs="Arial"/>
                <w:color w:val="FF0000"/>
                <w:sz w:val="22"/>
                <w:szCs w:val="22"/>
                <w:lang w:val="en-GB"/>
              </w:rPr>
            </w:pPr>
            <w:r w:rsidRPr="00EA7D27">
              <w:rPr>
                <w:rFonts w:ascii="Arial" w:hAnsi="Arial" w:cs="Arial"/>
                <w:color w:val="FF0000"/>
                <w:sz w:val="22"/>
                <w:szCs w:val="22"/>
                <w:lang w:val="en-GB"/>
              </w:rPr>
              <w:t>1-2 marks</w:t>
            </w:r>
          </w:p>
        </w:tc>
      </w:tr>
      <w:tr w:rsidR="00EA7D27" w:rsidRPr="00EA7D27" w14:paraId="3611AD7A" w14:textId="77777777" w:rsidTr="004A7144">
        <w:trPr>
          <w:trHeight w:val="567"/>
        </w:trPr>
        <w:tc>
          <w:tcPr>
            <w:tcW w:w="6505" w:type="dxa"/>
            <w:vAlign w:val="center"/>
          </w:tcPr>
          <w:p w14:paraId="1B79357C" w14:textId="77777777" w:rsidR="00260F82" w:rsidRPr="00EA7D27" w:rsidRDefault="00260F82"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=2.11 eV</m:t>
                </m:r>
              </m:oMath>
            </m:oMathPara>
          </w:p>
        </w:tc>
        <w:tc>
          <w:tcPr>
            <w:tcW w:w="1791" w:type="dxa"/>
            <w:vAlign w:val="center"/>
          </w:tcPr>
          <w:p w14:paraId="14059AD6" w14:textId="77777777" w:rsidR="00260F82" w:rsidRPr="00EA7D27" w:rsidRDefault="00260F82" w:rsidP="004A7144">
            <w:pPr>
              <w:pStyle w:val="ListParagraph"/>
              <w:ind w:left="0"/>
              <w:jc w:val="center"/>
              <w:rPr>
                <w:rFonts w:ascii="Arial" w:hAnsi="Arial" w:cs="Arial"/>
                <w:color w:val="FF0000"/>
                <w:sz w:val="22"/>
                <w:szCs w:val="22"/>
                <w:lang w:val="en-GB"/>
              </w:rPr>
            </w:pPr>
            <w:r w:rsidRPr="00EA7D27">
              <w:rPr>
                <w:rFonts w:ascii="Arial" w:hAnsi="Arial" w:cs="Arial"/>
                <w:color w:val="FF0000"/>
                <w:sz w:val="22"/>
                <w:szCs w:val="22"/>
                <w:lang w:val="en-GB"/>
              </w:rPr>
              <w:t>1 mark</w:t>
            </w:r>
          </w:p>
        </w:tc>
      </w:tr>
      <w:tr w:rsidR="00EA7D27" w:rsidRPr="00EA7D27" w14:paraId="3210D556" w14:textId="77777777" w:rsidTr="004A7144">
        <w:trPr>
          <w:trHeight w:val="567"/>
        </w:trPr>
        <w:tc>
          <w:tcPr>
            <w:tcW w:w="6505" w:type="dxa"/>
            <w:vAlign w:val="center"/>
          </w:tcPr>
          <w:p w14:paraId="5F3901D4" w14:textId="77777777" w:rsidR="00260F82" w:rsidRPr="00EA7D27" w:rsidRDefault="00260F82" w:rsidP="004A7144">
            <w:pPr>
              <w:pStyle w:val="ListParagraph"/>
              <w:ind w:left="0"/>
              <w:rPr>
                <w:rFonts w:ascii="Arial" w:hAnsi="Arial" w:cs="Arial"/>
                <w:color w:val="FF0000"/>
                <w:sz w:val="22"/>
                <w:szCs w:val="22"/>
                <w:lang w:val="en-GB"/>
              </w:rPr>
            </w:pPr>
            <m:oMath>
              <m:r>
                <w:rPr>
                  <w:rFonts w:ascii="Cambria Math" w:hAnsi="Cambria Math" w:cs="Arial"/>
                  <w:color w:val="FF0000"/>
                  <w:sz w:val="22"/>
                  <w:szCs w:val="22"/>
                  <w:lang w:val="en-GB"/>
                </w:rPr>
                <m:t>∴2.11=</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3</m:t>
                  </m:r>
                </m:sub>
              </m:sSub>
              <m:r>
                <m:rPr>
                  <m:sty m:val="p"/>
                </m:rPr>
                <w:rPr>
                  <w:rFonts w:ascii="Cambria Math" w:hAnsi="Cambria Math" w:cs="Arial"/>
                  <w:color w:val="FF0000"/>
                  <w:sz w:val="22"/>
                  <w:szCs w:val="22"/>
                  <w:lang w:val="en-GB"/>
                </w:rPr>
                <m:t>-</m:t>
              </m:r>
              <m:d>
                <m:dPr>
                  <m:ctrlPr>
                    <w:rPr>
                      <w:rFonts w:ascii="Cambria Math" w:hAnsi="Cambria Math" w:cs="Arial"/>
                      <w:i/>
                      <w:color w:val="FF0000"/>
                      <w:sz w:val="22"/>
                      <w:szCs w:val="22"/>
                      <w:lang w:val="en-GB"/>
                    </w:rPr>
                  </m:ctrlPr>
                </m:dPr>
                <m:e>
                  <m:r>
                    <w:rPr>
                      <w:rFonts w:ascii="Cambria Math" w:hAnsi="Cambria Math" w:cs="Arial"/>
                      <w:color w:val="FF0000"/>
                      <w:sz w:val="22"/>
                      <w:szCs w:val="22"/>
                      <w:lang w:val="en-GB"/>
                    </w:rPr>
                    <m:t>-5.14</m:t>
                  </m:r>
                </m:e>
              </m:d>
              <m:r>
                <w:rPr>
                  <w:rFonts w:ascii="Cambria Math" w:hAnsi="Cambria Math" w:cs="Arial"/>
                  <w:color w:val="FF0000"/>
                  <w:sz w:val="22"/>
                  <w:szCs w:val="22"/>
                  <w:lang w:val="en-GB"/>
                </w:rPr>
                <m:t xml:space="preserve">; </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3</m:t>
                  </m:r>
                </m:sub>
              </m:sSub>
              <m:r>
                <w:rPr>
                  <w:rFonts w:ascii="Cambria Math" w:hAnsi="Cambria Math" w:cs="Arial"/>
                  <w:color w:val="FF0000"/>
                  <w:sz w:val="22"/>
                  <w:szCs w:val="22"/>
                  <w:lang w:val="en-GB"/>
                </w:rPr>
                <m:t>=2.11-5.14</m:t>
              </m:r>
            </m:oMath>
            <w:r w:rsidRPr="00EA7D27">
              <w:rPr>
                <w:rFonts w:ascii="Arial" w:eastAsiaTheme="minorEastAsia" w:hAnsi="Arial" w:cs="Arial"/>
                <w:color w:val="FF0000"/>
                <w:sz w:val="22"/>
                <w:szCs w:val="22"/>
                <w:lang w:val="en-GB"/>
              </w:rPr>
              <w:t xml:space="preserve"> </w:t>
            </w:r>
          </w:p>
        </w:tc>
        <w:tc>
          <w:tcPr>
            <w:tcW w:w="1791" w:type="dxa"/>
            <w:vAlign w:val="center"/>
          </w:tcPr>
          <w:p w14:paraId="2907FA0F" w14:textId="77777777" w:rsidR="00260F82" w:rsidRPr="00EA7D27" w:rsidRDefault="00260F82" w:rsidP="004A7144">
            <w:pPr>
              <w:pStyle w:val="ListParagraph"/>
              <w:ind w:left="0"/>
              <w:jc w:val="center"/>
              <w:rPr>
                <w:rFonts w:ascii="Arial" w:hAnsi="Arial" w:cs="Arial"/>
                <w:color w:val="FF0000"/>
                <w:sz w:val="22"/>
                <w:szCs w:val="22"/>
                <w:lang w:val="en-GB"/>
              </w:rPr>
            </w:pPr>
            <w:r w:rsidRPr="00EA7D27">
              <w:rPr>
                <w:rFonts w:ascii="Arial" w:hAnsi="Arial" w:cs="Arial"/>
                <w:color w:val="FF0000"/>
                <w:sz w:val="22"/>
                <w:szCs w:val="22"/>
                <w:lang w:val="en-GB"/>
              </w:rPr>
              <w:t>1 mark</w:t>
            </w:r>
          </w:p>
        </w:tc>
      </w:tr>
      <w:tr w:rsidR="00EA7D27" w:rsidRPr="00EA7D27" w14:paraId="27F9D8A3" w14:textId="77777777" w:rsidTr="004A7144">
        <w:trPr>
          <w:trHeight w:val="567"/>
        </w:trPr>
        <w:tc>
          <w:tcPr>
            <w:tcW w:w="6505" w:type="dxa"/>
            <w:vAlign w:val="center"/>
          </w:tcPr>
          <w:p w14:paraId="4AD50D72" w14:textId="3D1C9F72" w:rsidR="00260F82" w:rsidRPr="001062C9" w:rsidRDefault="00000000"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3</m:t>
                    </m:r>
                  </m:sub>
                </m:sSub>
                <m:r>
                  <m:rPr>
                    <m:sty m:val="p"/>
                  </m:rPr>
                  <w:rPr>
                    <w:rFonts w:ascii="Cambria Math" w:hAnsi="Cambria Math" w:cs="Arial"/>
                    <w:color w:val="FF0000"/>
                    <w:sz w:val="22"/>
                    <w:szCs w:val="22"/>
                    <w:lang w:val="en-GB"/>
                  </w:rPr>
                  <m:t>=-3.03 eV (accept 3.03 eV)</m:t>
                </m:r>
              </m:oMath>
            </m:oMathPara>
          </w:p>
        </w:tc>
        <w:tc>
          <w:tcPr>
            <w:tcW w:w="1791" w:type="dxa"/>
            <w:vAlign w:val="center"/>
          </w:tcPr>
          <w:p w14:paraId="6A71BA02" w14:textId="77777777" w:rsidR="00260F82" w:rsidRPr="00EA7D27" w:rsidRDefault="00260F82" w:rsidP="004A7144">
            <w:pPr>
              <w:pStyle w:val="ListParagraph"/>
              <w:ind w:left="0"/>
              <w:jc w:val="center"/>
              <w:rPr>
                <w:rFonts w:ascii="Arial" w:hAnsi="Arial" w:cs="Arial"/>
                <w:color w:val="FF0000"/>
                <w:sz w:val="22"/>
                <w:szCs w:val="22"/>
                <w:lang w:val="en-GB"/>
              </w:rPr>
            </w:pPr>
            <w:r w:rsidRPr="00EA7D27">
              <w:rPr>
                <w:rFonts w:ascii="Arial" w:hAnsi="Arial" w:cs="Arial"/>
                <w:color w:val="FF0000"/>
                <w:sz w:val="22"/>
                <w:szCs w:val="22"/>
                <w:lang w:val="en-GB"/>
              </w:rPr>
              <w:t>1 mark</w:t>
            </w:r>
          </w:p>
        </w:tc>
      </w:tr>
    </w:tbl>
    <w:p w14:paraId="54833ABB" w14:textId="77777777" w:rsidR="00260F82" w:rsidRPr="00260F82" w:rsidRDefault="00260F82" w:rsidP="00260F82">
      <w:pPr>
        <w:rPr>
          <w:rFonts w:ascii="Arial" w:hAnsi="Arial" w:cs="Arial"/>
          <w:sz w:val="22"/>
          <w:szCs w:val="22"/>
          <w:lang w:val="en-GB"/>
        </w:rPr>
      </w:pPr>
    </w:p>
    <w:p w14:paraId="7E0FD369" w14:textId="77777777" w:rsidR="00A1049F" w:rsidRDefault="00A1049F">
      <w:pPr>
        <w:spacing w:after="160" w:line="259" w:lineRule="auto"/>
        <w:rPr>
          <w:rFonts w:ascii="Arial" w:hAnsi="Arial" w:cs="Arial"/>
          <w:b/>
          <w:sz w:val="22"/>
          <w:szCs w:val="22"/>
        </w:rPr>
      </w:pPr>
      <w:r>
        <w:rPr>
          <w:rFonts w:ascii="Arial" w:hAnsi="Arial" w:cs="Arial"/>
          <w:b/>
          <w:sz w:val="22"/>
          <w:szCs w:val="22"/>
        </w:rPr>
        <w:br w:type="page"/>
      </w:r>
    </w:p>
    <w:p w14:paraId="6FBA5FA4" w14:textId="0C0384F1" w:rsidR="00827A7E" w:rsidRDefault="00827A7E" w:rsidP="00827A7E">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 marks)</w:t>
      </w:r>
    </w:p>
    <w:p w14:paraId="760945C4" w14:textId="5CC65B93" w:rsidR="00827A7E" w:rsidRDefault="00827A7E">
      <w:pPr>
        <w:spacing w:after="160" w:line="259" w:lineRule="auto"/>
        <w:rPr>
          <w:rFonts w:ascii="Arial" w:hAnsi="Arial" w:cs="Arial"/>
          <w:b/>
          <w:bCs/>
          <w:sz w:val="22"/>
          <w:szCs w:val="22"/>
        </w:rPr>
      </w:pPr>
    </w:p>
    <w:p w14:paraId="35C4A517" w14:textId="77777777" w:rsidR="00A1049F" w:rsidRPr="00A1049F" w:rsidRDefault="00A1049F">
      <w:pPr>
        <w:pStyle w:val="ListParagraph"/>
        <w:numPr>
          <w:ilvl w:val="0"/>
          <w:numId w:val="4"/>
        </w:numPr>
        <w:spacing w:after="160" w:line="259" w:lineRule="auto"/>
        <w:ind w:left="709" w:hanging="709"/>
        <w:rPr>
          <w:rFonts w:ascii="Arial" w:hAnsi="Arial" w:cs="Arial"/>
          <w:sz w:val="22"/>
          <w:szCs w:val="22"/>
          <w:lang w:val="en-GB"/>
        </w:rPr>
      </w:pPr>
      <w:r w:rsidRPr="00A1049F">
        <w:rPr>
          <w:rFonts w:ascii="Arial" w:hAnsi="Arial" w:cs="Arial"/>
          <w:sz w:val="22"/>
          <w:szCs w:val="22"/>
          <w:lang w:val="en-GB"/>
        </w:rPr>
        <w:t>Use the appropriate formulae from the Formula and Data Booklet, to derive the expression below relating the rotational period (T) of an object on the liquid’s surface; its radius of rotation (r); and the centripetal force (F</w:t>
      </w:r>
      <w:r w:rsidRPr="00A1049F">
        <w:rPr>
          <w:rFonts w:ascii="Arial" w:hAnsi="Arial" w:cs="Arial"/>
          <w:sz w:val="22"/>
          <w:szCs w:val="22"/>
          <w:vertAlign w:val="subscript"/>
          <w:lang w:val="en-GB"/>
        </w:rPr>
        <w:t>c</w:t>
      </w:r>
      <w:r w:rsidRPr="00A1049F">
        <w:rPr>
          <w:rFonts w:ascii="Arial" w:hAnsi="Arial" w:cs="Arial"/>
          <w:sz w:val="22"/>
          <w:szCs w:val="22"/>
          <w:lang w:val="en-GB"/>
        </w:rPr>
        <w:t>) acting on that object.</w:t>
      </w:r>
    </w:p>
    <w:p w14:paraId="53FE3088" w14:textId="77777777" w:rsidR="00A1049F" w:rsidRPr="00A1049F" w:rsidRDefault="00A1049F" w:rsidP="00A1049F">
      <w:pPr>
        <w:pStyle w:val="ListParagraph"/>
        <w:rPr>
          <w:rFonts w:ascii="Arial" w:hAnsi="Arial" w:cs="Arial"/>
          <w:sz w:val="22"/>
          <w:szCs w:val="22"/>
          <w:lang w:val="en-GB"/>
        </w:rPr>
      </w:pPr>
    </w:p>
    <w:p w14:paraId="5998AEB1" w14:textId="77777777" w:rsidR="00A1049F" w:rsidRPr="00A1049F" w:rsidRDefault="00000000" w:rsidP="00A1049F">
      <w:pPr>
        <w:pStyle w:val="ListParagraph"/>
        <w:rPr>
          <w:rFonts w:ascii="Arial" w:hAnsi="Arial" w:cs="Arial"/>
          <w:b/>
          <w:bCs/>
          <w:sz w:val="22"/>
          <w:szCs w:val="22"/>
          <w:lang w:val="en-GB"/>
        </w:rPr>
      </w:pPr>
      <m:oMathPara>
        <m:oMath>
          <m:sSub>
            <m:sSubPr>
              <m:ctrlPr>
                <w:rPr>
                  <w:rFonts w:ascii="Cambria Math" w:hAnsi="Cambria Math" w:cs="Arial"/>
                  <w:b/>
                  <w:bCs/>
                  <w:sz w:val="22"/>
                  <w:szCs w:val="22"/>
                  <w:lang w:val="en-GB"/>
                </w:rPr>
              </m:ctrlPr>
            </m:sSubPr>
            <m:e>
              <m:r>
                <m:rPr>
                  <m:sty m:val="b"/>
                </m:rPr>
                <w:rPr>
                  <w:rFonts w:ascii="Cambria Math" w:hAnsi="Cambria Math" w:cs="Arial"/>
                  <w:sz w:val="22"/>
                  <w:szCs w:val="22"/>
                  <w:lang w:val="en-GB"/>
                </w:rPr>
                <m:t>F</m:t>
              </m:r>
            </m:e>
            <m:sub>
              <m:r>
                <m:rPr>
                  <m:sty m:val="b"/>
                </m:rPr>
                <w:rPr>
                  <w:rFonts w:ascii="Cambria Math" w:hAnsi="Cambria Math" w:cs="Arial"/>
                  <w:sz w:val="22"/>
                  <w:szCs w:val="22"/>
                  <w:lang w:val="en-GB"/>
                </w:rPr>
                <m:t>c</m:t>
              </m:r>
            </m:sub>
          </m:sSub>
          <m:r>
            <m:rPr>
              <m:sty m:val="b"/>
            </m:rPr>
            <w:rPr>
              <w:rFonts w:ascii="Cambria Math" w:hAnsi="Cambria Math" w:cs="Arial"/>
              <w:sz w:val="22"/>
              <w:szCs w:val="22"/>
              <w:lang w:val="en-GB"/>
            </w:rPr>
            <m:t>=</m:t>
          </m:r>
          <m:f>
            <m:fPr>
              <m:ctrlPr>
                <w:rPr>
                  <w:rFonts w:ascii="Cambria Math" w:hAnsi="Cambria Math" w:cs="Arial"/>
                  <w:b/>
                  <w:bCs/>
                  <w:sz w:val="22"/>
                  <w:szCs w:val="22"/>
                  <w:lang w:val="en-GB"/>
                </w:rPr>
              </m:ctrlPr>
            </m:fPr>
            <m:num>
              <m:r>
                <m:rPr>
                  <m:sty m:val="b"/>
                </m:rPr>
                <w:rPr>
                  <w:rFonts w:ascii="Cambria Math" w:hAnsi="Cambria Math" w:cs="Arial"/>
                  <w:sz w:val="22"/>
                  <w:szCs w:val="22"/>
                  <w:lang w:val="en-GB"/>
                </w:rPr>
                <m:t>4</m:t>
              </m:r>
              <m:sSup>
                <m:sSupPr>
                  <m:ctrlPr>
                    <w:rPr>
                      <w:rFonts w:ascii="Cambria Math" w:hAnsi="Cambria Math" w:cs="Arial"/>
                      <w:b/>
                      <w:bCs/>
                      <w:sz w:val="22"/>
                      <w:szCs w:val="22"/>
                      <w:lang w:val="en-GB"/>
                    </w:rPr>
                  </m:ctrlPr>
                </m:sSupPr>
                <m:e>
                  <m:r>
                    <m:rPr>
                      <m:sty m:val="b"/>
                    </m:rPr>
                    <w:rPr>
                      <w:rFonts w:ascii="Cambria Math" w:hAnsi="Cambria Math" w:cs="Arial"/>
                      <w:sz w:val="22"/>
                      <w:szCs w:val="22"/>
                      <w:lang w:val="en-GB"/>
                    </w:rPr>
                    <m:t>mπ</m:t>
                  </m:r>
                </m:e>
                <m:sup>
                  <m:r>
                    <m:rPr>
                      <m:sty m:val="b"/>
                    </m:rPr>
                    <w:rPr>
                      <w:rFonts w:ascii="Cambria Math" w:hAnsi="Cambria Math" w:cs="Arial"/>
                      <w:sz w:val="22"/>
                      <w:szCs w:val="22"/>
                      <w:lang w:val="en-GB"/>
                    </w:rPr>
                    <m:t>2</m:t>
                  </m:r>
                </m:sup>
              </m:sSup>
              <m:r>
                <m:rPr>
                  <m:sty m:val="b"/>
                </m:rPr>
                <w:rPr>
                  <w:rFonts w:ascii="Cambria Math" w:hAnsi="Cambria Math" w:cs="Arial"/>
                  <w:sz w:val="22"/>
                  <w:szCs w:val="22"/>
                  <w:lang w:val="en-GB"/>
                </w:rPr>
                <m:t>r</m:t>
              </m:r>
            </m:num>
            <m:den>
              <m:sSup>
                <m:sSupPr>
                  <m:ctrlPr>
                    <w:rPr>
                      <w:rFonts w:ascii="Cambria Math" w:hAnsi="Cambria Math" w:cs="Arial"/>
                      <w:b/>
                      <w:bCs/>
                      <w:sz w:val="22"/>
                      <w:szCs w:val="22"/>
                      <w:lang w:val="en-GB"/>
                    </w:rPr>
                  </m:ctrlPr>
                </m:sSupPr>
                <m:e>
                  <m:r>
                    <m:rPr>
                      <m:sty m:val="b"/>
                    </m:rPr>
                    <w:rPr>
                      <w:rFonts w:ascii="Cambria Math" w:hAnsi="Cambria Math" w:cs="Arial"/>
                      <w:sz w:val="22"/>
                      <w:szCs w:val="22"/>
                      <w:lang w:val="en-GB"/>
                    </w:rPr>
                    <m:t>T</m:t>
                  </m:r>
                </m:e>
                <m:sup>
                  <m:r>
                    <m:rPr>
                      <m:sty m:val="b"/>
                    </m:rPr>
                    <w:rPr>
                      <w:rFonts w:ascii="Cambria Math" w:hAnsi="Cambria Math" w:cs="Arial"/>
                      <w:sz w:val="22"/>
                      <w:szCs w:val="22"/>
                      <w:lang w:val="en-GB"/>
                    </w:rPr>
                    <m:t>2</m:t>
                  </m:r>
                </m:sup>
              </m:sSup>
            </m:den>
          </m:f>
        </m:oMath>
      </m:oMathPara>
    </w:p>
    <w:p w14:paraId="51729B9C" w14:textId="77777777" w:rsidR="00A1049F" w:rsidRPr="00A1049F" w:rsidRDefault="00A1049F" w:rsidP="00A1049F">
      <w:pPr>
        <w:pStyle w:val="ListParagraph"/>
        <w:jc w:val="right"/>
        <w:rPr>
          <w:rFonts w:ascii="Arial" w:hAnsi="Arial" w:cs="Arial"/>
          <w:sz w:val="22"/>
          <w:szCs w:val="22"/>
          <w:lang w:val="en-GB"/>
        </w:rPr>
      </w:pPr>
      <w:r w:rsidRPr="00A1049F">
        <w:rPr>
          <w:rFonts w:ascii="Arial" w:hAnsi="Arial" w:cs="Arial"/>
          <w:sz w:val="22"/>
          <w:szCs w:val="22"/>
          <w:lang w:val="en-GB"/>
        </w:rPr>
        <w:t>(2)</w:t>
      </w:r>
    </w:p>
    <w:p w14:paraId="34C88B4F" w14:textId="77777777" w:rsidR="00A1049F" w:rsidRPr="00A1049F" w:rsidRDefault="00A1049F" w:rsidP="00A1049F">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A1049F" w:rsidRPr="00A1049F" w14:paraId="53A6C806" w14:textId="77777777" w:rsidTr="00A1049F">
        <w:trPr>
          <w:trHeight w:val="888"/>
        </w:trPr>
        <w:tc>
          <w:tcPr>
            <w:tcW w:w="7922" w:type="dxa"/>
            <w:vAlign w:val="center"/>
          </w:tcPr>
          <w:p w14:paraId="0C953529" w14:textId="77777777" w:rsidR="00A1049F" w:rsidRPr="00A1049F" w:rsidRDefault="00000000"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2πr</m:t>
                    </m:r>
                  </m:num>
                  <m:den>
                    <m:r>
                      <m:rPr>
                        <m:sty m:val="p"/>
                      </m:rPr>
                      <w:rPr>
                        <w:rFonts w:ascii="Cambria Math" w:hAnsi="Cambria Math" w:cs="Arial"/>
                        <w:color w:val="FF0000"/>
                        <w:sz w:val="22"/>
                        <w:szCs w:val="22"/>
                        <w:lang w:val="en-GB"/>
                      </w:rPr>
                      <m:t>T</m:t>
                    </m:r>
                  </m:den>
                </m:f>
                <m:r>
                  <m:rPr>
                    <m:sty m:val="p"/>
                  </m:rPr>
                  <w:rPr>
                    <w:rFonts w:ascii="Cambria Math" w:hAnsi="Cambria Math" w:cs="Arial"/>
                    <w:color w:val="FF0000"/>
                    <w:sz w:val="22"/>
                    <w:szCs w:val="22"/>
                    <w:lang w:val="en-GB"/>
                  </w:rPr>
                  <m:t xml:space="preserve">;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m</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2πr</m:t>
                                </m:r>
                              </m:num>
                              <m:den>
                                <m:r>
                                  <m:rPr>
                                    <m:sty m:val="p"/>
                                  </m:rPr>
                                  <w:rPr>
                                    <w:rFonts w:ascii="Cambria Math" w:hAnsi="Cambria Math" w:cs="Arial"/>
                                    <w:color w:val="FF0000"/>
                                    <w:sz w:val="22"/>
                                    <w:szCs w:val="22"/>
                                    <w:lang w:val="en-GB"/>
                                  </w:rPr>
                                  <m:t>T</m:t>
                                </m:r>
                              </m:den>
                            </m:f>
                          </m:e>
                        </m:d>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oMath>
            </m:oMathPara>
          </w:p>
        </w:tc>
        <w:tc>
          <w:tcPr>
            <w:tcW w:w="1559" w:type="dxa"/>
            <w:vAlign w:val="center"/>
          </w:tcPr>
          <w:p w14:paraId="5325291B" w14:textId="77777777" w:rsidR="00A1049F" w:rsidRPr="00A1049F" w:rsidRDefault="00A1049F" w:rsidP="004A7144">
            <w:pPr>
              <w:pStyle w:val="ListParagraph"/>
              <w:ind w:left="0"/>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r w:rsidR="00A1049F" w:rsidRPr="00A1049F" w14:paraId="2223E9BF" w14:textId="77777777" w:rsidTr="00A1049F">
        <w:trPr>
          <w:trHeight w:val="702"/>
        </w:trPr>
        <w:tc>
          <w:tcPr>
            <w:tcW w:w="7922" w:type="dxa"/>
            <w:vAlign w:val="center"/>
          </w:tcPr>
          <w:p w14:paraId="40547881" w14:textId="77777777" w:rsidR="00A1049F" w:rsidRPr="00A1049F" w:rsidRDefault="00A1049F" w:rsidP="004A7144">
            <w:pPr>
              <w:pStyle w:val="ListParagraph"/>
              <w:ind w:left="0"/>
              <w:rPr>
                <w:rFonts w:ascii="Arial" w:hAnsi="Arial" w:cs="Arial"/>
                <w:color w:val="FF0000"/>
                <w:sz w:val="22"/>
                <w:szCs w:val="22"/>
                <w:lang w:val="en-GB"/>
              </w:rPr>
            </w:pPr>
            <m:oMathPara>
              <m:oMathParaPr>
                <m:jc m:val="left"/>
              </m:oMathParaPr>
              <m:oMath>
                <m: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mπ</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r</m:t>
                    </m:r>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den>
                </m:f>
              </m:oMath>
            </m:oMathPara>
          </w:p>
        </w:tc>
        <w:tc>
          <w:tcPr>
            <w:tcW w:w="1559" w:type="dxa"/>
            <w:vAlign w:val="center"/>
          </w:tcPr>
          <w:p w14:paraId="039FBD0A" w14:textId="52B60927" w:rsidR="00A1049F" w:rsidRPr="00F52EC9" w:rsidRDefault="00F52EC9" w:rsidP="00F52EC9">
            <w:pPr>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bl>
    <w:p w14:paraId="56CB184E" w14:textId="77777777" w:rsidR="00A1049F" w:rsidRPr="00A1049F" w:rsidRDefault="00A1049F" w:rsidP="00A1049F">
      <w:pPr>
        <w:pStyle w:val="ListParagraph"/>
        <w:rPr>
          <w:rFonts w:ascii="Arial" w:hAnsi="Arial" w:cs="Arial"/>
          <w:sz w:val="22"/>
          <w:szCs w:val="22"/>
          <w:lang w:val="en-GB"/>
        </w:rPr>
      </w:pPr>
    </w:p>
    <w:p w14:paraId="1DDC0F39" w14:textId="0E544EBF" w:rsidR="00F50D9E" w:rsidRPr="00960A93" w:rsidRDefault="00F50D9E" w:rsidP="00F50D9E">
      <w:pPr>
        <w:pStyle w:val="ListParagraph"/>
        <w:numPr>
          <w:ilvl w:val="0"/>
          <w:numId w:val="4"/>
        </w:numPr>
        <w:spacing w:after="160" w:line="259" w:lineRule="auto"/>
        <w:ind w:left="709" w:hanging="709"/>
        <w:rPr>
          <w:rFonts w:ascii="Arial" w:hAnsi="Arial" w:cs="Arial"/>
          <w:sz w:val="22"/>
          <w:szCs w:val="22"/>
          <w:lang w:val="en-GB"/>
        </w:rPr>
      </w:pPr>
      <w:r>
        <w:rPr>
          <w:rFonts w:ascii="Arial" w:hAnsi="Arial" w:cs="Arial"/>
          <w:sz w:val="22"/>
          <w:szCs w:val="22"/>
          <w:lang w:val="en-GB"/>
        </w:rPr>
        <w:t>C</w:t>
      </w:r>
      <w:r w:rsidRPr="00960A93">
        <w:rPr>
          <w:rFonts w:ascii="Arial" w:hAnsi="Arial" w:cs="Arial"/>
          <w:sz w:val="22"/>
          <w:szCs w:val="22"/>
          <w:lang w:val="en-GB"/>
        </w:rPr>
        <w:t xml:space="preserve">ompare the centripetal forces acting on the objects at ‘X’ and ‘Y’. </w:t>
      </w:r>
      <w:r>
        <w:rPr>
          <w:rFonts w:ascii="Arial" w:hAnsi="Arial" w:cs="Arial"/>
          <w:sz w:val="22"/>
          <w:szCs w:val="22"/>
          <w:lang w:val="en-GB"/>
        </w:rPr>
        <w:t xml:space="preserve">Justify your answer using the expression in part a). </w:t>
      </w:r>
    </w:p>
    <w:p w14:paraId="487052F5" w14:textId="1E40BED2" w:rsidR="00A1049F" w:rsidRPr="00A1049F" w:rsidRDefault="00A1049F" w:rsidP="00A1049F">
      <w:pPr>
        <w:pStyle w:val="ListParagraph"/>
        <w:ind w:hanging="720"/>
        <w:rPr>
          <w:rFonts w:ascii="Arial" w:hAnsi="Arial" w:cs="Arial"/>
          <w:sz w:val="22"/>
          <w:szCs w:val="22"/>
          <w:lang w:val="en-GB"/>
        </w:rPr>
      </w:pPr>
    </w:p>
    <w:p w14:paraId="182B6D0E" w14:textId="77777777" w:rsidR="00A1049F" w:rsidRPr="00A1049F" w:rsidRDefault="00A1049F" w:rsidP="00A1049F">
      <w:pPr>
        <w:pStyle w:val="ListParagraph"/>
        <w:jc w:val="right"/>
        <w:rPr>
          <w:rFonts w:ascii="Arial" w:hAnsi="Arial" w:cs="Arial"/>
          <w:sz w:val="22"/>
          <w:szCs w:val="22"/>
          <w:lang w:val="en-GB"/>
        </w:rPr>
      </w:pPr>
      <w:r w:rsidRPr="00A1049F">
        <w:rPr>
          <w:rFonts w:ascii="Arial" w:hAnsi="Arial" w:cs="Arial"/>
          <w:sz w:val="22"/>
          <w:szCs w:val="22"/>
          <w:lang w:val="en-GB"/>
        </w:rPr>
        <w:t>(2)</w:t>
      </w:r>
    </w:p>
    <w:p w14:paraId="550362B7" w14:textId="77777777" w:rsidR="00A1049F" w:rsidRPr="00A1049F" w:rsidRDefault="00A1049F" w:rsidP="00A1049F">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A1049F" w:rsidRPr="00A1049F" w14:paraId="1EF2CFC9" w14:textId="77777777" w:rsidTr="00A1049F">
        <w:trPr>
          <w:trHeight w:val="567"/>
        </w:trPr>
        <w:tc>
          <w:tcPr>
            <w:tcW w:w="7922" w:type="dxa"/>
            <w:vAlign w:val="center"/>
          </w:tcPr>
          <w:p w14:paraId="7DEEDBE5" w14:textId="77777777" w:rsidR="00A1049F" w:rsidRPr="00A1049F" w:rsidRDefault="00000000"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X</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Y</m:t>
                    </m:r>
                  </m:sub>
                </m:sSub>
                <m:r>
                  <m:rPr>
                    <m:sty m:val="p"/>
                  </m:rPr>
                  <w:rPr>
                    <w:rFonts w:ascii="Cambria Math" w:hAnsi="Cambria Math" w:cs="Arial"/>
                    <w:color w:val="FF0000"/>
                    <w:sz w:val="22"/>
                    <w:szCs w:val="22"/>
                    <w:lang w:val="en-GB"/>
                  </w:rPr>
                  <m:t xml:space="preserve">;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r</m:t>
                    </m:r>
                  </m:e>
                  <m:sub>
                    <m:r>
                      <m:rPr>
                        <m:sty m:val="p"/>
                      </m:rPr>
                      <w:rPr>
                        <w:rFonts w:ascii="Cambria Math" w:hAnsi="Cambria Math" w:cs="Arial"/>
                        <w:color w:val="FF0000"/>
                        <w:sz w:val="22"/>
                        <w:szCs w:val="22"/>
                        <w:lang w:val="en-GB"/>
                      </w:rPr>
                      <m:t>X</m:t>
                    </m:r>
                  </m:sub>
                </m:sSub>
                <m:r>
                  <m:rPr>
                    <m:sty m:val="p"/>
                  </m:rPr>
                  <w:rPr>
                    <w:rFonts w:ascii="Cambria Math" w:hAnsi="Cambria Math" w:cs="Arial"/>
                    <w:color w:val="FF0000"/>
                    <w:sz w:val="22"/>
                    <w:szCs w:val="22"/>
                    <w:lang w:val="en-GB"/>
                  </w:rPr>
                  <m:t>&lt;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r</m:t>
                    </m:r>
                  </m:e>
                  <m:sub>
                    <m:r>
                      <m:rPr>
                        <m:sty m:val="p"/>
                      </m:rPr>
                      <w:rPr>
                        <w:rFonts w:ascii="Cambria Math" w:hAnsi="Cambria Math" w:cs="Arial"/>
                        <w:color w:val="FF0000"/>
                        <w:sz w:val="22"/>
                        <w:szCs w:val="22"/>
                        <w:lang w:val="en-GB"/>
                      </w:rPr>
                      <m:t>Y</m:t>
                    </m:r>
                  </m:sub>
                </m:sSub>
              </m:oMath>
            </m:oMathPara>
          </w:p>
        </w:tc>
        <w:tc>
          <w:tcPr>
            <w:tcW w:w="1559" w:type="dxa"/>
            <w:vAlign w:val="center"/>
          </w:tcPr>
          <w:p w14:paraId="4F76E317" w14:textId="77777777" w:rsidR="00A1049F" w:rsidRPr="00A1049F" w:rsidRDefault="00A1049F" w:rsidP="004A7144">
            <w:pPr>
              <w:pStyle w:val="ListParagraph"/>
              <w:ind w:left="0"/>
              <w:jc w:val="center"/>
              <w:rPr>
                <w:rFonts w:ascii="Arial" w:hAnsi="Arial" w:cs="Arial"/>
                <w:iCs/>
                <w:color w:val="FF0000"/>
                <w:sz w:val="22"/>
                <w:szCs w:val="22"/>
                <w:lang w:val="en-GB"/>
              </w:rPr>
            </w:pPr>
            <w:r w:rsidRPr="00A1049F">
              <w:rPr>
                <w:rFonts w:ascii="Arial" w:hAnsi="Arial" w:cs="Arial"/>
                <w:color w:val="FF0000"/>
                <w:sz w:val="22"/>
                <w:szCs w:val="22"/>
                <w:lang w:val="en-GB"/>
              </w:rPr>
              <w:t>1 mark</w:t>
            </w:r>
          </w:p>
        </w:tc>
      </w:tr>
      <w:tr w:rsidR="00A1049F" w:rsidRPr="00A1049F" w14:paraId="7DB4BDA3" w14:textId="77777777" w:rsidTr="00A1049F">
        <w:trPr>
          <w:trHeight w:val="567"/>
        </w:trPr>
        <w:tc>
          <w:tcPr>
            <w:tcW w:w="7922" w:type="dxa"/>
            <w:vAlign w:val="center"/>
          </w:tcPr>
          <w:p w14:paraId="641A111B" w14:textId="77777777" w:rsidR="00A1049F" w:rsidRPr="00A1049F" w:rsidRDefault="00A1049F"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 xml:space="preserve"> at X&lt;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 xml:space="preserve"> at Y</m:t>
                </m:r>
              </m:oMath>
            </m:oMathPara>
          </w:p>
        </w:tc>
        <w:tc>
          <w:tcPr>
            <w:tcW w:w="1559" w:type="dxa"/>
            <w:vAlign w:val="center"/>
          </w:tcPr>
          <w:p w14:paraId="570F36C3" w14:textId="7002BC20" w:rsidR="00A1049F" w:rsidRPr="00A1049F" w:rsidRDefault="00A1049F" w:rsidP="00A1049F">
            <w:pPr>
              <w:jc w:val="center"/>
              <w:rPr>
                <w:rFonts w:ascii="Arial" w:hAnsi="Arial" w:cs="Arial"/>
                <w:iCs/>
                <w:color w:val="FF0000"/>
                <w:sz w:val="22"/>
                <w:szCs w:val="22"/>
                <w:lang w:val="en-GB"/>
              </w:rPr>
            </w:pPr>
            <w:r>
              <w:rPr>
                <w:rFonts w:ascii="Arial" w:hAnsi="Arial" w:cs="Arial"/>
                <w:iCs/>
                <w:color w:val="FF0000"/>
                <w:sz w:val="22"/>
                <w:szCs w:val="22"/>
                <w:lang w:val="en-GB"/>
              </w:rPr>
              <w:t>1 mark</w:t>
            </w:r>
          </w:p>
        </w:tc>
      </w:tr>
    </w:tbl>
    <w:p w14:paraId="19DC1E83" w14:textId="77777777" w:rsidR="00A1049F" w:rsidRPr="00A1049F" w:rsidRDefault="00A1049F" w:rsidP="00A1049F">
      <w:pPr>
        <w:pStyle w:val="ListParagraph"/>
        <w:rPr>
          <w:rFonts w:ascii="Arial" w:hAnsi="Arial" w:cs="Arial"/>
          <w:sz w:val="22"/>
          <w:szCs w:val="22"/>
          <w:lang w:val="en-GB"/>
        </w:rPr>
      </w:pPr>
    </w:p>
    <w:p w14:paraId="68D0815D" w14:textId="1C47732B" w:rsidR="00C75C2E" w:rsidRPr="00960A93" w:rsidRDefault="00A1049F" w:rsidP="00C75C2E">
      <w:pPr>
        <w:pStyle w:val="ListParagraph"/>
        <w:ind w:hanging="720"/>
        <w:rPr>
          <w:rFonts w:ascii="Arial" w:hAnsi="Arial" w:cs="Arial"/>
          <w:sz w:val="22"/>
          <w:szCs w:val="22"/>
          <w:lang w:val="en-GB"/>
        </w:rPr>
      </w:pPr>
      <w:r w:rsidRPr="00A1049F">
        <w:rPr>
          <w:rFonts w:ascii="Arial" w:hAnsi="Arial" w:cs="Arial"/>
          <w:sz w:val="22"/>
          <w:szCs w:val="22"/>
          <w:lang w:val="en-GB"/>
        </w:rPr>
        <w:t xml:space="preserve">(c) </w:t>
      </w:r>
      <w:r w:rsidRPr="00A1049F">
        <w:rPr>
          <w:rFonts w:ascii="Arial" w:hAnsi="Arial" w:cs="Arial"/>
          <w:sz w:val="22"/>
          <w:szCs w:val="22"/>
          <w:lang w:val="en-GB"/>
        </w:rPr>
        <w:tab/>
      </w:r>
      <w:r w:rsidR="0061489C">
        <w:rPr>
          <w:rFonts w:ascii="Arial" w:hAnsi="Arial" w:cs="Arial"/>
          <w:sz w:val="22"/>
          <w:szCs w:val="22"/>
          <w:lang w:val="en-GB"/>
        </w:rPr>
        <w:t xml:space="preserve">On each diagram below, </w:t>
      </w:r>
      <w:r w:rsidR="00C75C2E">
        <w:rPr>
          <w:rFonts w:ascii="Arial" w:hAnsi="Arial" w:cs="Arial"/>
          <w:sz w:val="22"/>
          <w:szCs w:val="22"/>
          <w:lang w:val="en-GB"/>
        </w:rPr>
        <w:t>draw a free body diagram showing vectors for</w:t>
      </w:r>
      <w:r w:rsidR="00C75C2E" w:rsidRPr="00960A93">
        <w:rPr>
          <w:rFonts w:ascii="Arial" w:hAnsi="Arial" w:cs="Arial"/>
          <w:sz w:val="22"/>
          <w:szCs w:val="22"/>
          <w:lang w:val="en-GB"/>
        </w:rPr>
        <w:t xml:space="preserve">: </w:t>
      </w:r>
      <w:r w:rsidR="00C75C2E">
        <w:rPr>
          <w:rFonts w:ascii="Arial" w:hAnsi="Arial" w:cs="Arial"/>
          <w:sz w:val="22"/>
          <w:szCs w:val="22"/>
          <w:lang w:val="en-GB"/>
        </w:rPr>
        <w:t>(</w:t>
      </w:r>
      <w:proofErr w:type="spellStart"/>
      <w:r w:rsidR="00C75C2E">
        <w:rPr>
          <w:rFonts w:ascii="Arial" w:hAnsi="Arial" w:cs="Arial"/>
          <w:sz w:val="22"/>
          <w:szCs w:val="22"/>
          <w:lang w:val="en-GB"/>
        </w:rPr>
        <w:t>i</w:t>
      </w:r>
      <w:proofErr w:type="spellEnd"/>
      <w:r w:rsidR="00C75C2E">
        <w:rPr>
          <w:rFonts w:ascii="Arial" w:hAnsi="Arial" w:cs="Arial"/>
          <w:sz w:val="22"/>
          <w:szCs w:val="22"/>
          <w:lang w:val="en-GB"/>
        </w:rPr>
        <w:t xml:space="preserve">) </w:t>
      </w:r>
      <w:r w:rsidR="00C75C2E" w:rsidRPr="00960A93">
        <w:rPr>
          <w:rFonts w:ascii="Arial" w:hAnsi="Arial" w:cs="Arial"/>
          <w:sz w:val="22"/>
          <w:szCs w:val="22"/>
          <w:lang w:val="en-GB"/>
        </w:rPr>
        <w:t xml:space="preserve">the weight force (W); </w:t>
      </w:r>
      <w:r w:rsidR="00C75C2E">
        <w:rPr>
          <w:rFonts w:ascii="Arial" w:hAnsi="Arial" w:cs="Arial"/>
          <w:sz w:val="22"/>
          <w:szCs w:val="22"/>
          <w:lang w:val="en-GB"/>
        </w:rPr>
        <w:t xml:space="preserve">(ii) </w:t>
      </w:r>
      <w:r w:rsidR="00C75C2E" w:rsidRPr="00960A93">
        <w:rPr>
          <w:rFonts w:ascii="Arial" w:hAnsi="Arial" w:cs="Arial"/>
          <w:sz w:val="22"/>
          <w:szCs w:val="22"/>
          <w:lang w:val="en-GB"/>
        </w:rPr>
        <w:t xml:space="preserve">the buoyancy force (B); </w:t>
      </w:r>
      <w:r w:rsidR="00C75C2E">
        <w:rPr>
          <w:rFonts w:ascii="Arial" w:hAnsi="Arial" w:cs="Arial"/>
          <w:sz w:val="22"/>
          <w:szCs w:val="22"/>
          <w:lang w:val="en-GB"/>
        </w:rPr>
        <w:t xml:space="preserve">and (iii) </w:t>
      </w:r>
      <w:r w:rsidR="00C75C2E" w:rsidRPr="00960A93">
        <w:rPr>
          <w:rFonts w:ascii="Arial" w:hAnsi="Arial" w:cs="Arial"/>
          <w:sz w:val="22"/>
          <w:szCs w:val="22"/>
          <w:lang w:val="en-GB"/>
        </w:rPr>
        <w:t>the net force (F</w:t>
      </w:r>
      <w:r w:rsidR="00C75C2E" w:rsidRPr="00960A93">
        <w:rPr>
          <w:rFonts w:ascii="Arial" w:hAnsi="Arial" w:cs="Arial"/>
          <w:sz w:val="22"/>
          <w:szCs w:val="22"/>
          <w:vertAlign w:val="subscript"/>
          <w:lang w:val="en-GB"/>
        </w:rPr>
        <w:t>c</w:t>
      </w:r>
      <w:r w:rsidR="00C75C2E" w:rsidRPr="00960A93">
        <w:rPr>
          <w:rFonts w:ascii="Arial" w:hAnsi="Arial" w:cs="Arial"/>
          <w:sz w:val="22"/>
          <w:szCs w:val="22"/>
          <w:lang w:val="en-GB"/>
        </w:rPr>
        <w:t>)</w:t>
      </w:r>
      <w:r w:rsidR="00C75C2E">
        <w:rPr>
          <w:rFonts w:ascii="Arial" w:hAnsi="Arial" w:cs="Arial"/>
          <w:sz w:val="22"/>
          <w:szCs w:val="22"/>
          <w:lang w:val="en-GB"/>
        </w:rPr>
        <w:t xml:space="preserve"> acting o</w:t>
      </w:r>
      <w:r w:rsidR="00C75C2E" w:rsidRPr="00960A93">
        <w:rPr>
          <w:rFonts w:ascii="Arial" w:hAnsi="Arial" w:cs="Arial"/>
          <w:sz w:val="22"/>
          <w:szCs w:val="22"/>
          <w:lang w:val="en-GB"/>
        </w:rPr>
        <w:t xml:space="preserve">n each of </w:t>
      </w:r>
      <w:r w:rsidR="00C75C2E">
        <w:rPr>
          <w:rFonts w:ascii="Arial" w:hAnsi="Arial" w:cs="Arial"/>
          <w:sz w:val="22"/>
          <w:szCs w:val="22"/>
          <w:lang w:val="en-GB"/>
        </w:rPr>
        <w:t>two</w:t>
      </w:r>
      <w:r w:rsidR="00C75C2E" w:rsidRPr="00960A93">
        <w:rPr>
          <w:rFonts w:ascii="Arial" w:hAnsi="Arial" w:cs="Arial"/>
          <w:sz w:val="22"/>
          <w:szCs w:val="22"/>
          <w:lang w:val="en-GB"/>
        </w:rPr>
        <w:t xml:space="preserve"> objects floating</w:t>
      </w:r>
      <w:r w:rsidR="00C75C2E">
        <w:rPr>
          <w:rFonts w:ascii="Arial" w:hAnsi="Arial" w:cs="Arial"/>
          <w:sz w:val="22"/>
          <w:szCs w:val="22"/>
          <w:lang w:val="en-GB"/>
        </w:rPr>
        <w:t xml:space="preserve"> </w:t>
      </w:r>
      <w:r w:rsidR="00C75C2E" w:rsidRPr="00960A93">
        <w:rPr>
          <w:rFonts w:ascii="Arial" w:hAnsi="Arial" w:cs="Arial"/>
          <w:sz w:val="22"/>
          <w:szCs w:val="22"/>
          <w:lang w:val="en-GB"/>
        </w:rPr>
        <w:t xml:space="preserve">at points ‘X’ and ‘Y’. </w:t>
      </w:r>
    </w:p>
    <w:p w14:paraId="76BBB1F2" w14:textId="21FFB8C2" w:rsidR="00A1049F" w:rsidRPr="00A1049F" w:rsidRDefault="00A50398" w:rsidP="00C75C2E">
      <w:pPr>
        <w:pStyle w:val="ListParagraph"/>
        <w:ind w:hanging="720"/>
        <w:jc w:val="right"/>
        <w:rPr>
          <w:rFonts w:ascii="Arial" w:hAnsi="Arial" w:cs="Arial"/>
          <w:sz w:val="22"/>
          <w:szCs w:val="22"/>
          <w:lang w:val="en-GB"/>
        </w:rPr>
      </w:pPr>
      <w:r w:rsidRPr="00A1049F">
        <w:rPr>
          <w:rFonts w:ascii="Arial" w:hAnsi="Arial" w:cs="Arial"/>
          <w:sz w:val="22"/>
          <w:szCs w:val="22"/>
          <w:lang w:val="en-GB"/>
        </w:rPr>
        <w:t xml:space="preserve"> </w:t>
      </w:r>
      <w:r w:rsidR="00A1049F" w:rsidRPr="00A1049F">
        <w:rPr>
          <w:rFonts w:ascii="Arial" w:hAnsi="Arial" w:cs="Arial"/>
          <w:sz w:val="22"/>
          <w:szCs w:val="22"/>
          <w:lang w:val="en-GB"/>
        </w:rPr>
        <w:t>(3)</w:t>
      </w:r>
    </w:p>
    <w:p w14:paraId="19A6837B" w14:textId="4A1075EA" w:rsidR="00A1049F" w:rsidRPr="00A1049F" w:rsidRDefault="00A1049F"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8720" behindDoc="1" locked="0" layoutInCell="1" allowOverlap="1" wp14:anchorId="77C36C43" wp14:editId="1F1D383C">
                <wp:simplePos x="0" y="0"/>
                <wp:positionH relativeFrom="column">
                  <wp:posOffset>3836670</wp:posOffset>
                </wp:positionH>
                <wp:positionV relativeFrom="paragraph">
                  <wp:posOffset>277495</wp:posOffset>
                </wp:positionV>
                <wp:extent cx="914400" cy="311150"/>
                <wp:effectExtent l="0" t="0" r="7620" b="0"/>
                <wp:wrapNone/>
                <wp:docPr id="38" name="Text Box 38"/>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6CEC5294"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36C43" id="Text Box 38" o:spid="_x0000_s1027" type="#_x0000_t202" style="position:absolute;margin-left:302.1pt;margin-top:21.85pt;width:1in;height:24.5pt;z-index:-251637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" fillcolor="white [3201]" stroked="f" strokeweight=".5pt">
                <v:textbox>
                  <w:txbxContent>
                    <w:p w14:paraId="6CEC5294"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B</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3360" behindDoc="0" locked="0" layoutInCell="1" allowOverlap="1" wp14:anchorId="037D5D97" wp14:editId="1E0C54F4">
                <wp:simplePos x="0" y="0"/>
                <wp:positionH relativeFrom="column">
                  <wp:posOffset>1765300</wp:posOffset>
                </wp:positionH>
                <wp:positionV relativeFrom="paragraph">
                  <wp:posOffset>236220</wp:posOffset>
                </wp:positionV>
                <wp:extent cx="3035300" cy="1184275"/>
                <wp:effectExtent l="0" t="0" r="12700" b="34925"/>
                <wp:wrapNone/>
                <wp:docPr id="23" name="Freeform: Shape 23"/>
                <wp:cNvGraphicFramePr/>
                <a:graphic xmlns:a="http://schemas.openxmlformats.org/drawingml/2006/main">
                  <a:graphicData uri="http://schemas.microsoft.com/office/word/2010/wordprocessingShape">
                    <wps:wsp>
                      <wps:cNvSpPr/>
                      <wps:spPr>
                        <a:xfrm>
                          <a:off x="0" y="0"/>
                          <a:ext cx="3035300" cy="1184275"/>
                        </a:xfrm>
                        <a:custGeom>
                          <a:avLst/>
                          <a:gdLst>
                            <a:gd name="connsiteX0" fmla="*/ 0 w 3035300"/>
                            <a:gd name="connsiteY0" fmla="*/ 1181100 h 1184889"/>
                            <a:gd name="connsiteX1" fmla="*/ 673100 w 3035300"/>
                            <a:gd name="connsiteY1" fmla="*/ 1155700 h 1184889"/>
                            <a:gd name="connsiteX2" fmla="*/ 1670050 w 3035300"/>
                            <a:gd name="connsiteY2" fmla="*/ 965200 h 1184889"/>
                            <a:gd name="connsiteX3" fmla="*/ 2451100 w 3035300"/>
                            <a:gd name="connsiteY3" fmla="*/ 596900 h 1184889"/>
                            <a:gd name="connsiteX4" fmla="*/ 3035300 w 3035300"/>
                            <a:gd name="connsiteY4" fmla="*/ 0 h 11848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35300" h="1184889">
                              <a:moveTo>
                                <a:pt x="0" y="1181100"/>
                              </a:moveTo>
                              <a:cubicBezTo>
                                <a:pt x="197379" y="1186391"/>
                                <a:pt x="394758" y="1191683"/>
                                <a:pt x="673100" y="1155700"/>
                              </a:cubicBezTo>
                              <a:cubicBezTo>
                                <a:pt x="951442" y="1119717"/>
                                <a:pt x="1373717" y="1058333"/>
                                <a:pt x="1670050" y="965200"/>
                              </a:cubicBezTo>
                              <a:cubicBezTo>
                                <a:pt x="1966383" y="872067"/>
                                <a:pt x="2223558" y="757767"/>
                                <a:pt x="2451100" y="596900"/>
                              </a:cubicBezTo>
                              <a:cubicBezTo>
                                <a:pt x="2678642" y="436033"/>
                                <a:pt x="2856971" y="218016"/>
                                <a:pt x="30353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02F17AC" id="Freeform: Shape 23" o:spid="_x0000_s1026" style="position:absolute;margin-left:139pt;margin-top:18.6pt;width:239pt;height:93.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035300,118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" path="m,1181100v197379,5291,394758,10583,673100,-25400c951442,1119717,1373717,1058333,1670050,965200v296333,-93133,553508,-207433,781050,-368300c2678642,436033,2856971,218016,3035300,e" filled="f" strokecolor="black [3213]" strokeweight="1pt">
                <v:stroke joinstyle="miter"/>
                <v:path arrowok="t" o:connecttype="custom" o:connectlocs="0,1180488;673100,1155101;1670050,964700;2451100,596591;3035300,0" o:connectangles="0,0,0,0,0"/>
              </v:shape>
            </w:pict>
          </mc:Fallback>
        </mc:AlternateContent>
      </w:r>
    </w:p>
    <w:p w14:paraId="240ED52F" w14:textId="46AF6327" w:rsidR="00A1049F" w:rsidRPr="00A1049F" w:rsidRDefault="009F5BD6" w:rsidP="00A1049F">
      <w:pPr>
        <w:ind w:firstLine="720"/>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6672" behindDoc="0" locked="0" layoutInCell="1" allowOverlap="1" wp14:anchorId="3F030CDF" wp14:editId="4726602E">
                <wp:simplePos x="0" y="0"/>
                <wp:positionH relativeFrom="column">
                  <wp:posOffset>3755390</wp:posOffset>
                </wp:positionH>
                <wp:positionV relativeFrom="paragraph">
                  <wp:posOffset>8890</wp:posOffset>
                </wp:positionV>
                <wp:extent cx="642620" cy="495300"/>
                <wp:effectExtent l="38100" t="38100" r="2413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64262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F0B1C6F" id="_x0000_t32" coordsize="21600,21600" o:spt="32" o:oned="t" path="m,l21600,21600e" filled="f">
                <v:path arrowok="t" fillok="f" o:connecttype="none"/>
                <o:lock v:ext="edit" shapetype="t"/>
              </v:shapetype>
              <v:shape id="Straight Arrow Connector 36" o:spid="_x0000_s1026" type="#_x0000_t32" style="position:absolute;margin-left:295.7pt;margin-top:.7pt;width:50.6pt;height:3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" strokecolor="red" strokeweight=".5pt">
                <v:stroke endarrow="block" joinstyle="miter"/>
              </v:shape>
            </w:pict>
          </mc:Fallback>
        </mc:AlternateContent>
      </w:r>
      <w:r w:rsidR="00A1049F" w:rsidRPr="00A1049F">
        <w:rPr>
          <w:rFonts w:ascii="Arial" w:hAnsi="Arial" w:cs="Arial"/>
          <w:noProof/>
          <w:sz w:val="22"/>
          <w:szCs w:val="22"/>
          <w:lang w:val="en-GB"/>
        </w:rPr>
        <mc:AlternateContent>
          <mc:Choice Requires="wps">
            <w:drawing>
              <wp:anchor distT="0" distB="0" distL="114300" distR="114300" simplePos="0" relativeHeight="251670528" behindDoc="0" locked="0" layoutInCell="1" allowOverlap="1" wp14:anchorId="5C313035" wp14:editId="7B4E4BB5">
                <wp:simplePos x="0" y="0"/>
                <wp:positionH relativeFrom="column">
                  <wp:posOffset>3041650</wp:posOffset>
                </wp:positionH>
                <wp:positionV relativeFrom="paragraph">
                  <wp:posOffset>1526540</wp:posOffset>
                </wp:positionV>
                <wp:extent cx="914400" cy="311150"/>
                <wp:effectExtent l="0" t="0" r="7620" b="0"/>
                <wp:wrapNone/>
                <wp:docPr id="30" name="Text Box 30"/>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0941BF3B" w14:textId="77777777" w:rsidR="00A1049F" w:rsidRPr="007170C2" w:rsidRDefault="00A1049F" w:rsidP="00A1049F">
                            <w:pPr>
                              <w:rPr>
                                <w:rFonts w:ascii="Arial" w:hAnsi="Arial" w:cs="Arial"/>
                                <w:color w:val="FF0000"/>
                                <w:sz w:val="18"/>
                                <w:szCs w:val="18"/>
                                <w:lang w:val="en-GB"/>
                              </w:rPr>
                            </w:pPr>
                            <w:r w:rsidRPr="007170C2">
                              <w:rPr>
                                <w:rFonts w:ascii="Arial" w:hAnsi="Arial" w:cs="Arial"/>
                                <w:color w:val="FF0000"/>
                                <w:sz w:val="18"/>
                                <w:szCs w:val="18"/>
                                <w:lang w:val="en-GB"/>
                              </w:rPr>
                              <w: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13035" id="Text Box 30" o:spid="_x0000_s1028" type="#_x0000_t202" style="position:absolute;left:0;text-align:left;margin-left:239.5pt;margin-top:120.2pt;width:1in;height:24.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" fillcolor="white [3201]" stroked="f" strokeweight=".5pt">
                <v:textbox>
                  <w:txbxContent>
                    <w:p w14:paraId="0941BF3B" w14:textId="77777777" w:rsidR="00A1049F" w:rsidRPr="007170C2" w:rsidRDefault="00A1049F" w:rsidP="00A1049F">
                      <w:pPr>
                        <w:rPr>
                          <w:rFonts w:ascii="Arial" w:hAnsi="Arial" w:cs="Arial"/>
                          <w:color w:val="FF0000"/>
                          <w:sz w:val="18"/>
                          <w:szCs w:val="18"/>
                          <w:lang w:val="en-GB"/>
                        </w:rPr>
                      </w:pPr>
                      <w:r w:rsidRPr="007170C2">
                        <w:rPr>
                          <w:rFonts w:ascii="Arial" w:hAnsi="Arial" w:cs="Arial"/>
                          <w:color w:val="FF0000"/>
                          <w:sz w:val="18"/>
                          <w:szCs w:val="18"/>
                          <w:lang w:val="en-GB"/>
                        </w:rPr>
                        <w:t>W</w:t>
                      </w:r>
                    </w:p>
                  </w:txbxContent>
                </v:textbox>
              </v:shape>
            </w:pict>
          </mc:Fallback>
        </mc:AlternateContent>
      </w:r>
    </w:p>
    <w:p w14:paraId="68153B32" w14:textId="09CFC646" w:rsidR="00A1049F" w:rsidRPr="00A1049F" w:rsidRDefault="00A1049F" w:rsidP="00A1049F">
      <w:pPr>
        <w:rPr>
          <w:rFonts w:ascii="Arial" w:hAnsi="Arial" w:cs="Arial"/>
          <w:sz w:val="22"/>
          <w:szCs w:val="22"/>
          <w:lang w:val="en-GB"/>
        </w:rPr>
      </w:pPr>
    </w:p>
    <w:p w14:paraId="118CE62D" w14:textId="79E1D409" w:rsidR="00A1049F" w:rsidRPr="00A1049F" w:rsidRDefault="009F5BD6"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9744" behindDoc="1" locked="0" layoutInCell="1" allowOverlap="1" wp14:anchorId="64754C6D" wp14:editId="4B279D6C">
                <wp:simplePos x="0" y="0"/>
                <wp:positionH relativeFrom="column">
                  <wp:posOffset>3441700</wp:posOffset>
                </wp:positionH>
                <wp:positionV relativeFrom="paragraph">
                  <wp:posOffset>62230</wp:posOffset>
                </wp:positionV>
                <wp:extent cx="914400" cy="311150"/>
                <wp:effectExtent l="0" t="0" r="7620" b="0"/>
                <wp:wrapNone/>
                <wp:docPr id="39" name="Text Box 39"/>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579626B1"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F</w:t>
                            </w:r>
                            <w:r w:rsidRPr="007170C2">
                              <w:rPr>
                                <w:rFonts w:ascii="Arial" w:hAnsi="Arial" w:cs="Arial"/>
                                <w:color w:val="FF0000"/>
                                <w:sz w:val="18"/>
                                <w:szCs w:val="18"/>
                                <w:vertAlign w:val="subscript"/>
                                <w:lang w:val="en-G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54C6D" id="Text Box 39" o:spid="_x0000_s1029" type="#_x0000_t202" style="position:absolute;margin-left:271pt;margin-top:4.9pt;width:1in;height:24.5pt;z-index:-251636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" fillcolor="white [3201]" stroked="f" strokeweight=".5pt">
                <v:textbox>
                  <w:txbxContent>
                    <w:p w14:paraId="579626B1"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F</w:t>
                      </w:r>
                      <w:r w:rsidRPr="007170C2">
                        <w:rPr>
                          <w:rFonts w:ascii="Arial" w:hAnsi="Arial" w:cs="Arial"/>
                          <w:color w:val="FF0000"/>
                          <w:sz w:val="18"/>
                          <w:szCs w:val="18"/>
                          <w:vertAlign w:val="subscript"/>
                          <w:lang w:val="en-GB"/>
                        </w:rPr>
                        <w:t>c</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4384" behindDoc="0" locked="0" layoutInCell="1" allowOverlap="1" wp14:anchorId="67D0A424" wp14:editId="5D212471">
                <wp:simplePos x="0" y="0"/>
                <wp:positionH relativeFrom="column">
                  <wp:posOffset>4343400</wp:posOffset>
                </wp:positionH>
                <wp:positionV relativeFrom="paragraph">
                  <wp:posOffset>135255</wp:posOffset>
                </wp:positionV>
                <wp:extent cx="114300" cy="114300"/>
                <wp:effectExtent l="0" t="0" r="19050" b="19050"/>
                <wp:wrapNone/>
                <wp:docPr id="24" name="Oval 2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3DD4DE8D" id="Oval 24" o:spid="_x0000_s1026" style="position:absolute;margin-left:342pt;margin-top:10.65pt;width:9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" fillcolor="black [3213]" strokecolor="black [3213]" strokeweight="1pt">
                <v:stroke joinstyle="miter"/>
              </v:oval>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74624" behindDoc="1" locked="0" layoutInCell="1" allowOverlap="1" wp14:anchorId="11086F18" wp14:editId="3B5DDF87">
                <wp:simplePos x="0" y="0"/>
                <wp:positionH relativeFrom="column">
                  <wp:posOffset>2939415</wp:posOffset>
                </wp:positionH>
                <wp:positionV relativeFrom="paragraph">
                  <wp:posOffset>113030</wp:posOffset>
                </wp:positionV>
                <wp:extent cx="914400" cy="31115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6CC87898"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86F18" id="Text Box 34" o:spid="_x0000_s1030" type="#_x0000_t202" style="position:absolute;margin-left:231.45pt;margin-top:8.9pt;width:1in;height:24.5pt;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" fillcolor="white [3201]" stroked="f" strokeweight=".5pt">
                <v:textbox>
                  <w:txbxContent>
                    <w:p w14:paraId="6CC87898"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B</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72576" behindDoc="0" locked="0" layoutInCell="1" allowOverlap="1" wp14:anchorId="46920A8F" wp14:editId="47D521F8">
                <wp:simplePos x="0" y="0"/>
                <wp:positionH relativeFrom="column">
                  <wp:posOffset>3206750</wp:posOffset>
                </wp:positionH>
                <wp:positionV relativeFrom="paragraph">
                  <wp:posOffset>138430</wp:posOffset>
                </wp:positionV>
                <wp:extent cx="158750" cy="584200"/>
                <wp:effectExtent l="57150" t="38100" r="31750" b="25400"/>
                <wp:wrapNone/>
                <wp:docPr id="32" name="Straight Arrow Connector 32"/>
                <wp:cNvGraphicFramePr/>
                <a:graphic xmlns:a="http://schemas.openxmlformats.org/drawingml/2006/main">
                  <a:graphicData uri="http://schemas.microsoft.com/office/word/2010/wordprocessingShape">
                    <wps:wsp>
                      <wps:cNvCnPr/>
                      <wps:spPr>
                        <a:xfrm flipH="1" flipV="1">
                          <a:off x="0" y="0"/>
                          <a:ext cx="158750" cy="584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608739E" id="Straight Arrow Connector 32" o:spid="_x0000_s1026" type="#_x0000_t32" style="position:absolute;margin-left:252.5pt;margin-top:10.9pt;width:12.5pt;height:4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" strokecolor="red" strokeweight=".5pt">
                <v:stroke endarrow="block" joinstyle="miter"/>
              </v:shape>
            </w:pict>
          </mc:Fallback>
        </mc:AlternateContent>
      </w:r>
    </w:p>
    <w:p w14:paraId="65670D3C" w14:textId="74D336D6" w:rsidR="00A1049F" w:rsidRPr="00A1049F" w:rsidRDefault="009F5BD6"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69504" behindDoc="0" locked="0" layoutInCell="1" allowOverlap="1" wp14:anchorId="0F132840" wp14:editId="2CA453D8">
                <wp:simplePos x="0" y="0"/>
                <wp:positionH relativeFrom="column">
                  <wp:posOffset>4401820</wp:posOffset>
                </wp:positionH>
                <wp:positionV relativeFrom="paragraph">
                  <wp:posOffset>22225</wp:posOffset>
                </wp:positionV>
                <wp:extent cx="0" cy="577850"/>
                <wp:effectExtent l="76200" t="0" r="57150" b="50800"/>
                <wp:wrapNone/>
                <wp:docPr id="29" name="Straight Arrow Connector 29"/>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DA09A88" id="Straight Arrow Connector 29" o:spid="_x0000_s1026" type="#_x0000_t32" style="position:absolute;margin-left:346.6pt;margin-top:1.75pt;width:0;height:4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" strokecolor="red" strokeweight=".5pt">
                <v:stroke endarrow="block" joinstyle="miter"/>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77696" behindDoc="0" locked="0" layoutInCell="1" allowOverlap="1" wp14:anchorId="7B3627B2" wp14:editId="0636CD6F">
                <wp:simplePos x="0" y="0"/>
                <wp:positionH relativeFrom="column">
                  <wp:posOffset>3683000</wp:posOffset>
                </wp:positionH>
                <wp:positionV relativeFrom="paragraph">
                  <wp:posOffset>22225</wp:posOffset>
                </wp:positionV>
                <wp:extent cx="6858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shapetype w14:anchorId="28E503F6" id="_x0000_t32" coordsize="21600,21600" o:spt="32" o:oned="t" path="m,l21600,21600e" filled="f">
                <v:path arrowok="t" fillok="f" o:connecttype="none"/>
                <o:lock v:ext="edit" shapetype="t"/>
              </v:shapetype>
              <v:shape id="Straight Arrow Connector 37" o:spid="_x0000_s1026" type="#_x0000_t32" style="position:absolute;margin-left:290pt;margin-top:1.75pt;width:54pt;height:0;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" strokecolor="red" strokeweight=".5pt">
                <v:stroke endarrow="block" joinstyle="miter"/>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6432" behindDoc="0" locked="0" layoutInCell="1" allowOverlap="1" wp14:anchorId="78051D27" wp14:editId="2816F743">
                <wp:simplePos x="0" y="0"/>
                <wp:positionH relativeFrom="column">
                  <wp:posOffset>4571365</wp:posOffset>
                </wp:positionH>
                <wp:positionV relativeFrom="paragraph">
                  <wp:posOffset>19050</wp:posOffset>
                </wp:positionV>
                <wp:extent cx="914400" cy="228600"/>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71C26CB" w14:textId="77777777" w:rsidR="00A1049F" w:rsidRPr="00DF45B8" w:rsidRDefault="00A1049F" w:rsidP="00A1049F">
                            <w:pPr>
                              <w:rPr>
                                <w:rFonts w:ascii="Arial" w:hAnsi="Arial" w:cs="Arial"/>
                                <w:lang w:val="en-GB"/>
                              </w:rPr>
                            </w:pPr>
                            <w:r>
                              <w:rPr>
                                <w:rFonts w:ascii="Arial" w:hAnsi="Arial" w:cs="Arial"/>
                                <w:lang w:val="en-G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051D27" id="Text Box 26" o:spid="_x0000_s1031" type="#_x0000_t202" style="position:absolute;margin-left:359.95pt;margin-top:1.5pt;width:1in;height:1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4oSKwIAAFg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" fillcolor="white [3201]" stroked="f" strokeweight=".5pt">
                <v:textbox>
                  <w:txbxContent>
                    <w:p w14:paraId="571C26CB" w14:textId="77777777" w:rsidR="00A1049F" w:rsidRPr="00DF45B8" w:rsidRDefault="00A1049F" w:rsidP="00A1049F">
                      <w:pPr>
                        <w:rPr>
                          <w:rFonts w:ascii="Arial" w:hAnsi="Arial" w:cs="Arial"/>
                          <w:lang w:val="en-GB"/>
                        </w:rPr>
                      </w:pPr>
                      <w:r>
                        <w:rPr>
                          <w:rFonts w:ascii="Arial" w:hAnsi="Arial" w:cs="Arial"/>
                          <w:lang w:val="en-GB"/>
                        </w:rPr>
                        <w:t>Y</w:t>
                      </w:r>
                    </w:p>
                  </w:txbxContent>
                </v:textbox>
              </v:shape>
            </w:pict>
          </mc:Fallback>
        </mc:AlternateContent>
      </w:r>
    </w:p>
    <w:p w14:paraId="3D739C2D" w14:textId="19563D4F" w:rsidR="00A1049F" w:rsidRPr="00A1049F" w:rsidRDefault="00A1049F" w:rsidP="00A1049F">
      <w:pPr>
        <w:rPr>
          <w:rFonts w:ascii="Arial" w:hAnsi="Arial" w:cs="Arial"/>
          <w:sz w:val="22"/>
          <w:szCs w:val="22"/>
          <w:lang w:val="en-GB"/>
        </w:rPr>
      </w:pPr>
    </w:p>
    <w:p w14:paraId="173B3AF9" w14:textId="33672853" w:rsidR="00A1049F" w:rsidRDefault="009F5BD6"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5648" behindDoc="1" locked="0" layoutInCell="1" allowOverlap="1" wp14:anchorId="2BEE19A8" wp14:editId="6A82273D">
                <wp:simplePos x="0" y="0"/>
                <wp:positionH relativeFrom="column">
                  <wp:posOffset>2870200</wp:posOffset>
                </wp:positionH>
                <wp:positionV relativeFrom="paragraph">
                  <wp:posOffset>164465</wp:posOffset>
                </wp:positionV>
                <wp:extent cx="914400" cy="311150"/>
                <wp:effectExtent l="0" t="0" r="7620" b="0"/>
                <wp:wrapNone/>
                <wp:docPr id="35" name="Text Box 35"/>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49165250"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F</w:t>
                            </w:r>
                            <w:r w:rsidRPr="007170C2">
                              <w:rPr>
                                <w:rFonts w:ascii="Arial" w:hAnsi="Arial" w:cs="Arial"/>
                                <w:color w:val="FF0000"/>
                                <w:sz w:val="18"/>
                                <w:szCs w:val="18"/>
                                <w:vertAlign w:val="subscript"/>
                                <w:lang w:val="en-G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E19A8" id="Text Box 35" o:spid="_x0000_s1032" type="#_x0000_t202" style="position:absolute;margin-left:226pt;margin-top:12.95pt;width:1in;height:24.5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" fillcolor="white [3201]" stroked="f" strokeweight=".5pt">
                <v:textbox>
                  <w:txbxContent>
                    <w:p w14:paraId="49165250" w14:textId="77777777" w:rsidR="00A1049F" w:rsidRPr="007170C2" w:rsidRDefault="00A1049F" w:rsidP="00A1049F">
                      <w:pPr>
                        <w:rPr>
                          <w:rFonts w:ascii="Arial" w:hAnsi="Arial" w:cs="Arial"/>
                          <w:color w:val="FF0000"/>
                          <w:sz w:val="18"/>
                          <w:szCs w:val="18"/>
                          <w:lang w:val="en-GB"/>
                        </w:rPr>
                      </w:pPr>
                      <w:r>
                        <w:rPr>
                          <w:rFonts w:ascii="Arial" w:hAnsi="Arial" w:cs="Arial"/>
                          <w:color w:val="FF0000"/>
                          <w:sz w:val="18"/>
                          <w:szCs w:val="18"/>
                          <w:lang w:val="en-GB"/>
                        </w:rPr>
                        <w:t>F</w:t>
                      </w:r>
                      <w:r w:rsidRPr="007170C2">
                        <w:rPr>
                          <w:rFonts w:ascii="Arial" w:hAnsi="Arial" w:cs="Arial"/>
                          <w:color w:val="FF0000"/>
                          <w:sz w:val="18"/>
                          <w:szCs w:val="18"/>
                          <w:vertAlign w:val="subscript"/>
                          <w:lang w:val="en-GB"/>
                        </w:rPr>
                        <w:t>c</w:t>
                      </w:r>
                    </w:p>
                  </w:txbxContent>
                </v:textbox>
              </v:shape>
            </w:pict>
          </mc:Fallback>
        </mc:AlternateContent>
      </w:r>
    </w:p>
    <w:p w14:paraId="78BAC123" w14:textId="517B9B1B" w:rsidR="009F5BD6" w:rsidRDefault="009F5BD6" w:rsidP="00A1049F">
      <w:pPr>
        <w:rPr>
          <w:rFonts w:ascii="Arial" w:hAnsi="Arial" w:cs="Arial"/>
          <w:sz w:val="22"/>
          <w:szCs w:val="22"/>
          <w:lang w:val="en-GB"/>
        </w:rPr>
      </w:pPr>
      <w:r w:rsidRPr="00A1049F">
        <w:rPr>
          <w:rFonts w:ascii="Arial" w:hAnsi="Arial" w:cs="Arial"/>
          <w:noProof/>
          <w:sz w:val="22"/>
          <w:szCs w:val="22"/>
          <w:lang w:val="en-GB"/>
        </w:rPr>
        <mc:AlternateContent>
          <mc:Choice Requires="wps">
            <w:drawing>
              <wp:anchor distT="0" distB="0" distL="114300" distR="114300" simplePos="0" relativeHeight="251671552" behindDoc="0" locked="0" layoutInCell="1" allowOverlap="1" wp14:anchorId="59431658" wp14:editId="3FB0B611">
                <wp:simplePos x="0" y="0"/>
                <wp:positionH relativeFrom="column">
                  <wp:posOffset>4236720</wp:posOffset>
                </wp:positionH>
                <wp:positionV relativeFrom="paragraph">
                  <wp:posOffset>118110</wp:posOffset>
                </wp:positionV>
                <wp:extent cx="914400" cy="311150"/>
                <wp:effectExtent l="0" t="0" r="7620" b="0"/>
                <wp:wrapNone/>
                <wp:docPr id="31" name="Text Box 31"/>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2BC7C996" w14:textId="77777777" w:rsidR="00A1049F" w:rsidRPr="007170C2" w:rsidRDefault="00A1049F" w:rsidP="00A1049F">
                            <w:pPr>
                              <w:rPr>
                                <w:rFonts w:ascii="Arial" w:hAnsi="Arial" w:cs="Arial"/>
                                <w:color w:val="FF0000"/>
                                <w:sz w:val="18"/>
                                <w:szCs w:val="18"/>
                                <w:lang w:val="en-GB"/>
                              </w:rPr>
                            </w:pPr>
                            <w:r w:rsidRPr="007170C2">
                              <w:rPr>
                                <w:rFonts w:ascii="Arial" w:hAnsi="Arial" w:cs="Arial"/>
                                <w:color w:val="FF0000"/>
                                <w:sz w:val="18"/>
                                <w:szCs w:val="18"/>
                                <w:lang w:val="en-GB"/>
                              </w:rPr>
                              <w: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31658" id="Text Box 31" o:spid="_x0000_s1033" type="#_x0000_t202" style="position:absolute;margin-left:333.6pt;margin-top:9.3pt;width:1in;height:24.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" fillcolor="white [3201]" stroked="f" strokeweight=".5pt">
                <v:textbox>
                  <w:txbxContent>
                    <w:p w14:paraId="2BC7C996" w14:textId="77777777" w:rsidR="00A1049F" w:rsidRPr="007170C2" w:rsidRDefault="00A1049F" w:rsidP="00A1049F">
                      <w:pPr>
                        <w:rPr>
                          <w:rFonts w:ascii="Arial" w:hAnsi="Arial" w:cs="Arial"/>
                          <w:color w:val="FF0000"/>
                          <w:sz w:val="18"/>
                          <w:szCs w:val="18"/>
                          <w:lang w:val="en-GB"/>
                        </w:rPr>
                      </w:pPr>
                      <w:r w:rsidRPr="007170C2">
                        <w:rPr>
                          <w:rFonts w:ascii="Arial" w:hAnsi="Arial" w:cs="Arial"/>
                          <w:color w:val="FF0000"/>
                          <w:sz w:val="18"/>
                          <w:szCs w:val="18"/>
                          <w:lang w:val="en-GB"/>
                        </w:rPr>
                        <w:t>W</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7456" behindDoc="0" locked="0" layoutInCell="1" allowOverlap="1" wp14:anchorId="36AA9AAC" wp14:editId="68D9B189">
                <wp:simplePos x="0" y="0"/>
                <wp:positionH relativeFrom="column">
                  <wp:posOffset>3366135</wp:posOffset>
                </wp:positionH>
                <wp:positionV relativeFrom="paragraph">
                  <wp:posOffset>156210</wp:posOffset>
                </wp:positionV>
                <wp:extent cx="914400" cy="228600"/>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3FE56DE" w14:textId="77777777" w:rsidR="00A1049F" w:rsidRPr="00DF45B8" w:rsidRDefault="00A1049F" w:rsidP="00A1049F">
                            <w:pPr>
                              <w:rPr>
                                <w:rFonts w:ascii="Arial" w:hAnsi="Arial" w:cs="Arial"/>
                                <w:lang w:val="en-GB"/>
                              </w:rPr>
                            </w:pPr>
                            <w:r>
                              <w:rPr>
                                <w:rFonts w:ascii="Arial" w:hAnsi="Arial" w:cs="Arial"/>
                                <w:lang w:val="en-G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A9AAC" id="Text Box 27" o:spid="_x0000_s1034" type="#_x0000_t202" style="position:absolute;margin-left:265.05pt;margin-top:12.3pt;width:1in;height:18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usKwIAAFg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" fillcolor="white [3201]" stroked="f" strokeweight=".5pt">
                <v:textbox>
                  <w:txbxContent>
                    <w:p w14:paraId="73FE56DE" w14:textId="77777777" w:rsidR="00A1049F" w:rsidRPr="00DF45B8" w:rsidRDefault="00A1049F" w:rsidP="00A1049F">
                      <w:pPr>
                        <w:rPr>
                          <w:rFonts w:ascii="Arial" w:hAnsi="Arial" w:cs="Arial"/>
                          <w:lang w:val="en-GB"/>
                        </w:rPr>
                      </w:pPr>
                      <w:r>
                        <w:rPr>
                          <w:rFonts w:ascii="Arial" w:hAnsi="Arial" w:cs="Arial"/>
                          <w:lang w:val="en-GB"/>
                        </w:rPr>
                        <w:t>X</w:t>
                      </w:r>
                    </w:p>
                  </w:txbxContent>
                </v:textbox>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8480" behindDoc="0" locked="0" layoutInCell="1" allowOverlap="1" wp14:anchorId="14C73020" wp14:editId="029915F2">
                <wp:simplePos x="0" y="0"/>
                <wp:positionH relativeFrom="column">
                  <wp:posOffset>3359150</wp:posOffset>
                </wp:positionH>
                <wp:positionV relativeFrom="paragraph">
                  <wp:posOffset>80010</wp:posOffset>
                </wp:positionV>
                <wp:extent cx="0" cy="577850"/>
                <wp:effectExtent l="76200" t="0" r="57150" b="50800"/>
                <wp:wrapNone/>
                <wp:docPr id="28" name="Straight Arrow Connector 28"/>
                <wp:cNvGraphicFramePr/>
                <a:graphic xmlns:a="http://schemas.openxmlformats.org/drawingml/2006/main">
                  <a:graphicData uri="http://schemas.microsoft.com/office/word/2010/wordprocessingShape">
                    <wps:wsp>
                      <wps:cNvCnPr/>
                      <wps:spPr>
                        <a:xfrm>
                          <a:off x="0" y="0"/>
                          <a:ext cx="0" cy="577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49ECCA0" id="Straight Arrow Connector 28" o:spid="_x0000_s1026" type="#_x0000_t32" style="position:absolute;margin-left:264.5pt;margin-top:6.3pt;width:0;height:4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" strokecolor="red" strokeweight=".5pt">
                <v:stroke endarrow="block" joinstyle="miter"/>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73600" behindDoc="0" locked="0" layoutInCell="1" allowOverlap="1" wp14:anchorId="0560E434" wp14:editId="2C0003A9">
                <wp:simplePos x="0" y="0"/>
                <wp:positionH relativeFrom="column">
                  <wp:posOffset>3098165</wp:posOffset>
                </wp:positionH>
                <wp:positionV relativeFrom="paragraph">
                  <wp:posOffset>80010</wp:posOffset>
                </wp:positionV>
                <wp:extent cx="24130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0B8E3F1" id="Straight Arrow Connector 33" o:spid="_x0000_s1026" type="#_x0000_t32" style="position:absolute;margin-left:243.95pt;margin-top:6.3pt;width:19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" strokecolor="red" strokeweight=".5pt">
                <v:stroke endarrow="block" joinstyle="miter"/>
              </v:shape>
            </w:pict>
          </mc:Fallback>
        </mc:AlternateContent>
      </w:r>
      <w:r w:rsidRPr="00A1049F">
        <w:rPr>
          <w:rFonts w:ascii="Arial" w:hAnsi="Arial" w:cs="Arial"/>
          <w:noProof/>
          <w:sz w:val="22"/>
          <w:szCs w:val="22"/>
          <w:lang w:val="en-GB"/>
        </w:rPr>
        <mc:AlternateContent>
          <mc:Choice Requires="wps">
            <w:drawing>
              <wp:anchor distT="0" distB="0" distL="114300" distR="114300" simplePos="0" relativeHeight="251665408" behindDoc="0" locked="0" layoutInCell="1" allowOverlap="1" wp14:anchorId="5EE3F420" wp14:editId="4C88A6AB">
                <wp:simplePos x="0" y="0"/>
                <wp:positionH relativeFrom="column">
                  <wp:posOffset>3327400</wp:posOffset>
                </wp:positionH>
                <wp:positionV relativeFrom="paragraph">
                  <wp:posOffset>38735</wp:posOffset>
                </wp:positionV>
                <wp:extent cx="114300" cy="114300"/>
                <wp:effectExtent l="0" t="0" r="19050" b="19050"/>
                <wp:wrapNone/>
                <wp:docPr id="25" name="Oval 2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751F83FB" id="Oval 25" o:spid="_x0000_s1026" style="position:absolute;margin-left:262pt;margin-top:3.0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" fillcolor="black [3213]" strokecolor="black [3213]" strokeweight="1pt">
                <v:stroke joinstyle="miter"/>
              </v:oval>
            </w:pict>
          </mc:Fallback>
        </mc:AlternateContent>
      </w:r>
    </w:p>
    <w:p w14:paraId="4E73EB84" w14:textId="390EF3C7" w:rsidR="009F5BD6" w:rsidRDefault="009F5BD6" w:rsidP="00A1049F">
      <w:pPr>
        <w:rPr>
          <w:rFonts w:ascii="Arial" w:hAnsi="Arial" w:cs="Arial"/>
          <w:sz w:val="22"/>
          <w:szCs w:val="22"/>
          <w:lang w:val="en-GB"/>
        </w:rPr>
      </w:pPr>
    </w:p>
    <w:p w14:paraId="520F0AAA" w14:textId="26190569" w:rsidR="009F5BD6" w:rsidRDefault="009F5BD6" w:rsidP="00A1049F">
      <w:pPr>
        <w:rPr>
          <w:rFonts w:ascii="Arial" w:hAnsi="Arial" w:cs="Arial"/>
          <w:sz w:val="22"/>
          <w:szCs w:val="22"/>
          <w:lang w:val="en-GB"/>
        </w:rPr>
      </w:pPr>
    </w:p>
    <w:p w14:paraId="28F144F8" w14:textId="4AEF9DEF" w:rsidR="009F5BD6" w:rsidRDefault="009F5BD6" w:rsidP="00A1049F">
      <w:pPr>
        <w:rPr>
          <w:rFonts w:ascii="Arial" w:hAnsi="Arial" w:cs="Arial"/>
          <w:sz w:val="22"/>
          <w:szCs w:val="22"/>
          <w:lang w:val="en-GB"/>
        </w:rPr>
      </w:pPr>
    </w:p>
    <w:p w14:paraId="658AAA5F" w14:textId="77777777" w:rsidR="009F5BD6" w:rsidRPr="00A1049F" w:rsidRDefault="009F5BD6" w:rsidP="00A1049F">
      <w:pPr>
        <w:rPr>
          <w:rFonts w:ascii="Arial" w:hAnsi="Arial" w:cs="Arial"/>
          <w:sz w:val="22"/>
          <w:szCs w:val="22"/>
          <w:lang w:val="en-GB"/>
        </w:rPr>
      </w:pPr>
    </w:p>
    <w:p w14:paraId="56522704" w14:textId="77777777" w:rsidR="00A1049F" w:rsidRPr="00A1049F" w:rsidRDefault="00A1049F" w:rsidP="00A1049F">
      <w:pPr>
        <w:rPr>
          <w:rFonts w:ascii="Arial" w:hAnsi="Arial" w:cs="Arial"/>
          <w:sz w:val="22"/>
          <w:szCs w:val="22"/>
          <w:lang w:val="en-GB"/>
        </w:rPr>
      </w:pPr>
    </w:p>
    <w:tbl>
      <w:tblPr>
        <w:tblStyle w:val="TableGrid"/>
        <w:tblW w:w="9497" w:type="dxa"/>
        <w:tblInd w:w="704" w:type="dxa"/>
        <w:tblLook w:val="04A0" w:firstRow="1" w:lastRow="0" w:firstColumn="1" w:lastColumn="0" w:noHBand="0" w:noVBand="1"/>
      </w:tblPr>
      <w:tblGrid>
        <w:gridCol w:w="7938"/>
        <w:gridCol w:w="1559"/>
      </w:tblGrid>
      <w:tr w:rsidR="00A1049F" w:rsidRPr="00A1049F" w14:paraId="5EDECF7F" w14:textId="77777777" w:rsidTr="009F5BD6">
        <w:trPr>
          <w:trHeight w:val="567"/>
        </w:trPr>
        <w:tc>
          <w:tcPr>
            <w:tcW w:w="7938" w:type="dxa"/>
            <w:vAlign w:val="center"/>
          </w:tcPr>
          <w:p w14:paraId="28AFA603" w14:textId="77777777" w:rsidR="00A1049F" w:rsidRPr="00A1049F" w:rsidRDefault="00A1049F" w:rsidP="004A7144">
            <w:pPr>
              <w:rPr>
                <w:rFonts w:ascii="Arial" w:hAnsi="Arial" w:cs="Arial"/>
                <w:color w:val="FF0000"/>
                <w:sz w:val="22"/>
                <w:szCs w:val="22"/>
                <w:lang w:val="en-GB"/>
              </w:rPr>
            </w:pPr>
            <w:r w:rsidRPr="00A1049F">
              <w:rPr>
                <w:rFonts w:ascii="Arial" w:hAnsi="Arial" w:cs="Arial"/>
                <w:color w:val="FF0000"/>
                <w:sz w:val="22"/>
                <w:szCs w:val="22"/>
                <w:lang w:val="en-GB"/>
              </w:rPr>
              <w:t>The weight force (W) vectors at ‘X’ and ‘Y’ are equal in magnitude, act vertically downward.</w:t>
            </w:r>
          </w:p>
        </w:tc>
        <w:tc>
          <w:tcPr>
            <w:tcW w:w="1559" w:type="dxa"/>
            <w:vAlign w:val="center"/>
          </w:tcPr>
          <w:p w14:paraId="75808798" w14:textId="77777777" w:rsidR="00A1049F" w:rsidRPr="00A1049F" w:rsidRDefault="00A1049F" w:rsidP="004A7144">
            <w:pPr>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r w:rsidR="00A1049F" w:rsidRPr="00A1049F" w14:paraId="434F7FCD" w14:textId="77777777" w:rsidTr="009F5BD6">
        <w:trPr>
          <w:trHeight w:val="567"/>
        </w:trPr>
        <w:tc>
          <w:tcPr>
            <w:tcW w:w="7938" w:type="dxa"/>
            <w:vAlign w:val="center"/>
          </w:tcPr>
          <w:p w14:paraId="24CB2FF4" w14:textId="77777777" w:rsidR="00A1049F" w:rsidRPr="00A1049F" w:rsidRDefault="00A1049F" w:rsidP="004A7144">
            <w:pPr>
              <w:rPr>
                <w:rFonts w:ascii="Arial" w:hAnsi="Arial" w:cs="Arial"/>
                <w:color w:val="FF0000"/>
                <w:sz w:val="22"/>
                <w:szCs w:val="22"/>
                <w:lang w:val="en-GB"/>
              </w:rPr>
            </w:pPr>
            <w:r w:rsidRPr="00A1049F">
              <w:rPr>
                <w:rFonts w:ascii="Arial" w:hAnsi="Arial" w:cs="Arial"/>
                <w:color w:val="FF0000"/>
                <w:sz w:val="22"/>
                <w:szCs w:val="22"/>
                <w:lang w:val="en-GB"/>
              </w:rPr>
              <w:t>The net force (F</w:t>
            </w:r>
            <w:r w:rsidRPr="00A1049F">
              <w:rPr>
                <w:rFonts w:ascii="Arial" w:hAnsi="Arial" w:cs="Arial"/>
                <w:color w:val="FF0000"/>
                <w:sz w:val="22"/>
                <w:szCs w:val="22"/>
                <w:vertAlign w:val="subscript"/>
                <w:lang w:val="en-GB"/>
              </w:rPr>
              <w:t>c</w:t>
            </w:r>
            <w:r w:rsidRPr="00A1049F">
              <w:rPr>
                <w:rFonts w:ascii="Arial" w:hAnsi="Arial" w:cs="Arial"/>
                <w:color w:val="FF0000"/>
                <w:sz w:val="22"/>
                <w:szCs w:val="22"/>
                <w:lang w:val="en-GB"/>
              </w:rPr>
              <w:t>) vector at ‘X’ is smaller than that at ‘Y</w:t>
            </w:r>
            <w:proofErr w:type="gramStart"/>
            <w:r w:rsidRPr="00A1049F">
              <w:rPr>
                <w:rFonts w:ascii="Arial" w:hAnsi="Arial" w:cs="Arial"/>
                <w:color w:val="FF0000"/>
                <w:sz w:val="22"/>
                <w:szCs w:val="22"/>
                <w:lang w:val="en-GB"/>
              </w:rPr>
              <w:t>’;</w:t>
            </w:r>
            <w:proofErr w:type="gramEnd"/>
            <w:r w:rsidRPr="00A1049F">
              <w:rPr>
                <w:rFonts w:ascii="Arial" w:hAnsi="Arial" w:cs="Arial"/>
                <w:color w:val="FF0000"/>
                <w:sz w:val="22"/>
                <w:szCs w:val="22"/>
                <w:lang w:val="en-GB"/>
              </w:rPr>
              <w:t xml:space="preserve"> act horizontally.  </w:t>
            </w:r>
          </w:p>
        </w:tc>
        <w:tc>
          <w:tcPr>
            <w:tcW w:w="1559" w:type="dxa"/>
            <w:vAlign w:val="center"/>
          </w:tcPr>
          <w:p w14:paraId="21FB5DF0" w14:textId="77777777" w:rsidR="00A1049F" w:rsidRPr="00A1049F" w:rsidRDefault="00A1049F" w:rsidP="004A7144">
            <w:pPr>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r w:rsidR="00A1049F" w:rsidRPr="00A1049F" w14:paraId="1C800EC5" w14:textId="77777777" w:rsidTr="009F5BD6">
        <w:trPr>
          <w:trHeight w:val="567"/>
        </w:trPr>
        <w:tc>
          <w:tcPr>
            <w:tcW w:w="7938" w:type="dxa"/>
            <w:vAlign w:val="center"/>
          </w:tcPr>
          <w:p w14:paraId="5BE6BD7A" w14:textId="77777777" w:rsidR="00A1049F" w:rsidRPr="00A1049F" w:rsidRDefault="00A1049F" w:rsidP="004A7144">
            <w:pPr>
              <w:rPr>
                <w:rFonts w:ascii="Arial" w:hAnsi="Arial" w:cs="Arial"/>
                <w:color w:val="FF0000"/>
                <w:sz w:val="22"/>
                <w:szCs w:val="22"/>
                <w:lang w:val="en-GB"/>
              </w:rPr>
            </w:pPr>
            <w:r w:rsidRPr="00A1049F">
              <w:rPr>
                <w:rFonts w:ascii="Arial" w:hAnsi="Arial" w:cs="Arial"/>
                <w:color w:val="FF0000"/>
                <w:sz w:val="22"/>
                <w:szCs w:val="22"/>
                <w:lang w:val="en-GB"/>
              </w:rPr>
              <w:t xml:space="preserve">The buoyancy force (B) vector at ‘X’ is smaller than that at ‘Y’; acts at a greater angle to the horizontal than at ‘Y’. </w:t>
            </w:r>
          </w:p>
        </w:tc>
        <w:tc>
          <w:tcPr>
            <w:tcW w:w="1559" w:type="dxa"/>
            <w:vAlign w:val="center"/>
          </w:tcPr>
          <w:p w14:paraId="3DFFE1A3" w14:textId="77777777" w:rsidR="00A1049F" w:rsidRPr="00A1049F" w:rsidRDefault="00A1049F" w:rsidP="004A7144">
            <w:pPr>
              <w:jc w:val="center"/>
              <w:rPr>
                <w:rFonts w:ascii="Arial" w:hAnsi="Arial" w:cs="Arial"/>
                <w:color w:val="FF0000"/>
                <w:sz w:val="22"/>
                <w:szCs w:val="22"/>
                <w:lang w:val="en-GB"/>
              </w:rPr>
            </w:pPr>
            <w:r w:rsidRPr="00A1049F">
              <w:rPr>
                <w:rFonts w:ascii="Arial" w:hAnsi="Arial" w:cs="Arial"/>
                <w:color w:val="FF0000"/>
                <w:sz w:val="22"/>
                <w:szCs w:val="22"/>
                <w:lang w:val="en-GB"/>
              </w:rPr>
              <w:t>1 mark</w:t>
            </w:r>
          </w:p>
        </w:tc>
      </w:tr>
    </w:tbl>
    <w:p w14:paraId="40B3FB7B" w14:textId="77777777" w:rsidR="00827A7E" w:rsidRDefault="00827A7E">
      <w:pPr>
        <w:spacing w:after="160" w:line="259" w:lineRule="auto"/>
        <w:rPr>
          <w:rFonts w:ascii="Arial" w:hAnsi="Arial" w:cs="Arial"/>
          <w:b/>
          <w:bCs/>
          <w:sz w:val="22"/>
          <w:szCs w:val="22"/>
        </w:rPr>
      </w:pPr>
    </w:p>
    <w:p w14:paraId="5DA68C87" w14:textId="77777777" w:rsidR="007C55F9" w:rsidRDefault="007C55F9">
      <w:pPr>
        <w:spacing w:after="160" w:line="259" w:lineRule="auto"/>
        <w:rPr>
          <w:rFonts w:ascii="Arial" w:hAnsi="Arial" w:cs="Arial"/>
          <w:b/>
          <w:bCs/>
          <w:sz w:val="22"/>
          <w:szCs w:val="22"/>
        </w:rPr>
      </w:pPr>
      <w:r>
        <w:rPr>
          <w:rFonts w:ascii="Arial" w:hAnsi="Arial" w:cs="Arial"/>
          <w:b/>
          <w:bCs/>
          <w:sz w:val="22"/>
          <w:szCs w:val="22"/>
        </w:rPr>
        <w:br w:type="page"/>
      </w:r>
    </w:p>
    <w:p w14:paraId="5969F407" w14:textId="77777777" w:rsidR="007C55F9" w:rsidRDefault="007C55F9" w:rsidP="007C55F9">
      <w:pPr>
        <w:spacing w:after="160" w:line="259" w:lineRule="auto"/>
        <w:rPr>
          <w:rFonts w:ascii="Arial" w:hAnsi="Arial" w:cs="Arial"/>
          <w:b/>
          <w:bCs/>
          <w:sz w:val="22"/>
          <w:szCs w:val="22"/>
        </w:rPr>
      </w:pPr>
      <w:r>
        <w:rPr>
          <w:rFonts w:ascii="Arial" w:hAnsi="Arial" w:cs="Arial"/>
          <w:b/>
          <w:bCs/>
          <w:sz w:val="22"/>
          <w:szCs w:val="22"/>
        </w:rPr>
        <w:lastRenderedPageBreak/>
        <w:t>QUESTION 3</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(6 marks)</w:t>
      </w:r>
    </w:p>
    <w:p w14:paraId="67717926" w14:textId="356446C2" w:rsidR="002F48E4" w:rsidRPr="004E090E" w:rsidRDefault="002F48E4" w:rsidP="002F48E4">
      <w:pPr>
        <w:pStyle w:val="ListParagraph"/>
        <w:numPr>
          <w:ilvl w:val="0"/>
          <w:numId w:val="31"/>
        </w:numPr>
        <w:spacing w:after="160" w:line="259" w:lineRule="auto"/>
        <w:ind w:hanging="720"/>
        <w:rPr>
          <w:rFonts w:ascii="Arial" w:hAnsi="Arial" w:cs="Arial"/>
          <w:sz w:val="22"/>
          <w:szCs w:val="22"/>
          <w:lang w:val="en-GB"/>
        </w:rPr>
      </w:pPr>
      <w:r>
        <w:rPr>
          <w:rFonts w:ascii="Arial" w:hAnsi="Arial" w:cs="Arial"/>
          <w:sz w:val="22"/>
          <w:szCs w:val="22"/>
          <w:lang w:val="en-GB"/>
        </w:rPr>
        <w:t>Explain why t</w:t>
      </w:r>
      <w:r w:rsidRPr="004E090E">
        <w:rPr>
          <w:rFonts w:ascii="Arial" w:hAnsi="Arial" w:cs="Arial"/>
          <w:sz w:val="22"/>
          <w:szCs w:val="22"/>
          <w:lang w:val="en-GB"/>
        </w:rPr>
        <w:t xml:space="preserve">his observation appears to contradict Big Bang Theory. </w:t>
      </w:r>
    </w:p>
    <w:p w14:paraId="3D6C6907" w14:textId="77777777" w:rsidR="007C55F9" w:rsidRPr="007C55F9" w:rsidRDefault="007C55F9" w:rsidP="007C55F9">
      <w:pPr>
        <w:pStyle w:val="ListParagraph"/>
        <w:jc w:val="right"/>
        <w:rPr>
          <w:rFonts w:ascii="Arial" w:hAnsi="Arial" w:cs="Arial"/>
          <w:sz w:val="22"/>
          <w:szCs w:val="22"/>
          <w:lang w:val="en-GB"/>
        </w:rPr>
      </w:pPr>
      <w:r w:rsidRPr="007C55F9">
        <w:rPr>
          <w:rFonts w:ascii="Arial" w:hAnsi="Arial" w:cs="Arial"/>
          <w:sz w:val="22"/>
          <w:szCs w:val="22"/>
          <w:lang w:val="en-GB"/>
        </w:rPr>
        <w:t>(3)</w:t>
      </w:r>
    </w:p>
    <w:p w14:paraId="03060BE9" w14:textId="77777777" w:rsidR="007C55F9" w:rsidRPr="007C55F9" w:rsidRDefault="007C55F9" w:rsidP="007C55F9">
      <w:pPr>
        <w:pStyle w:val="ListParagraph"/>
        <w:jc w:val="right"/>
        <w:rPr>
          <w:rFonts w:ascii="Arial" w:hAnsi="Arial" w:cs="Arial"/>
          <w:sz w:val="22"/>
          <w:szCs w:val="22"/>
          <w:lang w:val="en-GB"/>
        </w:rPr>
      </w:pPr>
    </w:p>
    <w:tbl>
      <w:tblPr>
        <w:tblStyle w:val="TableGrid"/>
        <w:tblW w:w="10064" w:type="dxa"/>
        <w:tblInd w:w="137" w:type="dxa"/>
        <w:tblLook w:val="04A0" w:firstRow="1" w:lastRow="0" w:firstColumn="1" w:lastColumn="0" w:noHBand="0" w:noVBand="1"/>
      </w:tblPr>
      <w:tblGrid>
        <w:gridCol w:w="8505"/>
        <w:gridCol w:w="1559"/>
      </w:tblGrid>
      <w:tr w:rsidR="007C55F9" w:rsidRPr="007C55F9" w14:paraId="2F0C4CF0" w14:textId="77777777" w:rsidTr="00525E65">
        <w:trPr>
          <w:trHeight w:val="567"/>
        </w:trPr>
        <w:tc>
          <w:tcPr>
            <w:tcW w:w="8505" w:type="dxa"/>
            <w:vAlign w:val="center"/>
          </w:tcPr>
          <w:p w14:paraId="1A039F5F" w14:textId="77777777" w:rsidR="007C55F9" w:rsidRPr="007C55F9" w:rsidRDefault="007C55F9" w:rsidP="004A7144">
            <w:pPr>
              <w:pStyle w:val="ListParagraph"/>
              <w:ind w:left="0"/>
              <w:rPr>
                <w:rFonts w:ascii="Arial" w:hAnsi="Arial" w:cs="Arial"/>
                <w:color w:val="FF0000"/>
                <w:sz w:val="22"/>
                <w:szCs w:val="22"/>
                <w:lang w:val="en-GB"/>
              </w:rPr>
            </w:pPr>
            <w:r w:rsidRPr="007C55F9">
              <w:rPr>
                <w:rFonts w:ascii="Arial" w:hAnsi="Arial" w:cs="Arial"/>
                <w:color w:val="FF0000"/>
                <w:sz w:val="22"/>
                <w:szCs w:val="22"/>
                <w:lang w:val="en-GB"/>
              </w:rPr>
              <w:t xml:space="preserve">Big Bang Theory states that the Universe is expanding. </w:t>
            </w:r>
          </w:p>
        </w:tc>
        <w:tc>
          <w:tcPr>
            <w:tcW w:w="1559" w:type="dxa"/>
            <w:vAlign w:val="center"/>
          </w:tcPr>
          <w:p w14:paraId="1805BC0F" w14:textId="77777777" w:rsidR="007C55F9" w:rsidRPr="007C55F9" w:rsidRDefault="007C55F9" w:rsidP="004A7144">
            <w:pPr>
              <w:pStyle w:val="ListParagraph"/>
              <w:ind w:left="0"/>
              <w:jc w:val="center"/>
              <w:rPr>
                <w:rFonts w:ascii="Arial" w:hAnsi="Arial" w:cs="Arial"/>
                <w:color w:val="FF0000"/>
                <w:sz w:val="22"/>
                <w:szCs w:val="22"/>
                <w:lang w:val="en-GB"/>
              </w:rPr>
            </w:pPr>
            <w:r w:rsidRPr="007C55F9">
              <w:rPr>
                <w:rFonts w:ascii="Arial" w:hAnsi="Arial" w:cs="Arial"/>
                <w:color w:val="FF0000"/>
                <w:sz w:val="22"/>
                <w:szCs w:val="22"/>
                <w:lang w:val="en-GB"/>
              </w:rPr>
              <w:t>1 mark</w:t>
            </w:r>
          </w:p>
        </w:tc>
      </w:tr>
      <w:tr w:rsidR="007C55F9" w:rsidRPr="007C55F9" w14:paraId="34A93426" w14:textId="77777777" w:rsidTr="00525E65">
        <w:trPr>
          <w:trHeight w:val="567"/>
        </w:trPr>
        <w:tc>
          <w:tcPr>
            <w:tcW w:w="8505" w:type="dxa"/>
            <w:vAlign w:val="center"/>
          </w:tcPr>
          <w:p w14:paraId="05F06397" w14:textId="77777777" w:rsidR="007C55F9" w:rsidRPr="007C55F9" w:rsidRDefault="007C55F9" w:rsidP="004A7144">
            <w:pPr>
              <w:pStyle w:val="ListParagraph"/>
              <w:ind w:left="0"/>
              <w:rPr>
                <w:rFonts w:ascii="Arial" w:hAnsi="Arial" w:cs="Arial"/>
                <w:color w:val="FF0000"/>
                <w:sz w:val="22"/>
                <w:szCs w:val="22"/>
                <w:lang w:val="en-GB"/>
              </w:rPr>
            </w:pPr>
            <w:r w:rsidRPr="007C55F9">
              <w:rPr>
                <w:rFonts w:ascii="Arial" w:hAnsi="Arial" w:cs="Arial"/>
                <w:color w:val="FF0000"/>
                <w:sz w:val="22"/>
                <w:szCs w:val="22"/>
                <w:lang w:val="en-GB"/>
              </w:rPr>
              <w:t xml:space="preserve">One piece of evidence for Big Bang Theory is that most galaxies outside of our own are redshifted which indicates they are travelling away from the earth. </w:t>
            </w:r>
          </w:p>
        </w:tc>
        <w:tc>
          <w:tcPr>
            <w:tcW w:w="1559" w:type="dxa"/>
            <w:vAlign w:val="center"/>
          </w:tcPr>
          <w:p w14:paraId="72294782" w14:textId="77777777" w:rsidR="007C55F9" w:rsidRPr="007C55F9" w:rsidRDefault="007C55F9" w:rsidP="004A7144">
            <w:pPr>
              <w:pStyle w:val="ListParagraph"/>
              <w:ind w:left="0"/>
              <w:jc w:val="center"/>
              <w:rPr>
                <w:rFonts w:ascii="Arial" w:hAnsi="Arial" w:cs="Arial"/>
                <w:color w:val="FF0000"/>
                <w:sz w:val="22"/>
                <w:szCs w:val="22"/>
                <w:lang w:val="en-GB"/>
              </w:rPr>
            </w:pPr>
            <w:r w:rsidRPr="007C55F9">
              <w:rPr>
                <w:rFonts w:ascii="Arial" w:hAnsi="Arial" w:cs="Arial"/>
                <w:color w:val="FF0000"/>
                <w:sz w:val="22"/>
                <w:szCs w:val="22"/>
                <w:lang w:val="en-GB"/>
              </w:rPr>
              <w:t>1 mark</w:t>
            </w:r>
          </w:p>
        </w:tc>
      </w:tr>
      <w:tr w:rsidR="007C55F9" w:rsidRPr="007C55F9" w14:paraId="1AB5842B" w14:textId="77777777" w:rsidTr="00525E65">
        <w:trPr>
          <w:trHeight w:val="567"/>
        </w:trPr>
        <w:tc>
          <w:tcPr>
            <w:tcW w:w="8505" w:type="dxa"/>
            <w:vAlign w:val="center"/>
          </w:tcPr>
          <w:p w14:paraId="5A425B43" w14:textId="25D96C12" w:rsidR="007C55F9" w:rsidRPr="007C55F9" w:rsidRDefault="007C55F9" w:rsidP="004A7144">
            <w:pPr>
              <w:pStyle w:val="ListParagraph"/>
              <w:ind w:left="0"/>
              <w:rPr>
                <w:rFonts w:ascii="Arial" w:hAnsi="Arial" w:cs="Arial"/>
                <w:color w:val="FF0000"/>
                <w:sz w:val="22"/>
                <w:szCs w:val="22"/>
                <w:lang w:val="en-GB"/>
              </w:rPr>
            </w:pPr>
            <w:r w:rsidRPr="007C55F9">
              <w:rPr>
                <w:rFonts w:ascii="Arial" w:hAnsi="Arial" w:cs="Arial"/>
                <w:color w:val="FF0000"/>
                <w:sz w:val="22"/>
                <w:szCs w:val="22"/>
                <w:lang w:val="en-GB"/>
              </w:rPr>
              <w:t>A blue shifted object is travelling towards us</w:t>
            </w:r>
            <w:r w:rsidR="007D03CD">
              <w:rPr>
                <w:rFonts w:ascii="Arial" w:hAnsi="Arial" w:cs="Arial"/>
                <w:color w:val="FF0000"/>
                <w:sz w:val="22"/>
                <w:szCs w:val="22"/>
                <w:lang w:val="en-GB"/>
              </w:rPr>
              <w:t xml:space="preserve"> – thus contradicting this theory</w:t>
            </w:r>
            <w:r w:rsidRPr="007C55F9">
              <w:rPr>
                <w:rFonts w:ascii="Arial" w:hAnsi="Arial" w:cs="Arial"/>
                <w:color w:val="FF0000"/>
                <w:sz w:val="22"/>
                <w:szCs w:val="22"/>
                <w:lang w:val="en-GB"/>
              </w:rPr>
              <w:t xml:space="preserve">. </w:t>
            </w:r>
          </w:p>
        </w:tc>
        <w:tc>
          <w:tcPr>
            <w:tcW w:w="1559" w:type="dxa"/>
            <w:vAlign w:val="center"/>
          </w:tcPr>
          <w:p w14:paraId="3EB401CA" w14:textId="77777777" w:rsidR="007C55F9" w:rsidRPr="007C55F9" w:rsidRDefault="007C55F9" w:rsidP="004A7144">
            <w:pPr>
              <w:jc w:val="center"/>
              <w:rPr>
                <w:rFonts w:ascii="Arial" w:hAnsi="Arial" w:cs="Arial"/>
                <w:color w:val="FF0000"/>
                <w:sz w:val="22"/>
                <w:szCs w:val="22"/>
                <w:lang w:val="en-GB"/>
              </w:rPr>
            </w:pPr>
            <w:r w:rsidRPr="007C55F9">
              <w:rPr>
                <w:rFonts w:ascii="Arial" w:hAnsi="Arial" w:cs="Arial"/>
                <w:color w:val="FF0000"/>
                <w:sz w:val="22"/>
                <w:szCs w:val="22"/>
                <w:lang w:val="en-GB"/>
              </w:rPr>
              <w:t>1 mark</w:t>
            </w:r>
          </w:p>
        </w:tc>
      </w:tr>
    </w:tbl>
    <w:p w14:paraId="409C1AAC" w14:textId="77777777" w:rsidR="007C55F9" w:rsidRPr="007C55F9" w:rsidRDefault="007C55F9" w:rsidP="007C55F9">
      <w:pPr>
        <w:pStyle w:val="ListParagraph"/>
        <w:rPr>
          <w:rFonts w:ascii="Arial" w:hAnsi="Arial" w:cs="Arial"/>
          <w:sz w:val="22"/>
          <w:szCs w:val="22"/>
          <w:lang w:val="en-GB"/>
        </w:rPr>
      </w:pPr>
    </w:p>
    <w:p w14:paraId="0B6F0751" w14:textId="270162F3" w:rsidR="00A938C6" w:rsidRPr="004E090E" w:rsidRDefault="00A938C6" w:rsidP="00A938C6">
      <w:pPr>
        <w:pStyle w:val="ListParagraph"/>
        <w:numPr>
          <w:ilvl w:val="0"/>
          <w:numId w:val="31"/>
        </w:numPr>
        <w:spacing w:after="160" w:line="276" w:lineRule="auto"/>
        <w:ind w:hanging="720"/>
        <w:rPr>
          <w:rFonts w:ascii="Arial" w:hAnsi="Arial" w:cs="Arial"/>
          <w:sz w:val="22"/>
          <w:szCs w:val="22"/>
          <w:lang w:val="en-GB"/>
        </w:rPr>
      </w:pPr>
      <w:r w:rsidRPr="004E090E">
        <w:rPr>
          <w:rFonts w:ascii="Arial" w:hAnsi="Arial" w:cs="Arial"/>
          <w:sz w:val="22"/>
          <w:szCs w:val="22"/>
          <w:lang w:val="en-GB"/>
        </w:rPr>
        <w:t xml:space="preserve">Calculate </w:t>
      </w:r>
      <w:r>
        <w:rPr>
          <w:rFonts w:ascii="Arial" w:hAnsi="Arial" w:cs="Arial"/>
          <w:sz w:val="22"/>
          <w:szCs w:val="22"/>
          <w:lang w:val="en-GB"/>
        </w:rPr>
        <w:t>an</w:t>
      </w:r>
      <w:r w:rsidRPr="004E090E">
        <w:rPr>
          <w:rFonts w:ascii="Arial" w:hAnsi="Arial" w:cs="Arial"/>
          <w:sz w:val="22"/>
          <w:szCs w:val="22"/>
          <w:lang w:val="en-GB"/>
        </w:rPr>
        <w:t xml:space="preserve"> object’s distance from the Earth (in </w:t>
      </w:r>
      <w:r w:rsidR="001778F9">
        <w:rPr>
          <w:rFonts w:ascii="Arial" w:hAnsi="Arial" w:cs="Arial"/>
          <w:sz w:val="22"/>
          <w:szCs w:val="22"/>
          <w:lang w:val="en-GB"/>
        </w:rPr>
        <w:t>light years</w:t>
      </w:r>
      <w:r w:rsidRPr="004E090E">
        <w:rPr>
          <w:rFonts w:ascii="Arial" w:hAnsi="Arial" w:cs="Arial"/>
          <w:sz w:val="22"/>
          <w:szCs w:val="22"/>
          <w:lang w:val="en-GB"/>
        </w:rPr>
        <w:t xml:space="preserve">) when </w:t>
      </w:r>
      <w:r>
        <w:rPr>
          <w:rFonts w:ascii="Arial" w:hAnsi="Arial" w:cs="Arial"/>
          <w:sz w:val="22"/>
          <w:szCs w:val="22"/>
          <w:lang w:val="en-GB"/>
        </w:rPr>
        <w:t xml:space="preserve">its recessional velocity is equal to </w:t>
      </w:r>
      <w:r w:rsidRPr="004E090E">
        <w:rPr>
          <w:rFonts w:ascii="Arial" w:hAnsi="Arial" w:cs="Arial"/>
          <w:sz w:val="22"/>
          <w:szCs w:val="22"/>
          <w:lang w:val="en-GB"/>
        </w:rPr>
        <w:t>1.03 x 10</w:t>
      </w:r>
      <w:r w:rsidRPr="004E090E">
        <w:rPr>
          <w:rFonts w:ascii="Arial" w:hAnsi="Arial" w:cs="Arial"/>
          <w:sz w:val="22"/>
          <w:szCs w:val="22"/>
          <w:vertAlign w:val="superscript"/>
          <w:lang w:val="en-GB"/>
        </w:rPr>
        <w:t>6</w:t>
      </w:r>
      <w:r w:rsidRPr="004E090E">
        <w:rPr>
          <w:rFonts w:ascii="Arial" w:hAnsi="Arial" w:cs="Arial"/>
          <w:sz w:val="22"/>
          <w:szCs w:val="22"/>
          <w:lang w:val="en-GB"/>
        </w:rPr>
        <w:t xml:space="preserve"> ms</w:t>
      </w:r>
      <w:r w:rsidRPr="004E090E">
        <w:rPr>
          <w:rFonts w:ascii="Arial" w:hAnsi="Arial" w:cs="Arial"/>
          <w:sz w:val="22"/>
          <w:szCs w:val="22"/>
          <w:vertAlign w:val="superscript"/>
          <w:lang w:val="en-GB"/>
        </w:rPr>
        <w:t>-1</w:t>
      </w:r>
      <w:r w:rsidRPr="004E090E">
        <w:rPr>
          <w:rFonts w:ascii="Arial" w:hAnsi="Arial" w:cs="Arial"/>
          <w:sz w:val="22"/>
          <w:szCs w:val="22"/>
          <w:lang w:val="en-GB"/>
        </w:rPr>
        <w:t>.</w:t>
      </w:r>
    </w:p>
    <w:p w14:paraId="11596636" w14:textId="77777777" w:rsidR="007C55F9" w:rsidRPr="007C55F9" w:rsidRDefault="007C55F9" w:rsidP="007C55F9">
      <w:pPr>
        <w:pStyle w:val="ListParagraph"/>
        <w:spacing w:line="276" w:lineRule="auto"/>
        <w:ind w:left="709"/>
        <w:jc w:val="right"/>
        <w:rPr>
          <w:rFonts w:ascii="Arial" w:hAnsi="Arial" w:cs="Arial"/>
          <w:sz w:val="22"/>
          <w:szCs w:val="22"/>
          <w:lang w:val="en-GB"/>
        </w:rPr>
      </w:pPr>
      <w:r w:rsidRPr="007C55F9">
        <w:rPr>
          <w:rFonts w:ascii="Arial" w:hAnsi="Arial" w:cs="Arial"/>
          <w:sz w:val="22"/>
          <w:szCs w:val="22"/>
          <w:lang w:val="en-GB"/>
        </w:rPr>
        <w:t>(3)</w:t>
      </w:r>
    </w:p>
    <w:p w14:paraId="2DB2D559" w14:textId="77777777" w:rsidR="007C55F9" w:rsidRPr="007C55F9" w:rsidRDefault="007C55F9" w:rsidP="007C55F9">
      <w:pPr>
        <w:pStyle w:val="ListParagraph"/>
        <w:spacing w:line="276" w:lineRule="auto"/>
        <w:ind w:left="709"/>
        <w:jc w:val="right"/>
        <w:rPr>
          <w:rFonts w:ascii="Arial" w:hAnsi="Arial" w:cs="Arial"/>
          <w:sz w:val="22"/>
          <w:szCs w:val="22"/>
          <w:lang w:val="en-GB"/>
        </w:rPr>
      </w:pPr>
    </w:p>
    <w:tbl>
      <w:tblPr>
        <w:tblStyle w:val="TableGrid"/>
        <w:tblW w:w="9492" w:type="dxa"/>
        <w:tblInd w:w="709" w:type="dxa"/>
        <w:tblLook w:val="04A0" w:firstRow="1" w:lastRow="0" w:firstColumn="1" w:lastColumn="0" w:noHBand="0" w:noVBand="1"/>
      </w:tblPr>
      <w:tblGrid>
        <w:gridCol w:w="7933"/>
        <w:gridCol w:w="1559"/>
      </w:tblGrid>
      <w:tr w:rsidR="007C55F9" w:rsidRPr="007C55F9" w14:paraId="5E268EEE" w14:textId="77777777" w:rsidTr="00525E65">
        <w:trPr>
          <w:trHeight w:val="567"/>
        </w:trPr>
        <w:tc>
          <w:tcPr>
            <w:tcW w:w="7933" w:type="dxa"/>
            <w:vAlign w:val="center"/>
          </w:tcPr>
          <w:p w14:paraId="40AF85DB" w14:textId="77777777" w:rsidR="007C55F9" w:rsidRPr="007C55F9" w:rsidRDefault="007C55F9"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H</m:t>
                    </m:r>
                  </m:e>
                  <m:sub>
                    <m:r>
                      <m:rPr>
                        <m:sty m:val="p"/>
                      </m:rPr>
                      <w:rPr>
                        <w:rFonts w:ascii="Cambria Math" w:hAnsi="Cambria Math" w:cs="Arial"/>
                        <w:color w:val="FF0000"/>
                        <w:sz w:val="22"/>
                        <w:szCs w:val="22"/>
                        <w:lang w:val="en-GB"/>
                      </w:rPr>
                      <m:t>o</m:t>
                    </m:r>
                  </m:sub>
                </m:sSub>
                <m:r>
                  <m:rPr>
                    <m:sty m:val="p"/>
                  </m:rPr>
                  <w:rPr>
                    <w:rFonts w:ascii="Cambria Math" w:hAnsi="Cambria Math" w:cs="Arial"/>
                    <w:color w:val="FF0000"/>
                    <w:sz w:val="22"/>
                    <w:szCs w:val="22"/>
                    <w:lang w:val="en-GB"/>
                  </w:rPr>
                  <m:t>d;d=</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v</m:t>
                    </m:r>
                  </m:num>
                  <m:den>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H</m:t>
                        </m:r>
                      </m:e>
                      <m:sub>
                        <m:r>
                          <m:rPr>
                            <m:sty m:val="p"/>
                          </m:rPr>
                          <w:rPr>
                            <w:rFonts w:ascii="Cambria Math" w:hAnsi="Cambria Math" w:cs="Arial"/>
                            <w:color w:val="FF0000"/>
                            <w:sz w:val="22"/>
                            <w:szCs w:val="22"/>
                            <w:lang w:val="en-GB"/>
                          </w:rPr>
                          <m:t>o</m:t>
                        </m:r>
                      </m:sub>
                    </m:sSub>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1.03×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num>
                  <m:den>
                    <m:r>
                      <m:rPr>
                        <m:sty m:val="p"/>
                      </m:rPr>
                      <w:rPr>
                        <w:rFonts w:ascii="Cambria Math" w:hAnsi="Cambria Math" w:cs="Arial"/>
                        <w:color w:val="FF0000"/>
                        <w:sz w:val="22"/>
                        <w:szCs w:val="22"/>
                        <w:lang w:val="en-GB"/>
                      </w:rPr>
                      <m:t>73.8</m:t>
                    </m:r>
                  </m:den>
                </m:f>
              </m:oMath>
            </m:oMathPara>
          </w:p>
        </w:tc>
        <w:tc>
          <w:tcPr>
            <w:tcW w:w="1559" w:type="dxa"/>
            <w:vAlign w:val="center"/>
          </w:tcPr>
          <w:p w14:paraId="28AF0A30" w14:textId="77777777" w:rsidR="007C55F9" w:rsidRPr="007C55F9" w:rsidRDefault="007C55F9" w:rsidP="004A7144">
            <w:pPr>
              <w:pStyle w:val="ListParagraph"/>
              <w:spacing w:line="276" w:lineRule="auto"/>
              <w:ind w:left="0"/>
              <w:jc w:val="center"/>
              <w:rPr>
                <w:rFonts w:ascii="Arial" w:hAnsi="Arial" w:cs="Arial"/>
                <w:iCs/>
                <w:color w:val="FF0000"/>
                <w:sz w:val="22"/>
                <w:szCs w:val="22"/>
                <w:lang w:val="en-GB"/>
              </w:rPr>
            </w:pPr>
            <w:r w:rsidRPr="007C55F9">
              <w:rPr>
                <w:rFonts w:ascii="Arial" w:hAnsi="Arial" w:cs="Arial"/>
                <w:iCs/>
                <w:color w:val="FF0000"/>
                <w:sz w:val="22"/>
                <w:szCs w:val="22"/>
                <w:lang w:val="en-GB"/>
              </w:rPr>
              <w:t>1 mark</w:t>
            </w:r>
          </w:p>
        </w:tc>
      </w:tr>
      <w:tr w:rsidR="007C55F9" w:rsidRPr="007C55F9" w14:paraId="521833DE" w14:textId="77777777" w:rsidTr="00525E65">
        <w:trPr>
          <w:trHeight w:val="567"/>
        </w:trPr>
        <w:tc>
          <w:tcPr>
            <w:tcW w:w="7933" w:type="dxa"/>
            <w:vAlign w:val="center"/>
          </w:tcPr>
          <w:p w14:paraId="084622D8" w14:textId="77777777" w:rsidR="007C55F9" w:rsidRPr="007C55F9" w:rsidRDefault="007C55F9"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∴d=14.0 Mpc=14.0×3.26×</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oMath>
            </m:oMathPara>
          </w:p>
        </w:tc>
        <w:tc>
          <w:tcPr>
            <w:tcW w:w="1559" w:type="dxa"/>
            <w:vAlign w:val="center"/>
          </w:tcPr>
          <w:p w14:paraId="05B37EE8" w14:textId="77777777" w:rsidR="007C55F9" w:rsidRPr="007C55F9" w:rsidRDefault="007C55F9" w:rsidP="004A7144">
            <w:pPr>
              <w:pStyle w:val="ListParagraph"/>
              <w:spacing w:line="276" w:lineRule="auto"/>
              <w:ind w:left="0"/>
              <w:jc w:val="center"/>
              <w:rPr>
                <w:rFonts w:ascii="Arial" w:hAnsi="Arial" w:cs="Arial"/>
                <w:iCs/>
                <w:color w:val="FF0000"/>
                <w:sz w:val="22"/>
                <w:szCs w:val="22"/>
                <w:lang w:val="en-GB"/>
              </w:rPr>
            </w:pPr>
            <w:r w:rsidRPr="007C55F9">
              <w:rPr>
                <w:rFonts w:ascii="Arial" w:hAnsi="Arial" w:cs="Arial"/>
                <w:iCs/>
                <w:color w:val="FF0000"/>
                <w:sz w:val="22"/>
                <w:szCs w:val="22"/>
                <w:lang w:val="en-GB"/>
              </w:rPr>
              <w:t>1 mark</w:t>
            </w:r>
          </w:p>
        </w:tc>
      </w:tr>
      <w:tr w:rsidR="007C55F9" w:rsidRPr="007C55F9" w14:paraId="2C72A5A0" w14:textId="77777777" w:rsidTr="00525E65">
        <w:trPr>
          <w:trHeight w:val="567"/>
        </w:trPr>
        <w:tc>
          <w:tcPr>
            <w:tcW w:w="7933" w:type="dxa"/>
            <w:vAlign w:val="center"/>
          </w:tcPr>
          <w:p w14:paraId="058A9E39" w14:textId="105872E4" w:rsidR="007C55F9" w:rsidRPr="007C55F9" w:rsidRDefault="007C55F9"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d=4.56×</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r>
                  <m:rPr>
                    <m:sty m:val="p"/>
                  </m:rPr>
                  <w:rPr>
                    <w:rFonts w:ascii="Cambria Math" w:hAnsi="Cambria Math" w:cs="Arial"/>
                    <w:color w:val="FF0000"/>
                    <w:sz w:val="22"/>
                    <w:szCs w:val="22"/>
                    <w:lang w:val="en-GB"/>
                  </w:rPr>
                  <m:t xml:space="preserve"> ly</m:t>
                </m:r>
              </m:oMath>
            </m:oMathPara>
          </w:p>
        </w:tc>
        <w:tc>
          <w:tcPr>
            <w:tcW w:w="1559" w:type="dxa"/>
            <w:vAlign w:val="center"/>
          </w:tcPr>
          <w:p w14:paraId="31E4AAA1" w14:textId="77777777" w:rsidR="007C55F9" w:rsidRPr="007C55F9" w:rsidRDefault="007C55F9" w:rsidP="004A7144">
            <w:pPr>
              <w:pStyle w:val="ListParagraph"/>
              <w:spacing w:line="276" w:lineRule="auto"/>
              <w:ind w:left="0"/>
              <w:jc w:val="center"/>
              <w:rPr>
                <w:rFonts w:ascii="Arial" w:hAnsi="Arial" w:cs="Arial"/>
                <w:iCs/>
                <w:color w:val="FF0000"/>
                <w:sz w:val="22"/>
                <w:szCs w:val="22"/>
                <w:lang w:val="en-GB"/>
              </w:rPr>
            </w:pPr>
            <w:r w:rsidRPr="007C55F9">
              <w:rPr>
                <w:rFonts w:ascii="Arial" w:hAnsi="Arial" w:cs="Arial"/>
                <w:iCs/>
                <w:color w:val="FF0000"/>
                <w:sz w:val="22"/>
                <w:szCs w:val="22"/>
                <w:lang w:val="en-GB"/>
              </w:rPr>
              <w:t>1 mark</w:t>
            </w:r>
          </w:p>
        </w:tc>
      </w:tr>
    </w:tbl>
    <w:p w14:paraId="471FB037" w14:textId="77777777" w:rsidR="007A27FD" w:rsidRDefault="007A27FD">
      <w:pPr>
        <w:spacing w:after="160" w:line="259" w:lineRule="auto"/>
        <w:rPr>
          <w:rFonts w:ascii="Arial" w:hAnsi="Arial" w:cs="Arial"/>
          <w:b/>
          <w:bCs/>
          <w:sz w:val="22"/>
          <w:szCs w:val="22"/>
        </w:rPr>
      </w:pPr>
    </w:p>
    <w:p w14:paraId="7073182F" w14:textId="5B8B998B" w:rsidR="00C31F4F" w:rsidRDefault="00C31F4F" w:rsidP="00C31F4F">
      <w:pPr>
        <w:spacing w:after="160" w:line="259" w:lineRule="auto"/>
        <w:rPr>
          <w:rFonts w:ascii="Arial" w:hAnsi="Arial" w:cs="Arial"/>
          <w:b/>
          <w:bCs/>
          <w:sz w:val="22"/>
          <w:szCs w:val="22"/>
        </w:rPr>
      </w:pPr>
      <w:r>
        <w:rPr>
          <w:rFonts w:ascii="Arial" w:hAnsi="Arial" w:cs="Arial"/>
          <w:b/>
          <w:bCs/>
          <w:sz w:val="22"/>
          <w:szCs w:val="22"/>
        </w:rPr>
        <w:t>QUESTION 4</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(5 marks)</w:t>
      </w:r>
    </w:p>
    <w:p w14:paraId="2AD974B4" w14:textId="2A894274" w:rsidR="00D05DB8" w:rsidRPr="00D05DB8" w:rsidRDefault="00D05DB8" w:rsidP="00D05DB8">
      <w:pPr>
        <w:rPr>
          <w:rFonts w:ascii="Arial" w:hAnsi="Arial" w:cs="Arial"/>
          <w:sz w:val="22"/>
          <w:szCs w:val="22"/>
          <w:lang w:val="en-GB"/>
        </w:rPr>
      </w:pPr>
      <w:r w:rsidRPr="00D05DB8">
        <w:rPr>
          <w:rFonts w:ascii="Arial" w:hAnsi="Arial" w:cs="Arial"/>
          <w:sz w:val="22"/>
          <w:szCs w:val="22"/>
          <w:lang w:val="en-GB"/>
        </w:rPr>
        <w:t>Calculate the work function (in eV) for sodium metal.</w:t>
      </w:r>
    </w:p>
    <w:p w14:paraId="158E6308" w14:textId="77777777" w:rsidR="00D05DB8" w:rsidRDefault="00D05DB8" w:rsidP="00C31F4F">
      <w:pPr>
        <w:spacing w:after="160" w:line="259" w:lineRule="auto"/>
        <w:rPr>
          <w:rFonts w:ascii="Arial" w:hAnsi="Arial" w:cs="Arial"/>
          <w:b/>
          <w:bCs/>
          <w:sz w:val="22"/>
          <w:szCs w:val="22"/>
        </w:rPr>
      </w:pPr>
    </w:p>
    <w:tbl>
      <w:tblPr>
        <w:tblStyle w:val="TableGrid"/>
        <w:tblW w:w="10201" w:type="dxa"/>
        <w:tblLook w:val="04A0" w:firstRow="1" w:lastRow="0" w:firstColumn="1" w:lastColumn="0" w:noHBand="0" w:noVBand="1"/>
      </w:tblPr>
      <w:tblGrid>
        <w:gridCol w:w="8642"/>
        <w:gridCol w:w="1559"/>
      </w:tblGrid>
      <w:tr w:rsidR="00C31F4F" w:rsidRPr="00C31F4F" w14:paraId="3BB0DC09" w14:textId="77777777" w:rsidTr="00C31F4F">
        <w:trPr>
          <w:trHeight w:val="567"/>
        </w:trPr>
        <w:tc>
          <w:tcPr>
            <w:tcW w:w="8642" w:type="dxa"/>
            <w:vAlign w:val="center"/>
          </w:tcPr>
          <w:p w14:paraId="08539C22" w14:textId="77777777" w:rsidR="00C31F4F" w:rsidRPr="00C31F4F" w:rsidRDefault="00000000" w:rsidP="004A7144">
            <w:pPr>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=hf-∅=</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λ</m:t>
                    </m:r>
                  </m:den>
                </m:f>
                <m:r>
                  <m:rPr>
                    <m:sty m:val="p"/>
                  </m:rPr>
                  <w:rPr>
                    <w:rFonts w:ascii="Cambria Math" w:hAnsi="Cambria Math" w:cs="Arial"/>
                    <w:color w:val="FF0000"/>
                    <w:sz w:val="22"/>
                    <w:szCs w:val="22"/>
                    <w:lang w:val="en-GB"/>
                  </w:rPr>
                  <m:t xml:space="preserve">-ϕ </m:t>
                </m:r>
              </m:oMath>
            </m:oMathPara>
          </w:p>
        </w:tc>
        <w:tc>
          <w:tcPr>
            <w:tcW w:w="1559" w:type="dxa"/>
            <w:vAlign w:val="center"/>
          </w:tcPr>
          <w:p w14:paraId="0A9971D6"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r w:rsidR="00C31F4F" w:rsidRPr="00C31F4F" w14:paraId="39122142" w14:textId="77777777" w:rsidTr="00C31F4F">
        <w:trPr>
          <w:trHeight w:val="567"/>
        </w:trPr>
        <w:tc>
          <w:tcPr>
            <w:tcW w:w="8642" w:type="dxa"/>
            <w:vAlign w:val="center"/>
          </w:tcPr>
          <w:p w14:paraId="0AF60F14" w14:textId="77777777" w:rsidR="00C31F4F" w:rsidRPr="00C31F4F" w:rsidRDefault="00000000" w:rsidP="004A7144">
            <w:pPr>
              <w:rPr>
                <w:rFonts w:ascii="Arial" w:hAnsi="Arial" w:cs="Arial"/>
                <w:iCs/>
                <w:color w:val="FF0000"/>
                <w:sz w:val="22"/>
                <w:szCs w:val="22"/>
                <w:lang w:val="en-GB"/>
              </w:rPr>
            </w:pPr>
            <m:oMathPara>
              <m:oMathParaPr>
                <m:jc m:val="left"/>
              </m:oMathParaPr>
              <m:oMath>
                <m:f>
                  <m:fPr>
                    <m:type m:val="skw"/>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×9.11×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-31</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3.88×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5</m:t>
                            </m:r>
                          </m:sup>
                        </m:sSup>
                      </m:e>
                    </m:d>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-34</m:t>
                        </m:r>
                      </m:sup>
                    </m:sSup>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391×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-9</m:t>
                        </m:r>
                      </m:sup>
                    </m:sSup>
                  </m:den>
                </m:f>
                <m:r>
                  <m:rPr>
                    <m:sty m:val="p"/>
                  </m:rPr>
                  <w:rPr>
                    <w:rFonts w:ascii="Cambria Math" w:hAnsi="Cambria Math" w:cs="Arial"/>
                    <w:color w:val="FF0000"/>
                    <w:sz w:val="22"/>
                    <w:szCs w:val="22"/>
                    <w:lang w:val="en-GB"/>
                  </w:rPr>
                  <m:t>-ϕ</m:t>
                </m:r>
              </m:oMath>
            </m:oMathPara>
          </w:p>
        </w:tc>
        <w:tc>
          <w:tcPr>
            <w:tcW w:w="1559" w:type="dxa"/>
            <w:vAlign w:val="center"/>
          </w:tcPr>
          <w:p w14:paraId="1CAD2286"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r w:rsidR="00C31F4F" w:rsidRPr="00C31F4F" w14:paraId="7D9B63F2" w14:textId="77777777" w:rsidTr="00C31F4F">
        <w:trPr>
          <w:trHeight w:val="567"/>
        </w:trPr>
        <w:tc>
          <w:tcPr>
            <w:tcW w:w="8642" w:type="dxa"/>
            <w:vAlign w:val="center"/>
          </w:tcPr>
          <w:p w14:paraId="0792ABC2" w14:textId="77777777" w:rsidR="00C31F4F" w:rsidRPr="00C31F4F" w:rsidRDefault="00C31F4F"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∴ϕ=5.09×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r>
                  <m:rPr>
                    <m:sty m:val="p"/>
                  </m:rPr>
                  <w:rPr>
                    <w:rFonts w:ascii="Cambria Math" w:hAnsi="Cambria Math" w:cs="Arial"/>
                    <w:color w:val="FF0000"/>
                    <w:sz w:val="22"/>
                    <w:szCs w:val="22"/>
                    <w:lang w:val="en-GB"/>
                  </w:rPr>
                  <m:t>-6.86×</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-20</m:t>
                    </m:r>
                  </m:sup>
                </m:sSup>
              </m:oMath>
            </m:oMathPara>
          </w:p>
        </w:tc>
        <w:tc>
          <w:tcPr>
            <w:tcW w:w="1559" w:type="dxa"/>
            <w:vAlign w:val="center"/>
          </w:tcPr>
          <w:p w14:paraId="20D3EF98"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r w:rsidR="00C31F4F" w:rsidRPr="00C31F4F" w14:paraId="542ABC2B" w14:textId="77777777" w:rsidTr="00C31F4F">
        <w:trPr>
          <w:trHeight w:val="567"/>
        </w:trPr>
        <w:tc>
          <w:tcPr>
            <w:tcW w:w="8642" w:type="dxa"/>
            <w:vAlign w:val="center"/>
          </w:tcPr>
          <w:p w14:paraId="4D5630ED" w14:textId="77777777" w:rsidR="00C31F4F" w:rsidRPr="00C31F4F" w:rsidRDefault="00C31F4F"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ϕ=</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4.40×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r>
                      <m:rPr>
                        <m:sty m:val="p"/>
                      </m:rPr>
                      <w:rPr>
                        <w:rFonts w:ascii="Cambria Math" w:hAnsi="Cambria Math" w:cs="Arial"/>
                        <w:color w:val="FF0000"/>
                        <w:sz w:val="22"/>
                        <w:szCs w:val="22"/>
                        <w:lang w:val="en-GB"/>
                      </w:rPr>
                      <m:t>1.60×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den>
                </m:f>
              </m:oMath>
            </m:oMathPara>
          </w:p>
        </w:tc>
        <w:tc>
          <w:tcPr>
            <w:tcW w:w="1559" w:type="dxa"/>
            <w:vAlign w:val="center"/>
          </w:tcPr>
          <w:p w14:paraId="7E9FD13B"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r w:rsidR="00C31F4F" w:rsidRPr="00C31F4F" w14:paraId="02D8D7A8" w14:textId="77777777" w:rsidTr="00C31F4F">
        <w:trPr>
          <w:trHeight w:val="567"/>
        </w:trPr>
        <w:tc>
          <w:tcPr>
            <w:tcW w:w="8642" w:type="dxa"/>
            <w:vAlign w:val="center"/>
          </w:tcPr>
          <w:p w14:paraId="0681A1A7" w14:textId="77777777" w:rsidR="00C31F4F" w:rsidRPr="00C31F4F" w:rsidRDefault="00C31F4F"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=2.75 eV</m:t>
                </m:r>
              </m:oMath>
            </m:oMathPara>
          </w:p>
        </w:tc>
        <w:tc>
          <w:tcPr>
            <w:tcW w:w="1559" w:type="dxa"/>
            <w:vAlign w:val="center"/>
          </w:tcPr>
          <w:p w14:paraId="362349F4" w14:textId="77777777" w:rsidR="00C31F4F" w:rsidRPr="00C31F4F" w:rsidRDefault="00C31F4F" w:rsidP="004A7144">
            <w:pPr>
              <w:jc w:val="center"/>
              <w:rPr>
                <w:rFonts w:ascii="Arial" w:hAnsi="Arial" w:cs="Arial"/>
                <w:iCs/>
                <w:color w:val="FF0000"/>
                <w:sz w:val="22"/>
                <w:szCs w:val="22"/>
                <w:lang w:val="en-GB"/>
              </w:rPr>
            </w:pPr>
            <w:r w:rsidRPr="00C31F4F">
              <w:rPr>
                <w:rFonts w:ascii="Arial" w:hAnsi="Arial" w:cs="Arial"/>
                <w:iCs/>
                <w:color w:val="FF0000"/>
                <w:sz w:val="22"/>
                <w:szCs w:val="22"/>
                <w:lang w:val="en-GB"/>
              </w:rPr>
              <w:t>1 mark</w:t>
            </w:r>
          </w:p>
        </w:tc>
      </w:tr>
    </w:tbl>
    <w:p w14:paraId="26206934" w14:textId="33AA46B8" w:rsidR="00C31F4F" w:rsidRDefault="00C31F4F">
      <w:pPr>
        <w:spacing w:after="160" w:line="259" w:lineRule="auto"/>
        <w:rPr>
          <w:rFonts w:ascii="Arial" w:hAnsi="Arial" w:cs="Arial"/>
          <w:b/>
          <w:bCs/>
          <w:sz w:val="22"/>
          <w:szCs w:val="22"/>
        </w:rPr>
      </w:pPr>
    </w:p>
    <w:p w14:paraId="7754933A" w14:textId="199261D7" w:rsidR="00A10C2E" w:rsidRDefault="00A10C2E" w:rsidP="00A10C2E">
      <w:pPr>
        <w:spacing w:after="160" w:line="259" w:lineRule="auto"/>
        <w:rPr>
          <w:rFonts w:ascii="Arial" w:hAnsi="Arial" w:cs="Arial"/>
          <w:b/>
          <w:bCs/>
          <w:sz w:val="22"/>
          <w:szCs w:val="22"/>
        </w:rPr>
      </w:pPr>
      <w:r>
        <w:rPr>
          <w:rFonts w:ascii="Arial" w:hAnsi="Arial" w:cs="Arial"/>
          <w:b/>
          <w:bCs/>
          <w:sz w:val="22"/>
          <w:szCs w:val="22"/>
        </w:rPr>
        <w:t>QUESTION 5</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(4 marks)</w:t>
      </w:r>
    </w:p>
    <w:p w14:paraId="1FC02463" w14:textId="5A1E0739" w:rsidR="00D05DB8" w:rsidRPr="00D05DB8" w:rsidRDefault="00D05DB8" w:rsidP="00D05DB8">
      <w:pPr>
        <w:rPr>
          <w:rFonts w:ascii="Arial" w:hAnsi="Arial" w:cs="Arial"/>
          <w:sz w:val="22"/>
          <w:szCs w:val="22"/>
          <w:lang w:val="en-GB"/>
        </w:rPr>
      </w:pPr>
      <w:r w:rsidRPr="00D05DB8">
        <w:rPr>
          <w:rFonts w:ascii="Arial" w:hAnsi="Arial" w:cs="Arial"/>
          <w:sz w:val="22"/>
          <w:szCs w:val="22"/>
          <w:lang w:val="en-GB"/>
        </w:rPr>
        <w:t xml:space="preserve">An electron is travelling with a speed of 0.990c. Calculate the kinetic energy of this electron (in </w:t>
      </w:r>
      <w:del w:id="3" w:author="BAKER Mark [Southern River College]" w:date="2023-11-08T09:32:00Z">
        <w:r w:rsidRPr="00D05DB8" w:rsidDel="00262DE9">
          <w:rPr>
            <w:rFonts w:ascii="Arial" w:hAnsi="Arial" w:cs="Arial"/>
            <w:sz w:val="22"/>
            <w:szCs w:val="22"/>
            <w:lang w:val="en-GB"/>
          </w:rPr>
          <w:delText>Joules</w:delText>
        </w:r>
      </w:del>
      <w:ins w:id="4" w:author="BAKER Mark [Southern River College]" w:date="2023-11-08T09:32:00Z">
        <w:r w:rsidR="00262DE9">
          <w:rPr>
            <w:rFonts w:ascii="Arial" w:hAnsi="Arial" w:cs="Arial"/>
            <w:sz w:val="22"/>
            <w:szCs w:val="22"/>
            <w:lang w:val="en-GB"/>
          </w:rPr>
          <w:t>j</w:t>
        </w:r>
        <w:r w:rsidR="00262DE9" w:rsidRPr="00D05DB8">
          <w:rPr>
            <w:rFonts w:ascii="Arial" w:hAnsi="Arial" w:cs="Arial"/>
            <w:sz w:val="22"/>
            <w:szCs w:val="22"/>
            <w:lang w:val="en-GB"/>
          </w:rPr>
          <w:t>oules</w:t>
        </w:r>
      </w:ins>
      <w:r w:rsidRPr="00D05DB8">
        <w:rPr>
          <w:rFonts w:ascii="Arial" w:hAnsi="Arial" w:cs="Arial"/>
          <w:sz w:val="22"/>
          <w:szCs w:val="22"/>
          <w:lang w:val="en-GB"/>
        </w:rPr>
        <w:t>).</w:t>
      </w:r>
    </w:p>
    <w:p w14:paraId="132FC07F" w14:textId="77777777" w:rsidR="00D05DB8" w:rsidRPr="00D05DB8" w:rsidRDefault="00D05DB8" w:rsidP="00D05DB8">
      <w:pPr>
        <w:rPr>
          <w:rFonts w:ascii="Arial" w:hAnsi="Arial" w:cs="Arial"/>
          <w:lang w:val="en-GB"/>
        </w:rPr>
      </w:pPr>
    </w:p>
    <w:tbl>
      <w:tblPr>
        <w:tblStyle w:val="TableGrid"/>
        <w:tblW w:w="10206" w:type="dxa"/>
        <w:tblInd w:w="-5" w:type="dxa"/>
        <w:tblLook w:val="04A0" w:firstRow="1" w:lastRow="0" w:firstColumn="1" w:lastColumn="0" w:noHBand="0" w:noVBand="1"/>
      </w:tblPr>
      <w:tblGrid>
        <w:gridCol w:w="8647"/>
        <w:gridCol w:w="1559"/>
      </w:tblGrid>
      <w:tr w:rsidR="00A10C2E" w:rsidRPr="009B22F6" w14:paraId="71274E85" w14:textId="77777777" w:rsidTr="00A10C2E">
        <w:trPr>
          <w:trHeight w:val="567"/>
        </w:trPr>
        <w:tc>
          <w:tcPr>
            <w:tcW w:w="8647" w:type="dxa"/>
            <w:vAlign w:val="center"/>
          </w:tcPr>
          <w:p w14:paraId="61C647C7" w14:textId="77777777" w:rsidR="00A10C2E" w:rsidRPr="00A10C2E" w:rsidRDefault="00000000"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T</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rest</m:t>
                    </m:r>
                  </m:sub>
                </m:sSub>
                <m:r>
                  <m:rPr>
                    <m:sty m:val="p"/>
                  </m:rPr>
                  <w:rPr>
                    <w:rFonts w:ascii="Cambria Math" w:hAnsi="Cambria Math" w:cs="Arial"/>
                    <w:color w:val="FF0000"/>
                    <w:sz w:val="22"/>
                    <w:szCs w:val="22"/>
                    <w:lang w:val="en-GB"/>
                  </w:rPr>
                  <m:t>;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T</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rest</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mc</m:t>
                        </m:r>
                      </m:e>
                      <m:sup>
                        <m:r>
                          <m:rPr>
                            <m:sty m:val="p"/>
                          </m:rPr>
                          <w:rPr>
                            <w:rFonts w:ascii="Cambria Math" w:hAnsi="Cambria Math" w:cs="Arial"/>
                            <w:color w:val="FF0000"/>
                            <w:sz w:val="22"/>
                            <w:szCs w:val="22"/>
                            <w:lang w:val="en-GB"/>
                          </w:rPr>
                          <m:t>2</m:t>
                        </m:r>
                      </m:sup>
                    </m:sSup>
                  </m:num>
                  <m:den>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1-</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rad>
                  </m:den>
                </m:f>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mc</m:t>
                    </m:r>
                  </m:e>
                  <m:sup>
                    <m:r>
                      <m:rPr>
                        <m:sty m:val="p"/>
                      </m:rPr>
                      <w:rPr>
                        <w:rFonts w:ascii="Cambria Math" w:hAnsi="Cambria Math" w:cs="Arial"/>
                        <w:color w:val="FF0000"/>
                        <w:sz w:val="22"/>
                        <w:szCs w:val="22"/>
                        <w:lang w:val="en-GB"/>
                      </w:rPr>
                      <m:t>2</m:t>
                    </m:r>
                  </m:sup>
                </m:sSup>
              </m:oMath>
            </m:oMathPara>
          </w:p>
        </w:tc>
        <w:tc>
          <w:tcPr>
            <w:tcW w:w="1559" w:type="dxa"/>
            <w:vAlign w:val="center"/>
          </w:tcPr>
          <w:p w14:paraId="0EBC842C" w14:textId="77777777" w:rsidR="00A10C2E" w:rsidRPr="00A10C2E" w:rsidRDefault="00A10C2E" w:rsidP="004A7144">
            <w:pPr>
              <w:pStyle w:val="ListParagraph"/>
              <w:ind w:left="0"/>
              <w:jc w:val="center"/>
              <w:rPr>
                <w:rFonts w:ascii="Arial" w:hAnsi="Arial" w:cs="Arial"/>
                <w:iCs/>
                <w:color w:val="FF0000"/>
                <w:sz w:val="22"/>
                <w:szCs w:val="22"/>
                <w:lang w:val="en-GB"/>
              </w:rPr>
            </w:pPr>
            <w:r w:rsidRPr="00A10C2E">
              <w:rPr>
                <w:rFonts w:ascii="Arial" w:hAnsi="Arial" w:cs="Arial"/>
                <w:iCs/>
                <w:color w:val="FF0000"/>
                <w:sz w:val="22"/>
                <w:szCs w:val="22"/>
                <w:lang w:val="en-GB"/>
              </w:rPr>
              <w:t>1 mark</w:t>
            </w:r>
          </w:p>
        </w:tc>
      </w:tr>
      <w:tr w:rsidR="00A10C2E" w:rsidRPr="009B22F6" w14:paraId="22B58189" w14:textId="77777777" w:rsidTr="00A10C2E">
        <w:trPr>
          <w:trHeight w:val="567"/>
        </w:trPr>
        <w:tc>
          <w:tcPr>
            <w:tcW w:w="8647" w:type="dxa"/>
            <w:vAlign w:val="center"/>
          </w:tcPr>
          <w:p w14:paraId="0BFC298C" w14:textId="77777777" w:rsidR="00A10C2E" w:rsidRPr="00A10C2E" w:rsidRDefault="00000000"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9.11×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-31</m:t>
                            </m:r>
                          </m:sup>
                        </m:sSup>
                        <m:r>
                          <m:rPr>
                            <m:sty m:val="p"/>
                          </m:rPr>
                          <w:rPr>
                            <w:rFonts w:ascii="Cambria Math" w:hAnsi="Cambria Math" w:cs="Arial"/>
                            <w:color w:val="FF0000"/>
                            <w:sz w:val="22"/>
                            <w:szCs w:val="22"/>
                            <w:lang w:val="en-GB"/>
                          </w:rPr>
                          <m:t>×</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num>
                  <m:den>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1-</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0.990</m:t>
                                </m:r>
                              </m:e>
                            </m:d>
                          </m:e>
                          <m:sup>
                            <m:r>
                              <m:rPr>
                                <m:sty m:val="p"/>
                              </m:rPr>
                              <w:rPr>
                                <w:rFonts w:ascii="Cambria Math" w:hAnsi="Cambria Math" w:cs="Arial"/>
                                <w:color w:val="FF0000"/>
                                <w:sz w:val="22"/>
                                <w:szCs w:val="22"/>
                                <w:lang w:val="en-GB"/>
                              </w:rPr>
                              <m:t>2</m:t>
                            </m:r>
                          </m:sup>
                        </m:sSup>
                      </m:e>
                    </m:rad>
                  </m:den>
                </m:f>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9.11×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-31</m:t>
                        </m:r>
                      </m:sup>
                    </m:sSup>
                    <m:r>
                      <m:rPr>
                        <m:sty m:val="p"/>
                      </m:rPr>
                      <w:rPr>
                        <w:rFonts w:ascii="Cambria Math" w:hAnsi="Cambria Math" w:cs="Arial"/>
                        <w:color w:val="FF0000"/>
                        <w:sz w:val="22"/>
                        <w:szCs w:val="22"/>
                        <w:lang w:val="en-GB"/>
                      </w:rPr>
                      <m:t>×</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oMath>
            </m:oMathPara>
          </w:p>
        </w:tc>
        <w:tc>
          <w:tcPr>
            <w:tcW w:w="1559" w:type="dxa"/>
            <w:vAlign w:val="center"/>
          </w:tcPr>
          <w:p w14:paraId="63D2A29E" w14:textId="77777777" w:rsidR="00A10C2E" w:rsidRPr="00A10C2E" w:rsidRDefault="00A10C2E" w:rsidP="004A7144">
            <w:pPr>
              <w:pStyle w:val="ListParagraph"/>
              <w:ind w:left="0"/>
              <w:jc w:val="center"/>
              <w:rPr>
                <w:rFonts w:ascii="Arial" w:hAnsi="Arial" w:cs="Arial"/>
                <w:iCs/>
                <w:color w:val="FF0000"/>
                <w:sz w:val="22"/>
                <w:szCs w:val="22"/>
                <w:lang w:val="en-GB"/>
              </w:rPr>
            </w:pPr>
            <w:r w:rsidRPr="00A10C2E">
              <w:rPr>
                <w:rFonts w:ascii="Arial" w:hAnsi="Arial" w:cs="Arial"/>
                <w:iCs/>
                <w:color w:val="FF0000"/>
                <w:sz w:val="22"/>
                <w:szCs w:val="22"/>
                <w:lang w:val="en-GB"/>
              </w:rPr>
              <w:t>1-2 marks</w:t>
            </w:r>
          </w:p>
        </w:tc>
      </w:tr>
      <w:tr w:rsidR="00A10C2E" w:rsidRPr="009B22F6" w14:paraId="4671D12F" w14:textId="77777777" w:rsidTr="00A10C2E">
        <w:trPr>
          <w:trHeight w:val="567"/>
        </w:trPr>
        <w:tc>
          <w:tcPr>
            <w:tcW w:w="8647" w:type="dxa"/>
            <w:vAlign w:val="center"/>
          </w:tcPr>
          <w:p w14:paraId="28371B18" w14:textId="7A3D34AC" w:rsidR="00A10C2E" w:rsidRPr="00A10C2E" w:rsidRDefault="00A10C2E"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=4.99×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-13</m:t>
                    </m:r>
                  </m:sup>
                </m:sSup>
                <m:r>
                  <m:rPr>
                    <m:sty m:val="p"/>
                  </m:rPr>
                  <w:rPr>
                    <w:rFonts w:ascii="Cambria Math" w:hAnsi="Cambria Math" w:cs="Arial"/>
                    <w:color w:val="FF0000"/>
                    <w:sz w:val="22"/>
                    <w:szCs w:val="22"/>
                    <w:lang w:val="en-GB"/>
                  </w:rPr>
                  <m:t xml:space="preserve"> J</m:t>
                </m:r>
              </m:oMath>
            </m:oMathPara>
          </w:p>
        </w:tc>
        <w:tc>
          <w:tcPr>
            <w:tcW w:w="1559" w:type="dxa"/>
            <w:vAlign w:val="center"/>
          </w:tcPr>
          <w:p w14:paraId="651735A4" w14:textId="77777777" w:rsidR="00A10C2E" w:rsidRPr="00A10C2E" w:rsidRDefault="00A10C2E" w:rsidP="004A7144">
            <w:pPr>
              <w:pStyle w:val="ListParagraph"/>
              <w:ind w:left="0"/>
              <w:jc w:val="center"/>
              <w:rPr>
                <w:rFonts w:ascii="Arial" w:hAnsi="Arial" w:cs="Arial"/>
                <w:iCs/>
                <w:color w:val="FF0000"/>
                <w:sz w:val="22"/>
                <w:szCs w:val="22"/>
                <w:lang w:val="en-GB"/>
              </w:rPr>
            </w:pPr>
            <w:r w:rsidRPr="00A10C2E">
              <w:rPr>
                <w:rFonts w:ascii="Arial" w:hAnsi="Arial" w:cs="Arial"/>
                <w:iCs/>
                <w:color w:val="FF0000"/>
                <w:sz w:val="22"/>
                <w:szCs w:val="22"/>
                <w:lang w:val="en-GB"/>
              </w:rPr>
              <w:t>1 mark</w:t>
            </w:r>
          </w:p>
        </w:tc>
      </w:tr>
    </w:tbl>
    <w:p w14:paraId="2667CDF2" w14:textId="5A10FE33" w:rsidR="00FB7B12" w:rsidRDefault="00FB7B12">
      <w:pPr>
        <w:spacing w:after="160" w:line="259" w:lineRule="auto"/>
        <w:rPr>
          <w:rFonts w:ascii="Arial" w:hAnsi="Arial" w:cs="Arial"/>
          <w:b/>
          <w:bCs/>
          <w:sz w:val="22"/>
          <w:szCs w:val="22"/>
        </w:rPr>
      </w:pPr>
    </w:p>
    <w:p w14:paraId="1F1C565F" w14:textId="306D27AF" w:rsidR="00122789" w:rsidRDefault="00FB7B12" w:rsidP="00122789">
      <w:pPr>
        <w:spacing w:after="160" w:line="259" w:lineRule="auto"/>
        <w:rPr>
          <w:rFonts w:ascii="Arial" w:hAnsi="Arial" w:cs="Arial"/>
          <w:b/>
          <w:bCs/>
          <w:sz w:val="22"/>
          <w:szCs w:val="22"/>
        </w:rPr>
      </w:pPr>
      <w:r>
        <w:rPr>
          <w:rFonts w:ascii="Arial" w:hAnsi="Arial" w:cs="Arial"/>
          <w:b/>
          <w:bCs/>
          <w:sz w:val="22"/>
          <w:szCs w:val="22"/>
        </w:rPr>
        <w:br w:type="page"/>
      </w:r>
      <w:r w:rsidR="00122789">
        <w:rPr>
          <w:rFonts w:ascii="Arial" w:hAnsi="Arial" w:cs="Arial"/>
          <w:b/>
          <w:bCs/>
          <w:sz w:val="22"/>
          <w:szCs w:val="22"/>
        </w:rPr>
        <w:lastRenderedPageBreak/>
        <w:t>QUESTION 6</w:t>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r>
      <w:r w:rsidR="00122789">
        <w:rPr>
          <w:rFonts w:ascii="Arial" w:hAnsi="Arial" w:cs="Arial"/>
          <w:b/>
          <w:bCs/>
          <w:sz w:val="22"/>
          <w:szCs w:val="22"/>
        </w:rPr>
        <w:tab/>
        <w:t>(4 marks)</w:t>
      </w:r>
    </w:p>
    <w:p w14:paraId="3DD07F9A" w14:textId="20F3AE99" w:rsidR="00122789" w:rsidRPr="00122789" w:rsidRDefault="00122789">
      <w:pPr>
        <w:pStyle w:val="ListParagraph"/>
        <w:numPr>
          <w:ilvl w:val="0"/>
          <w:numId w:val="6"/>
        </w:numPr>
        <w:spacing w:after="160" w:line="259" w:lineRule="auto"/>
        <w:ind w:left="709" w:hanging="709"/>
        <w:rPr>
          <w:rFonts w:ascii="Arial" w:hAnsi="Arial" w:cs="Arial"/>
          <w:sz w:val="22"/>
          <w:szCs w:val="22"/>
          <w:lang w:val="en-GB"/>
        </w:rPr>
      </w:pPr>
      <w:r w:rsidRPr="00122789">
        <w:rPr>
          <w:rFonts w:ascii="Arial" w:hAnsi="Arial" w:cs="Arial"/>
          <w:sz w:val="22"/>
          <w:szCs w:val="22"/>
          <w:lang w:val="en-GB"/>
        </w:rPr>
        <w:t xml:space="preserve">On Figure 2, draw </w:t>
      </w:r>
      <w:r w:rsidR="00851321">
        <w:rPr>
          <w:rFonts w:ascii="Arial" w:hAnsi="Arial" w:cs="Arial"/>
          <w:sz w:val="22"/>
          <w:szCs w:val="22"/>
          <w:lang w:val="en-GB"/>
        </w:rPr>
        <w:t xml:space="preserve">five (5) </w:t>
      </w:r>
      <w:r w:rsidRPr="00122789">
        <w:rPr>
          <w:rFonts w:ascii="Arial" w:hAnsi="Arial" w:cs="Arial"/>
          <w:sz w:val="22"/>
          <w:szCs w:val="22"/>
          <w:lang w:val="en-GB"/>
        </w:rPr>
        <w:t xml:space="preserve">arrows to indicate the direction of the </w:t>
      </w:r>
      <w:r w:rsidR="00491AE0">
        <w:rPr>
          <w:rFonts w:ascii="Arial" w:hAnsi="Arial" w:cs="Arial"/>
          <w:sz w:val="22"/>
          <w:szCs w:val="22"/>
          <w:lang w:val="en-GB"/>
        </w:rPr>
        <w:t xml:space="preserve">external </w:t>
      </w:r>
      <w:r w:rsidRPr="00122789">
        <w:rPr>
          <w:rFonts w:ascii="Arial" w:hAnsi="Arial" w:cs="Arial"/>
          <w:sz w:val="22"/>
          <w:szCs w:val="22"/>
          <w:lang w:val="en-GB"/>
        </w:rPr>
        <w:t xml:space="preserve">magnetic field in the region of the conductor. </w:t>
      </w:r>
    </w:p>
    <w:p w14:paraId="02BBFB49" w14:textId="77777777" w:rsidR="00122789" w:rsidRPr="00122789" w:rsidRDefault="00122789" w:rsidP="00122789">
      <w:pPr>
        <w:pStyle w:val="ListParagraph"/>
        <w:jc w:val="right"/>
        <w:rPr>
          <w:rFonts w:ascii="Arial" w:hAnsi="Arial" w:cs="Arial"/>
          <w:sz w:val="22"/>
          <w:szCs w:val="22"/>
          <w:lang w:val="en-GB"/>
        </w:rPr>
      </w:pPr>
      <w:r w:rsidRPr="00122789">
        <w:rPr>
          <w:rFonts w:ascii="Arial" w:hAnsi="Arial" w:cs="Arial"/>
          <w:sz w:val="22"/>
          <w:szCs w:val="22"/>
          <w:lang w:val="en-GB"/>
        </w:rPr>
        <w:t>(1)</w:t>
      </w:r>
    </w:p>
    <w:p w14:paraId="00A3C5D0" w14:textId="77777777" w:rsidR="00122789" w:rsidRPr="00122789" w:rsidRDefault="00122789" w:rsidP="00122789">
      <w:pPr>
        <w:pStyle w:val="ListParagraph"/>
        <w:jc w:val="right"/>
        <w:rPr>
          <w:rFonts w:ascii="Arial" w:hAnsi="Arial" w:cs="Arial"/>
          <w:sz w:val="22"/>
          <w:szCs w:val="22"/>
          <w:lang w:val="en-GB"/>
        </w:rPr>
      </w:pPr>
    </w:p>
    <w:tbl>
      <w:tblPr>
        <w:tblStyle w:val="TableGrid"/>
        <w:tblW w:w="10064" w:type="dxa"/>
        <w:tblInd w:w="137" w:type="dxa"/>
        <w:tblLook w:val="04A0" w:firstRow="1" w:lastRow="0" w:firstColumn="1" w:lastColumn="0" w:noHBand="0" w:noVBand="1"/>
      </w:tblPr>
      <w:tblGrid>
        <w:gridCol w:w="8647"/>
        <w:gridCol w:w="1417"/>
      </w:tblGrid>
      <w:tr w:rsidR="00122789" w:rsidRPr="00122789" w14:paraId="715FADAE" w14:textId="77777777" w:rsidTr="00122789">
        <w:trPr>
          <w:trHeight w:val="567"/>
        </w:trPr>
        <w:tc>
          <w:tcPr>
            <w:tcW w:w="8647" w:type="dxa"/>
            <w:vAlign w:val="center"/>
          </w:tcPr>
          <w:p w14:paraId="25E86913" w14:textId="20190027" w:rsidR="00122789" w:rsidRPr="00122789" w:rsidRDefault="00851321" w:rsidP="004A7144">
            <w:pPr>
              <w:pStyle w:val="ListParagraph"/>
              <w:ind w:left="0"/>
              <w:rPr>
                <w:rFonts w:ascii="Arial" w:hAnsi="Arial" w:cs="Arial"/>
                <w:color w:val="FF0000"/>
                <w:sz w:val="22"/>
                <w:szCs w:val="22"/>
                <w:lang w:val="en-GB"/>
              </w:rPr>
            </w:pPr>
            <w:r>
              <w:rPr>
                <w:rFonts w:ascii="Arial" w:hAnsi="Arial" w:cs="Arial"/>
                <w:color w:val="FF0000"/>
                <w:sz w:val="22"/>
                <w:szCs w:val="22"/>
                <w:lang w:val="en-GB"/>
              </w:rPr>
              <w:t>Five (5) a</w:t>
            </w:r>
            <w:r w:rsidR="00122789" w:rsidRPr="00122789">
              <w:rPr>
                <w:rFonts w:ascii="Arial" w:hAnsi="Arial" w:cs="Arial"/>
                <w:color w:val="FF0000"/>
                <w:sz w:val="22"/>
                <w:szCs w:val="22"/>
                <w:lang w:val="en-GB"/>
              </w:rPr>
              <w:t xml:space="preserve">rrows drawn </w:t>
            </w:r>
            <w:r w:rsidR="00E73868">
              <w:rPr>
                <w:rFonts w:ascii="Arial" w:hAnsi="Arial" w:cs="Arial"/>
                <w:color w:val="FF0000"/>
                <w:sz w:val="22"/>
                <w:szCs w:val="22"/>
                <w:lang w:val="en-GB"/>
              </w:rPr>
              <w:t xml:space="preserve">pointing </w:t>
            </w:r>
            <w:r w:rsidR="00122789" w:rsidRPr="00122789">
              <w:rPr>
                <w:rFonts w:ascii="Arial" w:hAnsi="Arial" w:cs="Arial"/>
                <w:color w:val="FF0000"/>
                <w:sz w:val="22"/>
                <w:szCs w:val="22"/>
                <w:lang w:val="en-GB"/>
              </w:rPr>
              <w:t xml:space="preserve">to the right. </w:t>
            </w:r>
          </w:p>
        </w:tc>
        <w:tc>
          <w:tcPr>
            <w:tcW w:w="1417" w:type="dxa"/>
            <w:vAlign w:val="center"/>
          </w:tcPr>
          <w:p w14:paraId="6013C454" w14:textId="77777777" w:rsidR="00122789" w:rsidRPr="00122789" w:rsidRDefault="00122789" w:rsidP="004A7144">
            <w:pPr>
              <w:pStyle w:val="ListParagraph"/>
              <w:ind w:left="0"/>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bl>
    <w:p w14:paraId="7E96E897" w14:textId="77777777" w:rsidR="00122789" w:rsidRPr="00122789" w:rsidRDefault="00122789" w:rsidP="00122789">
      <w:pPr>
        <w:pStyle w:val="ListParagraph"/>
        <w:rPr>
          <w:rFonts w:ascii="Arial" w:hAnsi="Arial" w:cs="Arial"/>
          <w:sz w:val="22"/>
          <w:szCs w:val="22"/>
          <w:lang w:val="en-GB"/>
        </w:rPr>
      </w:pPr>
    </w:p>
    <w:p w14:paraId="7E65D6C6" w14:textId="77777777" w:rsidR="00122789" w:rsidRPr="00122789" w:rsidRDefault="00122789" w:rsidP="00122789">
      <w:pPr>
        <w:pStyle w:val="ListParagraph"/>
        <w:jc w:val="right"/>
        <w:rPr>
          <w:rFonts w:ascii="Arial" w:hAnsi="Arial" w:cs="Arial"/>
          <w:sz w:val="22"/>
          <w:szCs w:val="22"/>
          <w:lang w:val="en-GB"/>
        </w:rPr>
      </w:pPr>
    </w:p>
    <w:p w14:paraId="23ED55C1" w14:textId="392D95F8" w:rsidR="00122789" w:rsidRPr="00122789" w:rsidRDefault="00122789">
      <w:pPr>
        <w:pStyle w:val="ListParagraph"/>
        <w:numPr>
          <w:ilvl w:val="0"/>
          <w:numId w:val="6"/>
        </w:numPr>
        <w:spacing w:after="160" w:line="259" w:lineRule="auto"/>
        <w:ind w:left="709" w:hanging="720"/>
        <w:rPr>
          <w:rFonts w:ascii="Arial" w:hAnsi="Arial" w:cs="Arial"/>
          <w:sz w:val="22"/>
          <w:szCs w:val="22"/>
          <w:lang w:val="en-GB"/>
        </w:rPr>
      </w:pPr>
      <w:r w:rsidRPr="00122789">
        <w:rPr>
          <w:rFonts w:ascii="Arial" w:hAnsi="Arial" w:cs="Arial"/>
          <w:sz w:val="22"/>
          <w:szCs w:val="22"/>
          <w:lang w:val="en-GB"/>
        </w:rPr>
        <w:t xml:space="preserve">Using the information provided, calculate the magnitude of the </w:t>
      </w:r>
      <w:r w:rsidR="003F6C22">
        <w:rPr>
          <w:rFonts w:ascii="Arial" w:hAnsi="Arial" w:cs="Arial"/>
          <w:sz w:val="22"/>
          <w:szCs w:val="22"/>
          <w:lang w:val="en-GB"/>
        </w:rPr>
        <w:t xml:space="preserve">external </w:t>
      </w:r>
      <w:r w:rsidRPr="00122789">
        <w:rPr>
          <w:rFonts w:ascii="Arial" w:hAnsi="Arial" w:cs="Arial"/>
          <w:sz w:val="22"/>
          <w:szCs w:val="22"/>
          <w:lang w:val="en-GB"/>
        </w:rPr>
        <w:t xml:space="preserve">magnetic field utilised in this experiment. </w:t>
      </w:r>
    </w:p>
    <w:p w14:paraId="62FF8F46" w14:textId="77777777" w:rsidR="00122789" w:rsidRPr="00122789" w:rsidRDefault="00122789" w:rsidP="00122789">
      <w:pPr>
        <w:pStyle w:val="ListParagraph"/>
        <w:ind w:left="709"/>
        <w:jc w:val="right"/>
        <w:rPr>
          <w:rFonts w:ascii="Arial" w:hAnsi="Arial" w:cs="Arial"/>
          <w:sz w:val="22"/>
          <w:szCs w:val="22"/>
          <w:lang w:val="en-GB"/>
        </w:rPr>
      </w:pPr>
      <w:r w:rsidRPr="00122789">
        <w:rPr>
          <w:rFonts w:ascii="Arial" w:hAnsi="Arial" w:cs="Arial"/>
          <w:sz w:val="22"/>
          <w:szCs w:val="22"/>
          <w:lang w:val="en-GB"/>
        </w:rPr>
        <w:t>(3)</w:t>
      </w:r>
    </w:p>
    <w:p w14:paraId="0128592F" w14:textId="77777777" w:rsidR="00122789" w:rsidRPr="00122789" w:rsidRDefault="00122789" w:rsidP="00122789">
      <w:pPr>
        <w:pStyle w:val="ListParagraph"/>
        <w:ind w:left="709"/>
        <w:jc w:val="right"/>
        <w:rPr>
          <w:rFonts w:ascii="Arial" w:hAnsi="Arial" w:cs="Arial"/>
          <w:sz w:val="22"/>
          <w:szCs w:val="22"/>
          <w:lang w:val="en-GB"/>
        </w:rPr>
      </w:pPr>
    </w:p>
    <w:tbl>
      <w:tblPr>
        <w:tblStyle w:val="TableGrid"/>
        <w:tblW w:w="10201" w:type="dxa"/>
        <w:tblLook w:val="04A0" w:firstRow="1" w:lastRow="0" w:firstColumn="1" w:lastColumn="0" w:noHBand="0" w:noVBand="1"/>
      </w:tblPr>
      <w:tblGrid>
        <w:gridCol w:w="8784"/>
        <w:gridCol w:w="1417"/>
      </w:tblGrid>
      <w:tr w:rsidR="00122789" w:rsidRPr="00122789" w14:paraId="592DFACB" w14:textId="77777777" w:rsidTr="00122789">
        <w:trPr>
          <w:trHeight w:val="567"/>
        </w:trPr>
        <w:tc>
          <w:tcPr>
            <w:tcW w:w="8784" w:type="dxa"/>
            <w:vAlign w:val="center"/>
          </w:tcPr>
          <w:p w14:paraId="03F21102" w14:textId="30470362" w:rsidR="00122789" w:rsidRPr="00122789" w:rsidRDefault="00122789" w:rsidP="004A7144">
            <w:pPr>
              <w:jc w:val="cente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ΣT=0; 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A</m:t>
                    </m:r>
                  </m:sub>
                </m:sSub>
                <m:r>
                  <m:rPr>
                    <m:sty m:val="p"/>
                  </m:rPr>
                  <w:rPr>
                    <w:rFonts w:ascii="Cambria Math" w:hAnsi="Cambria Math" w:cs="Arial"/>
                    <w:color w:val="FF0000"/>
                    <w:sz w:val="22"/>
                    <w:szCs w:val="22"/>
                    <w:lang w:val="en-GB"/>
                  </w:rPr>
                  <m:t>;mg×0.150=IBl×0.150</m:t>
                </m:r>
                <m:r>
                  <w:rPr>
                    <w:rFonts w:ascii="Cambria Math" w:hAnsi="Cambria Math" w:cs="Arial"/>
                    <w:color w:val="FF0000"/>
                    <w:sz w:val="22"/>
                    <w:szCs w:val="22"/>
                    <w:lang w:val="en-GB"/>
                  </w:rPr>
                  <m:t xml:space="preserve"> </m:t>
                </m:r>
              </m:oMath>
            </m:oMathPara>
          </w:p>
        </w:tc>
        <w:tc>
          <w:tcPr>
            <w:tcW w:w="1417" w:type="dxa"/>
            <w:vAlign w:val="center"/>
          </w:tcPr>
          <w:p w14:paraId="78831E4A" w14:textId="77777777" w:rsidR="00122789" w:rsidRPr="00122789" w:rsidRDefault="00122789" w:rsidP="004A7144">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122789" w:rsidRPr="00122789" w14:paraId="26DE74D1" w14:textId="77777777" w:rsidTr="00122789">
        <w:trPr>
          <w:trHeight w:val="567"/>
        </w:trPr>
        <w:tc>
          <w:tcPr>
            <w:tcW w:w="8784" w:type="dxa"/>
            <w:vAlign w:val="center"/>
          </w:tcPr>
          <w:p w14:paraId="53FB2CB7" w14:textId="77B3EAC5" w:rsidR="00122789" w:rsidRPr="00122789" w:rsidRDefault="00122789" w:rsidP="004A7144">
            <w:pP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0.050×9.80=4.45×B×0.200</m:t>
                </m:r>
              </m:oMath>
            </m:oMathPara>
          </w:p>
        </w:tc>
        <w:tc>
          <w:tcPr>
            <w:tcW w:w="1417" w:type="dxa"/>
            <w:vAlign w:val="center"/>
          </w:tcPr>
          <w:p w14:paraId="65EF42B1" w14:textId="77777777" w:rsidR="00122789" w:rsidRPr="00122789" w:rsidRDefault="00122789" w:rsidP="004A7144">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122789" w:rsidRPr="00122789" w14:paraId="60BCA67D" w14:textId="77777777" w:rsidTr="00122789">
        <w:trPr>
          <w:trHeight w:val="567"/>
        </w:trPr>
        <w:tc>
          <w:tcPr>
            <w:tcW w:w="8784" w:type="dxa"/>
            <w:vAlign w:val="center"/>
          </w:tcPr>
          <w:p w14:paraId="3F343AB6" w14:textId="0B31C408" w:rsidR="00122789" w:rsidRPr="00122789" w:rsidRDefault="00122789" w:rsidP="004A7144">
            <w:pP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∴B=0.551 T</m:t>
                </m:r>
              </m:oMath>
            </m:oMathPara>
          </w:p>
        </w:tc>
        <w:tc>
          <w:tcPr>
            <w:tcW w:w="1417" w:type="dxa"/>
            <w:vAlign w:val="center"/>
          </w:tcPr>
          <w:p w14:paraId="51BD2837" w14:textId="77777777" w:rsidR="00122789" w:rsidRPr="00122789" w:rsidRDefault="00122789" w:rsidP="004A7144">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461AF7" w:rsidRPr="00122789" w14:paraId="66437F7C" w14:textId="77777777" w:rsidTr="00122789">
        <w:trPr>
          <w:trHeight w:val="567"/>
        </w:trPr>
        <w:tc>
          <w:tcPr>
            <w:tcW w:w="8784" w:type="dxa"/>
            <w:vAlign w:val="center"/>
          </w:tcPr>
          <w:p w14:paraId="64C4A63E" w14:textId="22DE4308" w:rsidR="00461AF7" w:rsidRPr="00461AF7" w:rsidRDefault="00461AF7" w:rsidP="004A7144">
            <w:pPr>
              <w:rPr>
                <w:color w:val="FF0000"/>
                <w:sz w:val="22"/>
                <w:szCs w:val="22"/>
                <w:lang w:val="en-GB"/>
              </w:rPr>
            </w:pPr>
            <w:r>
              <w:rPr>
                <w:color w:val="FF0000"/>
                <w:sz w:val="22"/>
                <w:szCs w:val="22"/>
                <w:lang w:val="en-GB"/>
              </w:rPr>
              <w:t>OR</w:t>
            </w:r>
          </w:p>
        </w:tc>
        <w:tc>
          <w:tcPr>
            <w:tcW w:w="1417" w:type="dxa"/>
            <w:vAlign w:val="center"/>
          </w:tcPr>
          <w:p w14:paraId="672A8BD6" w14:textId="77777777" w:rsidR="00461AF7" w:rsidRPr="00122789" w:rsidRDefault="00461AF7" w:rsidP="004A7144">
            <w:pPr>
              <w:jc w:val="center"/>
              <w:rPr>
                <w:rFonts w:ascii="Arial" w:hAnsi="Arial" w:cs="Arial"/>
                <w:color w:val="FF0000"/>
                <w:sz w:val="22"/>
                <w:szCs w:val="22"/>
                <w:lang w:val="en-GB"/>
              </w:rPr>
            </w:pPr>
          </w:p>
        </w:tc>
      </w:tr>
      <w:tr w:rsidR="00461AF7" w:rsidRPr="00122789" w14:paraId="52AC62FF" w14:textId="77777777" w:rsidTr="00122789">
        <w:trPr>
          <w:trHeight w:val="567"/>
        </w:trPr>
        <w:tc>
          <w:tcPr>
            <w:tcW w:w="8784" w:type="dxa"/>
            <w:vAlign w:val="center"/>
          </w:tcPr>
          <w:p w14:paraId="0AE3F05E" w14:textId="705AC1B5" w:rsidR="00461AF7" w:rsidRPr="00461AF7" w:rsidRDefault="00461AF7" w:rsidP="00461AF7">
            <w:pPr>
              <w:rPr>
                <w:color w:val="FF0000"/>
                <w:sz w:val="22"/>
                <w:szCs w:val="22"/>
                <w:lang w:val="en-GB"/>
              </w:rPr>
            </w:pPr>
            <m:oMathPara>
              <m:oMathParaPr>
                <m:jc m:val="left"/>
              </m:oMathParaPr>
              <m:oMath>
                <m:r>
                  <m:rPr>
                    <m:sty m:val="p"/>
                  </m:rPr>
                  <w:rPr>
                    <w:rFonts w:ascii="Cambria Math" w:hAnsi="Cambria Math"/>
                    <w:color w:val="FF0000"/>
                    <w:sz w:val="22"/>
                    <w:szCs w:val="22"/>
                    <w:lang w:val="en-GB"/>
                  </w:rPr>
                  <m:t>Σ</m:t>
                </m:r>
                <m:sSub>
                  <m:sSubPr>
                    <m:ctrlPr>
                      <w:rPr>
                        <w:rFonts w:ascii="Cambria Math" w:hAnsi="Cambria Math"/>
                        <w:color w:val="FF0000"/>
                        <w:sz w:val="22"/>
                        <w:szCs w:val="22"/>
                        <w:lang w:val="en-GB"/>
                      </w:rPr>
                    </m:ctrlPr>
                  </m:sSubPr>
                  <m:e>
                    <m:r>
                      <m:rPr>
                        <m:sty m:val="p"/>
                      </m:rPr>
                      <w:rPr>
                        <w:rFonts w:ascii="Cambria Math" w:hAnsi="Cambria Math"/>
                        <w:color w:val="FF0000"/>
                        <w:sz w:val="22"/>
                        <w:szCs w:val="22"/>
                        <w:lang w:val="en-GB"/>
                      </w:rPr>
                      <m:t>F</m:t>
                    </m:r>
                  </m:e>
                  <m:sub>
                    <m:r>
                      <m:rPr>
                        <m:sty m:val="p"/>
                      </m:rPr>
                      <w:rPr>
                        <w:rFonts w:ascii="Cambria Math" w:hAnsi="Cambria Math"/>
                        <w:color w:val="FF0000"/>
                        <w:sz w:val="22"/>
                        <w:szCs w:val="22"/>
                        <w:lang w:val="en-GB"/>
                      </w:rPr>
                      <m:t>V</m:t>
                    </m:r>
                  </m:sub>
                </m:sSub>
                <m:r>
                  <m:rPr>
                    <m:sty m:val="p"/>
                  </m:rPr>
                  <w:rPr>
                    <w:rFonts w:ascii="Cambria Math" w:hAnsi="Cambria Math"/>
                    <w:color w:val="FF0000"/>
                    <w:sz w:val="22"/>
                    <w:szCs w:val="22"/>
                    <w:lang w:val="en-GB"/>
                  </w:rPr>
                  <m:t>=0;mg=BIl</m:t>
                </m:r>
              </m:oMath>
            </m:oMathPara>
          </w:p>
        </w:tc>
        <w:tc>
          <w:tcPr>
            <w:tcW w:w="1417" w:type="dxa"/>
            <w:vAlign w:val="center"/>
          </w:tcPr>
          <w:p w14:paraId="6588F859" w14:textId="57D5DF59" w:rsidR="00461AF7" w:rsidRPr="00122789" w:rsidRDefault="00461AF7" w:rsidP="00461AF7">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461AF7" w:rsidRPr="00122789" w14:paraId="2B2CEB02" w14:textId="77777777" w:rsidTr="00122789">
        <w:trPr>
          <w:trHeight w:val="567"/>
        </w:trPr>
        <w:tc>
          <w:tcPr>
            <w:tcW w:w="8784" w:type="dxa"/>
            <w:vAlign w:val="center"/>
          </w:tcPr>
          <w:p w14:paraId="5E7F61BC" w14:textId="4CD38774" w:rsidR="00461AF7" w:rsidRPr="00461AF7" w:rsidRDefault="00461AF7" w:rsidP="00461AF7">
            <w:pPr>
              <w:rPr>
                <w:color w:val="FF0000"/>
                <w:sz w:val="22"/>
                <w:szCs w:val="22"/>
                <w:lang w:val="en-GB"/>
              </w:rPr>
            </w:pPr>
            <m:oMathPara>
              <m:oMathParaPr>
                <m:jc m:val="left"/>
              </m:oMathParaPr>
              <m:oMath>
                <m:r>
                  <m:rPr>
                    <m:sty m:val="p"/>
                  </m:rPr>
                  <w:rPr>
                    <w:rFonts w:ascii="Cambria Math" w:hAnsi="Cambria Math" w:cs="Arial"/>
                    <w:color w:val="FF0000"/>
                    <w:sz w:val="22"/>
                    <w:szCs w:val="22"/>
                    <w:lang w:val="en-GB"/>
                  </w:rPr>
                  <m:t>0.050×9.80=4.45×B×0.200</m:t>
                </m:r>
              </m:oMath>
            </m:oMathPara>
          </w:p>
        </w:tc>
        <w:tc>
          <w:tcPr>
            <w:tcW w:w="1417" w:type="dxa"/>
            <w:vAlign w:val="center"/>
          </w:tcPr>
          <w:p w14:paraId="57D54109" w14:textId="42E632DF" w:rsidR="00461AF7" w:rsidRPr="00122789" w:rsidRDefault="00461AF7" w:rsidP="00461AF7">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r w:rsidR="00461AF7" w:rsidRPr="00122789" w14:paraId="1C91F8B2" w14:textId="77777777" w:rsidTr="00122789">
        <w:trPr>
          <w:trHeight w:val="567"/>
        </w:trPr>
        <w:tc>
          <w:tcPr>
            <w:tcW w:w="8784" w:type="dxa"/>
            <w:vAlign w:val="center"/>
          </w:tcPr>
          <w:p w14:paraId="12DF04D8" w14:textId="2BB6A742" w:rsidR="00461AF7" w:rsidRPr="00461AF7" w:rsidRDefault="00461AF7" w:rsidP="00461AF7">
            <w:pPr>
              <w:rPr>
                <w:color w:val="FF0000"/>
                <w:sz w:val="22"/>
                <w:szCs w:val="22"/>
                <w:lang w:val="en-GB"/>
              </w:rPr>
            </w:pPr>
            <m:oMathPara>
              <m:oMathParaPr>
                <m:jc m:val="left"/>
              </m:oMathParaPr>
              <m:oMath>
                <m:r>
                  <m:rPr>
                    <m:sty m:val="p"/>
                  </m:rPr>
                  <w:rPr>
                    <w:rFonts w:ascii="Cambria Math" w:hAnsi="Cambria Math" w:cs="Arial"/>
                    <w:color w:val="FF0000"/>
                    <w:sz w:val="22"/>
                    <w:szCs w:val="22"/>
                    <w:lang w:val="en-GB"/>
                  </w:rPr>
                  <m:t>∴B=0.551 T</m:t>
                </m:r>
              </m:oMath>
            </m:oMathPara>
          </w:p>
        </w:tc>
        <w:tc>
          <w:tcPr>
            <w:tcW w:w="1417" w:type="dxa"/>
            <w:vAlign w:val="center"/>
          </w:tcPr>
          <w:p w14:paraId="10C97B75" w14:textId="143A712D" w:rsidR="00461AF7" w:rsidRPr="00122789" w:rsidRDefault="00461AF7" w:rsidP="00461AF7">
            <w:pPr>
              <w:jc w:val="center"/>
              <w:rPr>
                <w:rFonts w:ascii="Arial" w:hAnsi="Arial" w:cs="Arial"/>
                <w:color w:val="FF0000"/>
                <w:sz w:val="22"/>
                <w:szCs w:val="22"/>
                <w:lang w:val="en-GB"/>
              </w:rPr>
            </w:pPr>
            <w:r w:rsidRPr="00122789">
              <w:rPr>
                <w:rFonts w:ascii="Arial" w:hAnsi="Arial" w:cs="Arial"/>
                <w:color w:val="FF0000"/>
                <w:sz w:val="22"/>
                <w:szCs w:val="22"/>
                <w:lang w:val="en-GB"/>
              </w:rPr>
              <w:t>1 mark</w:t>
            </w:r>
          </w:p>
        </w:tc>
      </w:tr>
    </w:tbl>
    <w:p w14:paraId="37C6A0BB" w14:textId="2C8BECE4" w:rsidR="00A10C2E" w:rsidRDefault="00A10C2E">
      <w:pPr>
        <w:spacing w:after="160" w:line="259" w:lineRule="auto"/>
        <w:rPr>
          <w:rFonts w:ascii="Arial" w:hAnsi="Arial" w:cs="Arial"/>
          <w:b/>
          <w:bCs/>
          <w:sz w:val="22"/>
          <w:szCs w:val="22"/>
        </w:rPr>
      </w:pPr>
    </w:p>
    <w:p w14:paraId="1E17BAB0" w14:textId="2B6459E6" w:rsidR="00D05DB8" w:rsidRDefault="00D05DB8" w:rsidP="00D05DB8">
      <w:pPr>
        <w:spacing w:after="160" w:line="259" w:lineRule="auto"/>
        <w:rPr>
          <w:rFonts w:ascii="Arial" w:hAnsi="Arial" w:cs="Arial"/>
          <w:b/>
          <w:bCs/>
          <w:sz w:val="22"/>
          <w:szCs w:val="22"/>
        </w:rPr>
      </w:pPr>
      <w:r>
        <w:rPr>
          <w:rFonts w:ascii="Arial" w:hAnsi="Arial" w:cs="Arial"/>
          <w:b/>
          <w:bCs/>
          <w:sz w:val="22"/>
          <w:szCs w:val="22"/>
        </w:rPr>
        <w:t>QUESTION 7</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(4 marks)</w:t>
      </w:r>
    </w:p>
    <w:p w14:paraId="74C33D3E" w14:textId="77777777" w:rsidR="00807A73" w:rsidRDefault="00807A73" w:rsidP="00807A73">
      <w:pPr>
        <w:rPr>
          <w:rFonts w:ascii="Arial" w:hAnsi="Arial" w:cs="Arial"/>
          <w:sz w:val="22"/>
          <w:szCs w:val="22"/>
          <w:lang w:val="en-GB"/>
        </w:rPr>
      </w:pPr>
      <w:r w:rsidRPr="00C4226B">
        <w:rPr>
          <w:rFonts w:ascii="Arial" w:hAnsi="Arial" w:cs="Arial"/>
          <w:sz w:val="22"/>
          <w:szCs w:val="22"/>
          <w:lang w:val="en-GB"/>
        </w:rPr>
        <w:t>How does the speed at which the protons travel as they pass through the two narrow slits compare to that of the electron</w:t>
      </w:r>
      <w:r>
        <w:rPr>
          <w:rFonts w:ascii="Arial" w:hAnsi="Arial" w:cs="Arial"/>
          <w:sz w:val="22"/>
          <w:szCs w:val="22"/>
          <w:lang w:val="en-GB"/>
        </w:rPr>
        <w:t>s</w:t>
      </w:r>
      <w:r w:rsidRPr="00C4226B">
        <w:rPr>
          <w:rFonts w:ascii="Arial" w:hAnsi="Arial" w:cs="Arial"/>
          <w:sz w:val="22"/>
          <w:szCs w:val="22"/>
          <w:lang w:val="en-GB"/>
        </w:rPr>
        <w:t xml:space="preserve">? Explain your answer. Include any relevant formulae as part of your answer. </w:t>
      </w:r>
    </w:p>
    <w:p w14:paraId="739B34E6" w14:textId="77777777" w:rsidR="00807A73" w:rsidRPr="00C4226B" w:rsidRDefault="00807A73" w:rsidP="00807A73">
      <w:pPr>
        <w:rPr>
          <w:rFonts w:ascii="Arial" w:hAnsi="Arial" w:cs="Arial"/>
          <w:sz w:val="22"/>
          <w:szCs w:val="22"/>
          <w:lang w:val="en-GB"/>
        </w:rPr>
      </w:pPr>
    </w:p>
    <w:tbl>
      <w:tblPr>
        <w:tblStyle w:val="TableGrid"/>
        <w:tblW w:w="10201" w:type="dxa"/>
        <w:tblLook w:val="04A0" w:firstRow="1" w:lastRow="0" w:firstColumn="1" w:lastColumn="0" w:noHBand="0" w:noVBand="1"/>
      </w:tblPr>
      <w:tblGrid>
        <w:gridCol w:w="8784"/>
        <w:gridCol w:w="1417"/>
      </w:tblGrid>
      <w:tr w:rsidR="00D05DB8" w:rsidRPr="00D05DB8" w14:paraId="766ED911" w14:textId="77777777" w:rsidTr="00D05DB8">
        <w:trPr>
          <w:trHeight w:val="567"/>
        </w:trPr>
        <w:tc>
          <w:tcPr>
            <w:tcW w:w="8784" w:type="dxa"/>
            <w:vAlign w:val="center"/>
          </w:tcPr>
          <w:p w14:paraId="08390AFA" w14:textId="77777777" w:rsidR="00D05DB8" w:rsidRPr="00D05DB8" w:rsidRDefault="00D05DB8" w:rsidP="004A7144">
            <w:pPr>
              <w:rPr>
                <w:rFonts w:ascii="Arial" w:hAnsi="Arial" w:cs="Arial"/>
                <w:color w:val="FF0000"/>
                <w:sz w:val="22"/>
                <w:szCs w:val="22"/>
                <w:lang w:val="en-GB"/>
              </w:rPr>
            </w:pPr>
            <w:r w:rsidRPr="00D05DB8">
              <w:rPr>
                <w:rFonts w:ascii="Arial" w:hAnsi="Arial" w:cs="Arial"/>
                <w:color w:val="FF0000"/>
                <w:sz w:val="22"/>
                <w:szCs w:val="22"/>
                <w:lang w:val="en-GB"/>
              </w:rPr>
              <w:t xml:space="preserve">The internodal distance between successive maxima (bright spots) is determined by the de Broglie wavelengths of the electrons and protons. </w:t>
            </w:r>
          </w:p>
        </w:tc>
        <w:tc>
          <w:tcPr>
            <w:tcW w:w="1417" w:type="dxa"/>
            <w:vAlign w:val="center"/>
          </w:tcPr>
          <w:p w14:paraId="0F66D10F" w14:textId="77777777" w:rsidR="00D05DB8" w:rsidRPr="00D05DB8" w:rsidRDefault="00D05DB8" w:rsidP="004A7144">
            <w:pPr>
              <w:jc w:val="center"/>
              <w:rPr>
                <w:rFonts w:ascii="Arial" w:hAnsi="Arial" w:cs="Arial"/>
                <w:color w:val="FF0000"/>
                <w:sz w:val="22"/>
                <w:szCs w:val="22"/>
                <w:lang w:val="en-GB"/>
              </w:rPr>
            </w:pPr>
            <w:r w:rsidRPr="00D05DB8">
              <w:rPr>
                <w:rFonts w:ascii="Arial" w:hAnsi="Arial" w:cs="Arial"/>
                <w:color w:val="FF0000"/>
                <w:sz w:val="22"/>
                <w:szCs w:val="22"/>
                <w:lang w:val="en-GB"/>
              </w:rPr>
              <w:t>1 mark</w:t>
            </w:r>
          </w:p>
        </w:tc>
      </w:tr>
      <w:tr w:rsidR="00D05DB8" w:rsidRPr="00D05DB8" w14:paraId="03DD687C" w14:textId="77777777" w:rsidTr="00D05DB8">
        <w:trPr>
          <w:trHeight w:val="567"/>
        </w:trPr>
        <w:tc>
          <w:tcPr>
            <w:tcW w:w="8784" w:type="dxa"/>
            <w:vAlign w:val="center"/>
          </w:tcPr>
          <w:p w14:paraId="158A549B" w14:textId="77777777" w:rsidR="00D05DB8" w:rsidRPr="00D05DB8" w:rsidRDefault="00D05DB8" w:rsidP="004A7144">
            <w:pPr>
              <w:rPr>
                <w:rFonts w:ascii="Arial" w:hAnsi="Arial" w:cs="Arial"/>
                <w:color w:val="FF0000"/>
                <w:sz w:val="22"/>
                <w:szCs w:val="22"/>
                <w:lang w:val="en-GB"/>
              </w:rPr>
            </w:pPr>
            <w:r w:rsidRPr="00D05DB8">
              <w:rPr>
                <w:rFonts w:ascii="Arial" w:hAnsi="Arial" w:cs="Arial"/>
                <w:color w:val="FF0000"/>
                <w:sz w:val="22"/>
                <w:szCs w:val="22"/>
                <w:lang w:val="en-GB"/>
              </w:rPr>
              <w:t xml:space="preserve">For the interference patterns formed by the electron and proton beams to be the same, internodal distances and, therefore, their de Broglie wavelengths must be equal. </w:t>
            </w:r>
          </w:p>
        </w:tc>
        <w:tc>
          <w:tcPr>
            <w:tcW w:w="1417" w:type="dxa"/>
            <w:vAlign w:val="center"/>
          </w:tcPr>
          <w:p w14:paraId="76DC7E12" w14:textId="77777777" w:rsidR="00D05DB8" w:rsidRPr="00D05DB8" w:rsidRDefault="00D05DB8" w:rsidP="004A7144">
            <w:pPr>
              <w:jc w:val="center"/>
              <w:rPr>
                <w:rFonts w:ascii="Arial" w:hAnsi="Arial" w:cs="Arial"/>
                <w:color w:val="FF0000"/>
                <w:sz w:val="22"/>
                <w:szCs w:val="22"/>
                <w:lang w:val="en-GB"/>
              </w:rPr>
            </w:pPr>
            <w:r w:rsidRPr="00D05DB8">
              <w:rPr>
                <w:rFonts w:ascii="Arial" w:hAnsi="Arial" w:cs="Arial"/>
                <w:color w:val="FF0000"/>
                <w:sz w:val="22"/>
                <w:szCs w:val="22"/>
                <w:lang w:val="en-GB"/>
              </w:rPr>
              <w:t>1 mark</w:t>
            </w:r>
          </w:p>
        </w:tc>
      </w:tr>
      <w:tr w:rsidR="00D05DB8" w:rsidRPr="00D05DB8" w14:paraId="6D4BDF17" w14:textId="77777777" w:rsidTr="00D05DB8">
        <w:trPr>
          <w:trHeight w:val="567"/>
        </w:trPr>
        <w:tc>
          <w:tcPr>
            <w:tcW w:w="8784" w:type="dxa"/>
            <w:vAlign w:val="center"/>
          </w:tcPr>
          <w:p w14:paraId="5FFE1EE8" w14:textId="77777777" w:rsidR="00D05DB8" w:rsidRPr="00D05DB8" w:rsidRDefault="00D05DB8" w:rsidP="004A7144">
            <w:pPr>
              <w:rPr>
                <w:rFonts w:ascii="Arial" w:hAnsi="Arial" w:cs="Arial"/>
                <w:color w:val="FF0000"/>
                <w:sz w:val="22"/>
                <w:szCs w:val="22"/>
                <w:lang w:val="en-GB"/>
              </w:rPr>
            </w:pPr>
            <m:oMath>
              <m:r>
                <m:rPr>
                  <m:sty m:val="p"/>
                </m:rPr>
                <w:rPr>
                  <w:rFonts w:ascii="Cambria Math" w:hAnsi="Cambria Math" w:cs="Arial"/>
                  <w:color w:val="FF0000"/>
                  <w:sz w:val="22"/>
                  <w:szCs w:val="22"/>
                  <w:lang w:val="en-GB"/>
                </w:rPr>
                <m:t>λ=</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h</m:t>
                  </m:r>
                </m:num>
                <m:den>
                  <m:r>
                    <m:rPr>
                      <m:sty m:val="p"/>
                    </m:rPr>
                    <w:rPr>
                      <w:rFonts w:ascii="Cambria Math" w:hAnsi="Cambria Math" w:cs="Arial"/>
                      <w:color w:val="FF0000"/>
                      <w:sz w:val="22"/>
                      <w:szCs w:val="22"/>
                      <w:lang w:val="en-GB"/>
                    </w:rPr>
                    <m:t>p</m:t>
                  </m:r>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h</m:t>
                  </m:r>
                </m:num>
                <m:den>
                  <m:r>
                    <m:rPr>
                      <m:sty m:val="p"/>
                    </m:rPr>
                    <w:rPr>
                      <w:rFonts w:ascii="Cambria Math" w:hAnsi="Cambria Math" w:cs="Arial"/>
                      <w:color w:val="FF0000"/>
                      <w:sz w:val="22"/>
                      <w:szCs w:val="22"/>
                      <w:lang w:val="en-GB"/>
                    </w:rPr>
                    <m:t>mv</m:t>
                  </m:r>
                </m:den>
              </m:f>
            </m:oMath>
            <w:r w:rsidRPr="00D05DB8">
              <w:rPr>
                <w:rFonts w:ascii="Arial" w:eastAsiaTheme="minorEastAsia" w:hAnsi="Arial" w:cs="Arial"/>
                <w:color w:val="FF0000"/>
                <w:sz w:val="22"/>
                <w:szCs w:val="22"/>
                <w:lang w:val="en-GB"/>
              </w:rPr>
              <w:t xml:space="preserve"> </w:t>
            </w:r>
          </w:p>
        </w:tc>
        <w:tc>
          <w:tcPr>
            <w:tcW w:w="1417" w:type="dxa"/>
            <w:vAlign w:val="center"/>
          </w:tcPr>
          <w:p w14:paraId="32F49D86" w14:textId="77777777" w:rsidR="00D05DB8" w:rsidRPr="00D05DB8" w:rsidRDefault="00D05DB8" w:rsidP="004A7144">
            <w:pPr>
              <w:jc w:val="center"/>
              <w:rPr>
                <w:rFonts w:ascii="Arial" w:hAnsi="Arial" w:cs="Arial"/>
                <w:color w:val="FF0000"/>
                <w:sz w:val="22"/>
                <w:szCs w:val="22"/>
                <w:lang w:val="en-GB"/>
              </w:rPr>
            </w:pPr>
            <w:r w:rsidRPr="00D05DB8">
              <w:rPr>
                <w:rFonts w:ascii="Arial" w:hAnsi="Arial" w:cs="Arial"/>
                <w:color w:val="FF0000"/>
                <w:sz w:val="22"/>
                <w:szCs w:val="22"/>
                <w:lang w:val="en-GB"/>
              </w:rPr>
              <w:t>1 mark</w:t>
            </w:r>
          </w:p>
        </w:tc>
      </w:tr>
      <w:tr w:rsidR="00D05DB8" w:rsidRPr="00D05DB8" w14:paraId="5D79D718" w14:textId="77777777" w:rsidTr="00D05DB8">
        <w:trPr>
          <w:trHeight w:val="567"/>
        </w:trPr>
        <w:tc>
          <w:tcPr>
            <w:tcW w:w="8784" w:type="dxa"/>
            <w:vAlign w:val="center"/>
          </w:tcPr>
          <w:p w14:paraId="12BA6527" w14:textId="607DBA88" w:rsidR="00D05DB8" w:rsidRPr="00D05DB8" w:rsidRDefault="00000000" w:rsidP="004A7144">
            <w:pPr>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proton</m:t>
                    </m:r>
                  </m:sub>
                </m:sSub>
                <m:r>
                  <m:rPr>
                    <m:sty m:val="p"/>
                  </m:rPr>
                  <w:rPr>
                    <w:rFonts w:ascii="Cambria Math" w:hAnsi="Cambria Math" w:cs="Arial"/>
                    <w:color w:val="FF0000"/>
                    <w:sz w:val="22"/>
                    <w:szCs w:val="22"/>
                    <w:lang w:val="en-GB"/>
                  </w:rPr>
                  <m:t>&gt;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electron</m:t>
                    </m:r>
                  </m:sub>
                </m:sSub>
                <m:r>
                  <m:rPr>
                    <m:sty m:val="p"/>
                  </m:rPr>
                  <w:rPr>
                    <w:rFonts w:ascii="Cambria Math" w:hAnsi="Cambria Math" w:cs="Arial"/>
                    <w:color w:val="FF0000"/>
                    <w:sz w:val="22"/>
                    <w:szCs w:val="22"/>
                    <w:lang w:val="en-GB"/>
                  </w:rPr>
                  <m:t>; ∴</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v</m:t>
                    </m:r>
                  </m:e>
                  <m:sub>
                    <m:r>
                      <m:rPr>
                        <m:sty m:val="p"/>
                      </m:rPr>
                      <w:rPr>
                        <w:rFonts w:ascii="Cambria Math" w:hAnsi="Cambria Math" w:cs="Arial"/>
                        <w:color w:val="FF0000"/>
                        <w:sz w:val="22"/>
                        <w:szCs w:val="22"/>
                        <w:lang w:val="en-GB"/>
                      </w:rPr>
                      <m:t>proton</m:t>
                    </m:r>
                  </m:sub>
                </m:sSub>
                <m:r>
                  <w:del w:id="5" w:author="BAKER Mark [Southern River College]" w:date="2023-10-11T10:18:00Z">
                    <m:rPr>
                      <m:sty m:val="p"/>
                    </m:rPr>
                    <w:rPr>
                      <w:rFonts w:ascii="Cambria Math" w:hAnsi="Cambria Math" w:cs="Arial"/>
                      <w:color w:val="FF0000"/>
                      <w:sz w:val="22"/>
                      <w:szCs w:val="22"/>
                      <w:lang w:val="en-GB"/>
                    </w:rPr>
                    <m:t>&gt;</m:t>
                  </w:del>
                </m:r>
                <m:r>
                  <w:ins w:id="6" w:author="BAKER Mark [Southern River College]" w:date="2023-10-11T10:18:00Z">
                    <m:rPr>
                      <m:sty m:val="p"/>
                    </m:rPr>
                    <w:rPr>
                      <w:rFonts w:ascii="Cambria Math" w:hAnsi="Cambria Math" w:cs="Arial"/>
                      <w:color w:val="FF0000"/>
                      <w:sz w:val="22"/>
                      <w:szCs w:val="22"/>
                      <w:lang w:val="en-GB"/>
                    </w:rPr>
                    <m:t>≫</m:t>
                  </w:ins>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v</m:t>
                    </m:r>
                  </m:e>
                  <m:sub>
                    <m:r>
                      <m:rPr>
                        <m:sty m:val="p"/>
                      </m:rPr>
                      <w:rPr>
                        <w:rFonts w:ascii="Cambria Math" w:hAnsi="Cambria Math" w:cs="Arial"/>
                        <w:color w:val="FF0000"/>
                        <w:sz w:val="22"/>
                        <w:szCs w:val="22"/>
                        <w:lang w:val="en-GB"/>
                      </w:rPr>
                      <m:t>electron</m:t>
                    </m:r>
                  </m:sub>
                </m:sSub>
              </m:oMath>
            </m:oMathPara>
          </w:p>
        </w:tc>
        <w:tc>
          <w:tcPr>
            <w:tcW w:w="1417" w:type="dxa"/>
            <w:vAlign w:val="center"/>
          </w:tcPr>
          <w:p w14:paraId="13C73CF2" w14:textId="77777777" w:rsidR="00D05DB8" w:rsidRPr="00D05DB8" w:rsidRDefault="00D05DB8" w:rsidP="004A7144">
            <w:pPr>
              <w:jc w:val="center"/>
              <w:rPr>
                <w:rFonts w:ascii="Arial" w:hAnsi="Arial" w:cs="Arial"/>
                <w:color w:val="FF0000"/>
                <w:sz w:val="22"/>
                <w:szCs w:val="22"/>
                <w:lang w:val="en-GB"/>
              </w:rPr>
            </w:pPr>
            <w:r w:rsidRPr="00D05DB8">
              <w:rPr>
                <w:rFonts w:ascii="Arial" w:hAnsi="Arial" w:cs="Arial"/>
                <w:color w:val="FF0000"/>
                <w:sz w:val="22"/>
                <w:szCs w:val="22"/>
                <w:lang w:val="en-GB"/>
              </w:rPr>
              <w:t>1 mark</w:t>
            </w:r>
          </w:p>
        </w:tc>
      </w:tr>
    </w:tbl>
    <w:p w14:paraId="0F0BB236" w14:textId="77777777" w:rsidR="00D05DB8" w:rsidRDefault="00D05DB8">
      <w:pPr>
        <w:spacing w:after="160" w:line="259" w:lineRule="auto"/>
        <w:rPr>
          <w:rFonts w:ascii="Arial" w:hAnsi="Arial" w:cs="Arial"/>
          <w:b/>
          <w:bCs/>
          <w:sz w:val="22"/>
          <w:szCs w:val="22"/>
        </w:rPr>
      </w:pPr>
    </w:p>
    <w:p w14:paraId="2CB95AA6" w14:textId="77777777" w:rsidR="00461AF7" w:rsidRDefault="00461AF7">
      <w:pPr>
        <w:spacing w:after="160" w:line="259" w:lineRule="auto"/>
        <w:rPr>
          <w:rFonts w:ascii="Arial" w:hAnsi="Arial" w:cs="Arial"/>
          <w:b/>
          <w:bCs/>
          <w:sz w:val="22"/>
          <w:szCs w:val="22"/>
        </w:rPr>
      </w:pPr>
      <w:r>
        <w:rPr>
          <w:rFonts w:ascii="Arial" w:hAnsi="Arial" w:cs="Arial"/>
          <w:b/>
          <w:bCs/>
          <w:sz w:val="22"/>
          <w:szCs w:val="22"/>
        </w:rPr>
        <w:br w:type="page"/>
      </w:r>
    </w:p>
    <w:p w14:paraId="79967F92" w14:textId="21148EDC" w:rsidR="004C25CA" w:rsidRDefault="004C25CA" w:rsidP="004C25CA">
      <w:pPr>
        <w:spacing w:after="160" w:line="259" w:lineRule="auto"/>
        <w:rPr>
          <w:rFonts w:ascii="Arial" w:hAnsi="Arial" w:cs="Arial"/>
          <w:b/>
          <w:bCs/>
          <w:sz w:val="22"/>
          <w:szCs w:val="22"/>
        </w:rPr>
      </w:pPr>
      <w:r>
        <w:rPr>
          <w:rFonts w:ascii="Arial" w:hAnsi="Arial" w:cs="Arial"/>
          <w:b/>
          <w:bCs/>
          <w:sz w:val="22"/>
          <w:szCs w:val="22"/>
        </w:rPr>
        <w:lastRenderedPageBreak/>
        <w:t>QUESTION 8</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(5 marks)</w:t>
      </w:r>
    </w:p>
    <w:p w14:paraId="2C24141C" w14:textId="34DE35C3" w:rsidR="004C25CA" w:rsidRPr="004C25CA" w:rsidRDefault="004C25CA" w:rsidP="004C25CA">
      <w:pPr>
        <w:tabs>
          <w:tab w:val="left" w:pos="2180"/>
        </w:tabs>
        <w:rPr>
          <w:rFonts w:ascii="Arial" w:hAnsi="Arial" w:cs="Arial"/>
          <w:sz w:val="22"/>
          <w:szCs w:val="22"/>
          <w:lang w:val="en-GB"/>
        </w:rPr>
      </w:pPr>
      <w:r w:rsidRPr="004C25CA">
        <w:rPr>
          <w:rFonts w:ascii="Arial" w:hAnsi="Arial" w:cs="Arial"/>
          <w:sz w:val="22"/>
          <w:szCs w:val="22"/>
          <w:lang w:val="en-GB"/>
        </w:rPr>
        <w:t xml:space="preserve">In which direction will the </w:t>
      </w:r>
      <w:r w:rsidR="00FF080F">
        <w:rPr>
          <w:rFonts w:ascii="Arial" w:hAnsi="Arial" w:cs="Arial"/>
          <w:sz w:val="22"/>
          <w:szCs w:val="22"/>
          <w:lang w:val="en-GB"/>
        </w:rPr>
        <w:t>satellite</w:t>
      </w:r>
      <w:r w:rsidRPr="004C25CA">
        <w:rPr>
          <w:rFonts w:ascii="Arial" w:hAnsi="Arial" w:cs="Arial"/>
          <w:sz w:val="22"/>
          <w:szCs w:val="22"/>
          <w:lang w:val="en-GB"/>
        </w:rPr>
        <w:t xml:space="preserve"> accelerate? Answer this by calculating the ratio between the gravitational forces acting on the </w:t>
      </w:r>
      <w:r w:rsidR="00FF080F">
        <w:rPr>
          <w:rFonts w:ascii="Arial" w:hAnsi="Arial" w:cs="Arial"/>
          <w:sz w:val="22"/>
          <w:szCs w:val="22"/>
          <w:lang w:val="en-GB"/>
        </w:rPr>
        <w:t>satellite</w:t>
      </w:r>
      <w:r w:rsidR="00FF080F" w:rsidRPr="004C25CA">
        <w:rPr>
          <w:rFonts w:ascii="Arial" w:hAnsi="Arial" w:cs="Arial"/>
          <w:sz w:val="22"/>
          <w:szCs w:val="22"/>
          <w:lang w:val="en-GB"/>
        </w:rPr>
        <w:t xml:space="preserve"> </w:t>
      </w:r>
      <w:r w:rsidRPr="004C25CA">
        <w:rPr>
          <w:rFonts w:ascii="Arial" w:hAnsi="Arial" w:cs="Arial"/>
          <w:sz w:val="22"/>
          <w:szCs w:val="22"/>
          <w:lang w:val="en-GB"/>
        </w:rPr>
        <w:t>due to Jupiter and Ganymede</w:t>
      </w:r>
      <w:r w:rsidR="00791996" w:rsidRPr="00791996">
        <w:rPr>
          <w:rFonts w:ascii="Arial" w:hAnsi="Arial" w:cs="Arial"/>
          <w:sz w:val="22"/>
          <w:szCs w:val="22"/>
          <w:lang w:val="en-GB"/>
        </w:rPr>
        <w:t xml:space="preserve"> </w:t>
      </w:r>
      <w:r w:rsidR="00791996">
        <w:rPr>
          <w:rFonts w:ascii="Arial" w:hAnsi="Arial" w:cs="Arial"/>
          <w:sz w:val="22"/>
          <w:szCs w:val="22"/>
          <w:lang w:val="en-GB"/>
        </w:rPr>
        <w:t>respectively</w:t>
      </w:r>
      <w:r w:rsidRPr="004C25CA">
        <w:rPr>
          <w:rFonts w:ascii="Arial" w:hAnsi="Arial" w:cs="Arial"/>
          <w:sz w:val="22"/>
          <w:szCs w:val="22"/>
          <w:lang w:val="en-GB"/>
        </w:rPr>
        <w:t xml:space="preserve">. </w:t>
      </w:r>
    </w:p>
    <w:p w14:paraId="7F243CD3" w14:textId="3C8505C7" w:rsidR="004C25CA" w:rsidRPr="004C25CA" w:rsidRDefault="004C25CA" w:rsidP="004C25CA">
      <w:pPr>
        <w:tabs>
          <w:tab w:val="left" w:pos="2180"/>
        </w:tabs>
        <w:jc w:val="right"/>
        <w:rPr>
          <w:rFonts w:ascii="Arial" w:hAnsi="Arial" w:cs="Arial"/>
          <w:sz w:val="22"/>
          <w:szCs w:val="22"/>
          <w:lang w:val="en-GB"/>
        </w:rPr>
      </w:pPr>
    </w:p>
    <w:tbl>
      <w:tblPr>
        <w:tblStyle w:val="TableGrid"/>
        <w:tblW w:w="10201" w:type="dxa"/>
        <w:tblLook w:val="04A0" w:firstRow="1" w:lastRow="0" w:firstColumn="1" w:lastColumn="0" w:noHBand="0" w:noVBand="1"/>
      </w:tblPr>
      <w:tblGrid>
        <w:gridCol w:w="8784"/>
        <w:gridCol w:w="1417"/>
      </w:tblGrid>
      <w:tr w:rsidR="004C25CA" w:rsidRPr="004C25CA" w14:paraId="7A93AF7D" w14:textId="77777777" w:rsidTr="004C25CA">
        <w:trPr>
          <w:trHeight w:val="567"/>
        </w:trPr>
        <w:tc>
          <w:tcPr>
            <w:tcW w:w="8784" w:type="dxa"/>
            <w:vAlign w:val="center"/>
          </w:tcPr>
          <w:p w14:paraId="2C3E75DF" w14:textId="77777777" w:rsidR="004C25CA" w:rsidRPr="004C25CA" w:rsidRDefault="00000000" w:rsidP="004A7144">
            <w:pPr>
              <w:tabs>
                <w:tab w:val="left" w:pos="2180"/>
              </w:tabs>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J</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×1.90×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27</m:t>
                        </m:r>
                      </m:sup>
                    </m:sSup>
                    <m:r>
                      <m:rPr>
                        <m:sty m:val="p"/>
                      </m:rPr>
                      <w:rPr>
                        <w:rFonts w:ascii="Cambria Math" w:hAnsi="Cambria Math" w:cs="Arial"/>
                        <w:color w:val="FF0000"/>
                        <w:sz w:val="22"/>
                        <w:szCs w:val="22"/>
                        <w:lang w:val="en-GB"/>
                      </w:rPr>
                      <m:t>×2000</m:t>
                    </m:r>
                  </m:num>
                  <m:den>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0.750×628×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e>
                        </m:d>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=1.14×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N</m:t>
                </m:r>
              </m:oMath>
            </m:oMathPara>
          </w:p>
        </w:tc>
        <w:tc>
          <w:tcPr>
            <w:tcW w:w="1417" w:type="dxa"/>
            <w:vAlign w:val="center"/>
          </w:tcPr>
          <w:p w14:paraId="733CB25E"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r w:rsidR="004C25CA" w:rsidRPr="004C25CA" w14:paraId="62018363" w14:textId="77777777" w:rsidTr="004C25CA">
        <w:trPr>
          <w:trHeight w:val="567"/>
        </w:trPr>
        <w:tc>
          <w:tcPr>
            <w:tcW w:w="8784" w:type="dxa"/>
            <w:vAlign w:val="center"/>
          </w:tcPr>
          <w:p w14:paraId="0EC04B9E" w14:textId="77777777" w:rsidR="004C25CA" w:rsidRPr="004C25CA" w:rsidRDefault="00000000" w:rsidP="004A7144">
            <w:pPr>
              <w:tabs>
                <w:tab w:val="left" w:pos="2180"/>
              </w:tabs>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G</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×1.48×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23</m:t>
                        </m:r>
                      </m:sup>
                    </m:sSup>
                    <m:r>
                      <m:rPr>
                        <m:sty m:val="p"/>
                      </m:rPr>
                      <w:rPr>
                        <w:rFonts w:ascii="Cambria Math" w:hAnsi="Cambria Math" w:cs="Arial"/>
                        <w:color w:val="FF0000"/>
                        <w:sz w:val="22"/>
                        <w:szCs w:val="22"/>
                        <w:lang w:val="en-GB"/>
                      </w:rPr>
                      <m:t>×2000</m:t>
                    </m:r>
                  </m:num>
                  <m:den>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0.250×628×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e>
                        </m:d>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=8.01×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r>
                  <m:rPr>
                    <m:sty m:val="p"/>
                  </m:rPr>
                  <w:rPr>
                    <w:rFonts w:ascii="Cambria Math" w:hAnsi="Cambria Math" w:cs="Arial"/>
                    <w:color w:val="FF0000"/>
                    <w:sz w:val="22"/>
                    <w:szCs w:val="22"/>
                    <w:lang w:val="en-GB"/>
                  </w:rPr>
                  <m:t xml:space="preserve"> N</m:t>
                </m:r>
              </m:oMath>
            </m:oMathPara>
          </w:p>
        </w:tc>
        <w:tc>
          <w:tcPr>
            <w:tcW w:w="1417" w:type="dxa"/>
            <w:vAlign w:val="center"/>
          </w:tcPr>
          <w:p w14:paraId="0221B3F6"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r w:rsidR="004C25CA" w:rsidRPr="004C25CA" w14:paraId="44EEE3D6" w14:textId="77777777" w:rsidTr="004C25CA">
        <w:trPr>
          <w:trHeight w:val="567"/>
        </w:trPr>
        <w:tc>
          <w:tcPr>
            <w:tcW w:w="8784" w:type="dxa"/>
            <w:vAlign w:val="center"/>
          </w:tcPr>
          <w:p w14:paraId="6F1A4E72" w14:textId="77777777" w:rsidR="004C25CA" w:rsidRPr="004C25CA" w:rsidRDefault="00000000" w:rsidP="004A7144">
            <w:pPr>
              <w:tabs>
                <w:tab w:val="left" w:pos="2180"/>
              </w:tabs>
              <w:rPr>
                <w:rFonts w:ascii="Arial" w:hAnsi="Arial" w:cs="Arial"/>
                <w:iCs/>
                <w:color w:val="FF0000"/>
                <w:sz w:val="22"/>
                <w:szCs w:val="22"/>
                <w:lang w:val="en-GB"/>
              </w:rPr>
            </w:pPr>
            <m:oMathPara>
              <m:oMathParaPr>
                <m:jc m:val="left"/>
              </m:oMathParaPr>
              <m:oMath>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J</m:t>
                        </m:r>
                      </m:sub>
                    </m:sSub>
                  </m:num>
                  <m:den>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G</m:t>
                        </m:r>
                      </m:sub>
                    </m:sSub>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1.14×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num>
                  <m:den>
                    <m:r>
                      <m:rPr>
                        <m:sty m:val="p"/>
                      </m:rPr>
                      <w:rPr>
                        <w:rFonts w:ascii="Cambria Math" w:hAnsi="Cambria Math" w:cs="Arial"/>
                        <w:color w:val="FF0000"/>
                        <w:sz w:val="22"/>
                        <w:szCs w:val="22"/>
                        <w:lang w:val="en-GB"/>
                      </w:rPr>
                      <m:t>8.01×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den>
                </m:f>
              </m:oMath>
            </m:oMathPara>
          </w:p>
        </w:tc>
        <w:tc>
          <w:tcPr>
            <w:tcW w:w="1417" w:type="dxa"/>
            <w:vAlign w:val="center"/>
          </w:tcPr>
          <w:p w14:paraId="5F406851"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r w:rsidR="004C25CA" w:rsidRPr="004C25CA" w14:paraId="41A008A8" w14:textId="77777777" w:rsidTr="004C25CA">
        <w:trPr>
          <w:trHeight w:val="567"/>
        </w:trPr>
        <w:tc>
          <w:tcPr>
            <w:tcW w:w="8784" w:type="dxa"/>
            <w:vAlign w:val="center"/>
          </w:tcPr>
          <w:p w14:paraId="1BA75E9D" w14:textId="77777777" w:rsidR="004C25CA" w:rsidRPr="004C25CA" w:rsidRDefault="004C25CA" w:rsidP="004A7144">
            <w:pPr>
              <w:tabs>
                <w:tab w:val="left" w:pos="2180"/>
              </w:tabs>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=1.42×</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:1</m:t>
                </m:r>
              </m:oMath>
            </m:oMathPara>
          </w:p>
        </w:tc>
        <w:tc>
          <w:tcPr>
            <w:tcW w:w="1417" w:type="dxa"/>
            <w:vAlign w:val="center"/>
          </w:tcPr>
          <w:p w14:paraId="7EE566A7"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r w:rsidR="004C25CA" w:rsidRPr="004C25CA" w14:paraId="3CD1CAE8" w14:textId="77777777" w:rsidTr="004C25CA">
        <w:trPr>
          <w:trHeight w:val="567"/>
        </w:trPr>
        <w:tc>
          <w:tcPr>
            <w:tcW w:w="8784" w:type="dxa"/>
            <w:vAlign w:val="center"/>
          </w:tcPr>
          <w:p w14:paraId="3378F5C4" w14:textId="77777777" w:rsidR="004C25CA" w:rsidRPr="004C25CA" w:rsidRDefault="004C25CA" w:rsidP="004A7144">
            <w:pPr>
              <w:tabs>
                <w:tab w:val="left" w:pos="2180"/>
              </w:tabs>
              <w:rPr>
                <w:rFonts w:ascii="Arial" w:hAnsi="Arial" w:cs="Arial"/>
                <w:iCs/>
                <w:color w:val="FF0000"/>
                <w:sz w:val="22"/>
                <w:szCs w:val="22"/>
                <w:lang w:val="en-GB"/>
              </w:rPr>
            </w:pPr>
            <w:r w:rsidRPr="004C25CA">
              <w:rPr>
                <w:rFonts w:ascii="Arial" w:hAnsi="Arial" w:cs="Arial"/>
                <w:iCs/>
                <w:color w:val="FF0000"/>
                <w:sz w:val="22"/>
                <w:szCs w:val="22"/>
                <w:lang w:val="en-GB"/>
              </w:rPr>
              <w:t xml:space="preserve">Object accelerates towards Jupiter. </w:t>
            </w:r>
          </w:p>
        </w:tc>
        <w:tc>
          <w:tcPr>
            <w:tcW w:w="1417" w:type="dxa"/>
            <w:vAlign w:val="center"/>
          </w:tcPr>
          <w:p w14:paraId="427926C9" w14:textId="77777777" w:rsidR="004C25CA" w:rsidRPr="004C25CA" w:rsidRDefault="004C25CA" w:rsidP="004A7144">
            <w:pPr>
              <w:tabs>
                <w:tab w:val="left" w:pos="2180"/>
              </w:tabs>
              <w:jc w:val="center"/>
              <w:rPr>
                <w:rFonts w:ascii="Arial" w:hAnsi="Arial" w:cs="Arial"/>
                <w:iCs/>
                <w:color w:val="FF0000"/>
                <w:sz w:val="22"/>
                <w:szCs w:val="22"/>
                <w:lang w:val="en-GB"/>
              </w:rPr>
            </w:pPr>
            <w:r w:rsidRPr="004C25CA">
              <w:rPr>
                <w:rFonts w:ascii="Arial" w:hAnsi="Arial" w:cs="Arial"/>
                <w:iCs/>
                <w:color w:val="FF0000"/>
                <w:sz w:val="22"/>
                <w:szCs w:val="22"/>
                <w:lang w:val="en-GB"/>
              </w:rPr>
              <w:t>1 mark</w:t>
            </w:r>
          </w:p>
        </w:tc>
      </w:tr>
    </w:tbl>
    <w:p w14:paraId="0D3D5804" w14:textId="77777777" w:rsidR="00FA7AF5" w:rsidRDefault="00FA7AF5">
      <w:pPr>
        <w:spacing w:after="160" w:line="259" w:lineRule="auto"/>
        <w:rPr>
          <w:rFonts w:ascii="Arial" w:hAnsi="Arial" w:cs="Arial"/>
          <w:b/>
          <w:bCs/>
          <w:sz w:val="22"/>
          <w:szCs w:val="22"/>
        </w:rPr>
      </w:pPr>
    </w:p>
    <w:p w14:paraId="55AEF8BF" w14:textId="103E7386" w:rsidR="0005548B" w:rsidRDefault="0005548B" w:rsidP="0005548B">
      <w:pPr>
        <w:spacing w:after="160" w:line="259" w:lineRule="auto"/>
        <w:rPr>
          <w:rFonts w:ascii="Arial" w:hAnsi="Arial" w:cs="Arial"/>
          <w:b/>
          <w:bCs/>
          <w:sz w:val="22"/>
          <w:szCs w:val="22"/>
        </w:rPr>
      </w:pPr>
      <w:r>
        <w:rPr>
          <w:rFonts w:ascii="Arial" w:hAnsi="Arial" w:cs="Arial"/>
          <w:b/>
          <w:bCs/>
          <w:sz w:val="22"/>
          <w:szCs w:val="22"/>
        </w:rPr>
        <w:t>QUESTION 9</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sidR="00186109">
        <w:rPr>
          <w:rFonts w:ascii="Arial" w:hAnsi="Arial" w:cs="Arial"/>
          <w:b/>
          <w:bCs/>
          <w:sz w:val="22"/>
          <w:szCs w:val="22"/>
        </w:rPr>
        <w:t>4</w:t>
      </w:r>
      <w:r>
        <w:rPr>
          <w:rFonts w:ascii="Arial" w:hAnsi="Arial" w:cs="Arial"/>
          <w:b/>
          <w:bCs/>
          <w:sz w:val="22"/>
          <w:szCs w:val="22"/>
        </w:rPr>
        <w:t xml:space="preserve"> marks)</w:t>
      </w:r>
    </w:p>
    <w:p w14:paraId="0FACB1B1" w14:textId="6E69D224" w:rsidR="00FB6D0C" w:rsidRPr="00186109" w:rsidRDefault="00FB6D0C" w:rsidP="00186109">
      <w:pPr>
        <w:spacing w:after="160" w:line="259" w:lineRule="auto"/>
        <w:rPr>
          <w:rFonts w:ascii="Arial" w:hAnsi="Arial" w:cs="Arial"/>
          <w:sz w:val="22"/>
          <w:szCs w:val="22"/>
        </w:rPr>
      </w:pPr>
      <w:r w:rsidRPr="00186109">
        <w:rPr>
          <w:rFonts w:ascii="Arial" w:hAnsi="Arial" w:cs="Arial"/>
          <w:sz w:val="22"/>
          <w:szCs w:val="22"/>
        </w:rPr>
        <w:t>On the set of axes below, sketch a graph of the current induced in the resistor during the time intervals indicated (</w:t>
      </w:r>
      <w:proofErr w:type="spellStart"/>
      <w:r w:rsidRPr="00186109">
        <w:rPr>
          <w:rFonts w:ascii="Arial" w:hAnsi="Arial" w:cs="Arial"/>
          <w:sz w:val="22"/>
          <w:szCs w:val="22"/>
        </w:rPr>
        <w:t>ie</w:t>
      </w:r>
      <w:proofErr w:type="spellEnd"/>
      <w:r w:rsidRPr="00186109">
        <w:rPr>
          <w:rFonts w:ascii="Arial" w:hAnsi="Arial" w:cs="Arial"/>
          <w:sz w:val="22"/>
          <w:szCs w:val="22"/>
        </w:rPr>
        <w:t xml:space="preserve"> – A, B, C and D).</w:t>
      </w:r>
    </w:p>
    <w:p w14:paraId="71F0F9AD" w14:textId="3323A536" w:rsidR="0005548B" w:rsidRPr="0005548B" w:rsidRDefault="00A25B12" w:rsidP="00A25B12">
      <w:pPr>
        <w:ind w:left="709" w:hanging="709"/>
        <w:jc w:val="right"/>
        <w:rPr>
          <w:rFonts w:ascii="Arial" w:hAnsi="Arial" w:cs="Arial"/>
          <w:sz w:val="22"/>
          <w:szCs w:val="22"/>
        </w:rPr>
      </w:pPr>
      <w:r w:rsidRPr="0005548B">
        <w:rPr>
          <w:rFonts w:ascii="Arial" w:hAnsi="Arial" w:cs="Arial"/>
          <w:noProof/>
          <w:sz w:val="22"/>
          <w:szCs w:val="22"/>
        </w:rPr>
        <mc:AlternateContent>
          <mc:Choice Requires="wps">
            <w:drawing>
              <wp:anchor distT="0" distB="0" distL="114300" distR="114300" simplePos="0" relativeHeight="251696128" behindDoc="1" locked="0" layoutInCell="1" allowOverlap="1" wp14:anchorId="4758A4EF" wp14:editId="25B3CB59">
                <wp:simplePos x="0" y="0"/>
                <wp:positionH relativeFrom="column">
                  <wp:posOffset>714375</wp:posOffset>
                </wp:positionH>
                <wp:positionV relativeFrom="paragraph">
                  <wp:posOffset>120650</wp:posOffset>
                </wp:positionV>
                <wp:extent cx="91440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97CFD75" w14:textId="60451FD1" w:rsidR="008405BB" w:rsidRPr="008405BB" w:rsidRDefault="00A25B12" w:rsidP="0005548B">
                            <w:pPr>
                              <w:rPr>
                                <w:rFonts w:ascii="Arial" w:hAnsi="Arial" w:cs="Arial"/>
                                <w:sz w:val="16"/>
                                <w:szCs w:val="16"/>
                                <w:lang w:val="en-GB"/>
                              </w:rPr>
                            </w:pPr>
                            <w:r>
                              <w:rPr>
                                <w:rFonts w:ascii="Arial" w:hAnsi="Arial" w:cs="Arial"/>
                                <w:sz w:val="16"/>
                                <w:szCs w:val="16"/>
                                <w:lang w:val="en-GB"/>
                              </w:rPr>
                              <w:t>I</w:t>
                            </w:r>
                            <w:r w:rsidR="008405BB">
                              <w:rPr>
                                <w:rFonts w:ascii="Arial" w:hAnsi="Arial" w:cs="Arial"/>
                                <w:sz w:val="16"/>
                                <w:szCs w:val="16"/>
                                <w:lang w:val="en-GB"/>
                              </w:rPr>
                              <w:t xml:space="preserve"> (</w:t>
                            </w:r>
                            <w:r>
                              <w:rPr>
                                <w:rFonts w:ascii="Arial" w:hAnsi="Arial" w:cs="Arial"/>
                                <w:sz w:val="16"/>
                                <w:szCs w:val="16"/>
                                <w:lang w:val="en-GB"/>
                              </w:rPr>
                              <w:t>A</w:t>
                            </w:r>
                            <w:r w:rsidR="008405BB">
                              <w:rPr>
                                <w:rFonts w:ascii="Arial" w:hAnsi="Arial" w:cs="Arial"/>
                                <w:sz w:val="16"/>
                                <w:szCs w:val="16"/>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8A4EF" id="Text Box 1" o:spid="_x0000_s1035" type="#_x0000_t202" style="position:absolute;left:0;text-align:left;margin-left:56.25pt;margin-top:9.5pt;width:1in;height:18pt;z-index:-251620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wwKwIAAFg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" fillcolor="white [3201]" stroked="f" strokeweight=".5pt">
                <v:textbox>
                  <w:txbxContent>
                    <w:p w14:paraId="297CFD75" w14:textId="60451FD1" w:rsidR="008405BB" w:rsidRPr="008405BB" w:rsidRDefault="00A25B12" w:rsidP="0005548B">
                      <w:pPr>
                        <w:rPr>
                          <w:rFonts w:ascii="Arial" w:hAnsi="Arial" w:cs="Arial"/>
                          <w:sz w:val="16"/>
                          <w:szCs w:val="16"/>
                          <w:lang w:val="en-GB"/>
                        </w:rPr>
                      </w:pPr>
                      <w:r>
                        <w:rPr>
                          <w:rFonts w:ascii="Arial" w:hAnsi="Arial" w:cs="Arial"/>
                          <w:sz w:val="16"/>
                          <w:szCs w:val="16"/>
                          <w:lang w:val="en-GB"/>
                        </w:rPr>
                        <w:t>I</w:t>
                      </w:r>
                      <w:r w:rsidR="008405BB">
                        <w:rPr>
                          <w:rFonts w:ascii="Arial" w:hAnsi="Arial" w:cs="Arial"/>
                          <w:sz w:val="16"/>
                          <w:szCs w:val="16"/>
                          <w:lang w:val="en-GB"/>
                        </w:rPr>
                        <w:t xml:space="preserve"> (</w:t>
                      </w:r>
                      <w:r>
                        <w:rPr>
                          <w:rFonts w:ascii="Arial" w:hAnsi="Arial" w:cs="Arial"/>
                          <w:sz w:val="16"/>
                          <w:szCs w:val="16"/>
                          <w:lang w:val="en-GB"/>
                        </w:rPr>
                        <w:t>A</w:t>
                      </w:r>
                      <w:r w:rsidR="008405BB">
                        <w:rPr>
                          <w:rFonts w:ascii="Arial" w:hAnsi="Arial" w:cs="Arial"/>
                          <w:sz w:val="16"/>
                          <w:szCs w:val="16"/>
                          <w:lang w:val="en-GB"/>
                        </w:rPr>
                        <w:t>)</w:t>
                      </w:r>
                    </w:p>
                  </w:txbxContent>
                </v:textbox>
              </v:shape>
            </w:pict>
          </mc:Fallback>
        </mc:AlternateContent>
      </w:r>
    </w:p>
    <w:p w14:paraId="44A75829" w14:textId="4ED614F8" w:rsidR="0005548B" w:rsidRPr="0005548B" w:rsidRDefault="0005548B" w:rsidP="0005548B">
      <w:pPr>
        <w:rPr>
          <w:rFonts w:ascii="Arial" w:hAnsi="Arial" w:cs="Arial"/>
          <w:sz w:val="22"/>
          <w:szCs w:val="22"/>
        </w:rPr>
      </w:pPr>
      <w:r w:rsidRPr="0005548B">
        <w:rPr>
          <w:rFonts w:ascii="Arial" w:hAnsi="Arial" w:cs="Arial"/>
          <w:noProof/>
          <w:sz w:val="22"/>
          <w:szCs w:val="22"/>
        </w:rPr>
        <mc:AlternateContent>
          <mc:Choice Requires="wps">
            <w:drawing>
              <wp:anchor distT="0" distB="0" distL="114300" distR="114300" simplePos="0" relativeHeight="251684864" behindDoc="1" locked="0" layoutInCell="1" allowOverlap="1" wp14:anchorId="2C91330D" wp14:editId="4DE76B19">
                <wp:simplePos x="0" y="0"/>
                <wp:positionH relativeFrom="column">
                  <wp:posOffset>635000</wp:posOffset>
                </wp:positionH>
                <wp:positionV relativeFrom="paragraph">
                  <wp:posOffset>1331595</wp:posOffset>
                </wp:positionV>
                <wp:extent cx="914400" cy="2286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63AF3BF" w14:textId="77777777" w:rsidR="0005548B" w:rsidRPr="00EA53DB" w:rsidRDefault="0005548B" w:rsidP="0005548B">
                            <w:pPr>
                              <w:rPr>
                                <w:rFonts w:ascii="Arial" w:hAnsi="Arial" w:cs="Arial"/>
                                <w:sz w:val="16"/>
                                <w:szCs w:val="16"/>
                              </w:rPr>
                            </w:pPr>
                            <w:r>
                              <w:rPr>
                                <w:rFonts w:ascii="Arial" w:hAnsi="Arial" w:cs="Arial"/>
                                <w:sz w:val="16"/>
                                <w:szCs w:val="1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1330D" id="Text Box 55" o:spid="_x0000_s1036" type="#_x0000_t202" style="position:absolute;margin-left:50pt;margin-top:104.85pt;width:1in;height:18pt;z-index:-251631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G1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" fillcolor="white [3201]" stroked="f" strokeweight=".5pt">
                <v:textbox>
                  <w:txbxContent>
                    <w:p w14:paraId="263AF3BF" w14:textId="77777777" w:rsidR="0005548B" w:rsidRPr="00EA53DB" w:rsidRDefault="0005548B" w:rsidP="0005548B">
                      <w:pPr>
                        <w:rPr>
                          <w:rFonts w:ascii="Arial" w:hAnsi="Arial" w:cs="Arial"/>
                          <w:sz w:val="16"/>
                          <w:szCs w:val="16"/>
                        </w:rPr>
                      </w:pPr>
                      <w:r>
                        <w:rPr>
                          <w:rFonts w:ascii="Arial" w:hAnsi="Arial" w:cs="Arial"/>
                          <w:sz w:val="16"/>
                          <w:szCs w:val="16"/>
                        </w:rPr>
                        <w:t>A</w:t>
                      </w:r>
                    </w:p>
                  </w:txbxContent>
                </v:textbox>
              </v:shape>
            </w:pict>
          </mc:Fallback>
        </mc:AlternateContent>
      </w:r>
      <w:r w:rsidRPr="0005548B">
        <w:rPr>
          <w:rFonts w:ascii="Arial" w:hAnsi="Arial" w:cs="Arial"/>
          <w:noProof/>
          <w:sz w:val="22"/>
          <w:szCs w:val="22"/>
        </w:rPr>
        <mc:AlternateContent>
          <mc:Choice Requires="wps">
            <w:drawing>
              <wp:anchor distT="0" distB="0" distL="114300" distR="114300" simplePos="0" relativeHeight="251683840" behindDoc="1" locked="0" layoutInCell="1" allowOverlap="1" wp14:anchorId="5D81435B" wp14:editId="1ABC5849">
                <wp:simplePos x="0" y="0"/>
                <wp:positionH relativeFrom="column">
                  <wp:posOffset>4572000</wp:posOffset>
                </wp:positionH>
                <wp:positionV relativeFrom="paragraph">
                  <wp:posOffset>1331595</wp:posOffset>
                </wp:positionV>
                <wp:extent cx="914400" cy="2286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43D0BBC" w14:textId="77777777" w:rsidR="0005548B" w:rsidRPr="00EA53DB" w:rsidRDefault="0005548B" w:rsidP="0005548B">
                            <w:pPr>
                              <w:rPr>
                                <w:rFonts w:ascii="Arial" w:hAnsi="Arial" w:cs="Arial"/>
                                <w:sz w:val="16"/>
                                <w:szCs w:val="16"/>
                              </w:rPr>
                            </w:pPr>
                            <w:r>
                              <w:rPr>
                                <w:rFonts w:ascii="Arial" w:hAnsi="Arial" w:cs="Arial"/>
                                <w:sz w:val="16"/>
                                <w:szCs w:val="16"/>
                              </w:rPr>
                              <w:t>Time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1435B" id="Text Box 56" o:spid="_x0000_s1037" type="#_x0000_t202" style="position:absolute;margin-left:5in;margin-top:104.85pt;width:1in;height:18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Yp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" fillcolor="white [3201]" stroked="f" strokeweight=".5pt">
                <v:textbox>
                  <w:txbxContent>
                    <w:p w14:paraId="743D0BBC" w14:textId="77777777" w:rsidR="0005548B" w:rsidRPr="00EA53DB" w:rsidRDefault="0005548B" w:rsidP="0005548B">
                      <w:pPr>
                        <w:rPr>
                          <w:rFonts w:ascii="Arial" w:hAnsi="Arial" w:cs="Arial"/>
                          <w:sz w:val="16"/>
                          <w:szCs w:val="16"/>
                        </w:rPr>
                      </w:pPr>
                      <w:r>
                        <w:rPr>
                          <w:rFonts w:ascii="Arial" w:hAnsi="Arial" w:cs="Arial"/>
                          <w:sz w:val="16"/>
                          <w:szCs w:val="16"/>
                        </w:rPr>
                        <w:t>Time (s)</w:t>
                      </w:r>
                    </w:p>
                  </w:txbxContent>
                </v:textbox>
              </v:shape>
            </w:pict>
          </mc:Fallback>
        </mc:AlternateContent>
      </w:r>
      <w:r w:rsidRPr="0005548B">
        <w:rPr>
          <w:rFonts w:ascii="Arial" w:hAnsi="Arial" w:cs="Arial"/>
          <w:noProof/>
          <w:sz w:val="22"/>
          <w:szCs w:val="22"/>
        </w:rPr>
        <mc:AlternateContent>
          <mc:Choice Requires="wps">
            <w:drawing>
              <wp:anchor distT="0" distB="0" distL="114300" distR="114300" simplePos="0" relativeHeight="251685888" behindDoc="1" locked="0" layoutInCell="1" allowOverlap="1" wp14:anchorId="3B752A56" wp14:editId="18E5EC6D">
                <wp:simplePos x="0" y="0"/>
                <wp:positionH relativeFrom="column">
                  <wp:posOffset>1714500</wp:posOffset>
                </wp:positionH>
                <wp:positionV relativeFrom="paragraph">
                  <wp:posOffset>1445895</wp:posOffset>
                </wp:positionV>
                <wp:extent cx="914400" cy="2286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FE5FC75" w14:textId="77777777" w:rsidR="0005548B" w:rsidRPr="00EA53DB" w:rsidRDefault="0005548B" w:rsidP="0005548B">
                            <w:pPr>
                              <w:rPr>
                                <w:rFonts w:ascii="Arial" w:hAnsi="Arial" w:cs="Arial"/>
                                <w:sz w:val="16"/>
                                <w:szCs w:val="16"/>
                              </w:rPr>
                            </w:pPr>
                            <w:r>
                              <w:rPr>
                                <w:rFonts w:ascii="Arial" w:hAnsi="Arial" w:cs="Arial"/>
                                <w:sz w:val="16"/>
                                <w:szCs w:val="1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52A56" id="Text Box 57" o:spid="_x0000_s1038" type="#_x0000_t202" style="position:absolute;margin-left:135pt;margin-top:113.85pt;width:1in;height:18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" fillcolor="white [3201]" stroked="f" strokeweight=".5pt">
                <v:textbox>
                  <w:txbxContent>
                    <w:p w14:paraId="1FE5FC75" w14:textId="77777777" w:rsidR="0005548B" w:rsidRPr="00EA53DB" w:rsidRDefault="0005548B" w:rsidP="0005548B">
                      <w:pPr>
                        <w:rPr>
                          <w:rFonts w:ascii="Arial" w:hAnsi="Arial" w:cs="Arial"/>
                          <w:sz w:val="16"/>
                          <w:szCs w:val="16"/>
                        </w:rPr>
                      </w:pPr>
                      <w:r>
                        <w:rPr>
                          <w:rFonts w:ascii="Arial" w:hAnsi="Arial" w:cs="Arial"/>
                          <w:sz w:val="16"/>
                          <w:szCs w:val="16"/>
                        </w:rPr>
                        <w:t>B</w:t>
                      </w:r>
                    </w:p>
                  </w:txbxContent>
                </v:textbox>
              </v:shape>
            </w:pict>
          </mc:Fallback>
        </mc:AlternateContent>
      </w:r>
      <w:r w:rsidRPr="0005548B">
        <w:rPr>
          <w:rFonts w:ascii="Arial" w:hAnsi="Arial" w:cs="Arial"/>
          <w:noProof/>
          <w:sz w:val="22"/>
          <w:szCs w:val="22"/>
        </w:rPr>
        <mc:AlternateContent>
          <mc:Choice Requires="wps">
            <w:drawing>
              <wp:anchor distT="0" distB="0" distL="114300" distR="114300" simplePos="0" relativeHeight="251686912" behindDoc="1" locked="0" layoutInCell="1" allowOverlap="1" wp14:anchorId="47ABDA81" wp14:editId="26EA5697">
                <wp:simplePos x="0" y="0"/>
                <wp:positionH relativeFrom="column">
                  <wp:posOffset>3314700</wp:posOffset>
                </wp:positionH>
                <wp:positionV relativeFrom="paragraph">
                  <wp:posOffset>1445895</wp:posOffset>
                </wp:positionV>
                <wp:extent cx="9144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0C4A95C" w14:textId="77777777" w:rsidR="0005548B" w:rsidRPr="00EA53DB" w:rsidRDefault="0005548B" w:rsidP="0005548B">
                            <w:pPr>
                              <w:rPr>
                                <w:rFonts w:ascii="Arial" w:hAnsi="Arial" w:cs="Arial"/>
                                <w:sz w:val="16"/>
                                <w:szCs w:val="16"/>
                              </w:rPr>
                            </w:pPr>
                            <w:r>
                              <w:rPr>
                                <w:rFonts w:ascii="Arial" w:hAnsi="Arial" w:cs="Arial"/>
                                <w:sz w:val="16"/>
                                <w:szCs w:val="16"/>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BDA81" id="Text Box 58" o:spid="_x0000_s1039" type="#_x0000_t202" style="position:absolute;margin-left:261pt;margin-top:113.85pt;width:1in;height:18pt;z-index:-251629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jL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" fillcolor="white [3201]" stroked="f" strokeweight=".5pt">
                <v:textbox>
                  <w:txbxContent>
                    <w:p w14:paraId="50C4A95C" w14:textId="77777777" w:rsidR="0005548B" w:rsidRPr="00EA53DB" w:rsidRDefault="0005548B" w:rsidP="0005548B">
                      <w:pPr>
                        <w:rPr>
                          <w:rFonts w:ascii="Arial" w:hAnsi="Arial" w:cs="Arial"/>
                          <w:sz w:val="16"/>
                          <w:szCs w:val="16"/>
                        </w:rPr>
                      </w:pPr>
                      <w:r>
                        <w:rPr>
                          <w:rFonts w:ascii="Arial" w:hAnsi="Arial" w:cs="Arial"/>
                          <w:sz w:val="16"/>
                          <w:szCs w:val="16"/>
                        </w:rPr>
                        <w:t>C</w:t>
                      </w:r>
                    </w:p>
                  </w:txbxContent>
                </v:textbox>
              </v:shape>
            </w:pict>
          </mc:Fallback>
        </mc:AlternateContent>
      </w:r>
      <w:r w:rsidRPr="0005548B">
        <w:rPr>
          <w:rFonts w:ascii="Arial" w:hAnsi="Arial" w:cs="Arial"/>
          <w:noProof/>
          <w:sz w:val="22"/>
          <w:szCs w:val="22"/>
        </w:rPr>
        <mc:AlternateContent>
          <mc:Choice Requires="wps">
            <w:drawing>
              <wp:anchor distT="0" distB="0" distL="114300" distR="114300" simplePos="0" relativeHeight="251682816" behindDoc="0" locked="0" layoutInCell="1" allowOverlap="1" wp14:anchorId="1B6B73BF" wp14:editId="7DD7B0A1">
                <wp:simplePos x="0" y="0"/>
                <wp:positionH relativeFrom="column">
                  <wp:posOffset>914400</wp:posOffset>
                </wp:positionH>
                <wp:positionV relativeFrom="paragraph">
                  <wp:posOffset>1445895</wp:posOffset>
                </wp:positionV>
                <wp:extent cx="36576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36576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012B912C" id="_x0000_t32" coordsize="21600,21600" o:spt="32" o:oned="t" path="m,l21600,21600e" filled="f">
                <v:path arrowok="t" fillok="f" o:connecttype="none"/>
                <o:lock v:ext="edit" shapetype="t"/>
              </v:shapetype>
              <v:shape id="Straight Arrow Connector 60" o:spid="_x0000_s1026" type="#_x0000_t32" style="position:absolute;margin-left:1in;margin-top:113.85pt;width:4in;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" strokecolor="black [3213]" strokeweight="1pt">
                <v:stroke endarrow="block" joinstyle="miter"/>
              </v:shape>
            </w:pict>
          </mc:Fallback>
        </mc:AlternateContent>
      </w:r>
      <w:r w:rsidRPr="0005548B">
        <w:rPr>
          <w:rFonts w:ascii="Arial" w:hAnsi="Arial" w:cs="Arial"/>
          <w:noProof/>
          <w:sz w:val="22"/>
          <w:szCs w:val="22"/>
        </w:rPr>
        <mc:AlternateContent>
          <mc:Choice Requires="wps">
            <w:drawing>
              <wp:anchor distT="0" distB="0" distL="114300" distR="114300" simplePos="0" relativeHeight="251681792" behindDoc="0" locked="0" layoutInCell="1" allowOverlap="1" wp14:anchorId="43C94326" wp14:editId="1B21CEDD">
                <wp:simplePos x="0" y="0"/>
                <wp:positionH relativeFrom="column">
                  <wp:posOffset>914400</wp:posOffset>
                </wp:positionH>
                <wp:positionV relativeFrom="paragraph">
                  <wp:posOffset>186690</wp:posOffset>
                </wp:positionV>
                <wp:extent cx="0" cy="2400300"/>
                <wp:effectExtent l="76200" t="3810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240030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FB2EFAE" id="Straight Arrow Connector 61" o:spid="_x0000_s1026" type="#_x0000_t32" style="position:absolute;margin-left:1in;margin-top:14.7pt;width:0;height:1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" strokecolor="black [3213]" strokeweight="1pt">
                <v:stroke startarrow="block" endarrow="block" joinstyle="miter"/>
              </v:shape>
            </w:pict>
          </mc:Fallback>
        </mc:AlternateContent>
      </w:r>
    </w:p>
    <w:p w14:paraId="62EDEF8A" w14:textId="06FA0E16" w:rsidR="0005548B" w:rsidRPr="0005548B" w:rsidRDefault="0005548B" w:rsidP="0005548B">
      <w:pPr>
        <w:rPr>
          <w:rFonts w:ascii="Arial" w:hAnsi="Arial" w:cs="Arial"/>
          <w:sz w:val="22"/>
          <w:szCs w:val="22"/>
        </w:rPr>
      </w:pPr>
    </w:p>
    <w:p w14:paraId="5D0B6862" w14:textId="090ACFB8" w:rsidR="0005548B" w:rsidRPr="0005548B" w:rsidRDefault="00C257F2" w:rsidP="0005548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26848" behindDoc="0" locked="0" layoutInCell="1" allowOverlap="1" wp14:anchorId="7ECF8800" wp14:editId="4C217096">
                <wp:simplePos x="0" y="0"/>
                <wp:positionH relativeFrom="column">
                  <wp:posOffset>3428365</wp:posOffset>
                </wp:positionH>
                <wp:positionV relativeFrom="paragraph">
                  <wp:posOffset>20320</wp:posOffset>
                </wp:positionV>
                <wp:extent cx="546100" cy="0"/>
                <wp:effectExtent l="0" t="19050" r="25400" b="19050"/>
                <wp:wrapNone/>
                <wp:docPr id="19" name="Straight Connector 19"/>
                <wp:cNvGraphicFramePr/>
                <a:graphic xmlns:a="http://schemas.openxmlformats.org/drawingml/2006/main">
                  <a:graphicData uri="http://schemas.microsoft.com/office/word/2010/wordprocessingShape">
                    <wps:wsp>
                      <wps:cNvCnPr/>
                      <wps:spPr>
                        <a:xfrm>
                          <a:off x="0" y="0"/>
                          <a:ext cx="5461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DAAE065" id="Straight Connector 1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69.95pt,1.6pt" to="312.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" strokecolor="red" strokeweight="2.25pt">
                <v:stroke joinstyle="miter"/>
              </v:line>
            </w:pict>
          </mc:Fallback>
        </mc:AlternateContent>
      </w:r>
      <w:r w:rsidRPr="0005548B">
        <w:rPr>
          <w:rFonts w:ascii="Arial" w:hAnsi="Arial" w:cs="Arial"/>
          <w:noProof/>
          <w:sz w:val="22"/>
          <w:szCs w:val="22"/>
        </w:rPr>
        <mc:AlternateContent>
          <mc:Choice Requires="wps">
            <w:drawing>
              <wp:anchor distT="0" distB="0" distL="114300" distR="114300" simplePos="0" relativeHeight="251693056" behindDoc="0" locked="0" layoutInCell="1" allowOverlap="1" wp14:anchorId="7A33DB5D" wp14:editId="1598C0BC">
                <wp:simplePos x="0" y="0"/>
                <wp:positionH relativeFrom="column">
                  <wp:posOffset>3975100</wp:posOffset>
                </wp:positionH>
                <wp:positionV relativeFrom="paragraph">
                  <wp:posOffset>17780</wp:posOffset>
                </wp:positionV>
                <wp:extent cx="0" cy="1092200"/>
                <wp:effectExtent l="0" t="0" r="38100" b="31750"/>
                <wp:wrapNone/>
                <wp:docPr id="68" name="Straight Connector 68"/>
                <wp:cNvGraphicFramePr/>
                <a:graphic xmlns:a="http://schemas.openxmlformats.org/drawingml/2006/main">
                  <a:graphicData uri="http://schemas.microsoft.com/office/word/2010/wordprocessingShape">
                    <wps:wsp>
                      <wps:cNvCnPr/>
                      <wps:spPr>
                        <a:xfrm>
                          <a:off x="0" y="0"/>
                          <a:ext cx="0" cy="10922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B79A2DF" id="Straight Connector 68"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pt,1.4pt" to="313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" strokecolor="black [3213]" strokeweight=".5pt">
                <v:stroke dashstyle="dash" joinstyle="miter"/>
              </v:line>
            </w:pict>
          </mc:Fallback>
        </mc:AlternateContent>
      </w:r>
      <w:r w:rsidR="00C87800" w:rsidRPr="0005548B">
        <w:rPr>
          <w:rFonts w:ascii="Arial" w:hAnsi="Arial" w:cs="Arial"/>
          <w:noProof/>
          <w:sz w:val="22"/>
          <w:szCs w:val="22"/>
        </w:rPr>
        <mc:AlternateContent>
          <mc:Choice Requires="wps">
            <w:drawing>
              <wp:anchor distT="0" distB="0" distL="114300" distR="114300" simplePos="0" relativeHeight="251688960" behindDoc="0" locked="0" layoutInCell="1" allowOverlap="1" wp14:anchorId="79A18E3D" wp14:editId="60BC7BE6">
                <wp:simplePos x="0" y="0"/>
                <wp:positionH relativeFrom="column">
                  <wp:posOffset>914400</wp:posOffset>
                </wp:positionH>
                <wp:positionV relativeFrom="paragraph">
                  <wp:posOffset>1846580</wp:posOffset>
                </wp:positionV>
                <wp:extent cx="914400" cy="0"/>
                <wp:effectExtent l="0" t="19050" r="19050" b="19050"/>
                <wp:wrapNone/>
                <wp:docPr id="62" name="Straight Connector 62"/>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268CC8D" id="Straight Connector 6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in,145.4pt" to="2in,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" strokecolor="red" strokeweight="2.25pt">
                <v:stroke joinstyle="miter"/>
              </v:line>
            </w:pict>
          </mc:Fallback>
        </mc:AlternateContent>
      </w:r>
      <w:r w:rsidR="00C87800" w:rsidRPr="0005548B">
        <w:rPr>
          <w:rFonts w:ascii="Arial" w:hAnsi="Arial" w:cs="Arial"/>
          <w:noProof/>
          <w:sz w:val="22"/>
          <w:szCs w:val="22"/>
        </w:rPr>
        <mc:AlternateContent>
          <mc:Choice Requires="wps">
            <w:drawing>
              <wp:anchor distT="0" distB="0" distL="114300" distR="114300" simplePos="0" relativeHeight="251689984" behindDoc="0" locked="0" layoutInCell="1" allowOverlap="1" wp14:anchorId="027CD9E4" wp14:editId="3975369A">
                <wp:simplePos x="0" y="0"/>
                <wp:positionH relativeFrom="column">
                  <wp:posOffset>1828800</wp:posOffset>
                </wp:positionH>
                <wp:positionV relativeFrom="paragraph">
                  <wp:posOffset>1109980</wp:posOffset>
                </wp:positionV>
                <wp:extent cx="1600200" cy="0"/>
                <wp:effectExtent l="0" t="19050" r="19050" b="19050"/>
                <wp:wrapNone/>
                <wp:docPr id="63" name="Straight Connector 63"/>
                <wp:cNvGraphicFramePr/>
                <a:graphic xmlns:a="http://schemas.openxmlformats.org/drawingml/2006/main">
                  <a:graphicData uri="http://schemas.microsoft.com/office/word/2010/wordprocessingShape">
                    <wps:wsp>
                      <wps:cNvCnPr/>
                      <wps:spPr>
                        <a:xfrm>
                          <a:off x="0" y="0"/>
                          <a:ext cx="16002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D25F811" id="Straight Connector 6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in,87.4pt" to="2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" strokecolor="red" strokeweight="2.25pt">
                <v:stroke joinstyle="miter"/>
              </v:line>
            </w:pict>
          </mc:Fallback>
        </mc:AlternateContent>
      </w:r>
      <w:r w:rsidR="00C87800" w:rsidRPr="0005548B">
        <w:rPr>
          <w:rFonts w:ascii="Arial" w:hAnsi="Arial" w:cs="Arial"/>
          <w:noProof/>
          <w:sz w:val="22"/>
          <w:szCs w:val="22"/>
        </w:rPr>
        <mc:AlternateContent>
          <mc:Choice Requires="wps">
            <w:drawing>
              <wp:anchor distT="0" distB="0" distL="114300" distR="114300" simplePos="0" relativeHeight="251691008" behindDoc="0" locked="0" layoutInCell="1" allowOverlap="1" wp14:anchorId="669F339C" wp14:editId="4C782D78">
                <wp:simplePos x="0" y="0"/>
                <wp:positionH relativeFrom="column">
                  <wp:posOffset>1828800</wp:posOffset>
                </wp:positionH>
                <wp:positionV relativeFrom="paragraph">
                  <wp:posOffset>1109980</wp:posOffset>
                </wp:positionV>
                <wp:extent cx="0" cy="736600"/>
                <wp:effectExtent l="0" t="0" r="38100" b="25400"/>
                <wp:wrapNone/>
                <wp:docPr id="65" name="Straight Connector 65"/>
                <wp:cNvGraphicFramePr/>
                <a:graphic xmlns:a="http://schemas.openxmlformats.org/drawingml/2006/main">
                  <a:graphicData uri="http://schemas.microsoft.com/office/word/2010/wordprocessingShape">
                    <wps:wsp>
                      <wps:cNvCnPr/>
                      <wps:spPr>
                        <a:xfrm>
                          <a:off x="0" y="0"/>
                          <a:ext cx="0" cy="7366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953287" id="Straight Connector 6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in,87.4pt" to="2in,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" strokecolor="black [3213]" strokeweight=".5pt">
                <v:stroke dashstyle="dash" joinstyle="miter"/>
              </v:line>
            </w:pict>
          </mc:Fallback>
        </mc:AlternateContent>
      </w:r>
      <w:r w:rsidR="00C87800" w:rsidRPr="0005548B">
        <w:rPr>
          <w:rFonts w:ascii="Arial" w:hAnsi="Arial" w:cs="Arial"/>
          <w:noProof/>
          <w:sz w:val="22"/>
          <w:szCs w:val="22"/>
        </w:rPr>
        <mc:AlternateContent>
          <mc:Choice Requires="wps">
            <w:drawing>
              <wp:anchor distT="0" distB="0" distL="114300" distR="114300" simplePos="0" relativeHeight="251692032" behindDoc="0" locked="0" layoutInCell="1" allowOverlap="1" wp14:anchorId="14235E5A" wp14:editId="0FDC643A">
                <wp:simplePos x="0" y="0"/>
                <wp:positionH relativeFrom="column">
                  <wp:posOffset>3429000</wp:posOffset>
                </wp:positionH>
                <wp:positionV relativeFrom="paragraph">
                  <wp:posOffset>17780</wp:posOffset>
                </wp:positionV>
                <wp:extent cx="0" cy="1092200"/>
                <wp:effectExtent l="0" t="0" r="38100" b="31750"/>
                <wp:wrapNone/>
                <wp:docPr id="67" name="Straight Connector 67"/>
                <wp:cNvGraphicFramePr/>
                <a:graphic xmlns:a="http://schemas.openxmlformats.org/drawingml/2006/main">
                  <a:graphicData uri="http://schemas.microsoft.com/office/word/2010/wordprocessingShape">
                    <wps:wsp>
                      <wps:cNvCnPr/>
                      <wps:spPr>
                        <a:xfrm>
                          <a:off x="0" y="0"/>
                          <a:ext cx="0" cy="10922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95AA5A9" id="Straight Connector 67"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pt,1.4pt" to="2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" strokecolor="black [3213]" strokeweight=".5pt">
                <v:stroke dashstyle="dash" joinstyle="miter"/>
              </v:line>
            </w:pict>
          </mc:Fallback>
        </mc:AlternateContent>
      </w:r>
    </w:p>
    <w:p w14:paraId="19B05CFB" w14:textId="77777777" w:rsidR="0005548B" w:rsidRPr="0005548B" w:rsidRDefault="0005548B" w:rsidP="0005548B">
      <w:pPr>
        <w:rPr>
          <w:rFonts w:ascii="Arial" w:hAnsi="Arial" w:cs="Arial"/>
          <w:sz w:val="22"/>
          <w:szCs w:val="22"/>
        </w:rPr>
      </w:pPr>
    </w:p>
    <w:p w14:paraId="1DEBD9CF" w14:textId="77777777" w:rsidR="0005548B" w:rsidRPr="0005548B" w:rsidRDefault="0005548B" w:rsidP="0005548B">
      <w:pPr>
        <w:rPr>
          <w:rFonts w:ascii="Arial" w:hAnsi="Arial" w:cs="Arial"/>
          <w:sz w:val="22"/>
          <w:szCs w:val="22"/>
        </w:rPr>
      </w:pPr>
    </w:p>
    <w:p w14:paraId="7C0F9EC1" w14:textId="50A1CF90" w:rsidR="0005548B" w:rsidRPr="0005548B" w:rsidRDefault="0005548B" w:rsidP="0005548B">
      <w:pPr>
        <w:rPr>
          <w:rFonts w:ascii="Arial" w:hAnsi="Arial" w:cs="Arial"/>
          <w:sz w:val="22"/>
          <w:szCs w:val="22"/>
        </w:rPr>
      </w:pPr>
    </w:p>
    <w:p w14:paraId="7E4A5A08" w14:textId="77777777" w:rsidR="0005548B" w:rsidRPr="0005548B" w:rsidRDefault="0005548B" w:rsidP="0005548B">
      <w:pPr>
        <w:rPr>
          <w:rFonts w:ascii="Arial" w:hAnsi="Arial" w:cs="Arial"/>
          <w:sz w:val="22"/>
          <w:szCs w:val="22"/>
        </w:rPr>
      </w:pPr>
    </w:p>
    <w:p w14:paraId="056CD1EE" w14:textId="77777777" w:rsidR="0005548B" w:rsidRPr="0005548B" w:rsidRDefault="0005548B" w:rsidP="0005548B">
      <w:pPr>
        <w:rPr>
          <w:rFonts w:ascii="Arial" w:hAnsi="Arial" w:cs="Arial"/>
          <w:sz w:val="22"/>
          <w:szCs w:val="22"/>
        </w:rPr>
      </w:pPr>
    </w:p>
    <w:p w14:paraId="3ABE5607" w14:textId="05EF4C22" w:rsidR="0005548B" w:rsidRPr="0005548B" w:rsidRDefault="00C257F2" w:rsidP="0005548B">
      <w:pPr>
        <w:rPr>
          <w:rFonts w:ascii="Arial" w:hAnsi="Arial" w:cs="Arial"/>
          <w:sz w:val="22"/>
          <w:szCs w:val="22"/>
        </w:rPr>
      </w:pPr>
      <w:r w:rsidRPr="0005548B">
        <w:rPr>
          <w:rFonts w:ascii="Arial" w:hAnsi="Arial" w:cs="Arial"/>
          <w:noProof/>
          <w:sz w:val="22"/>
          <w:szCs w:val="22"/>
        </w:rPr>
        <mc:AlternateContent>
          <mc:Choice Requires="wps">
            <w:drawing>
              <wp:anchor distT="0" distB="0" distL="114300" distR="114300" simplePos="0" relativeHeight="251687936" behindDoc="1" locked="0" layoutInCell="1" allowOverlap="1" wp14:anchorId="07089C86" wp14:editId="1BFDFB40">
                <wp:simplePos x="0" y="0"/>
                <wp:positionH relativeFrom="column">
                  <wp:posOffset>3851910</wp:posOffset>
                </wp:positionH>
                <wp:positionV relativeFrom="paragraph">
                  <wp:posOffset>160655</wp:posOffset>
                </wp:positionV>
                <wp:extent cx="914400" cy="2286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871B78B" w14:textId="77777777" w:rsidR="0005548B" w:rsidRPr="00EA53DB" w:rsidRDefault="0005548B" w:rsidP="0005548B">
                            <w:pPr>
                              <w:rPr>
                                <w:rFonts w:ascii="Arial" w:hAnsi="Arial" w:cs="Arial"/>
                                <w:sz w:val="16"/>
                                <w:szCs w:val="16"/>
                              </w:rPr>
                            </w:pPr>
                            <w:r>
                              <w:rPr>
                                <w:rFonts w:ascii="Arial" w:hAnsi="Arial" w:cs="Arial"/>
                                <w:sz w:val="16"/>
                                <w:szCs w:val="16"/>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89C86" id="Text Box 59" o:spid="_x0000_s1040" type="#_x0000_t202" style="position:absolute;margin-left:303.3pt;margin-top:12.65pt;width:1in;height:18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yr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" fillcolor="white [3201]" stroked="f" strokeweight=".5pt">
                <v:textbox>
                  <w:txbxContent>
                    <w:p w14:paraId="1871B78B" w14:textId="77777777" w:rsidR="0005548B" w:rsidRPr="00EA53DB" w:rsidRDefault="0005548B" w:rsidP="0005548B">
                      <w:pPr>
                        <w:rPr>
                          <w:rFonts w:ascii="Arial" w:hAnsi="Arial" w:cs="Arial"/>
                          <w:sz w:val="16"/>
                          <w:szCs w:val="16"/>
                        </w:rPr>
                      </w:pPr>
                      <w:r>
                        <w:rPr>
                          <w:rFonts w:ascii="Arial" w:hAnsi="Arial" w:cs="Arial"/>
                          <w:sz w:val="16"/>
                          <w:szCs w:val="16"/>
                        </w:rPr>
                        <w:t>D</w:t>
                      </w:r>
                    </w:p>
                  </w:txbxContent>
                </v:textbox>
              </v:shape>
            </w:pict>
          </mc:Fallback>
        </mc:AlternateContent>
      </w:r>
    </w:p>
    <w:p w14:paraId="5D689E82" w14:textId="40071755" w:rsidR="0005548B" w:rsidRPr="0005548B" w:rsidRDefault="0005548B" w:rsidP="0005548B">
      <w:pPr>
        <w:rPr>
          <w:rFonts w:ascii="Arial" w:hAnsi="Arial" w:cs="Arial"/>
          <w:sz w:val="22"/>
          <w:szCs w:val="22"/>
        </w:rPr>
      </w:pPr>
    </w:p>
    <w:p w14:paraId="3B38AA30" w14:textId="07E5D4EC" w:rsidR="0005548B" w:rsidRPr="0005548B" w:rsidRDefault="0005548B" w:rsidP="0005548B">
      <w:pPr>
        <w:rPr>
          <w:rFonts w:ascii="Arial" w:hAnsi="Arial" w:cs="Arial"/>
          <w:sz w:val="22"/>
          <w:szCs w:val="22"/>
        </w:rPr>
      </w:pPr>
    </w:p>
    <w:p w14:paraId="17262147" w14:textId="2CD75578" w:rsidR="0005548B" w:rsidRPr="0005548B" w:rsidRDefault="0005548B" w:rsidP="0005548B">
      <w:pPr>
        <w:rPr>
          <w:rFonts w:ascii="Arial" w:hAnsi="Arial" w:cs="Arial"/>
          <w:sz w:val="22"/>
          <w:szCs w:val="22"/>
        </w:rPr>
      </w:pPr>
    </w:p>
    <w:p w14:paraId="5BF6AAAB" w14:textId="20FE464D" w:rsidR="0005548B" w:rsidRPr="0005548B" w:rsidRDefault="0005548B" w:rsidP="0005548B">
      <w:pPr>
        <w:rPr>
          <w:rFonts w:ascii="Arial" w:hAnsi="Arial" w:cs="Arial"/>
          <w:sz w:val="22"/>
          <w:szCs w:val="22"/>
        </w:rPr>
      </w:pPr>
    </w:p>
    <w:p w14:paraId="55DBCC31" w14:textId="6C3553EE" w:rsidR="0005548B" w:rsidRPr="0005548B" w:rsidRDefault="0005548B" w:rsidP="0005548B">
      <w:pPr>
        <w:rPr>
          <w:rFonts w:ascii="Arial" w:hAnsi="Arial" w:cs="Arial"/>
          <w:sz w:val="22"/>
          <w:szCs w:val="22"/>
        </w:rPr>
      </w:pPr>
    </w:p>
    <w:p w14:paraId="54E1D363" w14:textId="7677559A" w:rsidR="0005548B" w:rsidRPr="0005548B" w:rsidRDefault="0005548B" w:rsidP="0005548B">
      <w:pPr>
        <w:rPr>
          <w:rFonts w:ascii="Arial" w:hAnsi="Arial" w:cs="Arial"/>
          <w:sz w:val="22"/>
          <w:szCs w:val="22"/>
        </w:rPr>
      </w:pPr>
    </w:p>
    <w:p w14:paraId="5B1BF093" w14:textId="59E92C84" w:rsidR="0005548B" w:rsidRPr="0005548B" w:rsidRDefault="0005548B" w:rsidP="0005548B">
      <w:pPr>
        <w:rPr>
          <w:rFonts w:ascii="Arial" w:hAnsi="Arial" w:cs="Arial"/>
          <w:sz w:val="22"/>
          <w:szCs w:val="22"/>
        </w:rPr>
      </w:pPr>
    </w:p>
    <w:p w14:paraId="615D9A1E" w14:textId="5EEE6CC1" w:rsidR="0005548B" w:rsidRPr="0005548B" w:rsidRDefault="0005548B" w:rsidP="0005548B">
      <w:pPr>
        <w:rPr>
          <w:rFonts w:ascii="Arial" w:hAnsi="Arial" w:cs="Arial"/>
          <w:sz w:val="22"/>
          <w:szCs w:val="22"/>
        </w:rPr>
      </w:pPr>
    </w:p>
    <w:p w14:paraId="7BCF0B9D" w14:textId="77777777" w:rsidR="0005548B" w:rsidRPr="0005548B" w:rsidRDefault="0005548B" w:rsidP="0005548B">
      <w:pPr>
        <w:rPr>
          <w:rFonts w:ascii="Arial" w:hAnsi="Arial" w:cs="Arial"/>
          <w:sz w:val="22"/>
          <w:szCs w:val="22"/>
        </w:rPr>
      </w:pPr>
    </w:p>
    <w:p w14:paraId="32F717B8" w14:textId="77777777" w:rsidR="0005548B" w:rsidRPr="0005548B" w:rsidRDefault="0005548B" w:rsidP="0005548B">
      <w:pPr>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05548B" w:rsidRPr="0005548B" w14:paraId="50D28F3F" w14:textId="77777777" w:rsidTr="00FC26BA">
        <w:trPr>
          <w:trHeight w:val="567"/>
        </w:trPr>
        <w:tc>
          <w:tcPr>
            <w:tcW w:w="8642" w:type="dxa"/>
            <w:vAlign w:val="center"/>
          </w:tcPr>
          <w:p w14:paraId="4C55CB21" w14:textId="648139B5" w:rsidR="0005548B" w:rsidRPr="0005548B" w:rsidRDefault="0005548B" w:rsidP="004A7144">
            <w:pPr>
              <w:rPr>
                <w:rFonts w:ascii="Arial" w:hAnsi="Arial" w:cs="Arial"/>
                <w:color w:val="FF0000"/>
                <w:sz w:val="22"/>
                <w:szCs w:val="22"/>
              </w:rPr>
            </w:pPr>
            <w:r w:rsidRPr="0005548B">
              <w:rPr>
                <w:rFonts w:ascii="Arial" w:hAnsi="Arial" w:cs="Arial"/>
                <w:color w:val="FF0000"/>
                <w:sz w:val="22"/>
                <w:szCs w:val="22"/>
              </w:rPr>
              <w:t xml:space="preserve">Each section is </w:t>
            </w:r>
            <w:del w:id="7" w:author="BAKER Mark [Southern River College]" w:date="2023-10-11T10:19:00Z">
              <w:r w:rsidRPr="0005548B" w:rsidDel="003A6B49">
                <w:rPr>
                  <w:rFonts w:ascii="Arial" w:hAnsi="Arial" w:cs="Arial"/>
                  <w:color w:val="FF0000"/>
                  <w:sz w:val="22"/>
                  <w:szCs w:val="22"/>
                </w:rPr>
                <w:delText>linear</w:delText>
              </w:r>
            </w:del>
            <w:ins w:id="8" w:author="BAKER Mark [Southern River College]" w:date="2023-10-11T10:19:00Z">
              <w:r w:rsidR="003A6B49">
                <w:rPr>
                  <w:rFonts w:ascii="Arial" w:hAnsi="Arial" w:cs="Arial"/>
                  <w:color w:val="FF0000"/>
                  <w:sz w:val="22"/>
                  <w:szCs w:val="22"/>
                </w:rPr>
                <w:t>horizontal</w:t>
              </w:r>
            </w:ins>
            <w:r w:rsidRPr="0005548B">
              <w:rPr>
                <w:rFonts w:ascii="Arial" w:hAnsi="Arial" w:cs="Arial"/>
                <w:color w:val="FF0000"/>
                <w:sz w:val="22"/>
                <w:szCs w:val="22"/>
              </w:rPr>
              <w:t>.</w:t>
            </w:r>
          </w:p>
        </w:tc>
        <w:tc>
          <w:tcPr>
            <w:tcW w:w="1559" w:type="dxa"/>
            <w:vAlign w:val="center"/>
          </w:tcPr>
          <w:p w14:paraId="125E904D" w14:textId="77777777" w:rsidR="0005548B" w:rsidRPr="0005548B" w:rsidRDefault="0005548B" w:rsidP="004A7144">
            <w:pPr>
              <w:jc w:val="center"/>
              <w:rPr>
                <w:rFonts w:ascii="Arial" w:hAnsi="Arial" w:cs="Arial"/>
                <w:color w:val="FF0000"/>
                <w:sz w:val="22"/>
                <w:szCs w:val="22"/>
              </w:rPr>
            </w:pPr>
            <w:r w:rsidRPr="0005548B">
              <w:rPr>
                <w:rFonts w:ascii="Arial" w:hAnsi="Arial" w:cs="Arial"/>
                <w:color w:val="FF0000"/>
                <w:sz w:val="22"/>
                <w:szCs w:val="22"/>
              </w:rPr>
              <w:t>1 mark</w:t>
            </w:r>
          </w:p>
        </w:tc>
      </w:tr>
      <w:tr w:rsidR="0005548B" w:rsidRPr="0005548B" w14:paraId="31BC5BB7" w14:textId="77777777" w:rsidTr="00FC26BA">
        <w:trPr>
          <w:trHeight w:val="567"/>
        </w:trPr>
        <w:tc>
          <w:tcPr>
            <w:tcW w:w="8642" w:type="dxa"/>
            <w:vAlign w:val="center"/>
          </w:tcPr>
          <w:p w14:paraId="38CE4359" w14:textId="33DEF4F6" w:rsidR="0005548B" w:rsidRPr="0005548B" w:rsidRDefault="0005548B" w:rsidP="004A7144">
            <w:pPr>
              <w:rPr>
                <w:rFonts w:ascii="Arial" w:hAnsi="Arial" w:cs="Arial"/>
                <w:color w:val="FF0000"/>
                <w:sz w:val="22"/>
                <w:szCs w:val="22"/>
              </w:rPr>
            </w:pPr>
            <w:r w:rsidRPr="0005548B">
              <w:rPr>
                <w:rFonts w:ascii="Arial" w:hAnsi="Arial" w:cs="Arial"/>
                <w:color w:val="FF0000"/>
                <w:sz w:val="22"/>
                <w:szCs w:val="22"/>
              </w:rPr>
              <w:t xml:space="preserve">Section BC: </w:t>
            </w:r>
            <w:r w:rsidR="00993803">
              <w:rPr>
                <w:rFonts w:ascii="Arial" w:hAnsi="Arial" w:cs="Arial"/>
                <w:color w:val="FF0000"/>
                <w:sz w:val="22"/>
                <w:szCs w:val="22"/>
              </w:rPr>
              <w:t>I</w:t>
            </w:r>
            <w:r w:rsidR="00993803" w:rsidRPr="00993803">
              <w:rPr>
                <w:rFonts w:ascii="Arial" w:hAnsi="Arial" w:cs="Arial"/>
                <w:color w:val="FF0000"/>
                <w:sz w:val="22"/>
                <w:szCs w:val="22"/>
                <w:vertAlign w:val="subscript"/>
              </w:rPr>
              <w:t>BC</w:t>
            </w:r>
            <w:r w:rsidRPr="0005548B">
              <w:rPr>
                <w:rFonts w:ascii="Arial" w:hAnsi="Arial" w:cs="Arial"/>
                <w:color w:val="FF0000"/>
                <w:sz w:val="22"/>
                <w:szCs w:val="22"/>
              </w:rPr>
              <w:t xml:space="preserve"> = 0</w:t>
            </w:r>
          </w:p>
        </w:tc>
        <w:tc>
          <w:tcPr>
            <w:tcW w:w="1559" w:type="dxa"/>
            <w:vAlign w:val="center"/>
          </w:tcPr>
          <w:p w14:paraId="5BFA708B" w14:textId="77777777" w:rsidR="0005548B" w:rsidRPr="0005548B" w:rsidRDefault="0005548B" w:rsidP="004A7144">
            <w:pPr>
              <w:jc w:val="center"/>
              <w:rPr>
                <w:rFonts w:ascii="Arial" w:hAnsi="Arial" w:cs="Arial"/>
                <w:color w:val="FF0000"/>
                <w:sz w:val="22"/>
                <w:szCs w:val="22"/>
              </w:rPr>
            </w:pPr>
            <w:r w:rsidRPr="0005548B">
              <w:rPr>
                <w:rFonts w:ascii="Arial" w:hAnsi="Arial" w:cs="Arial"/>
                <w:color w:val="FF0000"/>
                <w:sz w:val="22"/>
                <w:szCs w:val="22"/>
              </w:rPr>
              <w:t>1 mark</w:t>
            </w:r>
          </w:p>
        </w:tc>
      </w:tr>
      <w:tr w:rsidR="0005548B" w:rsidRPr="0005548B" w14:paraId="4E014C2F" w14:textId="77777777" w:rsidTr="00FC26BA">
        <w:trPr>
          <w:trHeight w:val="567"/>
        </w:trPr>
        <w:tc>
          <w:tcPr>
            <w:tcW w:w="8642" w:type="dxa"/>
            <w:vAlign w:val="center"/>
          </w:tcPr>
          <w:p w14:paraId="22173F71" w14:textId="44838062" w:rsidR="0005548B" w:rsidRPr="0005548B" w:rsidRDefault="0005548B" w:rsidP="004A7144">
            <w:pPr>
              <w:rPr>
                <w:rFonts w:ascii="Arial" w:hAnsi="Arial" w:cs="Arial"/>
                <w:color w:val="FF0000"/>
                <w:sz w:val="22"/>
                <w:szCs w:val="22"/>
              </w:rPr>
            </w:pPr>
            <w:r w:rsidRPr="0005548B">
              <w:rPr>
                <w:rFonts w:ascii="Arial" w:hAnsi="Arial" w:cs="Arial"/>
                <w:color w:val="FF0000"/>
                <w:sz w:val="22"/>
                <w:szCs w:val="22"/>
              </w:rPr>
              <w:t xml:space="preserve">Section </w:t>
            </w:r>
            <w:r w:rsidR="00993803">
              <w:rPr>
                <w:rFonts w:ascii="Arial" w:hAnsi="Arial" w:cs="Arial"/>
                <w:color w:val="FF0000"/>
                <w:sz w:val="22"/>
                <w:szCs w:val="22"/>
              </w:rPr>
              <w:t>I</w:t>
            </w:r>
            <w:r w:rsidRPr="00993803">
              <w:rPr>
                <w:rFonts w:ascii="Arial" w:hAnsi="Arial" w:cs="Arial"/>
                <w:color w:val="FF0000"/>
                <w:sz w:val="22"/>
                <w:szCs w:val="22"/>
                <w:vertAlign w:val="subscript"/>
              </w:rPr>
              <w:t>AB</w:t>
            </w:r>
            <w:r w:rsidRPr="0005548B">
              <w:rPr>
                <w:rFonts w:ascii="Arial" w:hAnsi="Arial" w:cs="Arial"/>
                <w:color w:val="FF0000"/>
                <w:sz w:val="22"/>
                <w:szCs w:val="22"/>
              </w:rPr>
              <w:t xml:space="preserve"> </w:t>
            </w:r>
            <w:r w:rsidR="00993803">
              <w:rPr>
                <w:rFonts w:ascii="Arial" w:hAnsi="Arial" w:cs="Arial"/>
                <w:color w:val="FF0000"/>
                <w:sz w:val="22"/>
                <w:szCs w:val="22"/>
              </w:rPr>
              <w:t>&lt; 0</w:t>
            </w:r>
            <w:r w:rsidR="00186109">
              <w:rPr>
                <w:rFonts w:ascii="Arial" w:hAnsi="Arial" w:cs="Arial"/>
                <w:color w:val="FF0000"/>
                <w:sz w:val="22"/>
                <w:szCs w:val="22"/>
              </w:rPr>
              <w:t xml:space="preserve">; </w:t>
            </w:r>
            <w:r w:rsidR="00993803">
              <w:rPr>
                <w:rFonts w:ascii="Arial" w:hAnsi="Arial" w:cs="Arial"/>
                <w:color w:val="FF0000"/>
                <w:sz w:val="22"/>
                <w:szCs w:val="22"/>
              </w:rPr>
              <w:t>I</w:t>
            </w:r>
            <w:r w:rsidR="00186109" w:rsidRPr="00993803">
              <w:rPr>
                <w:rFonts w:ascii="Arial" w:hAnsi="Arial" w:cs="Arial"/>
                <w:color w:val="FF0000"/>
                <w:sz w:val="22"/>
                <w:szCs w:val="22"/>
                <w:vertAlign w:val="subscript"/>
              </w:rPr>
              <w:t>CD</w:t>
            </w:r>
            <w:r w:rsidR="00186109">
              <w:rPr>
                <w:rFonts w:ascii="Arial" w:hAnsi="Arial" w:cs="Arial"/>
                <w:color w:val="FF0000"/>
                <w:sz w:val="22"/>
                <w:szCs w:val="22"/>
              </w:rPr>
              <w:t xml:space="preserve"> </w:t>
            </w:r>
            <w:r w:rsidR="00993803">
              <w:rPr>
                <w:rFonts w:ascii="Arial" w:hAnsi="Arial" w:cs="Arial"/>
                <w:color w:val="FF0000"/>
                <w:sz w:val="22"/>
                <w:szCs w:val="22"/>
              </w:rPr>
              <w:t>&gt; 0</w:t>
            </w:r>
          </w:p>
        </w:tc>
        <w:tc>
          <w:tcPr>
            <w:tcW w:w="1559" w:type="dxa"/>
            <w:vAlign w:val="center"/>
          </w:tcPr>
          <w:p w14:paraId="70E9A239" w14:textId="77777777" w:rsidR="0005548B" w:rsidRPr="0005548B" w:rsidRDefault="0005548B" w:rsidP="004A7144">
            <w:pPr>
              <w:jc w:val="center"/>
              <w:rPr>
                <w:rFonts w:ascii="Arial" w:hAnsi="Arial" w:cs="Arial"/>
                <w:color w:val="FF0000"/>
                <w:sz w:val="22"/>
                <w:szCs w:val="22"/>
              </w:rPr>
            </w:pPr>
            <w:r w:rsidRPr="0005548B">
              <w:rPr>
                <w:rFonts w:ascii="Arial" w:hAnsi="Arial" w:cs="Arial"/>
                <w:color w:val="FF0000"/>
                <w:sz w:val="22"/>
                <w:szCs w:val="22"/>
              </w:rPr>
              <w:t>1 mark</w:t>
            </w:r>
          </w:p>
        </w:tc>
      </w:tr>
      <w:tr w:rsidR="00CA1754" w:rsidRPr="0005548B" w14:paraId="21232336" w14:textId="77777777" w:rsidTr="00FC26BA">
        <w:trPr>
          <w:trHeight w:val="567"/>
        </w:trPr>
        <w:tc>
          <w:tcPr>
            <w:tcW w:w="8642" w:type="dxa"/>
            <w:vAlign w:val="center"/>
          </w:tcPr>
          <w:p w14:paraId="20C06EC6" w14:textId="5EBF58E7" w:rsidR="00CA1754" w:rsidRDefault="00CA1754" w:rsidP="004A7144">
            <w:pPr>
              <w:rPr>
                <w:rFonts w:ascii="Arial" w:hAnsi="Arial" w:cs="Arial"/>
                <w:color w:val="FF0000"/>
                <w:sz w:val="22"/>
                <w:szCs w:val="22"/>
              </w:rPr>
            </w:pPr>
            <w:r>
              <w:rPr>
                <w:rFonts w:ascii="Arial" w:hAnsi="Arial" w:cs="Arial"/>
                <w:color w:val="FF0000"/>
                <w:sz w:val="22"/>
                <w:szCs w:val="22"/>
              </w:rPr>
              <w:t>Magnitude: I</w:t>
            </w:r>
            <w:r w:rsidRPr="00CA1754">
              <w:rPr>
                <w:rFonts w:ascii="Arial" w:hAnsi="Arial" w:cs="Arial"/>
                <w:color w:val="FF0000"/>
                <w:sz w:val="22"/>
                <w:szCs w:val="22"/>
                <w:vertAlign w:val="subscript"/>
              </w:rPr>
              <w:t>CD</w:t>
            </w:r>
            <w:r>
              <w:rPr>
                <w:rFonts w:ascii="Arial" w:hAnsi="Arial" w:cs="Arial"/>
                <w:color w:val="FF0000"/>
                <w:sz w:val="22"/>
                <w:szCs w:val="22"/>
              </w:rPr>
              <w:t xml:space="preserve"> &gt; I</w:t>
            </w:r>
            <w:r w:rsidRPr="00CA1754">
              <w:rPr>
                <w:rFonts w:ascii="Arial" w:hAnsi="Arial" w:cs="Arial"/>
                <w:color w:val="FF0000"/>
                <w:sz w:val="22"/>
                <w:szCs w:val="22"/>
                <w:vertAlign w:val="subscript"/>
              </w:rPr>
              <w:t>AB</w:t>
            </w:r>
          </w:p>
        </w:tc>
        <w:tc>
          <w:tcPr>
            <w:tcW w:w="1559" w:type="dxa"/>
            <w:vAlign w:val="center"/>
          </w:tcPr>
          <w:p w14:paraId="11666AFD" w14:textId="29E5D2FB" w:rsidR="00CA1754" w:rsidRPr="0005548B" w:rsidRDefault="00CA1754" w:rsidP="004A7144">
            <w:pPr>
              <w:jc w:val="center"/>
              <w:rPr>
                <w:rFonts w:ascii="Arial" w:hAnsi="Arial" w:cs="Arial"/>
                <w:color w:val="FF0000"/>
                <w:sz w:val="22"/>
                <w:szCs w:val="22"/>
              </w:rPr>
            </w:pPr>
            <w:r w:rsidRPr="0005548B">
              <w:rPr>
                <w:rFonts w:ascii="Arial" w:hAnsi="Arial" w:cs="Arial"/>
                <w:color w:val="FF0000"/>
                <w:sz w:val="22"/>
                <w:szCs w:val="22"/>
              </w:rPr>
              <w:t>1 mark</w:t>
            </w:r>
          </w:p>
        </w:tc>
      </w:tr>
    </w:tbl>
    <w:p w14:paraId="22D47B12" w14:textId="77777777" w:rsidR="0005548B" w:rsidRPr="0005548B" w:rsidRDefault="0005548B" w:rsidP="0005548B">
      <w:pPr>
        <w:rPr>
          <w:rFonts w:ascii="Arial" w:hAnsi="Arial" w:cs="Arial"/>
          <w:sz w:val="22"/>
          <w:szCs w:val="22"/>
        </w:rPr>
      </w:pPr>
    </w:p>
    <w:p w14:paraId="237C60D5" w14:textId="17FE3B6A" w:rsidR="00665860" w:rsidRDefault="00665860" w:rsidP="00CA1754">
      <w:pPr>
        <w:ind w:left="709" w:hanging="709"/>
        <w:rPr>
          <w:rFonts w:ascii="Arial" w:hAnsi="Arial" w:cs="Arial"/>
          <w:b/>
          <w:bCs/>
          <w:sz w:val="22"/>
          <w:szCs w:val="22"/>
        </w:rPr>
      </w:pPr>
    </w:p>
    <w:p w14:paraId="110721B5" w14:textId="77777777" w:rsidR="00BA5EBE" w:rsidRDefault="00BA5EBE">
      <w:pPr>
        <w:spacing w:after="160" w:line="259" w:lineRule="auto"/>
        <w:rPr>
          <w:rFonts w:ascii="Arial" w:hAnsi="Arial" w:cs="Arial"/>
          <w:b/>
          <w:bCs/>
          <w:sz w:val="22"/>
          <w:szCs w:val="22"/>
        </w:rPr>
      </w:pPr>
      <w:r>
        <w:rPr>
          <w:rFonts w:ascii="Arial" w:hAnsi="Arial" w:cs="Arial"/>
          <w:b/>
          <w:bCs/>
          <w:sz w:val="22"/>
          <w:szCs w:val="22"/>
        </w:rPr>
        <w:br w:type="page"/>
      </w:r>
    </w:p>
    <w:p w14:paraId="51C8B97C" w14:textId="594040E9" w:rsidR="00665860" w:rsidRDefault="00665860" w:rsidP="00665860">
      <w:pPr>
        <w:spacing w:after="160" w:line="259" w:lineRule="auto"/>
        <w:rPr>
          <w:rFonts w:ascii="Arial" w:hAnsi="Arial" w:cs="Arial"/>
          <w:b/>
          <w:bCs/>
          <w:sz w:val="22"/>
          <w:szCs w:val="22"/>
        </w:rPr>
      </w:pPr>
      <w:r>
        <w:rPr>
          <w:rFonts w:ascii="Arial" w:hAnsi="Arial" w:cs="Arial"/>
          <w:b/>
          <w:bCs/>
          <w:sz w:val="22"/>
          <w:szCs w:val="22"/>
        </w:rPr>
        <w:lastRenderedPageBreak/>
        <w:t>QUESTION 10</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(5 marks)</w:t>
      </w:r>
    </w:p>
    <w:p w14:paraId="35F3B328" w14:textId="4E2B7951" w:rsidR="00665860" w:rsidRPr="00665860" w:rsidRDefault="00665860">
      <w:pPr>
        <w:pStyle w:val="ListParagraph"/>
        <w:numPr>
          <w:ilvl w:val="0"/>
          <w:numId w:val="7"/>
        </w:numPr>
        <w:spacing w:after="160" w:line="259" w:lineRule="auto"/>
        <w:ind w:hanging="720"/>
        <w:rPr>
          <w:rFonts w:ascii="Arial" w:hAnsi="Arial" w:cs="Arial"/>
          <w:sz w:val="22"/>
          <w:szCs w:val="22"/>
          <w:lang w:val="en-GB"/>
        </w:rPr>
      </w:pPr>
      <w:r w:rsidRPr="00665860">
        <w:rPr>
          <w:rFonts w:ascii="Arial" w:hAnsi="Arial" w:cs="Arial"/>
          <w:sz w:val="22"/>
          <w:szCs w:val="22"/>
          <w:lang w:val="en-GB"/>
        </w:rPr>
        <w:t xml:space="preserve">Calculate the </w:t>
      </w:r>
      <w:bookmarkStart w:id="9" w:name="_Hlk139981475"/>
      <w:r w:rsidR="004756E2">
        <w:rPr>
          <w:rFonts w:ascii="Arial" w:hAnsi="Arial" w:cs="Arial"/>
          <w:sz w:val="22"/>
          <w:szCs w:val="22"/>
          <w:lang w:val="en-GB"/>
        </w:rPr>
        <w:t>velocity</w:t>
      </w:r>
      <w:r w:rsidRPr="00665860">
        <w:rPr>
          <w:rFonts w:ascii="Arial" w:hAnsi="Arial" w:cs="Arial"/>
          <w:sz w:val="22"/>
          <w:szCs w:val="22"/>
          <w:lang w:val="en-GB"/>
        </w:rPr>
        <w:t xml:space="preserve"> </w:t>
      </w:r>
      <w:bookmarkEnd w:id="9"/>
      <w:r w:rsidRPr="00665860">
        <w:rPr>
          <w:rFonts w:ascii="Arial" w:hAnsi="Arial" w:cs="Arial"/>
          <w:sz w:val="22"/>
          <w:szCs w:val="22"/>
          <w:lang w:val="en-GB"/>
        </w:rPr>
        <w:t>of the missile relative to the observer on Earth.</w:t>
      </w:r>
    </w:p>
    <w:p w14:paraId="612CC48B" w14:textId="77777777" w:rsidR="00665860" w:rsidRPr="00665860" w:rsidRDefault="00665860" w:rsidP="00665860">
      <w:pPr>
        <w:pStyle w:val="ListParagraph"/>
        <w:jc w:val="right"/>
        <w:rPr>
          <w:rFonts w:ascii="Arial" w:hAnsi="Arial" w:cs="Arial"/>
          <w:sz w:val="22"/>
          <w:szCs w:val="22"/>
          <w:lang w:val="en-GB"/>
        </w:rPr>
      </w:pPr>
      <w:r w:rsidRPr="00665860">
        <w:rPr>
          <w:rFonts w:ascii="Arial" w:hAnsi="Arial" w:cs="Arial"/>
          <w:sz w:val="22"/>
          <w:szCs w:val="22"/>
          <w:lang w:val="en-GB"/>
        </w:rPr>
        <w:t>(4)</w:t>
      </w:r>
    </w:p>
    <w:p w14:paraId="0D7CFF7C" w14:textId="77777777" w:rsidR="00665860" w:rsidRPr="00665860" w:rsidRDefault="00665860" w:rsidP="00665860">
      <w:pPr>
        <w:pStyle w:val="ListParagraph"/>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2694"/>
        <w:gridCol w:w="6095"/>
        <w:gridCol w:w="1417"/>
      </w:tblGrid>
      <w:tr w:rsidR="00665860" w:rsidRPr="00665860" w14:paraId="7A80F372" w14:textId="77777777" w:rsidTr="00665860">
        <w:trPr>
          <w:trHeight w:val="567"/>
        </w:trPr>
        <w:tc>
          <w:tcPr>
            <w:tcW w:w="2694" w:type="dxa"/>
            <w:vAlign w:val="center"/>
          </w:tcPr>
          <w:p w14:paraId="0F61FC9C" w14:textId="77777777"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Uses consistent sign convention</w:t>
            </w:r>
          </w:p>
        </w:tc>
        <w:tc>
          <w:tcPr>
            <w:tcW w:w="6095" w:type="dxa"/>
            <w:vAlign w:val="center"/>
          </w:tcPr>
          <w:p w14:paraId="3D24A7DE" w14:textId="5D56611D" w:rsidR="00665860" w:rsidRPr="00665860" w:rsidRDefault="00665860"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r>
                  <w:ins w:id="10" w:author="BAKER Mark [Southern River College]" w:date="2023-10-11T10:18:00Z">
                    <m:rPr>
                      <m:sty m:val="p"/>
                    </m:rPr>
                    <w:rPr>
                      <w:rFonts w:ascii="Cambria Math" w:hAnsi="Cambria Math" w:cs="Arial"/>
                      <w:color w:val="FF0000"/>
                      <w:sz w:val="22"/>
                      <w:szCs w:val="22"/>
                      <w:lang w:val="en-GB"/>
                    </w:rPr>
                    <m:t>-</m:t>
                  </w:ins>
                </m:r>
                <m:r>
                  <m:rPr>
                    <m:sty m:val="p"/>
                  </m:rPr>
                  <w:rPr>
                    <w:rFonts w:ascii="Cambria Math" w:hAnsi="Cambria Math" w:cs="Arial"/>
                    <w:color w:val="FF0000"/>
                    <w:sz w:val="22"/>
                    <w:szCs w:val="22"/>
                    <w:lang w:val="en-GB"/>
                  </w:rPr>
                  <m:t xml:space="preserve">0.700c;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u</m:t>
                    </m:r>
                  </m:e>
                  <m:sup>
                    <m:r>
                      <m:rPr>
                        <m:sty m:val="p"/>
                      </m:rPr>
                      <w:rPr>
                        <w:rFonts w:ascii="Cambria Math" w:hAnsi="Cambria Math" w:cs="Arial"/>
                        <w:color w:val="FF0000"/>
                        <w:sz w:val="22"/>
                        <w:szCs w:val="22"/>
                        <w:lang w:val="en-GB"/>
                      </w:rPr>
                      <m:t>'</m:t>
                    </m:r>
                  </m:sup>
                </m:sSup>
                <m:r>
                  <m:rPr>
                    <m:sty m:val="p"/>
                  </m:rPr>
                  <w:rPr>
                    <w:rFonts w:ascii="Cambria Math" w:hAnsi="Cambria Math" w:cs="Arial"/>
                    <w:color w:val="FF0000"/>
                    <w:sz w:val="22"/>
                    <w:szCs w:val="22"/>
                    <w:lang w:val="en-GB"/>
                  </w:rPr>
                  <m:t>=</m:t>
                </m:r>
                <m:r>
                  <w:del w:id="11" w:author="BAKER Mark [Southern River College]" w:date="2023-10-11T10:18:00Z">
                    <m:rPr>
                      <m:sty m:val="p"/>
                    </m:rPr>
                    <w:rPr>
                      <w:rFonts w:ascii="Cambria Math" w:hAnsi="Cambria Math" w:cs="Arial"/>
                      <w:color w:val="FF0000"/>
                      <w:sz w:val="22"/>
                      <w:szCs w:val="22"/>
                      <w:lang w:val="en-GB"/>
                    </w:rPr>
                    <m:t>-</m:t>
                  </w:del>
                </m:r>
                <m:r>
                  <m:rPr>
                    <m:sty m:val="p"/>
                  </m:rPr>
                  <w:rPr>
                    <w:rFonts w:ascii="Cambria Math" w:hAnsi="Cambria Math" w:cs="Arial"/>
                    <w:color w:val="FF0000"/>
                    <w:sz w:val="22"/>
                    <w:szCs w:val="22"/>
                    <w:lang w:val="en-GB"/>
                  </w:rPr>
                  <m:t>0.400c</m:t>
                </m:r>
              </m:oMath>
            </m:oMathPara>
          </w:p>
        </w:tc>
        <w:tc>
          <w:tcPr>
            <w:tcW w:w="1417" w:type="dxa"/>
            <w:vAlign w:val="center"/>
          </w:tcPr>
          <w:p w14:paraId="4248B628" w14:textId="77777777" w:rsidR="00665860" w:rsidRPr="00665860" w:rsidRDefault="00665860" w:rsidP="004A7144">
            <w:pPr>
              <w:pStyle w:val="ListParagraph"/>
              <w:ind w:left="0"/>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r w:rsidR="00665860" w:rsidRPr="00665860" w14:paraId="55E345C1" w14:textId="77777777" w:rsidTr="00665860">
        <w:trPr>
          <w:trHeight w:val="567"/>
        </w:trPr>
        <w:tc>
          <w:tcPr>
            <w:tcW w:w="2694" w:type="dxa"/>
            <w:vAlign w:val="center"/>
          </w:tcPr>
          <w:p w14:paraId="4008513A" w14:textId="77777777"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Correctly identifies frame of reference and formula</w:t>
            </w:r>
          </w:p>
        </w:tc>
        <w:tc>
          <w:tcPr>
            <w:tcW w:w="6095" w:type="dxa"/>
            <w:vAlign w:val="center"/>
          </w:tcPr>
          <w:p w14:paraId="1A20FECE" w14:textId="77777777" w:rsidR="00665860" w:rsidRPr="00665860" w:rsidRDefault="00665860"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u=</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v+</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u</m:t>
                        </m:r>
                      </m:e>
                      <m:sup>
                        <m:r>
                          <m:rPr>
                            <m:sty m:val="p"/>
                          </m:rPr>
                          <w:rPr>
                            <w:rFonts w:ascii="Cambria Math" w:hAnsi="Cambria Math" w:cs="Arial"/>
                            <w:color w:val="FF0000"/>
                            <w:sz w:val="22"/>
                            <w:szCs w:val="22"/>
                            <w:lang w:val="en-GB"/>
                          </w:rPr>
                          <m:t>'</m:t>
                        </m:r>
                      </m:sup>
                    </m:sSup>
                  </m:num>
                  <m:den>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v</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u</m:t>
                            </m:r>
                          </m:e>
                          <m:sup>
                            <m:r>
                              <m:rPr>
                                <m:sty m:val="p"/>
                              </m:rPr>
                              <w:rPr>
                                <w:rFonts w:ascii="Cambria Math" w:hAnsi="Cambria Math" w:cs="Arial"/>
                                <w:color w:val="FF0000"/>
                                <w:sz w:val="22"/>
                                <w:szCs w:val="22"/>
                                <w:lang w:val="en-GB"/>
                              </w:rPr>
                              <m:t>'</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den>
                </m:f>
              </m:oMath>
            </m:oMathPara>
          </w:p>
        </w:tc>
        <w:tc>
          <w:tcPr>
            <w:tcW w:w="1417" w:type="dxa"/>
            <w:vAlign w:val="center"/>
          </w:tcPr>
          <w:p w14:paraId="7EDBEB6A" w14:textId="77777777" w:rsidR="00665860" w:rsidRPr="00665860" w:rsidRDefault="00665860" w:rsidP="004A7144">
            <w:pPr>
              <w:pStyle w:val="ListParagraph"/>
              <w:ind w:left="0"/>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r w:rsidR="00665860" w:rsidRPr="00665860" w14:paraId="3946EC6A" w14:textId="77777777" w:rsidTr="00665860">
        <w:trPr>
          <w:trHeight w:val="567"/>
        </w:trPr>
        <w:tc>
          <w:tcPr>
            <w:tcW w:w="2694" w:type="dxa"/>
            <w:vAlign w:val="center"/>
          </w:tcPr>
          <w:p w14:paraId="0AF7EDE2" w14:textId="77777777"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Enters correct data and directions in formula</w:t>
            </w:r>
          </w:p>
        </w:tc>
        <w:tc>
          <w:tcPr>
            <w:tcW w:w="6095" w:type="dxa"/>
            <w:vAlign w:val="center"/>
          </w:tcPr>
          <w:p w14:paraId="646DB8BD" w14:textId="5720BFEB" w:rsidR="00665860" w:rsidRPr="00665860" w:rsidRDefault="00665860"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u=</m:t>
                </m:r>
                <m:f>
                  <m:fPr>
                    <m:ctrlPr>
                      <w:rPr>
                        <w:rFonts w:ascii="Cambria Math" w:hAnsi="Cambria Math" w:cs="Arial"/>
                        <w:color w:val="FF0000"/>
                        <w:sz w:val="22"/>
                        <w:szCs w:val="22"/>
                        <w:lang w:val="en-GB"/>
                      </w:rPr>
                    </m:ctrlPr>
                  </m:fPr>
                  <m:num>
                    <m:r>
                      <w:ins w:id="12" w:author="BAKER Mark [Southern River College]" w:date="2023-10-11T10:18:00Z">
                        <m:rPr>
                          <m:sty m:val="p"/>
                        </m:rPr>
                        <w:rPr>
                          <w:rFonts w:ascii="Cambria Math" w:hAnsi="Cambria Math" w:cs="Arial"/>
                          <w:color w:val="FF0000"/>
                          <w:sz w:val="22"/>
                          <w:szCs w:val="22"/>
                          <w:lang w:val="en-GB"/>
                        </w:rPr>
                        <m:t>-</m:t>
                      </w:ins>
                    </m:r>
                    <m:r>
                      <m:rPr>
                        <m:sty m:val="p"/>
                      </m:rPr>
                      <w:rPr>
                        <w:rFonts w:ascii="Cambria Math" w:hAnsi="Cambria Math" w:cs="Arial"/>
                        <w:color w:val="FF0000"/>
                        <w:sz w:val="22"/>
                        <w:szCs w:val="22"/>
                        <w:lang w:val="en-GB"/>
                      </w:rPr>
                      <m:t>0.700c+</m:t>
                    </m:r>
                    <m:d>
                      <m:dPr>
                        <m:ctrlPr>
                          <w:rPr>
                            <w:rFonts w:ascii="Cambria Math" w:hAnsi="Cambria Math" w:cs="Arial"/>
                            <w:color w:val="FF0000"/>
                            <w:sz w:val="22"/>
                            <w:szCs w:val="22"/>
                            <w:lang w:val="en-GB"/>
                          </w:rPr>
                        </m:ctrlPr>
                      </m:dPr>
                      <m:e>
                        <m:r>
                          <w:del w:id="13" w:author="BAKER Mark [Southern River College]" w:date="2023-10-11T10:18:00Z">
                            <m:rPr>
                              <m:sty m:val="p"/>
                            </m:rPr>
                            <w:rPr>
                              <w:rFonts w:ascii="Cambria Math" w:hAnsi="Cambria Math" w:cs="Arial"/>
                              <w:color w:val="FF0000"/>
                              <w:sz w:val="22"/>
                              <w:szCs w:val="22"/>
                              <w:lang w:val="en-GB"/>
                            </w:rPr>
                            <m:t>-</m:t>
                          </w:del>
                        </m:r>
                        <m:r>
                          <m:rPr>
                            <m:sty m:val="p"/>
                          </m:rPr>
                          <w:rPr>
                            <w:rFonts w:ascii="Cambria Math" w:hAnsi="Cambria Math" w:cs="Arial"/>
                            <w:color w:val="FF0000"/>
                            <w:sz w:val="22"/>
                            <w:szCs w:val="22"/>
                            <w:lang w:val="en-GB"/>
                          </w:rPr>
                          <m:t>0.400c</m:t>
                        </m:r>
                      </m:e>
                    </m:d>
                  </m:num>
                  <m:den>
                    <m:r>
                      <m:rPr>
                        <m:sty m:val="p"/>
                      </m:rPr>
                      <w:rPr>
                        <w:rFonts w:ascii="Cambria Math" w:hAnsi="Cambria Math" w:cs="Arial"/>
                        <w:color w:val="FF0000"/>
                        <w:sz w:val="22"/>
                        <w:szCs w:val="22"/>
                        <w:lang w:val="en-GB"/>
                      </w:rPr>
                      <m:t>1+</m:t>
                    </m:r>
                    <m:d>
                      <m:dPr>
                        <m:ctrlPr>
                          <w:rPr>
                            <w:rFonts w:ascii="Cambria Math" w:hAnsi="Cambria Math" w:cs="Arial"/>
                            <w:color w:val="FF0000"/>
                            <w:sz w:val="22"/>
                            <w:szCs w:val="22"/>
                            <w:lang w:val="en-GB"/>
                          </w:rPr>
                        </m:ctrlPr>
                      </m:dPr>
                      <m:e>
                        <m:r>
                          <w:ins w:id="14" w:author="BAKER Mark [Southern River College]" w:date="2023-10-11T10:18:00Z">
                            <m:rPr>
                              <m:sty m:val="p"/>
                            </m:rPr>
                            <w:rPr>
                              <w:rFonts w:ascii="Cambria Math" w:hAnsi="Cambria Math" w:cs="Arial"/>
                              <w:color w:val="FF0000"/>
                              <w:sz w:val="22"/>
                              <w:szCs w:val="22"/>
                              <w:lang w:val="en-GB"/>
                            </w:rPr>
                            <m:t>-</m:t>
                          </w:ins>
                        </m:r>
                        <m:r>
                          <m:rPr>
                            <m:sty m:val="p"/>
                          </m:rPr>
                          <w:rPr>
                            <w:rFonts w:ascii="Cambria Math" w:hAnsi="Cambria Math" w:cs="Arial"/>
                            <w:color w:val="FF0000"/>
                            <w:sz w:val="22"/>
                            <w:szCs w:val="22"/>
                            <w:lang w:val="en-GB"/>
                          </w:rPr>
                          <m:t>0.700</m:t>
                        </m:r>
                      </m:e>
                    </m:d>
                    <m:d>
                      <m:dPr>
                        <m:ctrlPr>
                          <w:rPr>
                            <w:rFonts w:ascii="Cambria Math" w:hAnsi="Cambria Math" w:cs="Arial"/>
                            <w:color w:val="FF0000"/>
                            <w:sz w:val="22"/>
                            <w:szCs w:val="22"/>
                            <w:lang w:val="en-GB"/>
                          </w:rPr>
                        </m:ctrlPr>
                      </m:dPr>
                      <m:e>
                        <m:r>
                          <w:del w:id="15" w:author="BAKER Mark [Southern River College]" w:date="2023-10-11T10:18:00Z">
                            <m:rPr>
                              <m:sty m:val="p"/>
                            </m:rPr>
                            <w:rPr>
                              <w:rFonts w:ascii="Cambria Math" w:hAnsi="Cambria Math" w:cs="Arial"/>
                              <w:color w:val="FF0000"/>
                              <w:sz w:val="22"/>
                              <w:szCs w:val="22"/>
                              <w:lang w:val="en-GB"/>
                            </w:rPr>
                            <m:t>-</m:t>
                          </w:del>
                        </m:r>
                        <m:r>
                          <m:rPr>
                            <m:sty m:val="p"/>
                          </m:rPr>
                          <w:rPr>
                            <w:rFonts w:ascii="Cambria Math" w:hAnsi="Cambria Math" w:cs="Arial"/>
                            <w:color w:val="FF0000"/>
                            <w:sz w:val="22"/>
                            <w:szCs w:val="22"/>
                            <w:lang w:val="en-GB"/>
                          </w:rPr>
                          <m:t>0.400</m:t>
                        </m:r>
                      </m:e>
                    </m:d>
                  </m:den>
                </m:f>
              </m:oMath>
            </m:oMathPara>
          </w:p>
        </w:tc>
        <w:tc>
          <w:tcPr>
            <w:tcW w:w="1417" w:type="dxa"/>
            <w:vAlign w:val="center"/>
          </w:tcPr>
          <w:p w14:paraId="605508FE" w14:textId="77777777" w:rsidR="00665860" w:rsidRPr="00665860" w:rsidRDefault="00665860" w:rsidP="004A7144">
            <w:pPr>
              <w:pStyle w:val="ListParagraph"/>
              <w:ind w:left="0"/>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r w:rsidR="00665860" w:rsidRPr="00665860" w14:paraId="0256CDE5" w14:textId="77777777" w:rsidTr="00665860">
        <w:trPr>
          <w:trHeight w:val="567"/>
        </w:trPr>
        <w:tc>
          <w:tcPr>
            <w:tcW w:w="2694" w:type="dxa"/>
            <w:vAlign w:val="center"/>
          </w:tcPr>
          <w:p w14:paraId="70E866D0" w14:textId="77777777"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Correct answer</w:t>
            </w:r>
          </w:p>
        </w:tc>
        <w:tc>
          <w:tcPr>
            <w:tcW w:w="6095" w:type="dxa"/>
            <w:vAlign w:val="center"/>
          </w:tcPr>
          <w:p w14:paraId="1EBD1E45" w14:textId="12D5EB7B" w:rsidR="00665860" w:rsidRPr="00665860" w:rsidRDefault="00665860"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u=</m:t>
                </m:r>
                <m:r>
                  <w:ins w:id="16" w:author="BAKER Mark [Southern River College]" w:date="2023-10-11T10:18:00Z">
                    <m:rPr>
                      <m:sty m:val="p"/>
                    </m:rPr>
                    <w:rPr>
                      <w:rFonts w:ascii="Cambria Math" w:hAnsi="Cambria Math" w:cs="Arial"/>
                      <w:color w:val="FF0000"/>
                      <w:sz w:val="22"/>
                      <w:szCs w:val="22"/>
                      <w:lang w:val="en-GB"/>
                    </w:rPr>
                    <m:t>-</m:t>
                  </w:ins>
                </m:r>
                <m:r>
                  <m:rPr>
                    <m:sty m:val="p"/>
                  </m:rPr>
                  <w:rPr>
                    <w:rFonts w:ascii="Cambria Math" w:hAnsi="Cambria Math" w:cs="Arial"/>
                    <w:color w:val="FF0000"/>
                    <w:sz w:val="22"/>
                    <w:szCs w:val="22"/>
                    <w:lang w:val="en-GB"/>
                  </w:rPr>
                  <m:t>0.417c</m:t>
                </m:r>
              </m:oMath>
            </m:oMathPara>
          </w:p>
        </w:tc>
        <w:tc>
          <w:tcPr>
            <w:tcW w:w="1417" w:type="dxa"/>
            <w:vAlign w:val="center"/>
          </w:tcPr>
          <w:p w14:paraId="583EF556" w14:textId="77777777" w:rsidR="00665860" w:rsidRPr="00665860" w:rsidRDefault="00665860" w:rsidP="004A7144">
            <w:pPr>
              <w:pStyle w:val="ListParagraph"/>
              <w:ind w:left="35"/>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bl>
    <w:p w14:paraId="57258203" w14:textId="77777777" w:rsidR="00665860" w:rsidRPr="00665860" w:rsidRDefault="00665860" w:rsidP="00665860">
      <w:pPr>
        <w:pStyle w:val="ListParagraph"/>
        <w:rPr>
          <w:rFonts w:ascii="Arial" w:hAnsi="Arial" w:cs="Arial"/>
          <w:sz w:val="22"/>
          <w:szCs w:val="22"/>
          <w:lang w:val="en-GB"/>
        </w:rPr>
      </w:pPr>
    </w:p>
    <w:p w14:paraId="7F39C91C" w14:textId="77777777" w:rsidR="005252CB" w:rsidRPr="005252CB" w:rsidRDefault="00665860" w:rsidP="005252CB">
      <w:pPr>
        <w:spacing w:after="160" w:line="259" w:lineRule="auto"/>
        <w:ind w:left="709" w:hanging="709"/>
        <w:rPr>
          <w:rFonts w:ascii="Arial" w:hAnsi="Arial" w:cs="Arial"/>
          <w:sz w:val="22"/>
          <w:szCs w:val="22"/>
          <w:lang w:val="en-GB"/>
        </w:rPr>
      </w:pPr>
      <w:r w:rsidRPr="005252CB">
        <w:rPr>
          <w:rFonts w:ascii="Arial" w:hAnsi="Arial" w:cs="Arial"/>
          <w:sz w:val="22"/>
          <w:szCs w:val="22"/>
          <w:lang w:val="en-GB"/>
        </w:rPr>
        <w:t xml:space="preserve">b) </w:t>
      </w:r>
      <w:r w:rsidRPr="005252CB">
        <w:rPr>
          <w:rFonts w:ascii="Arial" w:hAnsi="Arial" w:cs="Arial"/>
          <w:sz w:val="22"/>
          <w:szCs w:val="22"/>
          <w:lang w:val="en-GB"/>
        </w:rPr>
        <w:tab/>
      </w:r>
      <w:r w:rsidR="005252CB" w:rsidRPr="005252CB">
        <w:rPr>
          <w:rFonts w:ascii="Arial" w:hAnsi="Arial" w:cs="Arial"/>
          <w:sz w:val="22"/>
          <w:szCs w:val="22"/>
          <w:lang w:val="en-GB"/>
        </w:rPr>
        <w:t>In your own words, describe the direction of the missile’s motion as viewed by the observer on Earth.</w:t>
      </w:r>
    </w:p>
    <w:p w14:paraId="05948BCD" w14:textId="66E54323" w:rsidR="00665860" w:rsidRPr="00665860" w:rsidRDefault="00665860" w:rsidP="005252CB">
      <w:pPr>
        <w:ind w:left="709" w:hanging="709"/>
        <w:jc w:val="right"/>
        <w:rPr>
          <w:rFonts w:ascii="Arial" w:hAnsi="Arial" w:cs="Arial"/>
          <w:sz w:val="22"/>
          <w:szCs w:val="22"/>
          <w:lang w:val="en-GB"/>
        </w:rPr>
      </w:pPr>
      <w:r w:rsidRPr="00665860">
        <w:rPr>
          <w:rFonts w:ascii="Arial" w:hAnsi="Arial" w:cs="Arial"/>
          <w:sz w:val="22"/>
          <w:szCs w:val="22"/>
          <w:lang w:val="en-GB"/>
        </w:rPr>
        <w:t>(1)</w:t>
      </w:r>
    </w:p>
    <w:p w14:paraId="2EC3EC00" w14:textId="77777777" w:rsidR="00665860" w:rsidRPr="00665860" w:rsidRDefault="00665860" w:rsidP="00665860">
      <w:pPr>
        <w:pStyle w:val="ListParagraph"/>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789"/>
        <w:gridCol w:w="1417"/>
      </w:tblGrid>
      <w:tr w:rsidR="00665860" w:rsidRPr="00665860" w14:paraId="08040D30" w14:textId="77777777" w:rsidTr="00665860">
        <w:trPr>
          <w:trHeight w:val="567"/>
        </w:trPr>
        <w:tc>
          <w:tcPr>
            <w:tcW w:w="8789" w:type="dxa"/>
            <w:vAlign w:val="center"/>
          </w:tcPr>
          <w:p w14:paraId="2D417C24" w14:textId="3FCAB2FD" w:rsidR="00665860" w:rsidRPr="00665860" w:rsidRDefault="00665860" w:rsidP="004A7144">
            <w:pPr>
              <w:pStyle w:val="ListParagraph"/>
              <w:ind w:left="0"/>
              <w:rPr>
                <w:rFonts w:ascii="Arial" w:hAnsi="Arial" w:cs="Arial"/>
                <w:color w:val="FF0000"/>
                <w:sz w:val="22"/>
                <w:szCs w:val="22"/>
                <w:lang w:val="en-GB"/>
              </w:rPr>
            </w:pPr>
            <w:r w:rsidRPr="00665860">
              <w:rPr>
                <w:rFonts w:ascii="Arial" w:hAnsi="Arial" w:cs="Arial"/>
                <w:color w:val="FF0000"/>
                <w:sz w:val="22"/>
                <w:szCs w:val="22"/>
                <w:lang w:val="en-GB"/>
              </w:rPr>
              <w:t>The observer will observe the missile travelling in the same direction as the rocket</w:t>
            </w:r>
            <w:r w:rsidR="004979FB">
              <w:rPr>
                <w:rFonts w:ascii="Arial" w:hAnsi="Arial" w:cs="Arial"/>
                <w:color w:val="FF0000"/>
                <w:sz w:val="22"/>
                <w:szCs w:val="22"/>
                <w:lang w:val="en-GB"/>
              </w:rPr>
              <w:t xml:space="preserve"> (</w:t>
            </w:r>
            <w:del w:id="17" w:author="BAKER Mark [Southern River College]" w:date="2023-10-11T10:18:00Z">
              <w:r w:rsidR="004979FB" w:rsidDel="003A6B49">
                <w:rPr>
                  <w:rFonts w:ascii="Arial" w:hAnsi="Arial" w:cs="Arial"/>
                  <w:color w:val="FF0000"/>
                  <w:sz w:val="22"/>
                  <w:szCs w:val="22"/>
                  <w:lang w:val="en-GB"/>
                </w:rPr>
                <w:delText>ie</w:delText>
              </w:r>
            </w:del>
            <w:ins w:id="18" w:author="BAKER Mark [Southern River College]" w:date="2023-10-11T10:18:00Z">
              <w:r w:rsidR="003A6B49">
                <w:rPr>
                  <w:rFonts w:ascii="Arial" w:hAnsi="Arial" w:cs="Arial"/>
                  <w:color w:val="FF0000"/>
                  <w:sz w:val="22"/>
                  <w:szCs w:val="22"/>
                  <w:lang w:val="en-GB"/>
                </w:rPr>
                <w:t>i.e.</w:t>
              </w:r>
            </w:ins>
            <w:r w:rsidR="004979FB">
              <w:rPr>
                <w:rFonts w:ascii="Arial" w:hAnsi="Arial" w:cs="Arial"/>
                <w:color w:val="FF0000"/>
                <w:sz w:val="22"/>
                <w:szCs w:val="22"/>
                <w:lang w:val="en-GB"/>
              </w:rPr>
              <w:t xml:space="preserve"> – to the left)</w:t>
            </w:r>
            <w:r w:rsidRPr="00665860">
              <w:rPr>
                <w:rFonts w:ascii="Arial" w:hAnsi="Arial" w:cs="Arial"/>
                <w:color w:val="FF0000"/>
                <w:sz w:val="22"/>
                <w:szCs w:val="22"/>
                <w:lang w:val="en-GB"/>
              </w:rPr>
              <w:t xml:space="preserve">. </w:t>
            </w:r>
          </w:p>
        </w:tc>
        <w:tc>
          <w:tcPr>
            <w:tcW w:w="1417" w:type="dxa"/>
            <w:vAlign w:val="center"/>
          </w:tcPr>
          <w:p w14:paraId="44443723" w14:textId="77777777" w:rsidR="00665860" w:rsidRPr="00665860" w:rsidRDefault="00665860" w:rsidP="004A7144">
            <w:pPr>
              <w:pStyle w:val="ListParagraph"/>
              <w:ind w:left="0"/>
              <w:jc w:val="center"/>
              <w:rPr>
                <w:rFonts w:ascii="Arial" w:hAnsi="Arial" w:cs="Arial"/>
                <w:color w:val="FF0000"/>
                <w:sz w:val="22"/>
                <w:szCs w:val="22"/>
                <w:lang w:val="en-GB"/>
              </w:rPr>
            </w:pPr>
            <w:r w:rsidRPr="00665860">
              <w:rPr>
                <w:rFonts w:ascii="Arial" w:hAnsi="Arial" w:cs="Arial"/>
                <w:color w:val="FF0000"/>
                <w:sz w:val="22"/>
                <w:szCs w:val="22"/>
                <w:lang w:val="en-GB"/>
              </w:rPr>
              <w:t>1 mark</w:t>
            </w:r>
          </w:p>
        </w:tc>
      </w:tr>
    </w:tbl>
    <w:p w14:paraId="07D4781B" w14:textId="77777777" w:rsidR="00AB685E" w:rsidRDefault="00AB685E" w:rsidP="00AB685E">
      <w:pPr>
        <w:spacing w:after="160" w:line="259" w:lineRule="auto"/>
        <w:rPr>
          <w:rFonts w:ascii="Arial" w:hAnsi="Arial" w:cs="Arial"/>
          <w:b/>
          <w:bCs/>
          <w:sz w:val="22"/>
          <w:szCs w:val="22"/>
        </w:rPr>
      </w:pPr>
    </w:p>
    <w:p w14:paraId="2D3495C1" w14:textId="1CAC1494" w:rsidR="00A54B51" w:rsidRDefault="00A54B51" w:rsidP="00A54B51">
      <w:pPr>
        <w:spacing w:after="160" w:line="259" w:lineRule="auto"/>
        <w:rPr>
          <w:rFonts w:ascii="Arial" w:hAnsi="Arial" w:cs="Arial"/>
          <w:b/>
          <w:bCs/>
          <w:sz w:val="22"/>
          <w:szCs w:val="22"/>
        </w:rPr>
      </w:pPr>
      <w:r>
        <w:rPr>
          <w:rFonts w:ascii="Arial" w:hAnsi="Arial" w:cs="Arial"/>
          <w:b/>
          <w:bCs/>
          <w:sz w:val="22"/>
          <w:szCs w:val="22"/>
        </w:rPr>
        <w:t>QUESTION 11</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(4 marks)</w:t>
      </w:r>
    </w:p>
    <w:p w14:paraId="071434A7" w14:textId="77777777" w:rsidR="00A54B51" w:rsidRDefault="00A54B51" w:rsidP="00AB685E">
      <w:pPr>
        <w:spacing w:after="160" w:line="259" w:lineRule="auto"/>
        <w:rPr>
          <w:rFonts w:ascii="Arial" w:hAnsi="Arial" w:cs="Arial"/>
          <w:b/>
          <w:bCs/>
          <w:sz w:val="22"/>
          <w:szCs w:val="22"/>
        </w:rPr>
      </w:pPr>
    </w:p>
    <w:p w14:paraId="1848EBFF" w14:textId="2D6ABC3E" w:rsidR="00A54B51" w:rsidRPr="004756E2" w:rsidRDefault="00A54B51" w:rsidP="00A54B51">
      <w:pPr>
        <w:pStyle w:val="ListParagraph"/>
        <w:numPr>
          <w:ilvl w:val="0"/>
          <w:numId w:val="21"/>
        </w:numPr>
        <w:spacing w:after="160" w:line="259" w:lineRule="auto"/>
        <w:ind w:hanging="720"/>
        <w:rPr>
          <w:rFonts w:ascii="Arial" w:hAnsi="Arial" w:cs="Arial"/>
          <w:sz w:val="22"/>
          <w:szCs w:val="22"/>
          <w:lang w:val="en-GB"/>
        </w:rPr>
      </w:pPr>
      <w:r w:rsidRPr="004756E2">
        <w:rPr>
          <w:rFonts w:ascii="Arial" w:hAnsi="Arial" w:cs="Arial"/>
          <w:sz w:val="22"/>
          <w:szCs w:val="22"/>
          <w:lang w:val="en-GB"/>
        </w:rPr>
        <w:t xml:space="preserve">Will the output voltage be </w:t>
      </w:r>
      <w:r w:rsidR="004756E2">
        <w:rPr>
          <w:rFonts w:ascii="Arial" w:hAnsi="Arial" w:cs="Arial"/>
          <w:sz w:val="22"/>
          <w:szCs w:val="22"/>
          <w:lang w:val="en-GB"/>
        </w:rPr>
        <w:t xml:space="preserve">less than or </w:t>
      </w:r>
      <w:r w:rsidRPr="004756E2">
        <w:rPr>
          <w:rFonts w:ascii="Arial" w:hAnsi="Arial" w:cs="Arial"/>
          <w:sz w:val="22"/>
          <w:szCs w:val="22"/>
          <w:lang w:val="en-GB"/>
        </w:rPr>
        <w:t>greater than 240 V. Explain.</w:t>
      </w:r>
    </w:p>
    <w:p w14:paraId="40924897" w14:textId="77777777" w:rsidR="00A54B51" w:rsidRPr="004756E2" w:rsidRDefault="00A54B51" w:rsidP="00A54B51">
      <w:pPr>
        <w:pStyle w:val="ListParagraph"/>
        <w:jc w:val="right"/>
        <w:rPr>
          <w:rFonts w:ascii="Arial" w:hAnsi="Arial" w:cs="Arial"/>
          <w:sz w:val="22"/>
          <w:szCs w:val="22"/>
          <w:lang w:val="en-GB"/>
        </w:rPr>
      </w:pPr>
      <w:r w:rsidRPr="004756E2">
        <w:rPr>
          <w:rFonts w:ascii="Arial" w:hAnsi="Arial" w:cs="Arial"/>
          <w:sz w:val="22"/>
          <w:szCs w:val="22"/>
          <w:lang w:val="en-GB"/>
        </w:rPr>
        <w:t>(2)</w:t>
      </w:r>
    </w:p>
    <w:p w14:paraId="46F7901D" w14:textId="77777777" w:rsidR="00A54B51" w:rsidRDefault="00A54B51" w:rsidP="00A54B51">
      <w:pPr>
        <w:pStyle w:val="ListParagraph"/>
        <w:jc w:val="right"/>
        <w:rPr>
          <w:rFonts w:ascii="Arial" w:hAnsi="Arial" w:cs="Arial"/>
          <w:lang w:val="en-GB"/>
        </w:rPr>
      </w:pPr>
    </w:p>
    <w:tbl>
      <w:tblPr>
        <w:tblStyle w:val="TableGrid"/>
        <w:tblW w:w="0" w:type="auto"/>
        <w:tblLook w:val="04A0" w:firstRow="1" w:lastRow="0" w:firstColumn="1" w:lastColumn="0" w:noHBand="0" w:noVBand="1"/>
      </w:tblPr>
      <w:tblGrid>
        <w:gridCol w:w="7366"/>
        <w:gridCol w:w="1650"/>
      </w:tblGrid>
      <w:tr w:rsidR="00A54B51" w:rsidRPr="004756E2" w14:paraId="6EE6C6CA" w14:textId="77777777" w:rsidTr="0068267C">
        <w:trPr>
          <w:trHeight w:val="567"/>
        </w:trPr>
        <w:tc>
          <w:tcPr>
            <w:tcW w:w="7366" w:type="dxa"/>
            <w:vAlign w:val="center"/>
          </w:tcPr>
          <w:p w14:paraId="22607869" w14:textId="77777777" w:rsidR="00A54B51" w:rsidRPr="004756E2" w:rsidRDefault="00A54B51" w:rsidP="0068267C">
            <w:pPr>
              <w:spacing w:line="276" w:lineRule="auto"/>
              <w:rPr>
                <w:rFonts w:ascii="Arial" w:hAnsi="Arial" w:cs="Arial"/>
                <w:color w:val="FF0000"/>
                <w:sz w:val="22"/>
                <w:szCs w:val="22"/>
                <w:lang w:val="en-GB"/>
              </w:rPr>
            </w:pPr>
            <w:r w:rsidRPr="004756E2">
              <w:rPr>
                <w:rFonts w:ascii="Arial" w:hAnsi="Arial" w:cs="Arial"/>
                <w:color w:val="FF0000"/>
                <w:sz w:val="22"/>
                <w:szCs w:val="22"/>
                <w:lang w:val="en-GB"/>
              </w:rPr>
              <w:t>Greater than 240 V.</w:t>
            </w:r>
          </w:p>
        </w:tc>
        <w:tc>
          <w:tcPr>
            <w:tcW w:w="1650" w:type="dxa"/>
            <w:vAlign w:val="center"/>
          </w:tcPr>
          <w:p w14:paraId="69F81FBF" w14:textId="77777777" w:rsidR="00A54B51" w:rsidRPr="004756E2" w:rsidRDefault="00A54B51" w:rsidP="0068267C">
            <w:pPr>
              <w:spacing w:line="276" w:lineRule="auto"/>
              <w:jc w:val="center"/>
              <w:rPr>
                <w:rFonts w:ascii="Arial" w:hAnsi="Arial" w:cs="Arial"/>
                <w:color w:val="FF0000"/>
                <w:sz w:val="22"/>
                <w:szCs w:val="22"/>
                <w:lang w:val="en-GB"/>
              </w:rPr>
            </w:pPr>
            <w:r w:rsidRPr="004756E2">
              <w:rPr>
                <w:rFonts w:ascii="Arial" w:hAnsi="Arial" w:cs="Arial"/>
                <w:color w:val="FF0000"/>
                <w:sz w:val="22"/>
                <w:szCs w:val="22"/>
                <w:lang w:val="en-GB"/>
              </w:rPr>
              <w:t>1 mark</w:t>
            </w:r>
          </w:p>
        </w:tc>
      </w:tr>
      <w:tr w:rsidR="00A54B51" w:rsidRPr="004756E2" w14:paraId="70954531" w14:textId="77777777" w:rsidTr="0068267C">
        <w:trPr>
          <w:trHeight w:val="567"/>
        </w:trPr>
        <w:tc>
          <w:tcPr>
            <w:tcW w:w="7366" w:type="dxa"/>
            <w:vAlign w:val="center"/>
          </w:tcPr>
          <w:p w14:paraId="26651C82" w14:textId="77777777" w:rsidR="00A54B51" w:rsidRPr="004756E2" w:rsidRDefault="00A54B51" w:rsidP="0068267C">
            <w:pPr>
              <w:spacing w:line="276" w:lineRule="auto"/>
              <w:rPr>
                <w:rFonts w:ascii="Arial" w:hAnsi="Arial" w:cs="Arial"/>
                <w:color w:val="FF0000"/>
                <w:sz w:val="22"/>
                <w:szCs w:val="22"/>
                <w:lang w:val="en-GB"/>
              </w:rPr>
            </w:pPr>
            <w:r w:rsidRPr="004756E2">
              <w:rPr>
                <w:rFonts w:ascii="Arial" w:hAnsi="Arial" w:cs="Arial"/>
                <w:color w:val="FF0000"/>
                <w:sz w:val="22"/>
                <w:szCs w:val="22"/>
                <w:lang w:val="en-GB"/>
              </w:rPr>
              <w:t>This is a step-up transformer; N</w:t>
            </w:r>
            <w:r w:rsidRPr="004756E2">
              <w:rPr>
                <w:rFonts w:ascii="Arial" w:hAnsi="Arial" w:cs="Arial"/>
                <w:color w:val="FF0000"/>
                <w:sz w:val="22"/>
                <w:szCs w:val="22"/>
                <w:vertAlign w:val="subscript"/>
                <w:lang w:val="en-GB"/>
              </w:rPr>
              <w:t>S</w:t>
            </w:r>
            <w:r w:rsidRPr="004756E2">
              <w:rPr>
                <w:rFonts w:ascii="Arial" w:hAnsi="Arial" w:cs="Arial"/>
                <w:color w:val="FF0000"/>
                <w:sz w:val="22"/>
                <w:szCs w:val="22"/>
                <w:lang w:val="en-GB"/>
              </w:rPr>
              <w:t xml:space="preserve"> &gt; N</w:t>
            </w:r>
            <w:r w:rsidRPr="004756E2">
              <w:rPr>
                <w:rFonts w:ascii="Arial" w:hAnsi="Arial" w:cs="Arial"/>
                <w:color w:val="FF0000"/>
                <w:sz w:val="22"/>
                <w:szCs w:val="22"/>
                <w:vertAlign w:val="subscript"/>
                <w:lang w:val="en-GB"/>
              </w:rPr>
              <w:t>P</w:t>
            </w:r>
            <w:r w:rsidRPr="004756E2">
              <w:rPr>
                <w:rFonts w:ascii="Arial" w:hAnsi="Arial" w:cs="Arial"/>
                <w:color w:val="FF0000"/>
                <w:sz w:val="22"/>
                <w:szCs w:val="22"/>
                <w:lang w:val="en-GB"/>
              </w:rPr>
              <w:t xml:space="preserve">. </w:t>
            </w:r>
          </w:p>
        </w:tc>
        <w:tc>
          <w:tcPr>
            <w:tcW w:w="1650" w:type="dxa"/>
            <w:vAlign w:val="center"/>
          </w:tcPr>
          <w:p w14:paraId="10037B13" w14:textId="77777777" w:rsidR="00A54B51" w:rsidRPr="004756E2" w:rsidRDefault="00A54B51" w:rsidP="0068267C">
            <w:pPr>
              <w:spacing w:line="276" w:lineRule="auto"/>
              <w:jc w:val="center"/>
              <w:rPr>
                <w:rFonts w:ascii="Arial" w:hAnsi="Arial" w:cs="Arial"/>
                <w:color w:val="FF0000"/>
                <w:sz w:val="22"/>
                <w:szCs w:val="22"/>
                <w:lang w:val="en-GB"/>
              </w:rPr>
            </w:pPr>
            <w:r w:rsidRPr="004756E2">
              <w:rPr>
                <w:rFonts w:ascii="Arial" w:hAnsi="Arial" w:cs="Arial"/>
                <w:color w:val="FF0000"/>
                <w:sz w:val="22"/>
                <w:szCs w:val="22"/>
                <w:lang w:val="en-GB"/>
              </w:rPr>
              <w:t>1 mark</w:t>
            </w:r>
          </w:p>
        </w:tc>
      </w:tr>
    </w:tbl>
    <w:p w14:paraId="298C58F8" w14:textId="77777777" w:rsidR="00A54B51" w:rsidRDefault="00A54B51" w:rsidP="00A54B51">
      <w:pPr>
        <w:spacing w:line="480" w:lineRule="auto"/>
        <w:rPr>
          <w:rFonts w:ascii="Arial" w:hAnsi="Arial" w:cs="Arial"/>
          <w:lang w:val="en-GB"/>
        </w:rPr>
      </w:pPr>
    </w:p>
    <w:p w14:paraId="083DF8CA" w14:textId="77777777" w:rsidR="00A54B51" w:rsidRPr="004756E2" w:rsidRDefault="00A54B51" w:rsidP="00A54B51">
      <w:pPr>
        <w:pStyle w:val="ListParagraph"/>
        <w:numPr>
          <w:ilvl w:val="0"/>
          <w:numId w:val="21"/>
        </w:numPr>
        <w:spacing w:after="160" w:line="480" w:lineRule="auto"/>
        <w:ind w:hanging="720"/>
        <w:rPr>
          <w:rFonts w:ascii="Arial" w:hAnsi="Arial" w:cs="Arial"/>
          <w:sz w:val="22"/>
          <w:szCs w:val="22"/>
          <w:lang w:val="en-GB"/>
        </w:rPr>
      </w:pPr>
      <w:r w:rsidRPr="004756E2">
        <w:rPr>
          <w:rFonts w:ascii="Arial" w:hAnsi="Arial" w:cs="Arial"/>
          <w:sz w:val="22"/>
          <w:szCs w:val="22"/>
          <w:lang w:val="en-GB"/>
        </w:rPr>
        <w:t xml:space="preserve">Explain the role of the iron core. </w:t>
      </w:r>
    </w:p>
    <w:p w14:paraId="4C7E16ED" w14:textId="77777777" w:rsidR="00A54B51" w:rsidRPr="004756E2" w:rsidRDefault="00A54B51" w:rsidP="00A54B51">
      <w:pPr>
        <w:pStyle w:val="ListParagraph"/>
        <w:spacing w:line="480" w:lineRule="auto"/>
        <w:jc w:val="right"/>
        <w:rPr>
          <w:rFonts w:ascii="Arial" w:hAnsi="Arial" w:cs="Arial"/>
          <w:sz w:val="22"/>
          <w:szCs w:val="22"/>
          <w:lang w:val="en-GB"/>
        </w:rPr>
      </w:pPr>
      <w:r w:rsidRPr="004756E2">
        <w:rPr>
          <w:rFonts w:ascii="Arial" w:hAnsi="Arial" w:cs="Arial"/>
          <w:sz w:val="22"/>
          <w:szCs w:val="22"/>
          <w:lang w:val="en-GB"/>
        </w:rPr>
        <w:t>(2)</w:t>
      </w:r>
    </w:p>
    <w:tbl>
      <w:tblPr>
        <w:tblStyle w:val="TableGrid"/>
        <w:tblW w:w="0" w:type="auto"/>
        <w:tblLook w:val="04A0" w:firstRow="1" w:lastRow="0" w:firstColumn="1" w:lastColumn="0" w:noHBand="0" w:noVBand="1"/>
      </w:tblPr>
      <w:tblGrid>
        <w:gridCol w:w="7366"/>
        <w:gridCol w:w="1650"/>
      </w:tblGrid>
      <w:tr w:rsidR="00A54B51" w:rsidRPr="004756E2" w14:paraId="1248D053" w14:textId="77777777" w:rsidTr="0068267C">
        <w:trPr>
          <w:trHeight w:val="567"/>
        </w:trPr>
        <w:tc>
          <w:tcPr>
            <w:tcW w:w="7366" w:type="dxa"/>
            <w:vAlign w:val="center"/>
          </w:tcPr>
          <w:p w14:paraId="1C426F1F" w14:textId="77777777" w:rsidR="00A54B51" w:rsidRPr="004756E2" w:rsidRDefault="00A54B51" w:rsidP="0068267C">
            <w:pPr>
              <w:spacing w:line="276" w:lineRule="auto"/>
              <w:rPr>
                <w:rFonts w:ascii="Arial" w:hAnsi="Arial" w:cs="Arial"/>
                <w:color w:val="FF0000"/>
                <w:sz w:val="22"/>
                <w:szCs w:val="22"/>
                <w:lang w:val="en-GB"/>
              </w:rPr>
            </w:pPr>
            <w:r w:rsidRPr="004756E2">
              <w:rPr>
                <w:rFonts w:ascii="Arial" w:hAnsi="Arial" w:cs="Arial"/>
                <w:color w:val="FF0000"/>
                <w:sz w:val="22"/>
                <w:szCs w:val="22"/>
                <w:lang w:val="en-GB"/>
              </w:rPr>
              <w:t xml:space="preserve">The iron core increases the efficiency of the transformer. </w:t>
            </w:r>
          </w:p>
        </w:tc>
        <w:tc>
          <w:tcPr>
            <w:tcW w:w="1650" w:type="dxa"/>
            <w:vAlign w:val="center"/>
          </w:tcPr>
          <w:p w14:paraId="3BADB6C1" w14:textId="77777777" w:rsidR="00A54B51" w:rsidRPr="004756E2" w:rsidRDefault="00A54B51" w:rsidP="0068267C">
            <w:pPr>
              <w:spacing w:line="276" w:lineRule="auto"/>
              <w:jc w:val="center"/>
              <w:rPr>
                <w:rFonts w:ascii="Arial" w:hAnsi="Arial" w:cs="Arial"/>
                <w:color w:val="FF0000"/>
                <w:sz w:val="22"/>
                <w:szCs w:val="22"/>
                <w:lang w:val="en-GB"/>
              </w:rPr>
            </w:pPr>
            <w:r w:rsidRPr="004756E2">
              <w:rPr>
                <w:rFonts w:ascii="Arial" w:hAnsi="Arial" w:cs="Arial"/>
                <w:color w:val="FF0000"/>
                <w:sz w:val="22"/>
                <w:szCs w:val="22"/>
                <w:lang w:val="en-GB"/>
              </w:rPr>
              <w:t>1 mark</w:t>
            </w:r>
          </w:p>
        </w:tc>
      </w:tr>
      <w:tr w:rsidR="00A54B51" w:rsidRPr="004756E2" w14:paraId="15B23A3E" w14:textId="77777777" w:rsidTr="0068267C">
        <w:trPr>
          <w:trHeight w:val="567"/>
        </w:trPr>
        <w:tc>
          <w:tcPr>
            <w:tcW w:w="7366" w:type="dxa"/>
            <w:vAlign w:val="center"/>
          </w:tcPr>
          <w:p w14:paraId="0E6CBB33" w14:textId="77777777" w:rsidR="00A54B51" w:rsidRPr="004756E2" w:rsidRDefault="00A54B51" w:rsidP="0068267C">
            <w:pPr>
              <w:spacing w:line="276" w:lineRule="auto"/>
              <w:rPr>
                <w:rFonts w:ascii="Arial" w:hAnsi="Arial" w:cs="Arial"/>
                <w:color w:val="FF0000"/>
                <w:sz w:val="22"/>
                <w:szCs w:val="22"/>
                <w:lang w:val="en-GB"/>
              </w:rPr>
            </w:pPr>
            <w:r w:rsidRPr="004756E2">
              <w:rPr>
                <w:rFonts w:ascii="Arial" w:hAnsi="Arial" w:cs="Arial"/>
                <w:color w:val="FF0000"/>
                <w:sz w:val="22"/>
                <w:szCs w:val="22"/>
                <w:lang w:val="en-GB"/>
              </w:rPr>
              <w:t xml:space="preserve">Being a ferromagnetic material, it increases the magnetic flux linkage between the primary and secondary coil. </w:t>
            </w:r>
          </w:p>
        </w:tc>
        <w:tc>
          <w:tcPr>
            <w:tcW w:w="1650" w:type="dxa"/>
            <w:vAlign w:val="center"/>
          </w:tcPr>
          <w:p w14:paraId="7C564C18" w14:textId="77777777" w:rsidR="00A54B51" w:rsidRPr="004756E2" w:rsidRDefault="00A54B51" w:rsidP="0068267C">
            <w:pPr>
              <w:spacing w:line="276" w:lineRule="auto"/>
              <w:jc w:val="center"/>
              <w:rPr>
                <w:rFonts w:ascii="Arial" w:hAnsi="Arial" w:cs="Arial"/>
                <w:color w:val="FF0000"/>
                <w:sz w:val="22"/>
                <w:szCs w:val="22"/>
                <w:lang w:val="en-GB"/>
              </w:rPr>
            </w:pPr>
            <w:r w:rsidRPr="004756E2">
              <w:rPr>
                <w:rFonts w:ascii="Arial" w:hAnsi="Arial" w:cs="Arial"/>
                <w:color w:val="FF0000"/>
                <w:sz w:val="22"/>
                <w:szCs w:val="22"/>
                <w:lang w:val="en-GB"/>
              </w:rPr>
              <w:t>1 mark</w:t>
            </w:r>
          </w:p>
        </w:tc>
      </w:tr>
    </w:tbl>
    <w:p w14:paraId="5226098B" w14:textId="77777777" w:rsidR="00A54B51" w:rsidRDefault="00A54B51" w:rsidP="00AB685E">
      <w:pPr>
        <w:spacing w:after="160" w:line="259" w:lineRule="auto"/>
        <w:rPr>
          <w:rFonts w:ascii="Arial" w:hAnsi="Arial" w:cs="Arial"/>
          <w:b/>
          <w:bCs/>
          <w:sz w:val="22"/>
          <w:szCs w:val="22"/>
        </w:rPr>
      </w:pPr>
    </w:p>
    <w:p w14:paraId="58ED5AF5" w14:textId="03E51E9F" w:rsidR="00607048" w:rsidRPr="00195C4B" w:rsidRDefault="00607048" w:rsidP="00AB685E">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24C75DBF"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0F641BB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E87FF38" w14:textId="442957AA"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402EB1">
        <w:rPr>
          <w:rFonts w:ascii="Arial" w:hAnsi="Arial" w:cs="Arial"/>
          <w:sz w:val="22"/>
          <w:szCs w:val="22"/>
        </w:rPr>
        <w:t>six</w:t>
      </w:r>
      <w:r w:rsidR="003C4392">
        <w:rPr>
          <w:rFonts w:ascii="Arial" w:hAnsi="Arial" w:cs="Arial"/>
          <w:sz w:val="22"/>
          <w:szCs w:val="22"/>
        </w:rPr>
        <w:t xml:space="preserve"> (</w:t>
      </w:r>
      <w:r w:rsidR="00402EB1">
        <w:rPr>
          <w:rFonts w:ascii="Arial" w:hAnsi="Arial" w:cs="Arial"/>
          <w:sz w:val="22"/>
          <w:szCs w:val="22"/>
        </w:rPr>
        <w:t>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1256C29D" w14:textId="77777777" w:rsidR="00607048" w:rsidRPr="00803CA4" w:rsidRDefault="00607048" w:rsidP="00607048">
      <w:pPr>
        <w:tabs>
          <w:tab w:val="left" w:pos="0"/>
        </w:tabs>
        <w:ind w:right="-1"/>
        <w:rPr>
          <w:rFonts w:ascii="Arial" w:hAnsi="Arial" w:cs="Arial"/>
          <w:sz w:val="22"/>
          <w:szCs w:val="22"/>
        </w:rPr>
      </w:pPr>
    </w:p>
    <w:p w14:paraId="2574CE83"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D234A64"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DE986CB" w14:textId="77777777" w:rsidR="00607048" w:rsidRPr="00803CA4" w:rsidRDefault="00607048" w:rsidP="00607048">
      <w:pPr>
        <w:tabs>
          <w:tab w:val="left" w:pos="567"/>
        </w:tabs>
        <w:ind w:left="567" w:right="540" w:hanging="567"/>
        <w:rPr>
          <w:rFonts w:ascii="Arial" w:hAnsi="Arial" w:cs="Arial"/>
          <w:sz w:val="22"/>
          <w:szCs w:val="22"/>
        </w:rPr>
      </w:pPr>
    </w:p>
    <w:p w14:paraId="22E4D085" w14:textId="67B4EBC9"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w:t>
      </w:r>
      <w:r w:rsidR="00706D3E">
        <w:rPr>
          <w:rFonts w:ascii="Arial" w:hAnsi="Arial" w:cs="Arial"/>
          <w:b/>
          <w:sz w:val="22"/>
          <w:szCs w:val="22"/>
        </w:rPr>
        <w:t>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E04574">
        <w:rPr>
          <w:rFonts w:ascii="Arial" w:hAnsi="Arial" w:cs="Arial"/>
          <w:b/>
          <w:sz w:val="22"/>
          <w:szCs w:val="22"/>
        </w:rPr>
        <w:t>1</w:t>
      </w:r>
      <w:r w:rsidR="00706D3E">
        <w:rPr>
          <w:rFonts w:ascii="Arial" w:hAnsi="Arial" w:cs="Arial"/>
          <w:b/>
          <w:sz w:val="22"/>
          <w:szCs w:val="22"/>
        </w:rPr>
        <w:t>4</w:t>
      </w:r>
      <w:r w:rsidR="009470DA">
        <w:rPr>
          <w:rFonts w:ascii="Arial" w:hAnsi="Arial" w:cs="Arial"/>
          <w:b/>
          <w:sz w:val="22"/>
          <w:szCs w:val="22"/>
        </w:rPr>
        <w:t xml:space="preserve"> marks)</w:t>
      </w:r>
    </w:p>
    <w:p w14:paraId="22C67B14" w14:textId="336C67D0" w:rsidR="009556BA" w:rsidRDefault="009556BA" w:rsidP="009470DA">
      <w:pPr>
        <w:rPr>
          <w:rFonts w:ascii="Arial" w:hAnsi="Arial" w:cs="Arial"/>
          <w:b/>
          <w:sz w:val="22"/>
          <w:szCs w:val="22"/>
        </w:rPr>
      </w:pPr>
    </w:p>
    <w:p w14:paraId="6546A08F" w14:textId="4936A333" w:rsidR="009556BA" w:rsidRPr="009556BA" w:rsidRDefault="009556BA" w:rsidP="009556BA">
      <w:pPr>
        <w:rPr>
          <w:rFonts w:ascii="Arial" w:hAnsi="Arial" w:cs="Arial"/>
          <w:sz w:val="22"/>
          <w:szCs w:val="22"/>
          <w:lang w:val="en-GB"/>
        </w:rPr>
      </w:pPr>
      <w:r>
        <w:rPr>
          <w:rFonts w:ascii="Arial" w:hAnsi="Arial" w:cs="Arial"/>
          <w:lang w:val="en-GB"/>
        </w:rPr>
        <w:t xml:space="preserve">a) </w:t>
      </w:r>
      <w:r>
        <w:rPr>
          <w:rFonts w:ascii="Arial" w:hAnsi="Arial" w:cs="Arial"/>
          <w:lang w:val="en-GB"/>
        </w:rPr>
        <w:tab/>
      </w:r>
      <w:r w:rsidRPr="009556BA">
        <w:rPr>
          <w:rFonts w:ascii="Arial" w:hAnsi="Arial" w:cs="Arial"/>
          <w:sz w:val="22"/>
          <w:szCs w:val="22"/>
          <w:lang w:val="en-GB"/>
        </w:rPr>
        <w:t>Calculate the size of the force exerted by the breeze on the chair.</w:t>
      </w:r>
    </w:p>
    <w:p w14:paraId="618A72A7" w14:textId="77777777" w:rsidR="009556BA" w:rsidRPr="009556BA" w:rsidRDefault="009556BA" w:rsidP="009556BA">
      <w:pPr>
        <w:pStyle w:val="ListParagraph"/>
        <w:jc w:val="right"/>
        <w:rPr>
          <w:rFonts w:ascii="Arial" w:hAnsi="Arial" w:cs="Arial"/>
          <w:sz w:val="22"/>
          <w:szCs w:val="22"/>
          <w:lang w:val="en-GB"/>
        </w:rPr>
      </w:pPr>
      <w:r w:rsidRPr="009556BA">
        <w:rPr>
          <w:rFonts w:ascii="Arial" w:hAnsi="Arial" w:cs="Arial"/>
          <w:sz w:val="22"/>
          <w:szCs w:val="22"/>
          <w:lang w:val="en-GB"/>
        </w:rPr>
        <w:t>(4)</w:t>
      </w:r>
    </w:p>
    <w:p w14:paraId="175D4F4E" w14:textId="77777777" w:rsidR="009556BA" w:rsidRPr="009556BA" w:rsidRDefault="009556BA" w:rsidP="009556BA">
      <w:pPr>
        <w:pStyle w:val="ListParagraph"/>
        <w:jc w:val="right"/>
        <w:rPr>
          <w:rFonts w:ascii="Arial" w:hAnsi="Arial" w:cs="Arial"/>
          <w:sz w:val="22"/>
          <w:szCs w:val="22"/>
          <w:lang w:val="en-GB"/>
        </w:rPr>
      </w:pPr>
      <w:r w:rsidRPr="009556BA">
        <w:rPr>
          <w:rFonts w:ascii="Arial" w:hAnsi="Arial" w:cs="Arial"/>
          <w:sz w:val="22"/>
          <w:szCs w:val="22"/>
          <w:lang w:val="en-GB"/>
        </w:rPr>
        <w:t xml:space="preserve"> </w:t>
      </w:r>
    </w:p>
    <w:tbl>
      <w:tblPr>
        <w:tblStyle w:val="TableGrid"/>
        <w:tblW w:w="0" w:type="auto"/>
        <w:tblInd w:w="720" w:type="dxa"/>
        <w:tblLook w:val="04A0" w:firstRow="1" w:lastRow="0" w:firstColumn="1" w:lastColumn="0" w:noHBand="0" w:noVBand="1"/>
      </w:tblPr>
      <w:tblGrid>
        <w:gridCol w:w="6930"/>
        <w:gridCol w:w="1425"/>
      </w:tblGrid>
      <w:tr w:rsidR="009556BA" w:rsidRPr="009556BA" w14:paraId="016F4D32" w14:textId="77777777" w:rsidTr="004A7144">
        <w:trPr>
          <w:trHeight w:val="567"/>
        </w:trPr>
        <w:tc>
          <w:tcPr>
            <w:tcW w:w="6930" w:type="dxa"/>
            <w:vAlign w:val="center"/>
          </w:tcPr>
          <w:p w14:paraId="71B8269E" w14:textId="77777777" w:rsidR="009556BA" w:rsidRPr="009556BA" w:rsidRDefault="009556BA"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ΣM=0 around the hinge/pivot</m:t>
                </m:r>
                <m:r>
                  <m:rPr>
                    <m:sty m:val="p"/>
                  </m:rPr>
                  <w:rPr>
                    <w:rFonts w:ascii="Cambria Math" w:eastAsiaTheme="minorEastAsia" w:hAnsi="Cambria Math" w:cs="Arial"/>
                    <w:color w:val="FF0000"/>
                    <w:sz w:val="22"/>
                    <w:szCs w:val="22"/>
                    <w:lang w:val="en-GB"/>
                  </w:rPr>
                  <m:t>: 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M</m:t>
                    </m:r>
                  </m:e>
                  <m:sub>
                    <m:r>
                      <m:rPr>
                        <m:sty m:val="p"/>
                      </m:rPr>
                      <w:rPr>
                        <w:rFonts w:ascii="Cambria Math" w:eastAsiaTheme="minorEastAsia" w:hAnsi="Cambria Math" w:cs="Arial"/>
                        <w:color w:val="FF0000"/>
                        <w:sz w:val="22"/>
                        <w:szCs w:val="22"/>
                        <w:lang w:val="en-GB"/>
                      </w:rPr>
                      <m:t>c</m:t>
                    </m:r>
                  </m:sub>
                </m:sSub>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M</m:t>
                    </m:r>
                  </m:e>
                  <m:sub>
                    <m:r>
                      <m:rPr>
                        <m:sty m:val="p"/>
                      </m:rPr>
                      <w:rPr>
                        <w:rFonts w:ascii="Cambria Math" w:eastAsiaTheme="minorEastAsia" w:hAnsi="Cambria Math" w:cs="Arial"/>
                        <w:color w:val="FF0000"/>
                        <w:sz w:val="22"/>
                        <w:szCs w:val="22"/>
                        <w:lang w:val="en-GB"/>
                      </w:rPr>
                      <m:t>A</m:t>
                    </m:r>
                  </m:sub>
                </m:sSub>
                <m:r>
                  <m:rPr>
                    <m:sty m:val="p"/>
                  </m:rPr>
                  <w:rPr>
                    <w:rFonts w:ascii="Cambria Math" w:eastAsiaTheme="minorEastAsia" w:hAnsi="Cambria Math" w:cs="Arial"/>
                    <w:color w:val="FF0000"/>
                    <w:sz w:val="22"/>
                    <w:szCs w:val="22"/>
                    <w:lang w:val="en-GB"/>
                  </w:rPr>
                  <m:t>;</m:t>
                </m:r>
              </m:oMath>
            </m:oMathPara>
          </w:p>
        </w:tc>
        <w:tc>
          <w:tcPr>
            <w:tcW w:w="1366" w:type="dxa"/>
            <w:vAlign w:val="center"/>
          </w:tcPr>
          <w:p w14:paraId="40AE7FF2"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567F5488" w14:textId="77777777" w:rsidTr="00B71C22">
        <w:trPr>
          <w:trHeight w:val="1468"/>
        </w:trPr>
        <w:tc>
          <w:tcPr>
            <w:tcW w:w="6930" w:type="dxa"/>
            <w:vAlign w:val="center"/>
          </w:tcPr>
          <w:p w14:paraId="25F12852" w14:textId="3AD059DF" w:rsidR="009556BA" w:rsidRPr="009556BA" w:rsidRDefault="009556BA"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 xml:space="preserve"> 2.25×9.80 ×</m:t>
                </m:r>
                <m:f>
                  <m:fPr>
                    <m:ctrlPr>
                      <w:rPr>
                        <w:rFonts w:ascii="Cambria Math" w:eastAsiaTheme="minorEastAsia" w:hAnsi="Cambria Math" w:cs="Arial"/>
                        <w:color w:val="FF0000"/>
                        <w:sz w:val="22"/>
                        <w:szCs w:val="22"/>
                        <w:lang w:val="en-GB"/>
                      </w:rPr>
                    </m:ctrlPr>
                  </m:fPr>
                  <m:num>
                    <m:r>
                      <m:rPr>
                        <m:sty m:val="p"/>
                      </m:rPr>
                      <w:rPr>
                        <w:rFonts w:ascii="Cambria Math" w:eastAsiaTheme="minorEastAsia" w:hAnsi="Cambria Math" w:cs="Arial"/>
                        <w:color w:val="FF0000"/>
                        <w:sz w:val="22"/>
                        <w:szCs w:val="22"/>
                        <w:lang w:val="en-GB"/>
                      </w:rPr>
                      <m:t>0.440</m:t>
                    </m:r>
                  </m:num>
                  <m:den>
                    <m:r>
                      <m:rPr>
                        <m:sty m:val="p"/>
                      </m:rPr>
                      <w:rPr>
                        <w:rFonts w:ascii="Cambria Math" w:eastAsiaTheme="minorEastAsia" w:hAnsi="Cambria Math" w:cs="Arial"/>
                        <w:color w:val="FF0000"/>
                        <w:sz w:val="22"/>
                        <w:szCs w:val="22"/>
                        <w:lang w:val="en-GB"/>
                      </w:rPr>
                      <m:t>2</m:t>
                    </m:r>
                  </m:den>
                </m:f>
                <m:r>
                  <m:rPr>
                    <m:sty m:val="p"/>
                  </m:rPr>
                  <w:rPr>
                    <w:rFonts w:ascii="Cambria Math" w:eastAsiaTheme="minorEastAsia" w:hAnsi="Cambria Math" w:cs="Arial"/>
                    <w:color w:val="FF0000"/>
                    <w:sz w:val="22"/>
                    <w:szCs w:val="22"/>
                    <w:lang w:val="en-GB"/>
                  </w:rPr>
                  <m:t>=</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W</m:t>
                    </m:r>
                  </m:sub>
                </m:sSub>
                <m:r>
                  <m:rPr>
                    <m:sty m:val="p"/>
                  </m:rPr>
                  <w:rPr>
                    <w:rFonts w:ascii="Cambria Math" w:eastAsiaTheme="minorEastAsia" w:hAnsi="Cambria Math" w:cs="Arial"/>
                    <w:color w:val="FF0000"/>
                    <w:sz w:val="22"/>
                    <w:szCs w:val="22"/>
                    <w:lang w:val="en-GB"/>
                  </w:rPr>
                  <m:t>×0.390×</m:t>
                </m:r>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eastAsiaTheme="minorEastAsia" w:hAnsi="Cambria Math" w:cs="Arial"/>
                        <w:color w:val="FF0000"/>
                        <w:sz w:val="22"/>
                        <w:szCs w:val="22"/>
                        <w:lang w:val="en-GB"/>
                      </w:rPr>
                      <m:t>70.5°</m:t>
                    </m:r>
                  </m:e>
                </m:func>
                <m:r>
                  <m:rPr>
                    <m:sty m:val="p"/>
                  </m:rPr>
                  <w:rPr>
                    <w:rFonts w:ascii="Cambria Math" w:eastAsiaTheme="minorEastAsia" w:hAnsi="Cambria Math" w:cs="Arial"/>
                    <w:color w:val="FF0000"/>
                    <w:sz w:val="22"/>
                    <w:szCs w:val="22"/>
                    <w:lang w:val="en-GB"/>
                  </w:rPr>
                  <m:t>+1.55×9.80×</m:t>
                </m:r>
                <m:f>
                  <m:fPr>
                    <m:ctrlPr>
                      <w:rPr>
                        <w:rFonts w:ascii="Cambria Math" w:eastAsiaTheme="minorEastAsia" w:hAnsi="Cambria Math" w:cs="Arial"/>
                        <w:color w:val="FF0000"/>
                        <w:sz w:val="22"/>
                        <w:szCs w:val="22"/>
                        <w:lang w:val="en-GB"/>
                      </w:rPr>
                    </m:ctrlPr>
                  </m:fPr>
                  <m:num>
                    <m:r>
                      <m:rPr>
                        <m:sty m:val="p"/>
                      </m:rPr>
                      <w:rPr>
                        <w:rFonts w:ascii="Cambria Math" w:eastAsiaTheme="minorEastAsia" w:hAnsi="Cambria Math" w:cs="Arial"/>
                        <w:color w:val="FF0000"/>
                        <w:sz w:val="22"/>
                        <w:szCs w:val="22"/>
                        <w:lang w:val="en-GB"/>
                      </w:rPr>
                      <m:t>0.390</m:t>
                    </m:r>
                  </m:num>
                  <m:den>
                    <m:r>
                      <w:rPr>
                        <w:rFonts w:ascii="Cambria Math" w:eastAsiaTheme="minorEastAsia" w:hAnsi="Cambria Math" w:cs="Arial"/>
                        <w:color w:val="FF0000"/>
                        <w:sz w:val="22"/>
                        <w:szCs w:val="22"/>
                        <w:lang w:val="en-GB"/>
                      </w:rPr>
                      <m:t>2</m:t>
                    </m:r>
                  </m:den>
                </m:f>
                <m:r>
                  <m:rPr>
                    <m:sty m:val="p"/>
                  </m:rPr>
                  <w:rPr>
                    <w:rFonts w:ascii="Cambria Math" w:eastAsiaTheme="minorEastAsia" w:hAnsi="Cambria Math" w:cs="Arial"/>
                    <w:color w:val="FF0000"/>
                    <w:sz w:val="22"/>
                    <w:szCs w:val="22"/>
                    <w:lang w:val="en-GB"/>
                  </w:rPr>
                  <m:t>×</m:t>
                </m:r>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eastAsiaTheme="minorEastAsia" w:hAnsi="Cambria Math" w:cs="Arial"/>
                        <w:color w:val="FF0000"/>
                        <w:sz w:val="22"/>
                        <w:szCs w:val="22"/>
                        <w:lang w:val="en-GB"/>
                      </w:rPr>
                      <m:t>19.5°</m:t>
                    </m:r>
                  </m:e>
                </m:func>
              </m:oMath>
            </m:oMathPara>
          </w:p>
        </w:tc>
        <w:tc>
          <w:tcPr>
            <w:tcW w:w="1366" w:type="dxa"/>
            <w:vAlign w:val="center"/>
          </w:tcPr>
          <w:p w14:paraId="2FA48B43"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2E4A4BF2" w14:textId="77777777" w:rsidTr="004A7144">
        <w:trPr>
          <w:trHeight w:val="567"/>
        </w:trPr>
        <w:tc>
          <w:tcPr>
            <w:tcW w:w="6930" w:type="dxa"/>
            <w:vAlign w:val="center"/>
          </w:tcPr>
          <w:p w14:paraId="6DDAB6AA" w14:textId="26084A3E" w:rsidR="009556BA" w:rsidRPr="009556BA" w:rsidRDefault="00000000"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W</m:t>
                    </m:r>
                  </m:sub>
                </m:sSub>
                <m:r>
                  <m:rPr>
                    <m:sty m:val="p"/>
                  </m:rPr>
                  <w:rPr>
                    <w:rFonts w:ascii="Cambria Math" w:eastAsiaTheme="minorEastAsia" w:hAnsi="Cambria Math" w:cs="Arial"/>
                    <w:color w:val="FF0000"/>
                    <w:sz w:val="22"/>
                    <w:szCs w:val="22"/>
                    <w:lang w:val="en-GB"/>
                  </w:rPr>
                  <m:t>=</m:t>
                </m:r>
                <m:f>
                  <m:fPr>
                    <m:ctrlPr>
                      <w:rPr>
                        <w:rFonts w:ascii="Cambria Math" w:eastAsiaTheme="minorEastAsia" w:hAnsi="Cambria Math" w:cs="Arial"/>
                        <w:color w:val="FF0000"/>
                        <w:sz w:val="22"/>
                        <w:szCs w:val="22"/>
                        <w:lang w:val="en-GB"/>
                      </w:rPr>
                    </m:ctrlPr>
                  </m:fPr>
                  <m:num>
                    <m:r>
                      <m:rPr>
                        <m:sty m:val="p"/>
                      </m:rPr>
                      <w:rPr>
                        <w:rFonts w:ascii="Cambria Math" w:eastAsiaTheme="minorEastAsia" w:hAnsi="Cambria Math" w:cs="Arial"/>
                        <w:color w:val="FF0000"/>
                        <w:sz w:val="22"/>
                        <w:szCs w:val="22"/>
                        <w:lang w:val="en-GB"/>
                      </w:rPr>
                      <m:t>4.85-0.989</m:t>
                    </m:r>
                  </m:num>
                  <m:den>
                    <m:r>
                      <m:rPr>
                        <m:sty m:val="p"/>
                      </m:rPr>
                      <w:rPr>
                        <w:rFonts w:ascii="Cambria Math" w:eastAsiaTheme="minorEastAsia" w:hAnsi="Cambria Math" w:cs="Arial"/>
                        <w:color w:val="FF0000"/>
                        <w:sz w:val="22"/>
                        <w:szCs w:val="22"/>
                        <w:lang w:val="en-GB"/>
                      </w:rPr>
                      <m:t>0.368</m:t>
                    </m:r>
                  </m:den>
                </m:f>
              </m:oMath>
            </m:oMathPara>
          </w:p>
        </w:tc>
        <w:tc>
          <w:tcPr>
            <w:tcW w:w="1366" w:type="dxa"/>
            <w:vAlign w:val="center"/>
          </w:tcPr>
          <w:p w14:paraId="7A9E8467"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4795CFAC" w14:textId="77777777" w:rsidTr="004A7144">
        <w:trPr>
          <w:trHeight w:val="567"/>
        </w:trPr>
        <w:tc>
          <w:tcPr>
            <w:tcW w:w="6930" w:type="dxa"/>
            <w:vAlign w:val="center"/>
          </w:tcPr>
          <w:p w14:paraId="7350455F" w14:textId="3E569DC4" w:rsidR="009556BA" w:rsidRPr="009556BA" w:rsidRDefault="00000000"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W</m:t>
                    </m:r>
                  </m:sub>
                </m:sSub>
                <m:r>
                  <m:rPr>
                    <m:sty m:val="p"/>
                  </m:rPr>
                  <w:rPr>
                    <w:rFonts w:ascii="Cambria Math" w:eastAsiaTheme="minorEastAsia" w:hAnsi="Cambria Math" w:cs="Arial"/>
                    <w:color w:val="FF0000"/>
                    <w:sz w:val="22"/>
                    <w:szCs w:val="22"/>
                    <w:lang w:val="en-GB"/>
                  </w:rPr>
                  <m:t>=10.5 N</m:t>
                </m:r>
              </m:oMath>
            </m:oMathPara>
          </w:p>
        </w:tc>
        <w:tc>
          <w:tcPr>
            <w:tcW w:w="1366" w:type="dxa"/>
            <w:vAlign w:val="center"/>
          </w:tcPr>
          <w:p w14:paraId="69825222" w14:textId="77777777" w:rsidR="009556BA" w:rsidRPr="009556BA" w:rsidRDefault="009556BA">
            <w:pPr>
              <w:pStyle w:val="ListParagraph"/>
              <w:numPr>
                <w:ilvl w:val="0"/>
                <w:numId w:val="8"/>
              </w:numPr>
              <w:jc w:val="center"/>
              <w:rPr>
                <w:rFonts w:ascii="Arial" w:hAnsi="Arial" w:cs="Arial"/>
                <w:color w:val="FF0000"/>
                <w:sz w:val="22"/>
                <w:szCs w:val="22"/>
                <w:lang w:val="en-GB"/>
              </w:rPr>
            </w:pPr>
            <w:r w:rsidRPr="009556BA">
              <w:rPr>
                <w:rFonts w:ascii="Arial" w:hAnsi="Arial" w:cs="Arial"/>
                <w:color w:val="FF0000"/>
                <w:sz w:val="22"/>
                <w:szCs w:val="22"/>
                <w:lang w:val="en-GB"/>
              </w:rPr>
              <w:t>mark</w:t>
            </w:r>
          </w:p>
        </w:tc>
      </w:tr>
    </w:tbl>
    <w:p w14:paraId="594CD3D9" w14:textId="77777777" w:rsidR="009556BA" w:rsidRPr="009556BA" w:rsidRDefault="009556BA" w:rsidP="009556BA">
      <w:pPr>
        <w:rPr>
          <w:rFonts w:ascii="Arial" w:hAnsi="Arial" w:cs="Arial"/>
          <w:sz w:val="22"/>
          <w:szCs w:val="22"/>
          <w:lang w:val="en-GB"/>
        </w:rPr>
      </w:pPr>
    </w:p>
    <w:p w14:paraId="2CE8EBA0" w14:textId="66D6706E" w:rsidR="006C425A" w:rsidRPr="00B90B66" w:rsidRDefault="006C425A" w:rsidP="006C425A">
      <w:pPr>
        <w:pStyle w:val="ListParagraph"/>
        <w:spacing w:after="160" w:line="259" w:lineRule="auto"/>
        <w:ind w:left="709" w:hanging="709"/>
        <w:rPr>
          <w:rFonts w:ascii="Arial" w:hAnsi="Arial" w:cs="Arial"/>
          <w:sz w:val="22"/>
          <w:szCs w:val="22"/>
          <w:lang w:val="en-GB"/>
        </w:rPr>
      </w:pPr>
      <w:r>
        <w:rPr>
          <w:rFonts w:ascii="Arial" w:hAnsi="Arial" w:cs="Arial"/>
          <w:sz w:val="22"/>
          <w:szCs w:val="22"/>
          <w:lang w:val="en-GB"/>
        </w:rPr>
        <w:t xml:space="preserve">b) </w:t>
      </w:r>
      <w:r>
        <w:rPr>
          <w:rFonts w:ascii="Arial" w:hAnsi="Arial" w:cs="Arial"/>
          <w:sz w:val="22"/>
          <w:szCs w:val="22"/>
          <w:lang w:val="en-GB"/>
        </w:rPr>
        <w:tab/>
      </w:r>
      <w:r w:rsidRPr="009556BA">
        <w:rPr>
          <w:rFonts w:ascii="Arial" w:hAnsi="Arial" w:cs="Arial"/>
          <w:sz w:val="22"/>
          <w:szCs w:val="22"/>
          <w:lang w:val="en-GB"/>
        </w:rPr>
        <w:t xml:space="preserve">Hence, calculate the magnitude and direction of the force (to the horizontal) exerted by the </w:t>
      </w:r>
      <w:r>
        <w:rPr>
          <w:rFonts w:ascii="Arial" w:hAnsi="Arial" w:cs="Arial"/>
          <w:sz w:val="22"/>
          <w:szCs w:val="22"/>
          <w:lang w:val="en-GB"/>
        </w:rPr>
        <w:t xml:space="preserve">ground </w:t>
      </w:r>
      <w:r w:rsidRPr="009556BA">
        <w:rPr>
          <w:rFonts w:ascii="Arial" w:hAnsi="Arial" w:cs="Arial"/>
          <w:sz w:val="22"/>
          <w:szCs w:val="22"/>
          <w:lang w:val="en-GB"/>
        </w:rPr>
        <w:t xml:space="preserve">on the hinge/pivot </w:t>
      </w:r>
      <w:r>
        <w:rPr>
          <w:rFonts w:ascii="Arial" w:hAnsi="Arial" w:cs="Arial"/>
          <w:sz w:val="22"/>
          <w:szCs w:val="22"/>
          <w:lang w:val="en-GB"/>
        </w:rPr>
        <w:t xml:space="preserve">of the </w:t>
      </w:r>
      <w:r w:rsidRPr="009556BA">
        <w:rPr>
          <w:rFonts w:ascii="Arial" w:hAnsi="Arial" w:cs="Arial"/>
          <w:sz w:val="22"/>
          <w:szCs w:val="22"/>
          <w:lang w:val="en-GB"/>
        </w:rPr>
        <w:t xml:space="preserve">seat. </w:t>
      </w:r>
      <w:r>
        <w:rPr>
          <w:rFonts w:ascii="Arial" w:hAnsi="Arial" w:cs="Arial"/>
          <w:sz w:val="22"/>
          <w:szCs w:val="22"/>
          <w:lang w:val="en-GB"/>
        </w:rPr>
        <w:t>[If you were unable to calculate an answer for part a), use a value of 10.</w:t>
      </w:r>
      <w:r w:rsidR="006D1269">
        <w:rPr>
          <w:rFonts w:ascii="Arial" w:hAnsi="Arial" w:cs="Arial"/>
          <w:sz w:val="22"/>
          <w:szCs w:val="22"/>
          <w:lang w:val="en-GB"/>
        </w:rPr>
        <w:t>6</w:t>
      </w:r>
      <w:r>
        <w:rPr>
          <w:rFonts w:ascii="Arial" w:hAnsi="Arial" w:cs="Arial"/>
          <w:sz w:val="22"/>
          <w:szCs w:val="22"/>
          <w:lang w:val="en-GB"/>
        </w:rPr>
        <w:t xml:space="preserve"> N]</w:t>
      </w:r>
    </w:p>
    <w:p w14:paraId="7904A546" w14:textId="77777777" w:rsidR="009556BA" w:rsidRPr="009556BA" w:rsidRDefault="009556BA" w:rsidP="009556BA">
      <w:pPr>
        <w:pStyle w:val="ListParagraph"/>
        <w:jc w:val="right"/>
        <w:rPr>
          <w:rFonts w:ascii="Arial" w:hAnsi="Arial" w:cs="Arial"/>
          <w:sz w:val="22"/>
          <w:szCs w:val="22"/>
          <w:lang w:val="en-GB"/>
        </w:rPr>
      </w:pPr>
      <w:r w:rsidRPr="009556BA">
        <w:rPr>
          <w:rFonts w:ascii="Arial" w:hAnsi="Arial" w:cs="Arial"/>
          <w:sz w:val="22"/>
          <w:szCs w:val="22"/>
          <w:lang w:val="en-GB"/>
        </w:rPr>
        <w:t>(5 marks)</w:t>
      </w:r>
    </w:p>
    <w:p w14:paraId="424565A4" w14:textId="77777777" w:rsidR="009556BA" w:rsidRPr="009556BA" w:rsidRDefault="009556BA" w:rsidP="009556BA">
      <w:pPr>
        <w:pStyle w:val="ListParagraph"/>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9556BA" w:rsidRPr="009556BA" w14:paraId="09FDC67A" w14:textId="77777777" w:rsidTr="004A7144">
        <w:trPr>
          <w:trHeight w:val="567"/>
        </w:trPr>
        <w:tc>
          <w:tcPr>
            <w:tcW w:w="6930" w:type="dxa"/>
            <w:vAlign w:val="center"/>
          </w:tcPr>
          <w:p w14:paraId="7B591E1D" w14:textId="006C6016" w:rsidR="009556BA" w:rsidRPr="009556BA" w:rsidRDefault="009556BA"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ΣF=0; </m:t>
                </m:r>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UP</m:t>
                    </m:r>
                  </m:sub>
                </m:sSub>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DOWN</m:t>
                    </m:r>
                  </m:sub>
                </m:sSub>
                <m:r>
                  <m:rPr>
                    <m:sty m:val="p"/>
                  </m:rPr>
                  <w:rPr>
                    <w:rFonts w:ascii="Cambria Math" w:eastAsiaTheme="minorEastAsia" w:hAnsi="Cambria Math" w:cs="Arial"/>
                    <w:color w:val="FF0000"/>
                    <w:sz w:val="22"/>
                    <w:szCs w:val="22"/>
                    <w:lang w:val="en-GB"/>
                  </w:rPr>
                  <m:t xml:space="preserve">;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r>
                  <m:rPr>
                    <m:sty m:val="p"/>
                  </m:rPr>
                  <w:rPr>
                    <w:rFonts w:ascii="Cambria Math" w:eastAsiaTheme="minorEastAsia" w:hAnsi="Cambria Math" w:cs="Arial"/>
                    <w:color w:val="FF0000"/>
                    <w:sz w:val="22"/>
                    <w:szCs w:val="22"/>
                    <w:lang w:val="en-GB"/>
                  </w:rPr>
                  <m:t>=2.25×9.80+1.55×9.80;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r>
                  <m:rPr>
                    <m:sty m:val="p"/>
                  </m:rPr>
                  <w:rPr>
                    <w:rFonts w:ascii="Cambria Math" w:eastAsiaTheme="minorEastAsia" w:hAnsi="Cambria Math" w:cs="Arial"/>
                    <w:color w:val="FF0000"/>
                    <w:sz w:val="22"/>
                    <w:szCs w:val="22"/>
                    <w:lang w:val="en-GB"/>
                  </w:rPr>
                  <m:t>=37.2 N upwards</m:t>
                </m:r>
              </m:oMath>
            </m:oMathPara>
          </w:p>
        </w:tc>
        <w:tc>
          <w:tcPr>
            <w:tcW w:w="1366" w:type="dxa"/>
            <w:vAlign w:val="center"/>
          </w:tcPr>
          <w:p w14:paraId="24E54110"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3DED46D8" w14:textId="77777777" w:rsidTr="004A7144">
        <w:trPr>
          <w:trHeight w:val="567"/>
        </w:trPr>
        <w:tc>
          <w:tcPr>
            <w:tcW w:w="6930" w:type="dxa"/>
            <w:vAlign w:val="center"/>
          </w:tcPr>
          <w:p w14:paraId="67B3EA9E" w14:textId="38D441A3" w:rsidR="009556BA" w:rsidRPr="009556BA" w:rsidRDefault="00F73A5B"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LEFT</m:t>
                    </m:r>
                  </m:sub>
                </m:sSub>
                <m:r>
                  <m:rPr>
                    <m:sty m:val="p"/>
                  </m:rPr>
                  <w:rPr>
                    <w:rFonts w:ascii="Cambria Math" w:eastAsiaTheme="minorEastAsia" w:hAnsi="Cambria Math" w:cs="Arial"/>
                    <w:color w:val="FF0000"/>
                    <w:sz w:val="22"/>
                    <w:szCs w:val="22"/>
                    <w:lang w:val="en-GB"/>
                  </w:rPr>
                  <m:t>=Σ</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RIGHT</m:t>
                    </m:r>
                  </m:sub>
                </m:sSub>
                <m:r>
                  <m:rPr>
                    <m:sty m:val="p"/>
                  </m:rPr>
                  <w:rPr>
                    <w:rFonts w:ascii="Cambria Math" w:eastAsiaTheme="minorEastAsia" w:hAnsi="Cambria Math" w:cs="Arial"/>
                    <w:color w:val="FF0000"/>
                    <w:sz w:val="22"/>
                    <w:szCs w:val="22"/>
                    <w:lang w:val="en-GB"/>
                  </w:rPr>
                  <m:t xml:space="preserve">;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r>
                  <m:rPr>
                    <m:sty m:val="p"/>
                  </m:rPr>
                  <w:rPr>
                    <w:rFonts w:ascii="Cambria Math" w:eastAsiaTheme="minorEastAsia" w:hAnsi="Cambria Math" w:cs="Arial"/>
                    <w:color w:val="FF0000"/>
                    <w:sz w:val="22"/>
                    <w:szCs w:val="22"/>
                    <w:lang w:val="en-GB"/>
                  </w:rPr>
                  <m:t>=10.5 N right</m:t>
                </m:r>
              </m:oMath>
            </m:oMathPara>
          </w:p>
        </w:tc>
        <w:tc>
          <w:tcPr>
            <w:tcW w:w="1366" w:type="dxa"/>
            <w:vAlign w:val="center"/>
          </w:tcPr>
          <w:p w14:paraId="7C3CA75B"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4FAA16D6" w14:textId="77777777" w:rsidTr="004A7144">
        <w:trPr>
          <w:trHeight w:val="567"/>
        </w:trPr>
        <w:tc>
          <w:tcPr>
            <w:tcW w:w="6930" w:type="dxa"/>
            <w:vAlign w:val="center"/>
          </w:tcPr>
          <w:p w14:paraId="52C39ED0" w14:textId="4C0ACE3F" w:rsidR="009556BA" w:rsidRPr="009556BA" w:rsidRDefault="00000000" w:rsidP="004A7144">
            <w:pPr>
              <w:pStyle w:val="ListParagraph"/>
              <w:ind w:left="0"/>
              <w:rPr>
                <w:rFonts w:ascii="Arial" w:hAnsi="Arial" w:cs="Arial"/>
                <w:color w:val="FF0000"/>
                <w:sz w:val="22"/>
                <w:szCs w:val="22"/>
                <w:lang w:val="en-GB"/>
              </w:rPr>
            </w:pPr>
            <m:oMathPara>
              <m:oMathParaPr>
                <m:jc m:val="left"/>
              </m:oMathParaPr>
              <m:oMath>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e>
                    </m:d>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37.2</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10.5</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P</m:t>
                    </m:r>
                  </m:sub>
                </m:sSub>
                <m:r>
                  <m:rPr>
                    <m:sty m:val="p"/>
                  </m:rPr>
                  <w:rPr>
                    <w:rFonts w:ascii="Cambria Math" w:eastAsiaTheme="minorEastAsia" w:hAnsi="Cambria Math" w:cs="Arial"/>
                    <w:color w:val="FF0000"/>
                    <w:sz w:val="22"/>
                    <w:szCs w:val="22"/>
                    <w:lang w:val="en-GB"/>
                  </w:rPr>
                  <m:t>=38.7 N</m:t>
                </m:r>
              </m:oMath>
            </m:oMathPara>
          </w:p>
        </w:tc>
        <w:tc>
          <w:tcPr>
            <w:tcW w:w="1366" w:type="dxa"/>
            <w:vAlign w:val="center"/>
          </w:tcPr>
          <w:p w14:paraId="35B0834E"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7B5ECD7E" w14:textId="77777777" w:rsidTr="004A7144">
        <w:trPr>
          <w:trHeight w:val="567"/>
        </w:trPr>
        <w:tc>
          <w:tcPr>
            <w:tcW w:w="6930" w:type="dxa"/>
            <w:vAlign w:val="center"/>
          </w:tcPr>
          <w:p w14:paraId="4B3ADEDE" w14:textId="62EEA254" w:rsidR="009556BA" w:rsidRPr="009556BA" w:rsidRDefault="00000000" w:rsidP="004A7144">
            <w:pPr>
              <w:pStyle w:val="ListParagraph"/>
              <w:ind w:left="0"/>
              <w:rPr>
                <w:rFonts w:ascii="Arial" w:hAnsi="Arial" w:cs="Arial"/>
                <w:color w:val="FF0000"/>
                <w:sz w:val="22"/>
                <w:szCs w:val="22"/>
                <w:lang w:val="en-GB"/>
              </w:rPr>
            </w:pPr>
            <m:oMathPara>
              <m:oMathParaPr>
                <m:jc m:val="left"/>
              </m:oMathParaPr>
              <m:oMath>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eastAsiaTheme="minorEastAsia" w:hAnsi="Cambria Math" w:cs="Arial"/>
                        <w:color w:val="FF0000"/>
                        <w:sz w:val="22"/>
                        <w:szCs w:val="22"/>
                        <w:lang w:val="en-GB"/>
                      </w:rPr>
                      <m:t>θ</m:t>
                    </m:r>
                  </m:e>
                </m:func>
                <m:r>
                  <m:rPr>
                    <m:sty m:val="p"/>
                  </m:rPr>
                  <w:rPr>
                    <w:rFonts w:ascii="Cambria Math" w:eastAsiaTheme="minorEastAsia" w:hAnsi="Cambria Math" w:cs="Arial"/>
                    <w:color w:val="FF0000"/>
                    <w:sz w:val="22"/>
                    <w:szCs w:val="22"/>
                    <w:lang w:val="en-GB"/>
                  </w:rPr>
                  <m:t>=</m:t>
                </m:r>
                <m:f>
                  <m:fPr>
                    <m:ctrlPr>
                      <w:rPr>
                        <w:rFonts w:ascii="Cambria Math" w:eastAsiaTheme="minorEastAsia" w:hAnsi="Cambria Math" w:cs="Arial"/>
                        <w:color w:val="FF0000"/>
                        <w:sz w:val="22"/>
                        <w:szCs w:val="22"/>
                        <w:lang w:val="en-GB"/>
                      </w:rPr>
                    </m:ctrlPr>
                  </m:fPr>
                  <m:num>
                    <m:r>
                      <m:rPr>
                        <m:sty m:val="p"/>
                      </m:rPr>
                      <w:rPr>
                        <w:rFonts w:ascii="Cambria Math" w:eastAsiaTheme="minorEastAsia" w:hAnsi="Cambria Math" w:cs="Arial"/>
                        <w:color w:val="FF0000"/>
                        <w:sz w:val="22"/>
                        <w:szCs w:val="22"/>
                        <w:lang w:val="en-GB"/>
                      </w:rPr>
                      <m:t>37.2</m:t>
                    </m:r>
                  </m:num>
                  <m:den>
                    <m:r>
                      <w:rPr>
                        <w:rFonts w:ascii="Cambria Math" w:eastAsiaTheme="minorEastAsia" w:hAnsi="Cambria Math" w:cs="Arial"/>
                        <w:color w:val="FF0000"/>
                        <w:sz w:val="22"/>
                        <w:szCs w:val="22"/>
                        <w:lang w:val="en-GB"/>
                      </w:rPr>
                      <m:t>10.5</m:t>
                    </m:r>
                  </m:den>
                </m:f>
                <m:r>
                  <m:rPr>
                    <m:sty m:val="p"/>
                  </m:rPr>
                  <w:rPr>
                    <w:rFonts w:ascii="Cambria Math" w:eastAsiaTheme="minorEastAsia" w:hAnsi="Cambria Math" w:cs="Arial"/>
                    <w:color w:val="FF0000"/>
                    <w:sz w:val="22"/>
                    <w:szCs w:val="22"/>
                    <w:lang w:val="en-GB"/>
                  </w:rPr>
                  <m:t>; θ=</m:t>
                </m:r>
                <m:func>
                  <m:funcPr>
                    <m:ctrlPr>
                      <w:rPr>
                        <w:rFonts w:ascii="Cambria Math" w:eastAsiaTheme="minorEastAsia" w:hAnsi="Cambria Math" w:cs="Arial"/>
                        <w:color w:val="FF0000"/>
                        <w:sz w:val="22"/>
                        <w:szCs w:val="22"/>
                        <w:lang w:val="en-GB"/>
                      </w:rPr>
                    </m:ctrlPr>
                  </m:funcPr>
                  <m:fName>
                    <m:sSup>
                      <m:sSupPr>
                        <m:ctrlPr>
                          <w:rPr>
                            <w:rFonts w:ascii="Cambria Math" w:eastAsiaTheme="minorEastAsia" w:hAnsi="Cambria Math" w:cs="Arial"/>
                            <w:color w:val="FF0000"/>
                            <w:sz w:val="22"/>
                            <w:szCs w:val="22"/>
                            <w:lang w:val="en-GB"/>
                          </w:rPr>
                        </m:ctrlPr>
                      </m:sSupPr>
                      <m:e>
                        <m:r>
                          <m:rPr>
                            <m:sty m:val="p"/>
                          </m:rPr>
                          <w:rPr>
                            <w:rFonts w:ascii="Cambria Math" w:hAnsi="Cambria Math" w:cs="Arial"/>
                            <w:color w:val="FF0000"/>
                            <w:sz w:val="22"/>
                            <w:szCs w:val="22"/>
                            <w:lang w:val="en-GB"/>
                          </w:rPr>
                          <m:t>tan</m:t>
                        </m:r>
                      </m:e>
                      <m:sup>
                        <m:r>
                          <m:rPr>
                            <m:sty m:val="p"/>
                          </m:rPr>
                          <w:rPr>
                            <w:rFonts w:ascii="Cambria Math" w:hAnsi="Cambria Math" w:cs="Arial"/>
                            <w:color w:val="FF0000"/>
                            <w:sz w:val="22"/>
                            <w:szCs w:val="22"/>
                            <w:lang w:val="en-GB"/>
                          </w:rPr>
                          <m:t>-1</m:t>
                        </m:r>
                      </m:sup>
                    </m:sSup>
                  </m:fName>
                  <m:e>
                    <m:d>
                      <m:dPr>
                        <m:ctrlPr>
                          <w:rPr>
                            <w:rFonts w:ascii="Cambria Math" w:eastAsiaTheme="minorEastAsia" w:hAnsi="Cambria Math" w:cs="Arial"/>
                            <w:color w:val="FF0000"/>
                            <w:sz w:val="22"/>
                            <w:szCs w:val="22"/>
                            <w:lang w:val="en-GB"/>
                          </w:rPr>
                        </m:ctrlPr>
                      </m:dPr>
                      <m:e>
                        <m:r>
                          <w:rPr>
                            <w:rFonts w:ascii="Cambria Math" w:eastAsiaTheme="minorEastAsia" w:hAnsi="Cambria Math" w:cs="Arial"/>
                            <w:color w:val="FF0000"/>
                            <w:sz w:val="22"/>
                            <w:szCs w:val="22"/>
                            <w:lang w:val="en-GB"/>
                          </w:rPr>
                          <m:t>3.54</m:t>
                        </m:r>
                      </m:e>
                    </m:d>
                  </m:e>
                </m:func>
                <m:r>
                  <m:rPr>
                    <m:sty m:val="p"/>
                  </m:rPr>
                  <w:rPr>
                    <w:rFonts w:ascii="Cambria Math" w:eastAsiaTheme="minorEastAsia" w:hAnsi="Cambria Math" w:cs="Arial"/>
                    <w:color w:val="FF0000"/>
                    <w:sz w:val="22"/>
                    <w:szCs w:val="22"/>
                    <w:lang w:val="en-GB"/>
                  </w:rPr>
                  <m:t>=74.2°</m:t>
                </m:r>
              </m:oMath>
            </m:oMathPara>
          </w:p>
        </w:tc>
        <w:tc>
          <w:tcPr>
            <w:tcW w:w="1366" w:type="dxa"/>
            <w:vAlign w:val="center"/>
          </w:tcPr>
          <w:p w14:paraId="2C84BD4C" w14:textId="77777777" w:rsidR="009556BA" w:rsidRPr="009556BA" w:rsidRDefault="009556BA">
            <w:pPr>
              <w:pStyle w:val="ListParagraph"/>
              <w:numPr>
                <w:ilvl w:val="1"/>
                <w:numId w:val="9"/>
              </w:numPr>
              <w:jc w:val="center"/>
              <w:rPr>
                <w:rFonts w:ascii="Arial" w:hAnsi="Arial" w:cs="Arial"/>
                <w:color w:val="FF0000"/>
                <w:sz w:val="22"/>
                <w:szCs w:val="22"/>
                <w:lang w:val="en-GB"/>
              </w:rPr>
            </w:pPr>
            <w:r w:rsidRPr="009556BA">
              <w:rPr>
                <w:rFonts w:ascii="Arial" w:hAnsi="Arial" w:cs="Arial"/>
                <w:color w:val="FF0000"/>
                <w:sz w:val="22"/>
                <w:szCs w:val="22"/>
                <w:lang w:val="en-GB"/>
              </w:rPr>
              <w:t>marks</w:t>
            </w:r>
          </w:p>
        </w:tc>
      </w:tr>
    </w:tbl>
    <w:p w14:paraId="01BFFFA0" w14:textId="77777777" w:rsidR="00F275EA" w:rsidRDefault="00F275EA" w:rsidP="00F275EA">
      <w:pPr>
        <w:spacing w:after="160" w:line="259" w:lineRule="auto"/>
        <w:rPr>
          <w:rFonts w:ascii="Arial" w:hAnsi="Arial" w:cs="Arial"/>
          <w:sz w:val="22"/>
          <w:szCs w:val="22"/>
          <w:lang w:val="en-GB"/>
        </w:rPr>
      </w:pPr>
    </w:p>
    <w:p w14:paraId="6AFA0CD6" w14:textId="77777777" w:rsidR="002E241B" w:rsidRDefault="002E241B">
      <w:pPr>
        <w:spacing w:after="160" w:line="259" w:lineRule="auto"/>
        <w:rPr>
          <w:rFonts w:ascii="Arial" w:hAnsi="Arial" w:cs="Arial"/>
          <w:sz w:val="22"/>
          <w:szCs w:val="22"/>
          <w:lang w:val="en-GB"/>
        </w:rPr>
      </w:pPr>
      <w:r>
        <w:rPr>
          <w:rFonts w:ascii="Arial" w:hAnsi="Arial" w:cs="Arial"/>
          <w:sz w:val="22"/>
          <w:szCs w:val="22"/>
          <w:lang w:val="en-GB"/>
        </w:rPr>
        <w:br w:type="page"/>
      </w:r>
    </w:p>
    <w:p w14:paraId="358920C4" w14:textId="77777777" w:rsidR="004824CD" w:rsidRPr="00DE09DF" w:rsidRDefault="004824CD" w:rsidP="004824CD">
      <w:pPr>
        <w:spacing w:after="160" w:line="259" w:lineRule="auto"/>
        <w:ind w:left="709" w:hanging="709"/>
        <w:rPr>
          <w:rFonts w:ascii="Arial" w:hAnsi="Arial" w:cs="Arial"/>
          <w:sz w:val="22"/>
          <w:szCs w:val="22"/>
          <w:lang w:val="en-GB"/>
        </w:rPr>
      </w:pPr>
      <w:bookmarkStart w:id="19" w:name="_Hlk139793469"/>
      <w:r>
        <w:rPr>
          <w:rFonts w:ascii="Arial" w:hAnsi="Arial" w:cs="Arial"/>
          <w:sz w:val="22"/>
          <w:szCs w:val="22"/>
          <w:lang w:val="en-GB"/>
        </w:rPr>
        <w:lastRenderedPageBreak/>
        <w:t xml:space="preserve">c) </w:t>
      </w:r>
      <w:r>
        <w:rPr>
          <w:rFonts w:ascii="Arial" w:hAnsi="Arial" w:cs="Arial"/>
          <w:sz w:val="22"/>
          <w:szCs w:val="22"/>
          <w:lang w:val="en-GB"/>
        </w:rPr>
        <w:tab/>
        <w:t xml:space="preserve">Show, via a calculation, that the seat will not tip over regardless of the angle ‘θ’. </w:t>
      </w:r>
    </w:p>
    <w:bookmarkEnd w:id="19"/>
    <w:p w14:paraId="2677DB79" w14:textId="4F0FB22F" w:rsidR="009556BA" w:rsidRPr="009556BA" w:rsidRDefault="009556BA" w:rsidP="00F275EA">
      <w:pPr>
        <w:ind w:left="709" w:hanging="709"/>
        <w:jc w:val="right"/>
        <w:rPr>
          <w:rFonts w:ascii="Arial" w:hAnsi="Arial" w:cs="Arial"/>
          <w:sz w:val="22"/>
          <w:szCs w:val="22"/>
          <w:lang w:val="en-GB"/>
        </w:rPr>
      </w:pPr>
      <w:r w:rsidRPr="009556BA">
        <w:rPr>
          <w:rFonts w:ascii="Arial" w:hAnsi="Arial" w:cs="Arial"/>
          <w:sz w:val="22"/>
          <w:szCs w:val="22"/>
          <w:lang w:val="en-GB"/>
        </w:rPr>
        <w:t xml:space="preserve">(5) </w:t>
      </w:r>
    </w:p>
    <w:p w14:paraId="5F2B7F41" w14:textId="77777777" w:rsidR="009556BA" w:rsidRPr="009556BA" w:rsidRDefault="009556BA" w:rsidP="009556BA">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2C0654" w:rsidRPr="009556BA" w14:paraId="48291C58" w14:textId="77777777" w:rsidTr="004A7144">
        <w:trPr>
          <w:trHeight w:val="567"/>
        </w:trPr>
        <w:tc>
          <w:tcPr>
            <w:tcW w:w="6930" w:type="dxa"/>
            <w:vAlign w:val="center"/>
          </w:tcPr>
          <w:p w14:paraId="3CF78626" w14:textId="53D88AC7" w:rsidR="002C0654" w:rsidRPr="009556BA" w:rsidRDefault="004824CD" w:rsidP="004A7144">
            <w:pPr>
              <w:pStyle w:val="ListParagraph"/>
              <w:ind w:left="0"/>
              <w:rPr>
                <w:rFonts w:ascii="Arial" w:hAnsi="Arial" w:cs="Arial"/>
                <w:color w:val="FF0000"/>
                <w:sz w:val="22"/>
                <w:szCs w:val="22"/>
                <w:lang w:val="en-GB"/>
              </w:rPr>
            </w:pPr>
            <w:r>
              <w:rPr>
                <w:rFonts w:ascii="Arial" w:hAnsi="Arial" w:cs="Arial"/>
                <w:color w:val="FF0000"/>
                <w:sz w:val="22"/>
                <w:szCs w:val="22"/>
                <w:lang w:val="en-GB"/>
              </w:rPr>
              <w:t xml:space="preserve">As seat tips over, ∑M = 0. </w:t>
            </w:r>
          </w:p>
        </w:tc>
        <w:tc>
          <w:tcPr>
            <w:tcW w:w="1366" w:type="dxa"/>
            <w:vAlign w:val="center"/>
          </w:tcPr>
          <w:p w14:paraId="7EE23C1D" w14:textId="5BE15F7E" w:rsidR="002C0654" w:rsidRPr="009556BA" w:rsidRDefault="002C0654"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30B2125C" w14:textId="77777777" w:rsidTr="004A7144">
        <w:trPr>
          <w:trHeight w:val="567"/>
        </w:trPr>
        <w:tc>
          <w:tcPr>
            <w:tcW w:w="6930" w:type="dxa"/>
            <w:vAlign w:val="center"/>
          </w:tcPr>
          <w:p w14:paraId="22BDD9B3" w14:textId="4D38C604" w:rsidR="009556BA" w:rsidRPr="004824CD" w:rsidRDefault="004824CD"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A;</m:t>
                    </m:r>
                  </m:sub>
                </m:sSub>
                <m:r>
                  <m:rPr>
                    <m:sty m:val="p"/>
                  </m:rPr>
                  <w:rPr>
                    <w:rFonts w:ascii="Cambria Math" w:hAnsi="Cambria Math" w:cs="Arial"/>
                    <w:color w:val="FF0000"/>
                    <w:sz w:val="22"/>
                    <w:szCs w:val="22"/>
                    <w:lang w:val="en-GB"/>
                  </w:rPr>
                  <m:t xml:space="preserve"> 1.55×9.80×</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0.390</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m:t>
                </m:r>
                <m:func>
                  <m:funcPr>
                    <m:ctrlPr>
                      <w:rPr>
                        <w:rFonts w:ascii="Cambria Math" w:hAnsi="Cambria Math" w:cs="Arial"/>
                        <w:color w:val="FF0000"/>
                        <w:sz w:val="22"/>
                        <w:szCs w:val="22"/>
                        <w:lang w:val="en-GB"/>
                      </w:rPr>
                    </m:ctrlPr>
                  </m:funcPr>
                  <m:fName>
                    <m:r>
                      <m:rPr>
                        <m:sty m:val="p"/>
                      </m:rPr>
                      <w:rPr>
                        <w:rFonts w:ascii="Cambria Math" w:hAnsi="Cambria Math" w:cs="Arial"/>
                        <w:color w:val="FF0000"/>
                        <w:lang w:val="en-GB"/>
                      </w:rPr>
                      <m:t>sin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=2.25×9.80×</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0.440</m:t>
                    </m:r>
                  </m:num>
                  <m:den>
                    <m:r>
                      <m:rPr>
                        <m:sty m:val="p"/>
                      </m:rPr>
                      <w:rPr>
                        <w:rFonts w:ascii="Cambria Math" w:hAnsi="Cambria Math" w:cs="Arial"/>
                        <w:color w:val="FF0000"/>
                        <w:sz w:val="22"/>
                        <w:szCs w:val="22"/>
                        <w:lang w:val="en-GB"/>
                      </w:rPr>
                      <m:t>2</m:t>
                    </m:r>
                  </m:den>
                </m:f>
              </m:oMath>
            </m:oMathPara>
          </w:p>
        </w:tc>
        <w:tc>
          <w:tcPr>
            <w:tcW w:w="1366" w:type="dxa"/>
            <w:vAlign w:val="center"/>
          </w:tcPr>
          <w:p w14:paraId="68556FE2" w14:textId="02604B43"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7959BE61" w14:textId="77777777" w:rsidTr="004A7144">
        <w:trPr>
          <w:trHeight w:val="567"/>
        </w:trPr>
        <w:tc>
          <w:tcPr>
            <w:tcW w:w="6930" w:type="dxa"/>
            <w:vAlign w:val="center"/>
          </w:tcPr>
          <w:p w14:paraId="3A77246C" w14:textId="787F0C80" w:rsidR="009556BA" w:rsidRPr="004824CD" w:rsidRDefault="00000000" w:rsidP="004A7144">
            <w:pPr>
              <w:pStyle w:val="ListParagraph"/>
              <w:ind w:left="0"/>
              <w:rPr>
                <w:rFonts w:ascii="Arial" w:hAnsi="Arial" w:cs="Arial"/>
                <w:color w:val="FF0000"/>
                <w:sz w:val="22"/>
                <w:szCs w:val="22"/>
                <w:lang w:val="en-GB"/>
              </w:rPr>
            </w:pPr>
            <m:oMathPara>
              <m:oMathParaPr>
                <m:jc m:val="left"/>
              </m:oMathParaPr>
              <m:oMath>
                <m:func>
                  <m:funcPr>
                    <m:ctrlPr>
                      <w:rPr>
                        <w:rFonts w:ascii="Cambria Math" w:hAnsi="Cambria Math" w:cs="Arial"/>
                        <w:color w:val="FF0000"/>
                        <w:sz w:val="22"/>
                        <w:szCs w:val="22"/>
                        <w:lang w:val="en-GB"/>
                      </w:rPr>
                    </m:ctrlPr>
                  </m:funcPr>
                  <m:fName>
                    <m:r>
                      <m:rPr>
                        <m:sty m:val="p"/>
                      </m:rPr>
                      <w:rPr>
                        <w:rFonts w:ascii="Cambria Math" w:hAnsi="Cambria Math" w:cs="Arial"/>
                        <w:color w:val="FF0000"/>
                        <w:lang w:val="en-GB"/>
                      </w:rPr>
                      <m:t>sin</m:t>
                    </m:r>
                  </m:fName>
                  <m:e>
                    <m:r>
                      <m:rPr>
                        <m:sty m:val="p"/>
                      </m:rPr>
                      <w:rPr>
                        <w:rFonts w:ascii="Cambria Math" w:hAnsi="Cambria Math" w:cs="Arial"/>
                        <w:color w:val="FF0000"/>
                        <w:sz w:val="22"/>
                        <w:szCs w:val="22"/>
                        <w:lang w:val="en-GB"/>
                      </w:rPr>
                      <m:t>θ</m:t>
                    </m:r>
                  </m:e>
                </m:func>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4.85</m:t>
                    </m:r>
                  </m:num>
                  <m:den>
                    <m:r>
                      <w:rPr>
                        <w:rFonts w:ascii="Cambria Math" w:hAnsi="Cambria Math" w:cs="Arial"/>
                        <w:color w:val="FF0000"/>
                        <w:sz w:val="22"/>
                        <w:szCs w:val="22"/>
                        <w:lang w:val="en-GB"/>
                      </w:rPr>
                      <m:t>2.96</m:t>
                    </m:r>
                  </m:den>
                </m:f>
                <m:r>
                  <w:rPr>
                    <w:rFonts w:ascii="Cambria Math" w:hAnsi="Cambria Math" w:cs="Arial"/>
                    <w:color w:val="FF0000"/>
                    <w:sz w:val="22"/>
                    <w:szCs w:val="22"/>
                    <w:lang w:val="en-GB"/>
                  </w:rPr>
                  <m:t>=1.64</m:t>
                </m:r>
              </m:oMath>
            </m:oMathPara>
          </w:p>
        </w:tc>
        <w:tc>
          <w:tcPr>
            <w:tcW w:w="1366" w:type="dxa"/>
            <w:vAlign w:val="center"/>
          </w:tcPr>
          <w:p w14:paraId="07BD0447"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6A5AF8D0" w14:textId="77777777" w:rsidTr="004A7144">
        <w:trPr>
          <w:trHeight w:val="567"/>
        </w:trPr>
        <w:tc>
          <w:tcPr>
            <w:tcW w:w="6930" w:type="dxa"/>
            <w:vAlign w:val="center"/>
          </w:tcPr>
          <w:p w14:paraId="02E97DFD" w14:textId="2A2FE21F" w:rsidR="009556BA" w:rsidRPr="004824CD" w:rsidRDefault="00000000" w:rsidP="004A7144">
            <w:pPr>
              <w:pStyle w:val="ListParagraph"/>
              <w:ind w:left="0"/>
              <w:rPr>
                <w:rFonts w:ascii="Arial" w:hAnsi="Arial" w:cs="Arial"/>
                <w:iCs/>
                <w:color w:val="FF0000"/>
                <w:sz w:val="22"/>
                <w:szCs w:val="22"/>
                <w:lang w:val="en-GB"/>
              </w:rPr>
            </w:pPr>
            <m:oMathPara>
              <m:oMathParaPr>
                <m:jc m:val="left"/>
              </m:oMathParaPr>
              <m:oMath>
                <m:func>
                  <m:funcPr>
                    <m:ctrlPr>
                      <w:rPr>
                        <w:rFonts w:ascii="Cambria Math" w:hAnsi="Cambria Math" w:cs="Arial"/>
                        <w:iCs/>
                        <w:color w:val="FF0000"/>
                        <w:sz w:val="22"/>
                        <w:szCs w:val="22"/>
                        <w:lang w:val="en-GB"/>
                      </w:rPr>
                    </m:ctrlPr>
                  </m:funcPr>
                  <m:fName>
                    <m:sSup>
                      <m:sSupPr>
                        <m:ctrlPr>
                          <w:rPr>
                            <w:rFonts w:ascii="Cambria Math" w:hAnsi="Cambria Math" w:cs="Arial"/>
                            <w:iCs/>
                            <w:color w:val="FF0000"/>
                            <w:sz w:val="22"/>
                            <w:szCs w:val="22"/>
                            <w:lang w:val="en-GB"/>
                          </w:rPr>
                        </m:ctrlPr>
                      </m:sSupPr>
                      <m:e>
                        <m:r>
                          <m:rPr>
                            <m:sty m:val="p"/>
                          </m:rPr>
                          <w:rPr>
                            <w:rFonts w:ascii="Cambria Math" w:hAnsi="Cambria Math" w:cs="Arial"/>
                            <w:color w:val="FF0000"/>
                            <w:lang w:val="en-GB"/>
                          </w:rPr>
                          <m:t>sin</m:t>
                        </m:r>
                      </m:e>
                      <m:sup>
                        <m:r>
                          <m:rPr>
                            <m:sty m:val="p"/>
                          </m:rPr>
                          <w:rPr>
                            <w:rFonts w:ascii="Cambria Math" w:hAnsi="Cambria Math" w:cs="Arial"/>
                            <w:color w:val="FF0000"/>
                            <w:lang w:val="en-GB"/>
                          </w:rPr>
                          <m:t>-1</m:t>
                        </m:r>
                      </m:sup>
                    </m:sSup>
                  </m:fName>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1.64</m:t>
                        </m:r>
                      </m:e>
                    </m:d>
                    <m:r>
                      <m:rPr>
                        <m:sty m:val="p"/>
                      </m:rPr>
                      <w:rPr>
                        <w:rFonts w:ascii="Cambria Math" w:hAnsi="Cambria Math" w:cs="Arial"/>
                        <w:color w:val="FF0000"/>
                        <w:sz w:val="22"/>
                        <w:szCs w:val="22"/>
                        <w:lang w:val="en-GB"/>
                      </w:rPr>
                      <m:t>=undefined</m:t>
                    </m:r>
                  </m:e>
                </m:func>
              </m:oMath>
            </m:oMathPara>
          </w:p>
        </w:tc>
        <w:tc>
          <w:tcPr>
            <w:tcW w:w="1366" w:type="dxa"/>
            <w:vAlign w:val="center"/>
          </w:tcPr>
          <w:p w14:paraId="5292F201"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556BA" w:rsidRPr="009556BA" w14:paraId="2B5A8297" w14:textId="77777777" w:rsidTr="004A7144">
        <w:trPr>
          <w:trHeight w:val="567"/>
        </w:trPr>
        <w:tc>
          <w:tcPr>
            <w:tcW w:w="6930" w:type="dxa"/>
            <w:vAlign w:val="center"/>
          </w:tcPr>
          <w:p w14:paraId="3F083C59" w14:textId="7BA218A8" w:rsidR="009556BA" w:rsidRPr="009556BA" w:rsidRDefault="004824CD" w:rsidP="004A7144">
            <w:pPr>
              <w:pStyle w:val="ListParagraph"/>
              <w:ind w:left="0"/>
              <w:rPr>
                <w:rFonts w:ascii="Arial" w:hAnsi="Arial" w:cs="Arial"/>
                <w:color w:val="FF0000"/>
                <w:sz w:val="22"/>
                <w:szCs w:val="22"/>
                <w:lang w:val="en-GB"/>
              </w:rPr>
            </w:pPr>
            <w:r>
              <w:rPr>
                <w:rFonts w:ascii="Arial" w:hAnsi="Arial" w:cs="Arial"/>
                <w:color w:val="FF0000"/>
                <w:sz w:val="22"/>
                <w:szCs w:val="22"/>
                <w:lang w:val="en-GB"/>
              </w:rPr>
              <w:t xml:space="preserve">Hence, no matter the size of ‘θ’, the anticlockwise moment due to the weight of the back rest will never exceed the clockwise moment due to the weight of the seat. </w:t>
            </w:r>
          </w:p>
        </w:tc>
        <w:tc>
          <w:tcPr>
            <w:tcW w:w="1366" w:type="dxa"/>
            <w:vAlign w:val="center"/>
          </w:tcPr>
          <w:p w14:paraId="39FFF4AE" w14:textId="77777777" w:rsidR="009556BA" w:rsidRPr="009556BA" w:rsidRDefault="009556BA" w:rsidP="004A7144">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bl>
    <w:p w14:paraId="60D75D38" w14:textId="3103DF96" w:rsidR="00DF70BB" w:rsidRDefault="00DF70BB" w:rsidP="009470DA">
      <w:pPr>
        <w:rPr>
          <w:rFonts w:ascii="Arial" w:hAnsi="Arial" w:cs="Arial"/>
          <w:b/>
          <w:sz w:val="22"/>
          <w:szCs w:val="22"/>
        </w:rPr>
      </w:pPr>
    </w:p>
    <w:p w14:paraId="7CA55B73" w14:textId="3786B86C" w:rsidR="00DF70BB" w:rsidRDefault="00980DEF" w:rsidP="00980DEF">
      <w:pPr>
        <w:spacing w:after="160" w:line="259" w:lineRule="auto"/>
        <w:ind w:left="720"/>
        <w:rPr>
          <w:rFonts w:ascii="Arial" w:hAnsi="Arial" w:cs="Arial"/>
          <w:bCs/>
          <w:sz w:val="22"/>
          <w:szCs w:val="22"/>
        </w:rPr>
      </w:pPr>
      <w:r w:rsidRPr="00980DEF">
        <w:rPr>
          <w:rFonts w:ascii="Arial" w:hAnsi="Arial" w:cs="Arial"/>
          <w:bCs/>
          <w:sz w:val="22"/>
          <w:szCs w:val="22"/>
        </w:rPr>
        <w:t>Allow for up to 2 marks total if students CAN’T perform a calculation but give a reasonable explanation as follows:</w:t>
      </w:r>
    </w:p>
    <w:tbl>
      <w:tblPr>
        <w:tblStyle w:val="TableGrid"/>
        <w:tblW w:w="0" w:type="auto"/>
        <w:tblInd w:w="720" w:type="dxa"/>
        <w:tblLook w:val="04A0" w:firstRow="1" w:lastRow="0" w:firstColumn="1" w:lastColumn="0" w:noHBand="0" w:noVBand="1"/>
      </w:tblPr>
      <w:tblGrid>
        <w:gridCol w:w="6930"/>
        <w:gridCol w:w="1366"/>
      </w:tblGrid>
      <w:tr w:rsidR="00980DEF" w:rsidRPr="009556BA" w14:paraId="537AD0BF" w14:textId="77777777" w:rsidTr="00923F0B">
        <w:trPr>
          <w:trHeight w:val="567"/>
        </w:trPr>
        <w:tc>
          <w:tcPr>
            <w:tcW w:w="6930" w:type="dxa"/>
            <w:vAlign w:val="center"/>
          </w:tcPr>
          <w:p w14:paraId="27B01D4B" w14:textId="284DBB16" w:rsidR="00980DEF" w:rsidRPr="009556BA" w:rsidRDefault="00980DEF" w:rsidP="00923F0B">
            <w:pPr>
              <w:pStyle w:val="ListParagraph"/>
              <w:ind w:left="0"/>
              <w:rPr>
                <w:rFonts w:ascii="Arial" w:hAnsi="Arial" w:cs="Arial"/>
                <w:color w:val="FF0000"/>
                <w:sz w:val="22"/>
                <w:szCs w:val="22"/>
                <w:lang w:val="en-GB"/>
              </w:rPr>
            </w:pPr>
            <w:r>
              <w:rPr>
                <w:rFonts w:ascii="Arial" w:hAnsi="Arial" w:cs="Arial"/>
                <w:color w:val="FF0000"/>
                <w:sz w:val="22"/>
                <w:szCs w:val="22"/>
                <w:lang w:val="en-GB"/>
              </w:rPr>
              <w:t>As the back rest approaches a horizontal flat position, the lever arm for the weight of the back rest approach</w:t>
            </w:r>
            <w:r w:rsidR="00E50659">
              <w:rPr>
                <w:rFonts w:ascii="Arial" w:hAnsi="Arial" w:cs="Arial"/>
                <w:color w:val="FF0000"/>
                <w:sz w:val="22"/>
                <w:szCs w:val="22"/>
                <w:lang w:val="en-GB"/>
              </w:rPr>
              <w:t>es a</w:t>
            </w:r>
            <w:r>
              <w:rPr>
                <w:rFonts w:ascii="Arial" w:hAnsi="Arial" w:cs="Arial"/>
                <w:color w:val="FF0000"/>
                <w:sz w:val="22"/>
                <w:szCs w:val="22"/>
                <w:lang w:val="en-GB"/>
              </w:rPr>
              <w:t xml:space="preserve"> maximum value</w:t>
            </w:r>
            <w:r w:rsidR="00E50659">
              <w:rPr>
                <w:rFonts w:ascii="Arial" w:hAnsi="Arial" w:cs="Arial"/>
                <w:color w:val="FF0000"/>
                <w:sz w:val="22"/>
                <w:szCs w:val="22"/>
                <w:lang w:val="en-GB"/>
              </w:rPr>
              <w:t>; hence, total anticlockwise torque acting on the chair approaches a maximum value</w:t>
            </w:r>
            <w:r>
              <w:rPr>
                <w:rFonts w:ascii="Arial" w:hAnsi="Arial" w:cs="Arial"/>
                <w:color w:val="FF0000"/>
                <w:sz w:val="22"/>
                <w:szCs w:val="22"/>
                <w:lang w:val="en-GB"/>
              </w:rPr>
              <w:t xml:space="preserve">. </w:t>
            </w:r>
          </w:p>
        </w:tc>
        <w:tc>
          <w:tcPr>
            <w:tcW w:w="1366" w:type="dxa"/>
            <w:vAlign w:val="center"/>
          </w:tcPr>
          <w:p w14:paraId="2A60827D" w14:textId="77777777" w:rsidR="00980DEF" w:rsidRPr="009556BA" w:rsidRDefault="00980DEF" w:rsidP="00923F0B">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r w:rsidR="00980DEF" w:rsidRPr="009556BA" w14:paraId="7D338BE7" w14:textId="77777777" w:rsidTr="00923F0B">
        <w:trPr>
          <w:trHeight w:val="567"/>
        </w:trPr>
        <w:tc>
          <w:tcPr>
            <w:tcW w:w="6930" w:type="dxa"/>
            <w:vAlign w:val="center"/>
          </w:tcPr>
          <w:p w14:paraId="29A71956" w14:textId="5F2D61B5" w:rsidR="00980DEF" w:rsidRPr="004824CD" w:rsidRDefault="00E50659" w:rsidP="00923F0B">
            <w:pPr>
              <w:pStyle w:val="ListParagraph"/>
              <w:ind w:left="0"/>
              <w:rPr>
                <w:rFonts w:ascii="Arial" w:hAnsi="Arial" w:cs="Arial"/>
                <w:color w:val="FF0000"/>
                <w:sz w:val="22"/>
                <w:szCs w:val="22"/>
                <w:lang w:val="en-GB"/>
              </w:rPr>
            </w:pPr>
            <w:r>
              <w:rPr>
                <w:rFonts w:ascii="Arial" w:hAnsi="Arial" w:cs="Arial"/>
                <w:color w:val="FF0000"/>
                <w:sz w:val="22"/>
                <w:szCs w:val="22"/>
                <w:lang w:val="en-GB"/>
              </w:rPr>
              <w:t>The total anticlockwise torque, however, never exceeds the total clockwise torque; hence, chair never tips over.</w:t>
            </w:r>
          </w:p>
        </w:tc>
        <w:tc>
          <w:tcPr>
            <w:tcW w:w="1366" w:type="dxa"/>
            <w:vAlign w:val="center"/>
          </w:tcPr>
          <w:p w14:paraId="0A83CBF1" w14:textId="77777777" w:rsidR="00980DEF" w:rsidRPr="009556BA" w:rsidRDefault="00980DEF" w:rsidP="00923F0B">
            <w:pPr>
              <w:pStyle w:val="ListParagraph"/>
              <w:ind w:left="0"/>
              <w:jc w:val="center"/>
              <w:rPr>
                <w:rFonts w:ascii="Arial" w:hAnsi="Arial" w:cs="Arial"/>
                <w:color w:val="FF0000"/>
                <w:sz w:val="22"/>
                <w:szCs w:val="22"/>
                <w:lang w:val="en-GB"/>
              </w:rPr>
            </w:pPr>
            <w:r w:rsidRPr="009556BA">
              <w:rPr>
                <w:rFonts w:ascii="Arial" w:hAnsi="Arial" w:cs="Arial"/>
                <w:color w:val="FF0000"/>
                <w:sz w:val="22"/>
                <w:szCs w:val="22"/>
                <w:lang w:val="en-GB"/>
              </w:rPr>
              <w:t>1 mark</w:t>
            </w:r>
          </w:p>
        </w:tc>
      </w:tr>
    </w:tbl>
    <w:p w14:paraId="1720CF27" w14:textId="77777777" w:rsidR="00980DEF" w:rsidRPr="00980DEF" w:rsidRDefault="00980DEF" w:rsidP="00980DEF">
      <w:pPr>
        <w:spacing w:after="160" w:line="259" w:lineRule="auto"/>
        <w:ind w:left="720"/>
        <w:rPr>
          <w:rFonts w:ascii="Arial" w:hAnsi="Arial" w:cs="Arial"/>
          <w:bCs/>
          <w:sz w:val="22"/>
          <w:szCs w:val="22"/>
        </w:rPr>
      </w:pPr>
    </w:p>
    <w:p w14:paraId="6C56901E" w14:textId="77777777" w:rsidR="00DF70BB" w:rsidRDefault="00DF70BB" w:rsidP="00DF70BB">
      <w:pPr>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13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(18 marks)</w:t>
      </w:r>
    </w:p>
    <w:p w14:paraId="461BBBE3" w14:textId="4D79BA3F" w:rsidR="009556BA" w:rsidRDefault="009556BA" w:rsidP="009470DA">
      <w:pPr>
        <w:rPr>
          <w:rFonts w:ascii="Arial" w:hAnsi="Arial" w:cs="Arial"/>
          <w:b/>
          <w:sz w:val="22"/>
          <w:szCs w:val="22"/>
        </w:rPr>
      </w:pPr>
    </w:p>
    <w:p w14:paraId="3E0B2B04" w14:textId="02590009" w:rsidR="00DF70BB" w:rsidRPr="00DF70BB" w:rsidRDefault="00DF70BB">
      <w:pPr>
        <w:pStyle w:val="ListParagraph"/>
        <w:numPr>
          <w:ilvl w:val="0"/>
          <w:numId w:val="10"/>
        </w:numPr>
        <w:spacing w:after="160" w:line="259" w:lineRule="auto"/>
        <w:ind w:hanging="720"/>
        <w:rPr>
          <w:rFonts w:ascii="Arial" w:hAnsi="Arial" w:cs="Arial"/>
          <w:sz w:val="22"/>
          <w:szCs w:val="22"/>
          <w:lang w:val="en-GB"/>
        </w:rPr>
      </w:pPr>
      <w:r w:rsidRPr="00DF70BB">
        <w:rPr>
          <w:rFonts w:ascii="Arial" w:hAnsi="Arial" w:cs="Arial"/>
          <w:sz w:val="22"/>
          <w:szCs w:val="22"/>
          <w:lang w:val="en-GB"/>
        </w:rPr>
        <w:t xml:space="preserve">Calculate the vertical component of the </w:t>
      </w:r>
      <w:r w:rsidR="00427C37">
        <w:rPr>
          <w:rFonts w:ascii="Arial" w:hAnsi="Arial" w:cs="Arial"/>
          <w:sz w:val="22"/>
          <w:szCs w:val="22"/>
          <w:lang w:val="en-GB"/>
        </w:rPr>
        <w:t xml:space="preserve">rubber </w:t>
      </w:r>
      <w:r w:rsidRPr="00DF70BB">
        <w:rPr>
          <w:rFonts w:ascii="Arial" w:hAnsi="Arial" w:cs="Arial"/>
          <w:sz w:val="22"/>
          <w:szCs w:val="22"/>
          <w:lang w:val="en-GB"/>
        </w:rPr>
        <w:t xml:space="preserve">ball’s </w:t>
      </w:r>
      <w:r w:rsidR="00DF0C5E">
        <w:rPr>
          <w:rFonts w:ascii="Arial" w:hAnsi="Arial" w:cs="Arial"/>
          <w:sz w:val="22"/>
          <w:szCs w:val="22"/>
          <w:lang w:val="en-GB"/>
        </w:rPr>
        <w:t>speed</w:t>
      </w:r>
      <w:r w:rsidRPr="00DF70BB">
        <w:rPr>
          <w:rFonts w:ascii="Arial" w:hAnsi="Arial" w:cs="Arial"/>
          <w:sz w:val="22"/>
          <w:szCs w:val="22"/>
          <w:lang w:val="en-GB"/>
        </w:rPr>
        <w:t xml:space="preserve"> when it lands on the </w:t>
      </w:r>
      <w:r w:rsidR="008D054A" w:rsidRPr="00161728">
        <w:rPr>
          <w:rFonts w:ascii="Arial" w:hAnsi="Arial" w:cs="Arial"/>
          <w:b/>
          <w:bCs/>
          <w:sz w:val="22"/>
          <w:szCs w:val="22"/>
          <w:lang w:val="en-GB"/>
        </w:rPr>
        <w:t>middle</w:t>
      </w:r>
      <w:r w:rsidR="008D054A" w:rsidRPr="007B1228">
        <w:rPr>
          <w:rFonts w:ascii="Arial" w:hAnsi="Arial" w:cs="Arial"/>
          <w:sz w:val="22"/>
          <w:szCs w:val="22"/>
          <w:lang w:val="en-GB"/>
        </w:rPr>
        <w:t xml:space="preserve"> </w:t>
      </w:r>
      <w:r w:rsidRPr="00DF70BB">
        <w:rPr>
          <w:rFonts w:ascii="Arial" w:hAnsi="Arial" w:cs="Arial"/>
          <w:sz w:val="22"/>
          <w:szCs w:val="22"/>
          <w:lang w:val="en-GB"/>
        </w:rPr>
        <w:t xml:space="preserve">step. </w:t>
      </w:r>
    </w:p>
    <w:p w14:paraId="4D7E1CDB"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(3)</w:t>
      </w:r>
    </w:p>
    <w:p w14:paraId="7A25E6AE" w14:textId="77777777" w:rsidR="00DF70BB" w:rsidRPr="00DF70BB" w:rsidRDefault="00DF70BB" w:rsidP="00DF70BB">
      <w:pPr>
        <w:pStyle w:val="ListParagraph"/>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3B19C9B3" w14:textId="77777777" w:rsidTr="00DF70BB">
        <w:trPr>
          <w:trHeight w:val="567"/>
        </w:trPr>
        <w:tc>
          <w:tcPr>
            <w:tcW w:w="7922" w:type="dxa"/>
            <w:vAlign w:val="center"/>
          </w:tcPr>
          <w:p w14:paraId="1B0F9B59" w14:textId="77777777" w:rsidR="00DF70BB" w:rsidRPr="00DF70BB" w:rsidRDefault="00000000"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=0 m</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;a=9.80 m</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;s=0.30 m;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u</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+2as </m:t>
                </m:r>
              </m:oMath>
            </m:oMathPara>
          </w:p>
        </w:tc>
        <w:tc>
          <w:tcPr>
            <w:tcW w:w="1559" w:type="dxa"/>
            <w:vAlign w:val="center"/>
          </w:tcPr>
          <w:p w14:paraId="40C75BCE" w14:textId="77777777" w:rsidR="00DF70BB" w:rsidRPr="00DF70BB" w:rsidRDefault="00DF70BB" w:rsidP="004A7144">
            <w:pPr>
              <w:pStyle w:val="ListParagraph"/>
              <w:ind w:left="0"/>
              <w:jc w:val="center"/>
              <w:rPr>
                <w:rFonts w:ascii="Arial" w:hAnsi="Arial" w:cs="Arial"/>
                <w:color w:val="FF0000"/>
                <w:sz w:val="22"/>
                <w:szCs w:val="22"/>
                <w:lang w:val="en-GB"/>
              </w:rPr>
            </w:pPr>
            <w:r w:rsidRPr="00DF70BB">
              <w:rPr>
                <w:rFonts w:ascii="Arial" w:hAnsi="Arial" w:cs="Arial"/>
                <w:color w:val="FF0000"/>
                <w:sz w:val="22"/>
                <w:szCs w:val="22"/>
                <w:lang w:val="en-GB"/>
              </w:rPr>
              <w:t>1 mark</w:t>
            </w:r>
          </w:p>
        </w:tc>
      </w:tr>
      <w:tr w:rsidR="00DF70BB" w:rsidRPr="00DF70BB" w14:paraId="2A50BF75" w14:textId="77777777" w:rsidTr="00DF70BB">
        <w:trPr>
          <w:trHeight w:val="567"/>
        </w:trPr>
        <w:tc>
          <w:tcPr>
            <w:tcW w:w="7922" w:type="dxa"/>
            <w:vAlign w:val="center"/>
          </w:tcPr>
          <w:p w14:paraId="675BA607" w14:textId="77777777" w:rsidR="00DF70BB" w:rsidRPr="00DF70BB" w:rsidRDefault="00000000" w:rsidP="004A7144">
            <w:pPr>
              <w:pStyle w:val="ListParagraph"/>
              <w:ind w:left="0"/>
              <w:rPr>
                <w:rFonts w:ascii="Arial" w:hAnsi="Arial" w:cs="Arial"/>
                <w:color w:val="FF0000"/>
                <w:sz w:val="22"/>
                <w:szCs w:val="22"/>
                <w:lang w:val="en-GB"/>
              </w:rPr>
            </w:pPr>
            <m:oMathPara>
              <m:oMathParaPr>
                <m:jc m:val="left"/>
              </m:oMathParaPr>
              <m:oMath>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+2×9.80×0.30=5.88</m:t>
                </m:r>
              </m:oMath>
            </m:oMathPara>
          </w:p>
        </w:tc>
        <w:tc>
          <w:tcPr>
            <w:tcW w:w="1559" w:type="dxa"/>
            <w:vAlign w:val="center"/>
          </w:tcPr>
          <w:p w14:paraId="41FD37C1" w14:textId="77777777" w:rsidR="00DF70BB" w:rsidRPr="00DF70BB" w:rsidRDefault="00DF70BB" w:rsidP="004A7144">
            <w:pPr>
              <w:pStyle w:val="ListParagraph"/>
              <w:ind w:left="0"/>
              <w:jc w:val="center"/>
              <w:rPr>
                <w:rFonts w:ascii="Arial" w:hAnsi="Arial" w:cs="Arial"/>
                <w:color w:val="FF0000"/>
                <w:sz w:val="22"/>
                <w:szCs w:val="22"/>
                <w:lang w:val="en-GB"/>
              </w:rPr>
            </w:pPr>
            <w:r w:rsidRPr="00DF70BB">
              <w:rPr>
                <w:rFonts w:ascii="Arial" w:hAnsi="Arial" w:cs="Arial"/>
                <w:color w:val="FF0000"/>
                <w:sz w:val="22"/>
                <w:szCs w:val="22"/>
                <w:lang w:val="en-GB"/>
              </w:rPr>
              <w:t>1 mark</w:t>
            </w:r>
          </w:p>
        </w:tc>
      </w:tr>
      <w:tr w:rsidR="00DF70BB" w:rsidRPr="00DF70BB" w14:paraId="77A55C62" w14:textId="77777777" w:rsidTr="00DF70BB">
        <w:trPr>
          <w:trHeight w:val="567"/>
        </w:trPr>
        <w:tc>
          <w:tcPr>
            <w:tcW w:w="7922" w:type="dxa"/>
            <w:vAlign w:val="center"/>
          </w:tcPr>
          <w:p w14:paraId="76CDA4E5" w14:textId="77777777" w:rsidR="00DF70BB" w:rsidRPr="00DF70BB" w:rsidRDefault="00DF70BB"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v=2.42 m</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oMath>
            </m:oMathPara>
          </w:p>
        </w:tc>
        <w:tc>
          <w:tcPr>
            <w:tcW w:w="1559" w:type="dxa"/>
            <w:vAlign w:val="center"/>
          </w:tcPr>
          <w:p w14:paraId="4A3BEAA3" w14:textId="77777777" w:rsidR="00DF70BB" w:rsidRPr="00DF70BB" w:rsidRDefault="00DF70BB" w:rsidP="004A7144">
            <w:pPr>
              <w:pStyle w:val="ListParagraph"/>
              <w:ind w:left="0"/>
              <w:jc w:val="center"/>
              <w:rPr>
                <w:rFonts w:ascii="Arial" w:hAnsi="Arial" w:cs="Arial"/>
                <w:color w:val="FF0000"/>
                <w:sz w:val="22"/>
                <w:szCs w:val="22"/>
                <w:lang w:val="en-GB"/>
              </w:rPr>
            </w:pPr>
            <w:r w:rsidRPr="00DF70BB">
              <w:rPr>
                <w:rFonts w:ascii="Arial" w:hAnsi="Arial" w:cs="Arial"/>
                <w:color w:val="FF0000"/>
                <w:sz w:val="22"/>
                <w:szCs w:val="22"/>
                <w:lang w:val="en-GB"/>
              </w:rPr>
              <w:t>1 mark</w:t>
            </w:r>
          </w:p>
        </w:tc>
      </w:tr>
    </w:tbl>
    <w:p w14:paraId="1DD60E65" w14:textId="77777777" w:rsidR="00DF70BB" w:rsidRPr="00DF70BB" w:rsidRDefault="00DF70BB" w:rsidP="00DF70BB">
      <w:pPr>
        <w:pStyle w:val="ListParagraph"/>
        <w:rPr>
          <w:rFonts w:ascii="Arial" w:hAnsi="Arial" w:cs="Arial"/>
          <w:sz w:val="22"/>
          <w:szCs w:val="22"/>
          <w:lang w:val="en-GB"/>
        </w:rPr>
      </w:pPr>
    </w:p>
    <w:p w14:paraId="0BAE3BA4" w14:textId="34454DC6" w:rsidR="00062205" w:rsidRPr="007B1228" w:rsidRDefault="00062205" w:rsidP="00062205">
      <w:pPr>
        <w:pStyle w:val="ListParagraph"/>
        <w:numPr>
          <w:ilvl w:val="0"/>
          <w:numId w:val="24"/>
        </w:numPr>
        <w:spacing w:after="160" w:line="259" w:lineRule="auto"/>
        <w:ind w:left="709" w:hanging="709"/>
        <w:rPr>
          <w:rFonts w:ascii="Arial" w:hAnsi="Arial" w:cs="Arial"/>
          <w:sz w:val="22"/>
          <w:szCs w:val="22"/>
          <w:lang w:val="en-GB"/>
        </w:rPr>
      </w:pPr>
      <w:r w:rsidRPr="007B1228">
        <w:rPr>
          <w:rFonts w:ascii="Arial" w:hAnsi="Arial" w:cs="Arial"/>
          <w:sz w:val="22"/>
          <w:szCs w:val="22"/>
          <w:lang w:val="en-GB"/>
        </w:rPr>
        <w:t xml:space="preserve">Hence, show that the landing velocity of the </w:t>
      </w:r>
      <w:r>
        <w:rPr>
          <w:rFonts w:ascii="Arial" w:hAnsi="Arial" w:cs="Arial"/>
          <w:sz w:val="22"/>
          <w:szCs w:val="22"/>
          <w:lang w:val="en-GB"/>
        </w:rPr>
        <w:t xml:space="preserve">rubber </w:t>
      </w:r>
      <w:r w:rsidRPr="007B1228">
        <w:rPr>
          <w:rFonts w:ascii="Arial" w:hAnsi="Arial" w:cs="Arial"/>
          <w:sz w:val="22"/>
          <w:szCs w:val="22"/>
          <w:lang w:val="en-GB"/>
        </w:rPr>
        <w:t xml:space="preserve">ball when it </w:t>
      </w:r>
      <w:r>
        <w:rPr>
          <w:rFonts w:ascii="Arial" w:hAnsi="Arial" w:cs="Arial"/>
          <w:sz w:val="22"/>
          <w:szCs w:val="22"/>
          <w:lang w:val="en-GB"/>
        </w:rPr>
        <w:t>bounces</w:t>
      </w:r>
      <w:r w:rsidRPr="007B1228">
        <w:rPr>
          <w:rFonts w:ascii="Arial" w:hAnsi="Arial" w:cs="Arial"/>
          <w:sz w:val="22"/>
          <w:szCs w:val="22"/>
          <w:lang w:val="en-GB"/>
        </w:rPr>
        <w:t xml:space="preserve"> on the </w:t>
      </w:r>
      <w:r w:rsidR="008D054A" w:rsidRPr="00161728">
        <w:rPr>
          <w:rFonts w:ascii="Arial" w:hAnsi="Arial" w:cs="Arial"/>
          <w:b/>
          <w:bCs/>
          <w:sz w:val="22"/>
          <w:szCs w:val="22"/>
          <w:lang w:val="en-GB"/>
        </w:rPr>
        <w:t>middle</w:t>
      </w:r>
      <w:r w:rsidR="008D054A" w:rsidRPr="007B1228">
        <w:rPr>
          <w:rFonts w:ascii="Arial" w:hAnsi="Arial" w:cs="Arial"/>
          <w:sz w:val="22"/>
          <w:szCs w:val="22"/>
          <w:lang w:val="en-GB"/>
        </w:rPr>
        <w:t xml:space="preserve"> </w:t>
      </w:r>
      <w:r w:rsidRPr="007B1228">
        <w:rPr>
          <w:rFonts w:ascii="Arial" w:hAnsi="Arial" w:cs="Arial"/>
          <w:sz w:val="22"/>
          <w:szCs w:val="22"/>
          <w:lang w:val="en-GB"/>
        </w:rPr>
        <w:t xml:space="preserve">step is </w:t>
      </w:r>
      <w:r w:rsidR="00515E9A">
        <w:rPr>
          <w:rFonts w:ascii="Arial" w:hAnsi="Arial" w:cs="Arial"/>
          <w:sz w:val="22"/>
          <w:szCs w:val="22"/>
          <w:lang w:val="en-GB"/>
        </w:rPr>
        <w:t>approximately</w:t>
      </w:r>
      <w:r w:rsidRPr="007B1228">
        <w:rPr>
          <w:rFonts w:ascii="Arial" w:hAnsi="Arial" w:cs="Arial"/>
          <w:sz w:val="22"/>
          <w:szCs w:val="22"/>
          <w:lang w:val="en-GB"/>
        </w:rPr>
        <w:t xml:space="preserve"> 3.</w:t>
      </w:r>
      <w:r w:rsidR="00515E9A">
        <w:rPr>
          <w:rFonts w:ascii="Arial" w:hAnsi="Arial" w:cs="Arial"/>
          <w:sz w:val="22"/>
          <w:szCs w:val="22"/>
          <w:lang w:val="en-GB"/>
        </w:rPr>
        <w:t>5</w:t>
      </w:r>
      <w:r w:rsidRPr="007B1228">
        <w:rPr>
          <w:rFonts w:ascii="Arial" w:hAnsi="Arial" w:cs="Arial"/>
          <w:sz w:val="22"/>
          <w:szCs w:val="22"/>
          <w:lang w:val="en-GB"/>
        </w:rPr>
        <w:t xml:space="preserve"> ms</w:t>
      </w:r>
      <w:r w:rsidRPr="007B1228">
        <w:rPr>
          <w:rFonts w:ascii="Arial" w:hAnsi="Arial" w:cs="Arial"/>
          <w:sz w:val="22"/>
          <w:szCs w:val="22"/>
          <w:vertAlign w:val="superscript"/>
          <w:lang w:val="en-GB"/>
        </w:rPr>
        <w:t>-1</w:t>
      </w:r>
      <w:r w:rsidRPr="007B1228">
        <w:rPr>
          <w:rFonts w:ascii="Arial" w:hAnsi="Arial" w:cs="Arial"/>
          <w:sz w:val="22"/>
          <w:szCs w:val="22"/>
          <w:lang w:val="en-GB"/>
        </w:rPr>
        <w:t xml:space="preserve">, and it is at an angle of </w:t>
      </w:r>
      <w:r w:rsidR="00515E9A">
        <w:rPr>
          <w:rFonts w:ascii="Arial" w:hAnsi="Arial" w:cs="Arial"/>
          <w:sz w:val="22"/>
          <w:szCs w:val="22"/>
          <w:lang w:val="en-GB"/>
        </w:rPr>
        <w:t>approximately</w:t>
      </w:r>
      <w:r w:rsidRPr="007B1228">
        <w:rPr>
          <w:rFonts w:ascii="Arial" w:hAnsi="Arial" w:cs="Arial"/>
          <w:sz w:val="22"/>
          <w:szCs w:val="22"/>
          <w:lang w:val="en-GB"/>
        </w:rPr>
        <w:t xml:space="preserve"> 4</w:t>
      </w:r>
      <w:r w:rsidR="00515E9A">
        <w:rPr>
          <w:rFonts w:ascii="Arial" w:hAnsi="Arial" w:cs="Arial"/>
          <w:sz w:val="22"/>
          <w:szCs w:val="22"/>
          <w:lang w:val="en-GB"/>
        </w:rPr>
        <w:t>5</w:t>
      </w:r>
      <w:r w:rsidRPr="007B1228">
        <w:rPr>
          <w:rFonts w:ascii="Arial" w:hAnsi="Arial" w:cs="Arial"/>
          <w:sz w:val="22"/>
          <w:szCs w:val="22"/>
          <w:lang w:val="en-GB"/>
        </w:rPr>
        <w:t xml:space="preserve">° to the horizontal. </w:t>
      </w:r>
    </w:p>
    <w:p w14:paraId="7EED6D2F"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(4)</w:t>
      </w:r>
    </w:p>
    <w:p w14:paraId="7582A253" w14:textId="77777777" w:rsidR="00DF70BB" w:rsidRPr="00DF70BB" w:rsidRDefault="00DF70BB" w:rsidP="00DF70BB">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05200D7B" w14:textId="77777777" w:rsidTr="00DF70BB">
        <w:trPr>
          <w:trHeight w:val="567"/>
        </w:trPr>
        <w:tc>
          <w:tcPr>
            <w:tcW w:w="7922" w:type="dxa"/>
            <w:vAlign w:val="center"/>
          </w:tcPr>
          <w:p w14:paraId="2F9A4CE7" w14:textId="77777777" w:rsidR="00DF70BB" w:rsidRPr="00DF70BB" w:rsidRDefault="00000000" w:rsidP="004A7144">
            <w:pPr>
              <w:pStyle w:val="ListParagraph"/>
              <w:ind w:left="0"/>
              <w:rPr>
                <w:rFonts w:ascii="Arial" w:hAnsi="Arial" w:cs="Arial"/>
                <w:iCs/>
                <w:color w:val="FF0000"/>
                <w:sz w:val="22"/>
                <w:szCs w:val="22"/>
                <w:lang w:val="en-GB"/>
              </w:rPr>
            </w:pPr>
            <m:oMathPara>
              <m:oMathParaPr>
                <m:jc m:val="left"/>
              </m:oMathParaPr>
              <m:oMath>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2.42</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2.50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=12.1 </m:t>
                </m:r>
              </m:oMath>
            </m:oMathPara>
          </w:p>
        </w:tc>
        <w:tc>
          <w:tcPr>
            <w:tcW w:w="1559" w:type="dxa"/>
            <w:vAlign w:val="center"/>
          </w:tcPr>
          <w:p w14:paraId="4D851268"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06DD5971" w14:textId="77777777" w:rsidTr="00DF70BB">
        <w:trPr>
          <w:trHeight w:val="567"/>
        </w:trPr>
        <w:tc>
          <w:tcPr>
            <w:tcW w:w="7922" w:type="dxa"/>
            <w:vAlign w:val="center"/>
          </w:tcPr>
          <w:p w14:paraId="39B1D82A" w14:textId="74666451"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v=3.48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oMath>
            </m:oMathPara>
          </w:p>
        </w:tc>
        <w:tc>
          <w:tcPr>
            <w:tcW w:w="1559" w:type="dxa"/>
            <w:vAlign w:val="center"/>
          </w:tcPr>
          <w:p w14:paraId="76BE8ABD"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611FEB98" w14:textId="77777777" w:rsidTr="00DF70BB">
        <w:trPr>
          <w:trHeight w:val="567"/>
        </w:trPr>
        <w:tc>
          <w:tcPr>
            <w:tcW w:w="7922" w:type="dxa"/>
            <w:vAlign w:val="center"/>
          </w:tcPr>
          <w:p w14:paraId="74BD035D" w14:textId="77777777" w:rsidR="00DF70BB" w:rsidRPr="00DF70BB" w:rsidRDefault="00000000" w:rsidP="004A7144">
            <w:pPr>
              <w:pStyle w:val="ListParagraph"/>
              <w:ind w:left="0"/>
              <w:rPr>
                <w:rFonts w:ascii="Arial" w:hAnsi="Arial" w:cs="Arial"/>
                <w:iCs/>
                <w:color w:val="FF0000"/>
                <w:sz w:val="22"/>
                <w:szCs w:val="22"/>
                <w:lang w:val="en-GB"/>
              </w:rPr>
            </w:pPr>
            <m:oMathPara>
              <m:oMathParaPr>
                <m:jc m:val="left"/>
              </m:oMathParaPr>
              <m:oMath>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2.42</m:t>
                    </m:r>
                  </m:num>
                  <m:den>
                    <m:r>
                      <m:rPr>
                        <m:sty m:val="p"/>
                      </m:rPr>
                      <w:rPr>
                        <w:rFonts w:ascii="Cambria Math" w:hAnsi="Cambria Math" w:cs="Arial"/>
                        <w:color w:val="FF0000"/>
                        <w:sz w:val="22"/>
                        <w:szCs w:val="22"/>
                        <w:lang w:val="en-GB"/>
                      </w:rPr>
                      <m:t>2.50</m:t>
                    </m:r>
                  </m:den>
                </m:f>
                <m:r>
                  <m:rPr>
                    <m:sty m:val="p"/>
                  </m:rPr>
                  <w:rPr>
                    <w:rFonts w:ascii="Cambria Math" w:hAnsi="Cambria Math" w:cs="Arial"/>
                    <w:color w:val="FF0000"/>
                    <w:sz w:val="22"/>
                    <w:szCs w:val="22"/>
                    <w:lang w:val="en-GB"/>
                  </w:rPr>
                  <m:t>=0.968</m:t>
                </m:r>
              </m:oMath>
            </m:oMathPara>
          </w:p>
        </w:tc>
        <w:tc>
          <w:tcPr>
            <w:tcW w:w="1559" w:type="dxa"/>
            <w:vAlign w:val="center"/>
          </w:tcPr>
          <w:p w14:paraId="1236F349"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color w:val="FF0000"/>
                <w:sz w:val="22"/>
                <w:szCs w:val="22"/>
                <w:lang w:val="en-GB"/>
              </w:rPr>
              <w:t>1 mark</w:t>
            </w:r>
          </w:p>
        </w:tc>
      </w:tr>
      <w:tr w:rsidR="00DF70BB" w:rsidRPr="00DF70BB" w14:paraId="69F38C33" w14:textId="77777777" w:rsidTr="00DF70BB">
        <w:trPr>
          <w:trHeight w:val="567"/>
        </w:trPr>
        <w:tc>
          <w:tcPr>
            <w:tcW w:w="7922" w:type="dxa"/>
            <w:vAlign w:val="center"/>
          </w:tcPr>
          <w:p w14:paraId="209E0947" w14:textId="78FB68CA"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θ=</m:t>
                </m:r>
                <m:func>
                  <m:funcPr>
                    <m:ctrlPr>
                      <w:rPr>
                        <w:rFonts w:ascii="Cambria Math" w:hAnsi="Cambria Math" w:cs="Arial"/>
                        <w:iCs/>
                        <w:color w:val="FF0000"/>
                        <w:sz w:val="22"/>
                        <w:szCs w:val="22"/>
                        <w:lang w:val="en-GB"/>
                      </w:rPr>
                    </m:ctrlPr>
                  </m:funcPr>
                  <m:fName>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tan</m:t>
                        </m:r>
                      </m:e>
                      <m:sup>
                        <m:r>
                          <m:rPr>
                            <m:sty m:val="p"/>
                          </m:rPr>
                          <w:rPr>
                            <w:rFonts w:ascii="Cambria Math" w:hAnsi="Cambria Math" w:cs="Arial"/>
                            <w:color w:val="FF0000"/>
                            <w:sz w:val="22"/>
                            <w:szCs w:val="22"/>
                            <w:lang w:val="en-GB"/>
                          </w:rPr>
                          <m:t>-1</m:t>
                        </m:r>
                      </m:sup>
                    </m:sSup>
                  </m:fName>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0.968</m:t>
                        </m:r>
                      </m:e>
                    </m:d>
                  </m:e>
                </m:func>
                <m:r>
                  <m:rPr>
                    <m:sty m:val="p"/>
                  </m:rPr>
                  <w:rPr>
                    <w:rFonts w:ascii="Cambria Math" w:hAnsi="Cambria Math" w:cs="Arial"/>
                    <w:color w:val="FF0000"/>
                    <w:sz w:val="22"/>
                    <w:szCs w:val="22"/>
                    <w:lang w:val="en-GB"/>
                  </w:rPr>
                  <m:t>=44.1°</m:t>
                </m:r>
              </m:oMath>
            </m:oMathPara>
          </w:p>
        </w:tc>
        <w:tc>
          <w:tcPr>
            <w:tcW w:w="1559" w:type="dxa"/>
            <w:vAlign w:val="center"/>
          </w:tcPr>
          <w:p w14:paraId="69D6A136" w14:textId="29B0462F" w:rsidR="00DF70BB" w:rsidRPr="00EA65A4" w:rsidRDefault="00DF70BB" w:rsidP="00EA65A4">
            <w:pPr>
              <w:pStyle w:val="ListParagraph"/>
              <w:numPr>
                <w:ilvl w:val="0"/>
                <w:numId w:val="33"/>
              </w:numPr>
              <w:jc w:val="center"/>
              <w:rPr>
                <w:rFonts w:ascii="Arial" w:hAnsi="Arial" w:cs="Arial"/>
                <w:iCs/>
                <w:color w:val="FF0000"/>
                <w:sz w:val="22"/>
                <w:szCs w:val="22"/>
                <w:lang w:val="en-GB"/>
              </w:rPr>
            </w:pPr>
            <w:r w:rsidRPr="00EA65A4">
              <w:rPr>
                <w:rFonts w:ascii="Arial" w:hAnsi="Arial" w:cs="Arial"/>
                <w:iCs/>
                <w:color w:val="FF0000"/>
                <w:sz w:val="22"/>
                <w:szCs w:val="22"/>
                <w:lang w:val="en-GB"/>
              </w:rPr>
              <w:t>mark</w:t>
            </w:r>
          </w:p>
        </w:tc>
      </w:tr>
    </w:tbl>
    <w:p w14:paraId="3F567CD5" w14:textId="77777777" w:rsidR="00DF70BB" w:rsidRPr="00DF70BB" w:rsidRDefault="00DF70BB" w:rsidP="00DF70BB">
      <w:pPr>
        <w:pStyle w:val="ListParagraph"/>
        <w:rPr>
          <w:rFonts w:ascii="Arial" w:hAnsi="Arial" w:cs="Arial"/>
          <w:sz w:val="22"/>
          <w:szCs w:val="22"/>
          <w:lang w:val="en-GB"/>
        </w:rPr>
      </w:pPr>
    </w:p>
    <w:p w14:paraId="61E0AD74" w14:textId="77777777" w:rsidR="003A6958" w:rsidRDefault="003A6958">
      <w:pPr>
        <w:spacing w:after="160" w:line="259" w:lineRule="auto"/>
        <w:rPr>
          <w:rFonts w:ascii="Arial" w:hAnsi="Arial" w:cs="Arial"/>
          <w:sz w:val="22"/>
          <w:szCs w:val="22"/>
          <w:lang w:val="en-GB"/>
        </w:rPr>
      </w:pPr>
      <w:r>
        <w:rPr>
          <w:rFonts w:ascii="Arial" w:hAnsi="Arial" w:cs="Arial"/>
          <w:sz w:val="22"/>
          <w:szCs w:val="22"/>
          <w:lang w:val="en-GB"/>
        </w:rPr>
        <w:br w:type="page"/>
      </w:r>
    </w:p>
    <w:p w14:paraId="73FFDE54" w14:textId="3599A1CB" w:rsidR="00DF70BB" w:rsidRPr="00EA65A4" w:rsidRDefault="00EA65A4" w:rsidP="00EA65A4">
      <w:pPr>
        <w:spacing w:after="160" w:line="259" w:lineRule="auto"/>
        <w:rPr>
          <w:rFonts w:ascii="Arial" w:hAnsi="Arial" w:cs="Arial"/>
          <w:sz w:val="22"/>
          <w:szCs w:val="22"/>
          <w:lang w:val="en-GB"/>
        </w:rPr>
      </w:pPr>
      <w:r>
        <w:rPr>
          <w:rFonts w:ascii="Arial" w:hAnsi="Arial" w:cs="Arial"/>
          <w:sz w:val="22"/>
          <w:szCs w:val="22"/>
          <w:lang w:val="en-GB"/>
        </w:rPr>
        <w:lastRenderedPageBreak/>
        <w:t xml:space="preserve">c) </w:t>
      </w:r>
      <w:r>
        <w:rPr>
          <w:rFonts w:ascii="Arial" w:hAnsi="Arial" w:cs="Arial"/>
          <w:sz w:val="22"/>
          <w:szCs w:val="22"/>
          <w:lang w:val="en-GB"/>
        </w:rPr>
        <w:tab/>
      </w:r>
      <w:r w:rsidR="00DF70BB" w:rsidRPr="00EA65A4">
        <w:rPr>
          <w:rFonts w:ascii="Arial" w:hAnsi="Arial" w:cs="Arial"/>
          <w:sz w:val="22"/>
          <w:szCs w:val="22"/>
          <w:lang w:val="en-GB"/>
        </w:rPr>
        <w:t xml:space="preserve">Calculate the distance ‘x’. </w:t>
      </w:r>
    </w:p>
    <w:p w14:paraId="3A012C62"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(4)</w:t>
      </w:r>
    </w:p>
    <w:p w14:paraId="5A108CC8" w14:textId="77777777" w:rsidR="00DF70BB" w:rsidRPr="00DF70BB" w:rsidRDefault="00DF70BB" w:rsidP="00DF70BB">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0C19D2AF" w14:textId="77777777" w:rsidTr="00D15F13">
        <w:trPr>
          <w:trHeight w:val="567"/>
        </w:trPr>
        <w:tc>
          <w:tcPr>
            <w:tcW w:w="7922" w:type="dxa"/>
            <w:vAlign w:val="center"/>
          </w:tcPr>
          <w:p w14:paraId="47F5C50C" w14:textId="77777777" w:rsidR="00DF70BB" w:rsidRPr="00DF70BB" w:rsidRDefault="00000000"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=0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;a=9.80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;v=2.42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 xml:space="preserve">; v=u+at </m:t>
                </m:r>
              </m:oMath>
            </m:oMathPara>
          </w:p>
        </w:tc>
        <w:tc>
          <w:tcPr>
            <w:tcW w:w="1559" w:type="dxa"/>
            <w:vAlign w:val="center"/>
          </w:tcPr>
          <w:p w14:paraId="3A9548E2" w14:textId="77777777" w:rsidR="00DF70BB" w:rsidRPr="00DF70BB" w:rsidRDefault="00DF70BB" w:rsidP="004A7144">
            <w:pPr>
              <w:pStyle w:val="ListParagraph"/>
              <w:ind w:left="0"/>
              <w:jc w:val="center"/>
              <w:rPr>
                <w:rFonts w:ascii="Arial" w:hAnsi="Arial" w:cs="Arial"/>
                <w:iCs/>
                <w:color w:val="FF0000"/>
                <w:sz w:val="22"/>
                <w:szCs w:val="22"/>
                <w:lang w:val="en-GB"/>
              </w:rPr>
            </w:pPr>
          </w:p>
        </w:tc>
      </w:tr>
      <w:tr w:rsidR="00DF70BB" w:rsidRPr="00DF70BB" w14:paraId="61826F6A" w14:textId="77777777" w:rsidTr="00D15F13">
        <w:trPr>
          <w:trHeight w:val="567"/>
        </w:trPr>
        <w:tc>
          <w:tcPr>
            <w:tcW w:w="7922" w:type="dxa"/>
            <w:vAlign w:val="center"/>
          </w:tcPr>
          <w:p w14:paraId="55B4291D"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2.42=0+9.80t</m:t>
                </m:r>
              </m:oMath>
            </m:oMathPara>
          </w:p>
        </w:tc>
        <w:tc>
          <w:tcPr>
            <w:tcW w:w="1559" w:type="dxa"/>
            <w:vAlign w:val="center"/>
          </w:tcPr>
          <w:p w14:paraId="7B9A1772"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19704556" w14:textId="77777777" w:rsidTr="00D15F13">
        <w:trPr>
          <w:trHeight w:val="567"/>
        </w:trPr>
        <w:tc>
          <w:tcPr>
            <w:tcW w:w="7922" w:type="dxa"/>
            <w:vAlign w:val="center"/>
          </w:tcPr>
          <w:p w14:paraId="63F93136"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2.42</m:t>
                    </m:r>
                  </m:num>
                  <m:den>
                    <m:r>
                      <m:rPr>
                        <m:sty m:val="p"/>
                      </m:rPr>
                      <w:rPr>
                        <w:rFonts w:ascii="Cambria Math" w:hAnsi="Cambria Math" w:cs="Arial"/>
                        <w:color w:val="FF0000"/>
                        <w:sz w:val="22"/>
                        <w:szCs w:val="22"/>
                        <w:lang w:val="en-GB"/>
                      </w:rPr>
                      <m:t>9.80</m:t>
                    </m:r>
                  </m:den>
                </m:f>
                <m:r>
                  <m:rPr>
                    <m:sty m:val="p"/>
                  </m:rPr>
                  <w:rPr>
                    <w:rFonts w:ascii="Cambria Math" w:hAnsi="Cambria Math" w:cs="Arial"/>
                    <w:color w:val="FF0000"/>
                    <w:sz w:val="22"/>
                    <w:szCs w:val="22"/>
                    <w:lang w:val="en-GB"/>
                  </w:rPr>
                  <m:t>=0.247 s</m:t>
                </m:r>
              </m:oMath>
            </m:oMathPara>
          </w:p>
        </w:tc>
        <w:tc>
          <w:tcPr>
            <w:tcW w:w="1559" w:type="dxa"/>
            <w:vAlign w:val="center"/>
          </w:tcPr>
          <w:p w14:paraId="69E1E08C"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2E40A81D" w14:textId="77777777" w:rsidTr="00D15F13">
        <w:trPr>
          <w:trHeight w:val="567"/>
        </w:trPr>
        <w:tc>
          <w:tcPr>
            <w:tcW w:w="7922" w:type="dxa"/>
            <w:vAlign w:val="center"/>
          </w:tcPr>
          <w:p w14:paraId="0320ABFE"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x=</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t=2.50×0.247</m:t>
                </m:r>
              </m:oMath>
            </m:oMathPara>
          </w:p>
        </w:tc>
        <w:tc>
          <w:tcPr>
            <w:tcW w:w="1559" w:type="dxa"/>
            <w:vAlign w:val="center"/>
          </w:tcPr>
          <w:p w14:paraId="1772E826"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52083C73" w14:textId="77777777" w:rsidTr="00D15F13">
        <w:trPr>
          <w:trHeight w:val="567"/>
        </w:trPr>
        <w:tc>
          <w:tcPr>
            <w:tcW w:w="7922" w:type="dxa"/>
            <w:vAlign w:val="center"/>
          </w:tcPr>
          <w:p w14:paraId="017E34C2" w14:textId="22712531"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x=0.617 m</m:t>
                </m:r>
              </m:oMath>
            </m:oMathPara>
          </w:p>
        </w:tc>
        <w:tc>
          <w:tcPr>
            <w:tcW w:w="1559" w:type="dxa"/>
            <w:vAlign w:val="center"/>
          </w:tcPr>
          <w:p w14:paraId="61BAB03F" w14:textId="30917EDE" w:rsidR="00DF70BB" w:rsidRPr="00DF70BB" w:rsidRDefault="00DF70BB" w:rsidP="00051985">
            <w:pPr>
              <w:pStyle w:val="ListParagraph"/>
              <w:numPr>
                <w:ilvl w:val="0"/>
                <w:numId w:val="34"/>
              </w:numPr>
              <w:jc w:val="center"/>
              <w:rPr>
                <w:rFonts w:ascii="Arial" w:hAnsi="Arial" w:cs="Arial"/>
                <w:iCs/>
                <w:color w:val="FF0000"/>
                <w:sz w:val="22"/>
                <w:szCs w:val="22"/>
                <w:lang w:val="en-GB"/>
              </w:rPr>
            </w:pPr>
            <w:r w:rsidRPr="00DF70BB">
              <w:rPr>
                <w:rFonts w:ascii="Arial" w:hAnsi="Arial" w:cs="Arial"/>
                <w:iCs/>
                <w:color w:val="FF0000"/>
                <w:sz w:val="22"/>
                <w:szCs w:val="22"/>
                <w:lang w:val="en-GB"/>
              </w:rPr>
              <w:t>mark</w:t>
            </w:r>
          </w:p>
        </w:tc>
      </w:tr>
    </w:tbl>
    <w:p w14:paraId="2103EBBC" w14:textId="77777777" w:rsidR="00DF70BB" w:rsidRPr="00DF70BB" w:rsidRDefault="00DF70BB" w:rsidP="00DF70BB">
      <w:pPr>
        <w:pStyle w:val="ListParagraph"/>
        <w:rPr>
          <w:rFonts w:ascii="Arial" w:hAnsi="Arial" w:cs="Arial"/>
          <w:sz w:val="22"/>
          <w:szCs w:val="22"/>
          <w:lang w:val="en-GB"/>
        </w:rPr>
      </w:pPr>
    </w:p>
    <w:p w14:paraId="2E774A9D" w14:textId="414F6D7B" w:rsidR="00DF70BB" w:rsidRPr="00DF70BB" w:rsidRDefault="00051985" w:rsidP="003A6958">
      <w:pPr>
        <w:spacing w:after="160" w:line="259" w:lineRule="auto"/>
        <w:ind w:left="709" w:hanging="709"/>
        <w:rPr>
          <w:rFonts w:ascii="Arial" w:hAnsi="Arial" w:cs="Arial"/>
          <w:sz w:val="22"/>
          <w:szCs w:val="22"/>
          <w:lang w:val="en-GB"/>
        </w:rPr>
      </w:pPr>
      <w:bookmarkStart w:id="20" w:name="_Hlk139794254"/>
      <w:r>
        <w:rPr>
          <w:rFonts w:ascii="Arial" w:hAnsi="Arial" w:cs="Arial"/>
          <w:sz w:val="22"/>
          <w:szCs w:val="22"/>
          <w:lang w:val="en-GB"/>
        </w:rPr>
        <w:t xml:space="preserve">d) </w:t>
      </w:r>
      <w:r>
        <w:rPr>
          <w:rFonts w:ascii="Arial" w:hAnsi="Arial" w:cs="Arial"/>
          <w:sz w:val="22"/>
          <w:szCs w:val="22"/>
          <w:lang w:val="en-GB"/>
        </w:rPr>
        <w:tab/>
      </w:r>
      <w:r w:rsidR="00DF70BB" w:rsidRPr="00DF70BB">
        <w:rPr>
          <w:rFonts w:ascii="Arial" w:hAnsi="Arial" w:cs="Arial"/>
          <w:sz w:val="22"/>
          <w:szCs w:val="22"/>
          <w:lang w:val="en-GB"/>
        </w:rPr>
        <w:t xml:space="preserve">Show with a calculation that the time taken by the </w:t>
      </w:r>
      <w:r w:rsidR="002964D9">
        <w:rPr>
          <w:rFonts w:ascii="Arial" w:hAnsi="Arial" w:cs="Arial"/>
          <w:sz w:val="22"/>
          <w:szCs w:val="22"/>
          <w:lang w:val="en-GB"/>
        </w:rPr>
        <w:t>rubber ball</w:t>
      </w:r>
      <w:r w:rsidR="002964D9" w:rsidRPr="00DF70BB">
        <w:rPr>
          <w:rFonts w:ascii="Arial" w:hAnsi="Arial" w:cs="Arial"/>
          <w:sz w:val="22"/>
          <w:szCs w:val="22"/>
          <w:lang w:val="en-GB"/>
        </w:rPr>
        <w:t xml:space="preserve"> </w:t>
      </w:r>
      <w:r w:rsidR="00DF70BB" w:rsidRPr="00DF70BB">
        <w:rPr>
          <w:rFonts w:ascii="Arial" w:hAnsi="Arial" w:cs="Arial"/>
          <w:sz w:val="22"/>
          <w:szCs w:val="22"/>
          <w:lang w:val="en-GB"/>
        </w:rPr>
        <w:t xml:space="preserve">to reach the top of the cup </w:t>
      </w:r>
      <w:r w:rsidR="00D55AEB">
        <w:rPr>
          <w:rFonts w:ascii="Arial" w:hAnsi="Arial" w:cs="Arial"/>
          <w:sz w:val="22"/>
          <w:szCs w:val="22"/>
          <w:lang w:val="en-GB"/>
        </w:rPr>
        <w:t xml:space="preserve">from the </w:t>
      </w:r>
      <w:r w:rsidR="00D55AEB" w:rsidRPr="00D55AEB">
        <w:rPr>
          <w:rFonts w:ascii="Arial" w:hAnsi="Arial" w:cs="Arial"/>
          <w:b/>
          <w:bCs/>
          <w:sz w:val="22"/>
          <w:szCs w:val="22"/>
          <w:lang w:val="en-GB"/>
        </w:rPr>
        <w:t>middle</w:t>
      </w:r>
      <w:r w:rsidR="00D55AEB">
        <w:rPr>
          <w:rFonts w:ascii="Arial" w:hAnsi="Arial" w:cs="Arial"/>
          <w:sz w:val="22"/>
          <w:szCs w:val="22"/>
          <w:lang w:val="en-GB"/>
        </w:rPr>
        <w:t xml:space="preserve"> step </w:t>
      </w:r>
      <w:r w:rsidR="00DF70BB" w:rsidRPr="00DF70BB">
        <w:rPr>
          <w:rFonts w:ascii="Arial" w:hAnsi="Arial" w:cs="Arial"/>
          <w:sz w:val="22"/>
          <w:szCs w:val="22"/>
          <w:lang w:val="en-GB"/>
        </w:rPr>
        <w:t>is about 0.</w:t>
      </w:r>
      <w:r w:rsidR="00D55AEB">
        <w:rPr>
          <w:rFonts w:ascii="Arial" w:hAnsi="Arial" w:cs="Arial"/>
          <w:sz w:val="22"/>
          <w:szCs w:val="22"/>
          <w:lang w:val="en-GB"/>
        </w:rPr>
        <w:t>6</w:t>
      </w:r>
      <w:r w:rsidR="00DF70BB" w:rsidRPr="00DF70BB">
        <w:rPr>
          <w:rFonts w:ascii="Arial" w:hAnsi="Arial" w:cs="Arial"/>
          <w:sz w:val="22"/>
          <w:szCs w:val="22"/>
          <w:lang w:val="en-GB"/>
        </w:rPr>
        <w:t xml:space="preserve"> s.</w:t>
      </w:r>
    </w:p>
    <w:bookmarkEnd w:id="20"/>
    <w:p w14:paraId="31762F2B"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(4)</w:t>
      </w:r>
    </w:p>
    <w:p w14:paraId="1DFC5F10" w14:textId="77777777" w:rsidR="00DF70BB" w:rsidRPr="00DF70BB" w:rsidRDefault="00DF70BB" w:rsidP="00DF70BB">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742881EE" w14:textId="77777777" w:rsidTr="00D15F13">
        <w:trPr>
          <w:trHeight w:val="722"/>
        </w:trPr>
        <w:tc>
          <w:tcPr>
            <w:tcW w:w="7922" w:type="dxa"/>
            <w:vAlign w:val="center"/>
          </w:tcPr>
          <w:p w14:paraId="75D7A580" w14:textId="77777777" w:rsidR="00DF70BB" w:rsidRPr="00DF70BB" w:rsidRDefault="00000000" w:rsidP="004A7144">
            <w:pPr>
              <w:pStyle w:val="ListParagraph"/>
              <w:ind w:left="0"/>
              <w:rPr>
                <w:rFonts w:ascii="Arial" w:eastAsiaTheme="minorEastAsia"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s</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 xml:space="preserve">=0.300-0.0850=0.215 m;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=-2.42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 xml:space="preserve"> </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2.35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-1</m:t>
                        </m:r>
                      </m:sup>
                    </m:sSup>
                  </m:e>
                </m:d>
                <m:r>
                  <m:rPr>
                    <m:sty m:val="p"/>
                  </m:rPr>
                  <w:rPr>
                    <w:rFonts w:ascii="Cambria Math" w:hAnsi="Cambria Math" w:cs="Arial"/>
                    <w:color w:val="FF0000"/>
                    <w:sz w:val="22"/>
                    <w:szCs w:val="22"/>
                    <w:lang w:val="en-GB"/>
                  </w:rPr>
                  <m:t>;</m:t>
                </m:r>
              </m:oMath>
            </m:oMathPara>
          </w:p>
          <w:p w14:paraId="6CF524A5"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a=9.80 m</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-2</m:t>
                    </m:r>
                  </m:sup>
                </m:sSup>
              </m:oMath>
            </m:oMathPara>
          </w:p>
        </w:tc>
        <w:tc>
          <w:tcPr>
            <w:tcW w:w="1559" w:type="dxa"/>
            <w:vAlign w:val="center"/>
          </w:tcPr>
          <w:p w14:paraId="138BC59B"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3434E60B" w14:textId="77777777" w:rsidTr="00D15F13">
        <w:trPr>
          <w:trHeight w:val="567"/>
        </w:trPr>
        <w:tc>
          <w:tcPr>
            <w:tcW w:w="7922" w:type="dxa"/>
            <w:vAlign w:val="center"/>
          </w:tcPr>
          <w:p w14:paraId="510D7142"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s=ut+</m:t>
                </m:r>
                <m:f>
                  <m:fPr>
                    <m:type m:val="skw"/>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a</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;0.215=-2.42t+4.90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4.90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-2.42t-0.215=0</m:t>
                </m:r>
              </m:oMath>
            </m:oMathPara>
          </w:p>
        </w:tc>
        <w:tc>
          <w:tcPr>
            <w:tcW w:w="1559" w:type="dxa"/>
            <w:vAlign w:val="center"/>
          </w:tcPr>
          <w:p w14:paraId="0BBEDD1A"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269F405D" w14:textId="77777777" w:rsidTr="00D15F13">
        <w:trPr>
          <w:trHeight w:val="826"/>
        </w:trPr>
        <w:tc>
          <w:tcPr>
            <w:tcW w:w="7922" w:type="dxa"/>
            <w:vAlign w:val="center"/>
          </w:tcPr>
          <w:p w14:paraId="6C6A054A"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2.42+</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5.86-4×4.90×-0.215</m:t>
                        </m:r>
                      </m:e>
                    </m:rad>
                  </m:num>
                  <m:den>
                    <m:r>
                      <m:rPr>
                        <m:sty m:val="p"/>
                      </m:rPr>
                      <w:rPr>
                        <w:rFonts w:ascii="Cambria Math" w:hAnsi="Cambria Math" w:cs="Arial"/>
                        <w:color w:val="FF0000"/>
                        <w:sz w:val="22"/>
                        <w:szCs w:val="22"/>
                        <w:lang w:val="en-GB"/>
                      </w:rPr>
                      <m:t>9.80</m:t>
                    </m:r>
                  </m:den>
                </m:f>
              </m:oMath>
            </m:oMathPara>
          </w:p>
        </w:tc>
        <w:tc>
          <w:tcPr>
            <w:tcW w:w="1559" w:type="dxa"/>
            <w:vAlign w:val="center"/>
          </w:tcPr>
          <w:p w14:paraId="3A59EB28"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1D9E20CA" w14:textId="77777777" w:rsidTr="00D15F13">
        <w:trPr>
          <w:trHeight w:val="567"/>
        </w:trPr>
        <w:tc>
          <w:tcPr>
            <w:tcW w:w="7922" w:type="dxa"/>
            <w:vAlign w:val="center"/>
          </w:tcPr>
          <w:p w14:paraId="4674F9AA" w14:textId="77777777"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t=0.571 s  </m:t>
                </m:r>
              </m:oMath>
            </m:oMathPara>
          </w:p>
        </w:tc>
        <w:tc>
          <w:tcPr>
            <w:tcW w:w="1559" w:type="dxa"/>
            <w:vAlign w:val="center"/>
          </w:tcPr>
          <w:p w14:paraId="109ACC59" w14:textId="6E1B98D6" w:rsidR="00DF70BB" w:rsidRPr="00E17BD6" w:rsidRDefault="00E17BD6" w:rsidP="00E17BD6">
            <w:pPr>
              <w:jc w:val="center"/>
              <w:rPr>
                <w:rFonts w:ascii="Arial" w:hAnsi="Arial" w:cs="Arial"/>
                <w:iCs/>
                <w:color w:val="FF0000"/>
                <w:sz w:val="22"/>
                <w:szCs w:val="22"/>
                <w:lang w:val="en-GB"/>
              </w:rPr>
            </w:pPr>
            <w:r>
              <w:rPr>
                <w:rFonts w:ascii="Arial" w:hAnsi="Arial" w:cs="Arial"/>
                <w:iCs/>
                <w:color w:val="FF0000"/>
                <w:sz w:val="22"/>
                <w:szCs w:val="22"/>
                <w:lang w:val="en-GB"/>
              </w:rPr>
              <w:t>1 mark</w:t>
            </w:r>
          </w:p>
        </w:tc>
      </w:tr>
    </w:tbl>
    <w:p w14:paraId="565CB089" w14:textId="77777777" w:rsidR="00DF70BB" w:rsidRPr="00DF70BB" w:rsidRDefault="00DF70BB" w:rsidP="00DF70BB">
      <w:pPr>
        <w:pStyle w:val="ListParagraph"/>
        <w:rPr>
          <w:rFonts w:ascii="Arial" w:hAnsi="Arial" w:cs="Arial"/>
          <w:sz w:val="22"/>
          <w:szCs w:val="22"/>
          <w:lang w:val="en-GB"/>
        </w:rPr>
      </w:pPr>
    </w:p>
    <w:p w14:paraId="3CED58BA" w14:textId="66DC1C80" w:rsidR="00DF70BB" w:rsidRPr="00DF70BB" w:rsidRDefault="00DF70BB" w:rsidP="00DF70BB">
      <w:pPr>
        <w:ind w:left="709" w:hanging="709"/>
        <w:rPr>
          <w:rFonts w:ascii="Arial" w:hAnsi="Arial" w:cs="Arial"/>
          <w:sz w:val="22"/>
          <w:szCs w:val="22"/>
          <w:lang w:val="en-GB"/>
        </w:rPr>
      </w:pPr>
      <w:r w:rsidRPr="00DF70BB">
        <w:rPr>
          <w:rFonts w:ascii="Arial" w:hAnsi="Arial" w:cs="Arial"/>
          <w:sz w:val="22"/>
          <w:szCs w:val="22"/>
          <w:lang w:val="en-GB"/>
        </w:rPr>
        <w:t xml:space="preserve">e) </w:t>
      </w:r>
      <w:r w:rsidRPr="00DF70BB">
        <w:rPr>
          <w:rFonts w:ascii="Arial" w:hAnsi="Arial" w:cs="Arial"/>
          <w:sz w:val="22"/>
          <w:szCs w:val="22"/>
          <w:lang w:val="en-GB"/>
        </w:rPr>
        <w:tab/>
        <w:t xml:space="preserve">Hence, calculate the distance ‘y’. It can be assumed that the </w:t>
      </w:r>
      <w:r w:rsidR="00751618">
        <w:rPr>
          <w:rFonts w:ascii="Arial" w:hAnsi="Arial" w:cs="Arial"/>
          <w:sz w:val="22"/>
          <w:szCs w:val="22"/>
          <w:lang w:val="en-GB"/>
        </w:rPr>
        <w:t>rubber ball</w:t>
      </w:r>
      <w:r w:rsidR="00751618" w:rsidRPr="00DF70BB">
        <w:rPr>
          <w:rFonts w:ascii="Arial" w:hAnsi="Arial" w:cs="Arial"/>
          <w:sz w:val="22"/>
          <w:szCs w:val="22"/>
          <w:lang w:val="en-GB"/>
        </w:rPr>
        <w:t xml:space="preserve"> </w:t>
      </w:r>
      <w:r w:rsidRPr="00DF70BB">
        <w:rPr>
          <w:rFonts w:ascii="Arial" w:hAnsi="Arial" w:cs="Arial"/>
          <w:sz w:val="22"/>
          <w:szCs w:val="22"/>
          <w:lang w:val="en-GB"/>
        </w:rPr>
        <w:t>enters the middle of the top of the cup.</w:t>
      </w:r>
    </w:p>
    <w:p w14:paraId="7871B30E" w14:textId="77777777" w:rsidR="00DF70BB" w:rsidRPr="00DF70BB" w:rsidRDefault="00DF70BB" w:rsidP="00DF70BB">
      <w:pPr>
        <w:pStyle w:val="ListParagraph"/>
        <w:jc w:val="right"/>
        <w:rPr>
          <w:rFonts w:ascii="Arial" w:hAnsi="Arial" w:cs="Arial"/>
          <w:sz w:val="22"/>
          <w:szCs w:val="22"/>
          <w:lang w:val="en-GB"/>
        </w:rPr>
      </w:pPr>
      <w:r w:rsidRPr="00DF70BB">
        <w:rPr>
          <w:rFonts w:ascii="Arial" w:hAnsi="Arial" w:cs="Arial"/>
          <w:sz w:val="22"/>
          <w:szCs w:val="22"/>
          <w:lang w:val="en-GB"/>
        </w:rPr>
        <w:t>(3)</w:t>
      </w:r>
    </w:p>
    <w:p w14:paraId="3CEF17F9" w14:textId="77777777" w:rsidR="00DF70BB" w:rsidRPr="00DF70BB" w:rsidRDefault="00DF70BB" w:rsidP="00DF70BB">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7922"/>
        <w:gridCol w:w="1559"/>
      </w:tblGrid>
      <w:tr w:rsidR="00DF70BB" w:rsidRPr="00DF70BB" w14:paraId="7EF9E689" w14:textId="77777777" w:rsidTr="00E17BD6">
        <w:trPr>
          <w:trHeight w:val="567"/>
        </w:trPr>
        <w:tc>
          <w:tcPr>
            <w:tcW w:w="7922" w:type="dxa"/>
            <w:vAlign w:val="center"/>
          </w:tcPr>
          <w:p w14:paraId="3B7776E9" w14:textId="77777777" w:rsidR="00DF70BB" w:rsidRPr="00DF70BB" w:rsidRDefault="00000000"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s</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t=2.50×0.571</m:t>
                </m:r>
              </m:oMath>
            </m:oMathPara>
          </w:p>
        </w:tc>
        <w:tc>
          <w:tcPr>
            <w:tcW w:w="1559" w:type="dxa"/>
            <w:vAlign w:val="center"/>
          </w:tcPr>
          <w:p w14:paraId="71199F1C"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38254817" w14:textId="77777777" w:rsidTr="00E17BD6">
        <w:trPr>
          <w:trHeight w:val="567"/>
        </w:trPr>
        <w:tc>
          <w:tcPr>
            <w:tcW w:w="7922" w:type="dxa"/>
            <w:vAlign w:val="center"/>
          </w:tcPr>
          <w:p w14:paraId="540E0F3A" w14:textId="77777777" w:rsidR="00DF70BB" w:rsidRPr="00DF70BB" w:rsidRDefault="00000000"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s</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 xml:space="preserve">=1.43 m </m:t>
                </m:r>
              </m:oMath>
            </m:oMathPara>
          </w:p>
        </w:tc>
        <w:tc>
          <w:tcPr>
            <w:tcW w:w="1559" w:type="dxa"/>
            <w:vAlign w:val="center"/>
          </w:tcPr>
          <w:p w14:paraId="3A6B0ED8"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r w:rsidR="00DF70BB" w:rsidRPr="00DF70BB" w14:paraId="41747A50" w14:textId="77777777" w:rsidTr="00E17BD6">
        <w:trPr>
          <w:trHeight w:val="567"/>
        </w:trPr>
        <w:tc>
          <w:tcPr>
            <w:tcW w:w="7922" w:type="dxa"/>
            <w:vAlign w:val="center"/>
          </w:tcPr>
          <w:p w14:paraId="094B691C" w14:textId="62D1E084" w:rsidR="00DF70BB" w:rsidRPr="00DF70BB" w:rsidRDefault="00DF70BB"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y=1.43-</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0.750-0.617</m:t>
                    </m:r>
                  </m:e>
                </m:d>
                <m:r>
                  <m:rPr>
                    <m:sty m:val="p"/>
                  </m:rPr>
                  <w:rPr>
                    <w:rFonts w:ascii="Cambria Math" w:hAnsi="Cambria Math" w:cs="Arial"/>
                    <w:color w:val="FF0000"/>
                    <w:sz w:val="22"/>
                    <w:szCs w:val="22"/>
                    <w:lang w:val="en-GB"/>
                  </w:rPr>
                  <m:t>=1.30 m</m:t>
                </m:r>
              </m:oMath>
            </m:oMathPara>
          </w:p>
        </w:tc>
        <w:tc>
          <w:tcPr>
            <w:tcW w:w="1559" w:type="dxa"/>
            <w:vAlign w:val="center"/>
          </w:tcPr>
          <w:p w14:paraId="2D0C06FA" w14:textId="77777777" w:rsidR="00DF70BB" w:rsidRPr="00DF70BB" w:rsidRDefault="00DF70BB" w:rsidP="004A7144">
            <w:pPr>
              <w:pStyle w:val="ListParagraph"/>
              <w:ind w:left="0"/>
              <w:jc w:val="center"/>
              <w:rPr>
                <w:rFonts w:ascii="Arial" w:hAnsi="Arial" w:cs="Arial"/>
                <w:iCs/>
                <w:color w:val="FF0000"/>
                <w:sz w:val="22"/>
                <w:szCs w:val="22"/>
                <w:lang w:val="en-GB"/>
              </w:rPr>
            </w:pPr>
            <w:r w:rsidRPr="00DF70BB">
              <w:rPr>
                <w:rFonts w:ascii="Arial" w:hAnsi="Arial" w:cs="Arial"/>
                <w:iCs/>
                <w:color w:val="FF0000"/>
                <w:sz w:val="22"/>
                <w:szCs w:val="22"/>
                <w:lang w:val="en-GB"/>
              </w:rPr>
              <w:t>1 mark</w:t>
            </w:r>
          </w:p>
        </w:tc>
      </w:tr>
    </w:tbl>
    <w:p w14:paraId="51EADB4D" w14:textId="77777777" w:rsidR="00DF70BB" w:rsidRDefault="00DF70BB" w:rsidP="009470DA">
      <w:pPr>
        <w:rPr>
          <w:rFonts w:ascii="Arial" w:hAnsi="Arial" w:cs="Arial"/>
          <w:b/>
          <w:sz w:val="22"/>
          <w:szCs w:val="22"/>
        </w:rPr>
      </w:pPr>
    </w:p>
    <w:p w14:paraId="082045AC" w14:textId="77777777" w:rsidR="003A6958" w:rsidRDefault="003A6958">
      <w:pPr>
        <w:spacing w:after="160" w:line="259" w:lineRule="auto"/>
        <w:rPr>
          <w:rFonts w:ascii="Arial" w:hAnsi="Arial" w:cs="Arial"/>
          <w:b/>
          <w:sz w:val="22"/>
          <w:szCs w:val="22"/>
        </w:rPr>
      </w:pPr>
      <w:r>
        <w:rPr>
          <w:rFonts w:ascii="Arial" w:hAnsi="Arial" w:cs="Arial"/>
          <w:b/>
          <w:sz w:val="22"/>
          <w:szCs w:val="22"/>
        </w:rPr>
        <w:br w:type="page"/>
      </w:r>
    </w:p>
    <w:p w14:paraId="0D0DF278" w14:textId="39A19D67" w:rsidR="00C50BD5" w:rsidRDefault="00C50BD5" w:rsidP="00C50BD5">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14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(17 marks)</w:t>
      </w:r>
    </w:p>
    <w:p w14:paraId="39A5AA04" w14:textId="7EB43A11" w:rsidR="00A7114F" w:rsidRDefault="00A7114F" w:rsidP="009470DA">
      <w:pPr>
        <w:rPr>
          <w:rFonts w:ascii="Arial" w:hAnsi="Arial" w:cs="Arial"/>
          <w:b/>
          <w:sz w:val="22"/>
          <w:szCs w:val="22"/>
        </w:rPr>
      </w:pPr>
    </w:p>
    <w:p w14:paraId="13DBB045" w14:textId="09C4E084" w:rsidR="00C50BD5" w:rsidRPr="00C50BD5" w:rsidRDefault="00C50BD5">
      <w:pPr>
        <w:pStyle w:val="ListParagraph"/>
        <w:numPr>
          <w:ilvl w:val="0"/>
          <w:numId w:val="11"/>
        </w:numPr>
        <w:spacing w:after="160" w:line="259" w:lineRule="auto"/>
        <w:ind w:hanging="720"/>
        <w:rPr>
          <w:rFonts w:ascii="Arial" w:hAnsi="Arial" w:cs="Arial"/>
          <w:sz w:val="22"/>
          <w:szCs w:val="22"/>
        </w:rPr>
      </w:pPr>
      <w:r w:rsidRPr="00C50BD5">
        <w:rPr>
          <w:rFonts w:ascii="Arial" w:hAnsi="Arial" w:cs="Arial"/>
          <w:sz w:val="22"/>
          <w:szCs w:val="22"/>
        </w:rPr>
        <w:t xml:space="preserve">Explain how the pattern </w:t>
      </w:r>
      <w:r w:rsidR="007D18BF">
        <w:rPr>
          <w:rFonts w:ascii="Arial" w:hAnsi="Arial" w:cs="Arial"/>
          <w:sz w:val="22"/>
          <w:szCs w:val="22"/>
        </w:rPr>
        <w:t>(</w:t>
      </w:r>
      <w:proofErr w:type="spellStart"/>
      <w:r w:rsidR="007D18BF">
        <w:rPr>
          <w:rFonts w:ascii="Arial" w:hAnsi="Arial" w:cs="Arial"/>
          <w:sz w:val="22"/>
          <w:szCs w:val="22"/>
        </w:rPr>
        <w:t>ie</w:t>
      </w:r>
      <w:proofErr w:type="spellEnd"/>
      <w:r w:rsidR="007D18BF">
        <w:rPr>
          <w:rFonts w:ascii="Arial" w:hAnsi="Arial" w:cs="Arial"/>
          <w:sz w:val="22"/>
          <w:szCs w:val="22"/>
        </w:rPr>
        <w:t xml:space="preserve"> – the bright and dark fringes) </w:t>
      </w:r>
      <w:r w:rsidRPr="00C50BD5">
        <w:rPr>
          <w:rFonts w:ascii="Arial" w:hAnsi="Arial" w:cs="Arial"/>
          <w:sz w:val="22"/>
          <w:szCs w:val="22"/>
        </w:rPr>
        <w:t xml:space="preserve">is formed on the screen. Name the phenomenon involved and why this is confirmation of the wave nature of light. </w:t>
      </w:r>
    </w:p>
    <w:p w14:paraId="6E060B40" w14:textId="30D57B0F" w:rsidR="00C50BD5" w:rsidRDefault="00C50BD5" w:rsidP="00C50BD5">
      <w:pPr>
        <w:pStyle w:val="ListParagraph"/>
        <w:jc w:val="right"/>
        <w:rPr>
          <w:rFonts w:ascii="Arial" w:hAnsi="Arial" w:cs="Arial"/>
          <w:sz w:val="22"/>
          <w:szCs w:val="22"/>
        </w:rPr>
      </w:pPr>
      <w:r w:rsidRPr="00C50BD5">
        <w:rPr>
          <w:rFonts w:ascii="Arial" w:hAnsi="Arial" w:cs="Arial"/>
          <w:sz w:val="22"/>
          <w:szCs w:val="22"/>
        </w:rPr>
        <w:t>(3)</w:t>
      </w:r>
    </w:p>
    <w:p w14:paraId="08DECE83" w14:textId="77777777" w:rsidR="00C50BD5" w:rsidRPr="00C50BD5" w:rsidRDefault="00C50BD5" w:rsidP="00C50BD5">
      <w:pPr>
        <w:pStyle w:val="ListParagraph"/>
        <w:jc w:val="right"/>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C50BD5" w:rsidRPr="00C50BD5" w14:paraId="0C15757B" w14:textId="77777777" w:rsidTr="00C50BD5">
        <w:trPr>
          <w:trHeight w:val="567"/>
        </w:trPr>
        <w:tc>
          <w:tcPr>
            <w:tcW w:w="8642" w:type="dxa"/>
            <w:vAlign w:val="center"/>
          </w:tcPr>
          <w:p w14:paraId="78EA7B53" w14:textId="77777777" w:rsidR="00C50BD5" w:rsidRPr="00C50BD5" w:rsidRDefault="00C50BD5" w:rsidP="004A7144">
            <w:pPr>
              <w:rPr>
                <w:rFonts w:ascii="Arial" w:hAnsi="Arial" w:cs="Arial"/>
                <w:color w:val="FF0000"/>
                <w:sz w:val="22"/>
                <w:szCs w:val="22"/>
              </w:rPr>
            </w:pPr>
            <w:r w:rsidRPr="00C50BD5">
              <w:rPr>
                <w:rFonts w:ascii="Arial" w:hAnsi="Arial" w:cs="Arial"/>
                <w:color w:val="FF0000"/>
                <w:sz w:val="22"/>
                <w:szCs w:val="22"/>
              </w:rPr>
              <w:t>As the light passes through the double slits, it is diffracted through each slit.</w:t>
            </w:r>
          </w:p>
        </w:tc>
        <w:tc>
          <w:tcPr>
            <w:tcW w:w="1559" w:type="dxa"/>
            <w:vAlign w:val="center"/>
          </w:tcPr>
          <w:p w14:paraId="568A20B4" w14:textId="77777777" w:rsidR="00C50BD5" w:rsidRPr="00C50BD5" w:rsidRDefault="00C50BD5" w:rsidP="004A7144">
            <w:pPr>
              <w:jc w:val="center"/>
              <w:rPr>
                <w:rFonts w:ascii="Arial" w:hAnsi="Arial" w:cs="Arial"/>
                <w:color w:val="FF0000"/>
                <w:sz w:val="22"/>
                <w:szCs w:val="22"/>
              </w:rPr>
            </w:pPr>
            <w:r w:rsidRPr="00C50BD5">
              <w:rPr>
                <w:rFonts w:ascii="Arial" w:hAnsi="Arial" w:cs="Arial"/>
                <w:color w:val="FF0000"/>
                <w:sz w:val="22"/>
                <w:szCs w:val="22"/>
              </w:rPr>
              <w:t>1 mark</w:t>
            </w:r>
          </w:p>
        </w:tc>
      </w:tr>
      <w:tr w:rsidR="00C50BD5" w:rsidRPr="00C50BD5" w14:paraId="7530F9D5" w14:textId="77777777" w:rsidTr="00C50BD5">
        <w:trPr>
          <w:trHeight w:val="567"/>
        </w:trPr>
        <w:tc>
          <w:tcPr>
            <w:tcW w:w="8642" w:type="dxa"/>
            <w:vAlign w:val="center"/>
          </w:tcPr>
          <w:p w14:paraId="2E48AC3A" w14:textId="77777777" w:rsidR="00C50BD5" w:rsidRPr="00C50BD5" w:rsidRDefault="00C50BD5" w:rsidP="004A7144">
            <w:pPr>
              <w:rPr>
                <w:rFonts w:ascii="Arial" w:hAnsi="Arial" w:cs="Arial"/>
                <w:color w:val="FF0000"/>
                <w:sz w:val="22"/>
                <w:szCs w:val="22"/>
              </w:rPr>
            </w:pPr>
            <w:r w:rsidRPr="00C50BD5">
              <w:rPr>
                <w:rFonts w:ascii="Arial" w:hAnsi="Arial" w:cs="Arial"/>
                <w:color w:val="FF0000"/>
                <w:sz w:val="22"/>
                <w:szCs w:val="22"/>
              </w:rPr>
              <w:t xml:space="preserve">Between the double slits and the screen, the diffracted light waves will superposition and interfere. </w:t>
            </w:r>
          </w:p>
        </w:tc>
        <w:tc>
          <w:tcPr>
            <w:tcW w:w="1559" w:type="dxa"/>
            <w:vAlign w:val="center"/>
          </w:tcPr>
          <w:p w14:paraId="3503FDEB" w14:textId="77777777" w:rsidR="00C50BD5" w:rsidRPr="00C50BD5" w:rsidRDefault="00C50BD5" w:rsidP="004A7144">
            <w:pPr>
              <w:jc w:val="center"/>
              <w:rPr>
                <w:rFonts w:ascii="Arial" w:hAnsi="Arial" w:cs="Arial"/>
                <w:color w:val="FF0000"/>
                <w:sz w:val="22"/>
                <w:szCs w:val="22"/>
              </w:rPr>
            </w:pPr>
            <w:r w:rsidRPr="00C50BD5">
              <w:rPr>
                <w:rFonts w:ascii="Arial" w:hAnsi="Arial" w:cs="Arial"/>
                <w:color w:val="FF0000"/>
                <w:sz w:val="22"/>
                <w:szCs w:val="22"/>
              </w:rPr>
              <w:t>1 mark</w:t>
            </w:r>
          </w:p>
        </w:tc>
      </w:tr>
      <w:tr w:rsidR="00C50BD5" w:rsidRPr="00C50BD5" w14:paraId="15A39D97" w14:textId="77777777" w:rsidTr="00C50BD5">
        <w:trPr>
          <w:trHeight w:val="567"/>
        </w:trPr>
        <w:tc>
          <w:tcPr>
            <w:tcW w:w="8642" w:type="dxa"/>
            <w:vAlign w:val="center"/>
          </w:tcPr>
          <w:p w14:paraId="72ED5BEF" w14:textId="77777777" w:rsidR="00C50BD5" w:rsidRPr="00C50BD5" w:rsidRDefault="00C50BD5" w:rsidP="004A7144">
            <w:pPr>
              <w:rPr>
                <w:rFonts w:ascii="Arial" w:hAnsi="Arial" w:cs="Arial"/>
                <w:color w:val="FF0000"/>
                <w:sz w:val="22"/>
                <w:szCs w:val="22"/>
              </w:rPr>
            </w:pPr>
            <w:r w:rsidRPr="00C50BD5">
              <w:rPr>
                <w:rFonts w:ascii="Arial" w:hAnsi="Arial" w:cs="Arial"/>
                <w:color w:val="FF0000"/>
                <w:sz w:val="22"/>
                <w:szCs w:val="22"/>
              </w:rPr>
              <w:t xml:space="preserve">The maxima are points of constructive interference; the minima are points of destructive interference – these confirm wave properties of light. </w:t>
            </w:r>
          </w:p>
        </w:tc>
        <w:tc>
          <w:tcPr>
            <w:tcW w:w="1559" w:type="dxa"/>
            <w:vAlign w:val="center"/>
          </w:tcPr>
          <w:p w14:paraId="16ECCDE6" w14:textId="77777777" w:rsidR="00C50BD5" w:rsidRPr="00C50BD5" w:rsidRDefault="00C50BD5" w:rsidP="004A7144">
            <w:pPr>
              <w:jc w:val="center"/>
              <w:rPr>
                <w:rFonts w:ascii="Arial" w:hAnsi="Arial" w:cs="Arial"/>
                <w:color w:val="FF0000"/>
                <w:sz w:val="22"/>
                <w:szCs w:val="22"/>
              </w:rPr>
            </w:pPr>
            <w:r w:rsidRPr="00C50BD5">
              <w:rPr>
                <w:rFonts w:ascii="Arial" w:hAnsi="Arial" w:cs="Arial"/>
                <w:color w:val="FF0000"/>
                <w:sz w:val="22"/>
                <w:szCs w:val="22"/>
              </w:rPr>
              <w:t>1 mark</w:t>
            </w:r>
          </w:p>
        </w:tc>
      </w:tr>
    </w:tbl>
    <w:p w14:paraId="63248F8A" w14:textId="77777777" w:rsidR="00C50BD5" w:rsidRDefault="00C50BD5" w:rsidP="009470DA">
      <w:pPr>
        <w:rPr>
          <w:rFonts w:ascii="Arial" w:hAnsi="Arial" w:cs="Arial"/>
          <w:b/>
          <w:sz w:val="22"/>
          <w:szCs w:val="22"/>
        </w:rPr>
      </w:pPr>
    </w:p>
    <w:p w14:paraId="433423CB" w14:textId="1B76B245" w:rsidR="00E06B07" w:rsidRPr="00E06B07" w:rsidRDefault="00E06B07" w:rsidP="00E06B07">
      <w:pPr>
        <w:rPr>
          <w:rFonts w:ascii="Arial" w:hAnsi="Arial" w:cs="Arial"/>
          <w:sz w:val="22"/>
          <w:szCs w:val="22"/>
        </w:rPr>
      </w:pPr>
      <w:r>
        <w:rPr>
          <w:rFonts w:ascii="Arial" w:hAnsi="Arial" w:cs="Arial"/>
        </w:rPr>
        <w:t xml:space="preserve">b) </w:t>
      </w:r>
      <w:r>
        <w:rPr>
          <w:rFonts w:ascii="Arial" w:hAnsi="Arial" w:cs="Arial"/>
        </w:rPr>
        <w:tab/>
      </w:r>
      <w:r w:rsidRPr="00E06B07">
        <w:rPr>
          <w:rFonts w:ascii="Arial" w:hAnsi="Arial" w:cs="Arial"/>
          <w:sz w:val="22"/>
          <w:szCs w:val="22"/>
        </w:rPr>
        <w:t>Complete the table by calculating the missing values. Show any working below.</w:t>
      </w:r>
    </w:p>
    <w:p w14:paraId="424DF29F" w14:textId="5199E1BA" w:rsidR="00E06B07" w:rsidRDefault="00E06B07" w:rsidP="00E06B07">
      <w:pPr>
        <w:jc w:val="right"/>
        <w:rPr>
          <w:rFonts w:ascii="Arial" w:hAnsi="Arial" w:cs="Arial"/>
          <w:sz w:val="22"/>
          <w:szCs w:val="22"/>
        </w:rPr>
      </w:pPr>
      <w:r w:rsidRPr="00E06B07">
        <w:rPr>
          <w:rFonts w:ascii="Arial" w:hAnsi="Arial" w:cs="Arial"/>
          <w:sz w:val="22"/>
          <w:szCs w:val="22"/>
        </w:rPr>
        <w:t>(2)</w:t>
      </w:r>
    </w:p>
    <w:p w14:paraId="1775725E" w14:textId="77777777" w:rsidR="00E06B07" w:rsidRPr="00E06B07" w:rsidRDefault="00E06B07" w:rsidP="00E06B07">
      <w:pPr>
        <w:jc w:val="right"/>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E06B07" w:rsidRPr="00E06B07" w14:paraId="1004AF91" w14:textId="77777777" w:rsidTr="00E06B07">
        <w:trPr>
          <w:trHeight w:val="567"/>
        </w:trPr>
        <w:tc>
          <w:tcPr>
            <w:tcW w:w="8642" w:type="dxa"/>
            <w:vAlign w:val="center"/>
          </w:tcPr>
          <w:p w14:paraId="4361895D" w14:textId="77777777" w:rsidR="00E06B07" w:rsidRPr="00E06B07" w:rsidRDefault="00000000" w:rsidP="004A7144">
            <w:pPr>
              <w:rPr>
                <w:rFonts w:ascii="Arial" w:hAnsi="Arial" w:cs="Arial"/>
                <w:iCs/>
                <w:color w:val="FF0000"/>
                <w:sz w:val="22"/>
                <w:szCs w:val="22"/>
              </w:rPr>
            </w:pPr>
            <m:oMathPara>
              <m:oMathParaPr>
                <m:jc m:val="left"/>
              </m:oMathParaPr>
              <m:oMath>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1</m:t>
                    </m:r>
                  </m:num>
                  <m:den>
                    <m:r>
                      <m:rPr>
                        <m:sty m:val="p"/>
                      </m:rPr>
                      <w:rPr>
                        <w:rFonts w:ascii="Cambria Math" w:hAnsi="Cambria Math" w:cs="Arial"/>
                        <w:color w:val="FF0000"/>
                        <w:sz w:val="22"/>
                        <w:szCs w:val="22"/>
                      </w:rPr>
                      <m:t>d</m:t>
                    </m:r>
                  </m:den>
                </m:f>
                <m:d>
                  <m:dPr>
                    <m:ctrlPr>
                      <w:rPr>
                        <w:rFonts w:ascii="Cambria Math" w:hAnsi="Cambria Math" w:cs="Arial"/>
                        <w:iCs/>
                        <w:color w:val="FF0000"/>
                        <w:sz w:val="22"/>
                        <w:szCs w:val="22"/>
                      </w:rPr>
                    </m:ctrlPr>
                  </m:dPr>
                  <m:e>
                    <m:r>
                      <m:rPr>
                        <m:sty m:val="p"/>
                      </m:rPr>
                      <w:rPr>
                        <w:rFonts w:ascii="Cambria Math" w:hAnsi="Cambria Math" w:cs="Arial"/>
                        <w:color w:val="FF0000"/>
                        <w:sz w:val="22"/>
                        <w:szCs w:val="22"/>
                      </w:rPr>
                      <m:t>×</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 xml:space="preserve"> m</m:t>
                        </m:r>
                      </m:e>
                      <m:sup>
                        <m:r>
                          <m:rPr>
                            <m:sty m:val="p"/>
                          </m:rPr>
                          <w:rPr>
                            <w:rFonts w:ascii="Cambria Math" w:hAnsi="Cambria Math" w:cs="Arial"/>
                            <w:color w:val="FF0000"/>
                            <w:sz w:val="22"/>
                            <w:szCs w:val="22"/>
                          </w:rPr>
                          <m:t>-1</m:t>
                        </m:r>
                      </m:sup>
                    </m:sSup>
                  </m:e>
                </m:d>
                <m:r>
                  <m:rPr>
                    <m:sty m:val="p"/>
                  </m:rPr>
                  <w:rPr>
                    <w:rFonts w:ascii="Cambria Math" w:hAnsi="Cambria Math" w:cs="Arial"/>
                    <w:color w:val="FF0000"/>
                    <w:sz w:val="22"/>
                    <w:szCs w:val="22"/>
                  </w:rPr>
                  <m:t>=1.25</m:t>
                </m:r>
              </m:oMath>
            </m:oMathPara>
          </w:p>
        </w:tc>
        <w:tc>
          <w:tcPr>
            <w:tcW w:w="1559" w:type="dxa"/>
            <w:vAlign w:val="center"/>
          </w:tcPr>
          <w:p w14:paraId="0FDF9931"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r w:rsidR="00E06B07" w:rsidRPr="00E06B07" w14:paraId="52D0BE5A" w14:textId="77777777" w:rsidTr="00E06B07">
        <w:trPr>
          <w:trHeight w:val="567"/>
        </w:trPr>
        <w:tc>
          <w:tcPr>
            <w:tcW w:w="8642" w:type="dxa"/>
            <w:vAlign w:val="center"/>
          </w:tcPr>
          <w:p w14:paraId="1ECFFB16" w14:textId="77777777" w:rsidR="00E06B07" w:rsidRPr="00E06B07" w:rsidRDefault="00000000" w:rsidP="004A7144">
            <w:pPr>
              <w:rPr>
                <w:rFonts w:ascii="Arial" w:hAnsi="Arial" w:cs="Arial"/>
                <w:iCs/>
                <w:color w:val="FF0000"/>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y</m:t>
                    </m:r>
                  </m:e>
                  <m:sub>
                    <m:r>
                      <m:rPr>
                        <m:sty m:val="p"/>
                      </m:rPr>
                      <w:rPr>
                        <w:rFonts w:ascii="Cambria Math" w:hAnsi="Cambria Math" w:cs="Arial"/>
                        <w:color w:val="FF0000"/>
                        <w:sz w:val="22"/>
                        <w:szCs w:val="22"/>
                      </w:rPr>
                      <m:t>left</m:t>
                    </m:r>
                  </m:sub>
                </m:sSub>
                <m:r>
                  <m:rPr>
                    <m:sty m:val="p"/>
                  </m:rPr>
                  <w:rPr>
                    <w:rFonts w:ascii="Cambria Math" w:hAnsi="Cambria Math" w:cs="Arial"/>
                    <w:color w:val="FF0000"/>
                    <w:sz w:val="22"/>
                    <w:szCs w:val="22"/>
                  </w:rPr>
                  <m:t>=0.0186 m</m:t>
                </m:r>
              </m:oMath>
            </m:oMathPara>
          </w:p>
        </w:tc>
        <w:tc>
          <w:tcPr>
            <w:tcW w:w="1559" w:type="dxa"/>
            <w:vAlign w:val="center"/>
          </w:tcPr>
          <w:p w14:paraId="2BE03151"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bl>
    <w:p w14:paraId="72CBA5FB" w14:textId="447F6248" w:rsidR="00512FCC" w:rsidRDefault="00512FCC" w:rsidP="001D7A7C">
      <w:pPr>
        <w:spacing w:after="160" w:line="259" w:lineRule="auto"/>
        <w:rPr>
          <w:rFonts w:ascii="Arial" w:hAnsi="Arial" w:cs="Arial"/>
          <w:b/>
          <w:sz w:val="22"/>
          <w:szCs w:val="22"/>
        </w:rPr>
      </w:pPr>
    </w:p>
    <w:p w14:paraId="2EC00F9B" w14:textId="5EF85F10" w:rsidR="00E06B07" w:rsidRPr="003A6958" w:rsidRDefault="00E06B07" w:rsidP="003A6958">
      <w:pPr>
        <w:spacing w:after="160" w:line="259" w:lineRule="auto"/>
        <w:ind w:left="709" w:hanging="709"/>
        <w:rPr>
          <w:rFonts w:ascii="Arial" w:hAnsi="Arial" w:cs="Arial"/>
        </w:rPr>
      </w:pPr>
      <w:r>
        <w:rPr>
          <w:rFonts w:ascii="Arial" w:hAnsi="Arial" w:cs="Arial"/>
        </w:rPr>
        <w:t xml:space="preserve">c) </w:t>
      </w:r>
      <w:r>
        <w:rPr>
          <w:rFonts w:ascii="Arial" w:hAnsi="Arial" w:cs="Arial"/>
        </w:rPr>
        <w:tab/>
      </w:r>
      <w:r w:rsidRPr="00E06B07">
        <w:rPr>
          <w:rFonts w:ascii="Arial" w:hAnsi="Arial" w:cs="Arial"/>
          <w:sz w:val="22"/>
          <w:szCs w:val="22"/>
        </w:rPr>
        <w:t>On the grid below, plot a graph of average fringe distance (y) against the inverse of double slit filter width (</w:t>
      </w:r>
      <w:r w:rsidRPr="00E06B07">
        <w:rPr>
          <w:rFonts w:ascii="Arial" w:hAnsi="Arial" w:cs="Arial"/>
          <w:sz w:val="22"/>
          <w:szCs w:val="22"/>
          <w:vertAlign w:val="superscript"/>
        </w:rPr>
        <w:t>1</w:t>
      </w:r>
      <w:r w:rsidRPr="00E06B07">
        <w:rPr>
          <w:rFonts w:ascii="Arial" w:hAnsi="Arial" w:cs="Arial"/>
          <w:sz w:val="22"/>
          <w:szCs w:val="22"/>
        </w:rPr>
        <w:t>/</w:t>
      </w:r>
      <w:r w:rsidRPr="00E06B07">
        <w:rPr>
          <w:rFonts w:ascii="Arial" w:hAnsi="Arial" w:cs="Arial"/>
          <w:sz w:val="22"/>
          <w:szCs w:val="22"/>
          <w:vertAlign w:val="subscript"/>
        </w:rPr>
        <w:t>d</w:t>
      </w:r>
      <w:r w:rsidRPr="00E06B07">
        <w:rPr>
          <w:rFonts w:ascii="Arial" w:hAnsi="Arial" w:cs="Arial"/>
          <w:sz w:val="22"/>
          <w:szCs w:val="22"/>
        </w:rPr>
        <w:t>). Place ‘</w:t>
      </w:r>
      <w:r w:rsidRPr="00E06B07">
        <w:rPr>
          <w:rFonts w:ascii="Arial" w:hAnsi="Arial" w:cs="Arial"/>
          <w:sz w:val="22"/>
          <w:szCs w:val="22"/>
          <w:vertAlign w:val="superscript"/>
        </w:rPr>
        <w:t>1</w:t>
      </w:r>
      <w:r w:rsidRPr="00E06B07">
        <w:rPr>
          <w:rFonts w:ascii="Arial" w:hAnsi="Arial" w:cs="Arial"/>
          <w:sz w:val="22"/>
          <w:szCs w:val="22"/>
        </w:rPr>
        <w:t>/</w:t>
      </w:r>
      <w:r w:rsidRPr="00E06B07">
        <w:rPr>
          <w:rFonts w:ascii="Arial" w:hAnsi="Arial" w:cs="Arial"/>
          <w:sz w:val="22"/>
          <w:szCs w:val="22"/>
          <w:vertAlign w:val="subscript"/>
        </w:rPr>
        <w:t>d</w:t>
      </w:r>
      <w:r w:rsidRPr="00E06B07">
        <w:rPr>
          <w:rFonts w:ascii="Arial" w:hAnsi="Arial" w:cs="Arial"/>
          <w:sz w:val="22"/>
          <w:szCs w:val="22"/>
        </w:rPr>
        <w:t xml:space="preserve">’ on the x-axis. Draw a line of best </w:t>
      </w:r>
      <w:r w:rsidR="00D55AEB">
        <w:rPr>
          <w:rFonts w:ascii="Arial" w:hAnsi="Arial" w:cs="Arial"/>
          <w:sz w:val="22"/>
          <w:szCs w:val="22"/>
        </w:rPr>
        <w:t xml:space="preserve">fit </w:t>
      </w:r>
      <w:r w:rsidRPr="00E06B07">
        <w:rPr>
          <w:rFonts w:ascii="Arial" w:hAnsi="Arial" w:cs="Arial"/>
          <w:sz w:val="22"/>
          <w:szCs w:val="22"/>
        </w:rPr>
        <w:t xml:space="preserve">for the data. </w:t>
      </w:r>
    </w:p>
    <w:p w14:paraId="19237F6F" w14:textId="77777777" w:rsidR="00E06B07" w:rsidRPr="00E06B07" w:rsidRDefault="00E06B07" w:rsidP="00E06B07">
      <w:pPr>
        <w:jc w:val="right"/>
        <w:rPr>
          <w:rFonts w:ascii="Arial" w:hAnsi="Arial" w:cs="Arial"/>
          <w:sz w:val="22"/>
          <w:szCs w:val="22"/>
        </w:rPr>
      </w:pPr>
      <w:r w:rsidRPr="00E06B07">
        <w:rPr>
          <w:rFonts w:ascii="Arial" w:hAnsi="Arial" w:cs="Arial"/>
          <w:noProof/>
          <w:sz w:val="22"/>
          <w:szCs w:val="22"/>
        </w:rPr>
        <mc:AlternateContent>
          <mc:Choice Requires="wps">
            <w:drawing>
              <wp:anchor distT="0" distB="0" distL="114300" distR="114300" simplePos="0" relativeHeight="251700224" behindDoc="0" locked="0" layoutInCell="1" allowOverlap="1" wp14:anchorId="06D06AFD" wp14:editId="04A5126D">
                <wp:simplePos x="0" y="0"/>
                <wp:positionH relativeFrom="column">
                  <wp:posOffset>793750</wp:posOffset>
                </wp:positionH>
                <wp:positionV relativeFrom="paragraph">
                  <wp:posOffset>224790</wp:posOffset>
                </wp:positionV>
                <wp:extent cx="914400" cy="2476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468ADC69" w14:textId="77777777" w:rsidR="00E06B07" w:rsidRPr="00AE16E7" w:rsidRDefault="00E06B07" w:rsidP="00E06B07">
                            <w:pPr>
                              <w:rPr>
                                <w:rFonts w:ascii="Arial" w:hAnsi="Arial" w:cs="Arial"/>
                                <w:color w:val="FF0000"/>
                                <w:sz w:val="16"/>
                                <w:szCs w:val="16"/>
                              </w:rPr>
                            </w:pPr>
                            <w:r w:rsidRPr="00AE16E7">
                              <w:rPr>
                                <w:rFonts w:ascii="Arial" w:hAnsi="Arial" w:cs="Arial"/>
                                <w:color w:val="FF0000"/>
                                <w:sz w:val="16"/>
                                <w:szCs w:val="16"/>
                              </w:rPr>
                              <w:t>y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06AFD" id="Text Box 111" o:spid="_x0000_s1041" type="#_x0000_t202" style="position:absolute;left:0;text-align:left;margin-left:62.5pt;margin-top:17.7pt;width:1in;height:19.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" fillcolor="white [3201]" stroked="f" strokeweight=".5pt">
                <v:textbox>
                  <w:txbxContent>
                    <w:p w14:paraId="468ADC69" w14:textId="77777777" w:rsidR="00E06B07" w:rsidRPr="00AE16E7" w:rsidRDefault="00E06B07" w:rsidP="00E06B07">
                      <w:pPr>
                        <w:rPr>
                          <w:rFonts w:ascii="Arial" w:hAnsi="Arial" w:cs="Arial"/>
                          <w:color w:val="FF0000"/>
                          <w:sz w:val="16"/>
                          <w:szCs w:val="16"/>
                        </w:rPr>
                      </w:pPr>
                      <w:r w:rsidRPr="00AE16E7">
                        <w:rPr>
                          <w:rFonts w:ascii="Arial" w:hAnsi="Arial" w:cs="Arial"/>
                          <w:color w:val="FF0000"/>
                          <w:sz w:val="16"/>
                          <w:szCs w:val="16"/>
                        </w:rPr>
                        <w:t>y (m)</w:t>
                      </w:r>
                    </w:p>
                  </w:txbxContent>
                </v:textbox>
              </v:shape>
            </w:pict>
          </mc:Fallback>
        </mc:AlternateContent>
      </w:r>
      <w:r w:rsidRPr="00E06B07">
        <w:rPr>
          <w:rFonts w:ascii="Arial" w:hAnsi="Arial" w:cs="Arial"/>
          <w:sz w:val="22"/>
          <w:szCs w:val="22"/>
        </w:rPr>
        <w:t>(4)</w:t>
      </w:r>
    </w:p>
    <w:p w14:paraId="01DC7BCD" w14:textId="61507047" w:rsidR="00E06B07" w:rsidRPr="00E06B07" w:rsidRDefault="00E06B07" w:rsidP="00E06B07">
      <w:pPr>
        <w:jc w:val="center"/>
        <w:rPr>
          <w:rFonts w:ascii="Arial" w:hAnsi="Arial" w:cs="Arial"/>
          <w:sz w:val="22"/>
          <w:szCs w:val="22"/>
        </w:rPr>
      </w:pPr>
      <w:r w:rsidRPr="00E06B07">
        <w:rPr>
          <w:rFonts w:ascii="Arial" w:hAnsi="Arial" w:cs="Arial"/>
          <w:noProof/>
          <w:sz w:val="22"/>
          <w:szCs w:val="22"/>
        </w:rPr>
        <mc:AlternateContent>
          <mc:Choice Requires="wps">
            <w:drawing>
              <wp:anchor distT="0" distB="0" distL="114300" distR="114300" simplePos="0" relativeHeight="251702272" behindDoc="0" locked="0" layoutInCell="1" allowOverlap="1" wp14:anchorId="787580D7" wp14:editId="6E8AE168">
                <wp:simplePos x="0" y="0"/>
                <wp:positionH relativeFrom="column">
                  <wp:posOffset>1822450</wp:posOffset>
                </wp:positionH>
                <wp:positionV relativeFrom="paragraph">
                  <wp:posOffset>508635</wp:posOffset>
                </wp:positionV>
                <wp:extent cx="2889250" cy="1708150"/>
                <wp:effectExtent l="0" t="0" r="25400" b="25400"/>
                <wp:wrapNone/>
                <wp:docPr id="113" name="Straight Connector 113"/>
                <wp:cNvGraphicFramePr/>
                <a:graphic xmlns:a="http://schemas.openxmlformats.org/drawingml/2006/main">
                  <a:graphicData uri="http://schemas.microsoft.com/office/word/2010/wordprocessingShape">
                    <wps:wsp>
                      <wps:cNvCnPr/>
                      <wps:spPr>
                        <a:xfrm flipV="1">
                          <a:off x="0" y="0"/>
                          <a:ext cx="2889250" cy="1708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02707D" id="Straight Connector 11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40.05pt" to="371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" strokecolor="red" strokeweight=".5pt">
                <v:stroke joinstyle="miter"/>
              </v:line>
            </w:pict>
          </mc:Fallback>
        </mc:AlternateContent>
      </w:r>
      <w:r w:rsidRPr="00E06B07">
        <w:rPr>
          <w:rFonts w:ascii="Arial" w:hAnsi="Arial" w:cs="Arial"/>
          <w:noProof/>
          <w:sz w:val="22"/>
          <w:szCs w:val="22"/>
        </w:rPr>
        <mc:AlternateContent>
          <mc:Choice Requires="wps">
            <w:drawing>
              <wp:anchor distT="0" distB="0" distL="114300" distR="114300" simplePos="0" relativeHeight="251703296" behindDoc="0" locked="0" layoutInCell="1" allowOverlap="1" wp14:anchorId="35F2FD75" wp14:editId="001CDE5A">
                <wp:simplePos x="0" y="0"/>
                <wp:positionH relativeFrom="column">
                  <wp:posOffset>4521200</wp:posOffset>
                </wp:positionH>
                <wp:positionV relativeFrom="paragraph">
                  <wp:posOffset>610235</wp:posOffset>
                </wp:positionV>
                <wp:extent cx="0" cy="1435100"/>
                <wp:effectExtent l="0" t="0" r="38100" b="31750"/>
                <wp:wrapNone/>
                <wp:docPr id="114" name="Straight Connector 114"/>
                <wp:cNvGraphicFramePr/>
                <a:graphic xmlns:a="http://schemas.openxmlformats.org/drawingml/2006/main">
                  <a:graphicData uri="http://schemas.microsoft.com/office/word/2010/wordprocessingShape">
                    <wps:wsp>
                      <wps:cNvCnPr/>
                      <wps:spPr>
                        <a:xfrm>
                          <a:off x="0" y="0"/>
                          <a:ext cx="0" cy="1435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F7FFECE" id="Straight Connector 11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56pt,48.05pt" to="356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" strokecolor="red" strokeweight=".5pt">
                <v:stroke joinstyle="miter"/>
              </v:line>
            </w:pict>
          </mc:Fallback>
        </mc:AlternateContent>
      </w:r>
      <w:r w:rsidRPr="00E06B07">
        <w:rPr>
          <w:rFonts w:ascii="Arial" w:hAnsi="Arial" w:cs="Arial"/>
          <w:noProof/>
          <w:sz w:val="22"/>
          <w:szCs w:val="22"/>
        </w:rPr>
        <mc:AlternateContent>
          <mc:Choice Requires="wps">
            <w:drawing>
              <wp:anchor distT="0" distB="0" distL="114300" distR="114300" simplePos="0" relativeHeight="251704320" behindDoc="0" locked="0" layoutInCell="1" allowOverlap="1" wp14:anchorId="4BC0A102" wp14:editId="3BE94C32">
                <wp:simplePos x="0" y="0"/>
                <wp:positionH relativeFrom="column">
                  <wp:posOffset>2089150</wp:posOffset>
                </wp:positionH>
                <wp:positionV relativeFrom="paragraph">
                  <wp:posOffset>2045335</wp:posOffset>
                </wp:positionV>
                <wp:extent cx="2432050" cy="0"/>
                <wp:effectExtent l="0" t="0" r="0" b="0"/>
                <wp:wrapNone/>
                <wp:docPr id="115" name="Straight Connector 115"/>
                <wp:cNvGraphicFramePr/>
                <a:graphic xmlns:a="http://schemas.openxmlformats.org/drawingml/2006/main">
                  <a:graphicData uri="http://schemas.microsoft.com/office/word/2010/wordprocessingShape">
                    <wps:wsp>
                      <wps:cNvCnPr/>
                      <wps:spPr>
                        <a:xfrm flipH="1">
                          <a:off x="0" y="0"/>
                          <a:ext cx="24320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9527E1" id="Straight Connector 115"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64.5pt,161.05pt" to="356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" strokecolor="red" strokeweight=".5pt">
                <v:stroke joinstyle="miter"/>
              </v:line>
            </w:pict>
          </mc:Fallback>
        </mc:AlternateContent>
      </w:r>
      <w:r w:rsidRPr="00E06B07">
        <w:rPr>
          <w:rFonts w:ascii="Arial" w:hAnsi="Arial" w:cs="Arial"/>
          <w:noProof/>
          <w:sz w:val="22"/>
          <w:szCs w:val="22"/>
        </w:rPr>
        <mc:AlternateContent>
          <mc:Choice Requires="wps">
            <w:drawing>
              <wp:anchor distT="0" distB="0" distL="114300" distR="114300" simplePos="0" relativeHeight="251701248" behindDoc="1" locked="0" layoutInCell="1" allowOverlap="1" wp14:anchorId="031371D6" wp14:editId="6C34145F">
                <wp:simplePos x="0" y="0"/>
                <wp:positionH relativeFrom="column">
                  <wp:posOffset>5524500</wp:posOffset>
                </wp:positionH>
                <wp:positionV relativeFrom="paragraph">
                  <wp:posOffset>2337435</wp:posOffset>
                </wp:positionV>
                <wp:extent cx="914400" cy="24765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C0BEA67" w14:textId="77777777" w:rsidR="00E06B07" w:rsidRPr="00AE16E7" w:rsidRDefault="00E06B07" w:rsidP="00E06B07">
                            <w:pPr>
                              <w:rPr>
                                <w:rFonts w:ascii="Arial" w:hAnsi="Arial" w:cs="Arial"/>
                                <w:color w:val="FF0000"/>
                                <w:sz w:val="16"/>
                                <w:szCs w:val="16"/>
                              </w:rPr>
                            </w:pPr>
                            <w:r>
                              <w:rPr>
                                <w:rFonts w:ascii="Arial" w:hAnsi="Arial" w:cs="Arial"/>
                                <w:color w:val="FF0000"/>
                                <w:sz w:val="16"/>
                                <w:szCs w:val="16"/>
                              </w:rPr>
                              <w:t>1/d</w:t>
                            </w:r>
                            <w:r w:rsidRPr="00AE16E7">
                              <w:rPr>
                                <w:rFonts w:ascii="Arial" w:hAnsi="Arial" w:cs="Arial"/>
                                <w:color w:val="FF0000"/>
                                <w:sz w:val="16"/>
                                <w:szCs w:val="16"/>
                              </w:rPr>
                              <w:t xml:space="preserve"> (</w:t>
                            </w:r>
                            <w:r>
                              <w:rPr>
                                <w:rFonts w:ascii="Arial" w:hAnsi="Arial" w:cs="Arial"/>
                                <w:color w:val="FF0000"/>
                                <w:sz w:val="16"/>
                                <w:szCs w:val="16"/>
                              </w:rPr>
                              <w:t>x 10</w:t>
                            </w:r>
                            <w:r w:rsidRPr="00AE16E7">
                              <w:rPr>
                                <w:rFonts w:ascii="Arial" w:hAnsi="Arial" w:cs="Arial"/>
                                <w:color w:val="FF0000"/>
                                <w:sz w:val="16"/>
                                <w:szCs w:val="16"/>
                                <w:vertAlign w:val="superscript"/>
                              </w:rPr>
                              <w:t>5</w:t>
                            </w:r>
                            <w:r>
                              <w:rPr>
                                <w:rFonts w:ascii="Arial" w:hAnsi="Arial" w:cs="Arial"/>
                                <w:color w:val="FF0000"/>
                                <w:sz w:val="16"/>
                                <w:szCs w:val="16"/>
                              </w:rPr>
                              <w:t xml:space="preserve"> </w:t>
                            </w:r>
                            <w:r w:rsidRPr="00AE16E7">
                              <w:rPr>
                                <w:rFonts w:ascii="Arial" w:hAnsi="Arial" w:cs="Arial"/>
                                <w:color w:val="FF0000"/>
                                <w:sz w:val="16"/>
                                <w:szCs w:val="16"/>
                              </w:rPr>
                              <w:t>m</w:t>
                            </w:r>
                            <w:r w:rsidRPr="00AE16E7">
                              <w:rPr>
                                <w:rFonts w:ascii="Arial" w:hAnsi="Arial" w:cs="Arial"/>
                                <w:color w:val="FF0000"/>
                                <w:sz w:val="16"/>
                                <w:szCs w:val="16"/>
                                <w:vertAlign w:val="superscript"/>
                              </w:rPr>
                              <w:t>-1</w:t>
                            </w:r>
                            <w:r w:rsidRPr="00AE16E7">
                              <w:rPr>
                                <w:rFonts w:ascii="Arial" w:hAnsi="Arial" w:cs="Arial"/>
                                <w:color w:val="FF0000"/>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371D6" id="Text Box 112" o:spid="_x0000_s1042" type="#_x0000_t202" style="position:absolute;left:0;text-align:left;margin-left:435pt;margin-top:184.05pt;width:1in;height:19.5pt;z-index:-251615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" fillcolor="white [3201]" stroked="f" strokeweight=".5pt">
                <v:textbox>
                  <w:txbxContent>
                    <w:p w14:paraId="3C0BEA67" w14:textId="77777777" w:rsidR="00E06B07" w:rsidRPr="00AE16E7" w:rsidRDefault="00E06B07" w:rsidP="00E06B07">
                      <w:pPr>
                        <w:rPr>
                          <w:rFonts w:ascii="Arial" w:hAnsi="Arial" w:cs="Arial"/>
                          <w:color w:val="FF0000"/>
                          <w:sz w:val="16"/>
                          <w:szCs w:val="16"/>
                        </w:rPr>
                      </w:pPr>
                      <w:r>
                        <w:rPr>
                          <w:rFonts w:ascii="Arial" w:hAnsi="Arial" w:cs="Arial"/>
                          <w:color w:val="FF0000"/>
                          <w:sz w:val="16"/>
                          <w:szCs w:val="16"/>
                        </w:rPr>
                        <w:t>1/d</w:t>
                      </w:r>
                      <w:r w:rsidRPr="00AE16E7">
                        <w:rPr>
                          <w:rFonts w:ascii="Arial" w:hAnsi="Arial" w:cs="Arial"/>
                          <w:color w:val="FF0000"/>
                          <w:sz w:val="16"/>
                          <w:szCs w:val="16"/>
                        </w:rPr>
                        <w:t xml:space="preserve"> (</w:t>
                      </w:r>
                      <w:r>
                        <w:rPr>
                          <w:rFonts w:ascii="Arial" w:hAnsi="Arial" w:cs="Arial"/>
                          <w:color w:val="FF0000"/>
                          <w:sz w:val="16"/>
                          <w:szCs w:val="16"/>
                        </w:rPr>
                        <w:t>x 10</w:t>
                      </w:r>
                      <w:r w:rsidRPr="00AE16E7">
                        <w:rPr>
                          <w:rFonts w:ascii="Arial" w:hAnsi="Arial" w:cs="Arial"/>
                          <w:color w:val="FF0000"/>
                          <w:sz w:val="16"/>
                          <w:szCs w:val="16"/>
                          <w:vertAlign w:val="superscript"/>
                        </w:rPr>
                        <w:t>5</w:t>
                      </w:r>
                      <w:r>
                        <w:rPr>
                          <w:rFonts w:ascii="Arial" w:hAnsi="Arial" w:cs="Arial"/>
                          <w:color w:val="FF0000"/>
                          <w:sz w:val="16"/>
                          <w:szCs w:val="16"/>
                        </w:rPr>
                        <w:t xml:space="preserve"> </w:t>
                      </w:r>
                      <w:r w:rsidRPr="00AE16E7">
                        <w:rPr>
                          <w:rFonts w:ascii="Arial" w:hAnsi="Arial" w:cs="Arial"/>
                          <w:color w:val="FF0000"/>
                          <w:sz w:val="16"/>
                          <w:szCs w:val="16"/>
                        </w:rPr>
                        <w:t>m</w:t>
                      </w:r>
                      <w:r w:rsidRPr="00AE16E7">
                        <w:rPr>
                          <w:rFonts w:ascii="Arial" w:hAnsi="Arial" w:cs="Arial"/>
                          <w:color w:val="FF0000"/>
                          <w:sz w:val="16"/>
                          <w:szCs w:val="16"/>
                          <w:vertAlign w:val="superscript"/>
                        </w:rPr>
                        <w:t>-1</w:t>
                      </w:r>
                      <w:r w:rsidRPr="00AE16E7">
                        <w:rPr>
                          <w:rFonts w:ascii="Arial" w:hAnsi="Arial" w:cs="Arial"/>
                          <w:color w:val="FF0000"/>
                          <w:sz w:val="16"/>
                          <w:szCs w:val="16"/>
                        </w:rPr>
                        <w:t>)</w:t>
                      </w:r>
                    </w:p>
                  </w:txbxContent>
                </v:textbox>
              </v:shape>
            </w:pict>
          </mc:Fallback>
        </mc:AlternateContent>
      </w:r>
      <w:r w:rsidRPr="00E06B07">
        <w:rPr>
          <w:noProof/>
          <w:sz w:val="22"/>
          <w:szCs w:val="22"/>
        </w:rPr>
        <mc:AlternateContent>
          <mc:Choice Requires="wps">
            <w:drawing>
              <wp:anchor distT="0" distB="0" distL="114300" distR="114300" simplePos="0" relativeHeight="251699200" behindDoc="0" locked="0" layoutInCell="1" allowOverlap="1" wp14:anchorId="305941C6" wp14:editId="24FE68AA">
                <wp:simplePos x="0" y="0"/>
                <wp:positionH relativeFrom="column">
                  <wp:posOffset>1384300</wp:posOffset>
                </wp:positionH>
                <wp:positionV relativeFrom="paragraph">
                  <wp:posOffset>2445385</wp:posOffset>
                </wp:positionV>
                <wp:extent cx="4184650" cy="0"/>
                <wp:effectExtent l="0" t="76200" r="25400" b="95250"/>
                <wp:wrapNone/>
                <wp:docPr id="110" name="Straight Arrow Connector 110"/>
                <wp:cNvGraphicFramePr/>
                <a:graphic xmlns:a="http://schemas.openxmlformats.org/drawingml/2006/main">
                  <a:graphicData uri="http://schemas.microsoft.com/office/word/2010/wordprocessingShape">
                    <wps:wsp>
                      <wps:cNvCnPr/>
                      <wps:spPr>
                        <a:xfrm>
                          <a:off x="0" y="0"/>
                          <a:ext cx="4184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FDD200" id="Straight Arrow Connector 110" o:spid="_x0000_s1026" type="#_x0000_t32" style="position:absolute;margin-left:109pt;margin-top:192.55pt;width:329.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" strokecolor="red" strokeweight=".5pt">
                <v:stroke endarrow="block" joinstyle="miter"/>
              </v:shape>
            </w:pict>
          </mc:Fallback>
        </mc:AlternateContent>
      </w:r>
      <w:r w:rsidRPr="00E06B07">
        <w:rPr>
          <w:noProof/>
          <w:sz w:val="22"/>
          <w:szCs w:val="22"/>
        </w:rPr>
        <mc:AlternateContent>
          <mc:Choice Requires="wps">
            <w:drawing>
              <wp:anchor distT="0" distB="0" distL="114300" distR="114300" simplePos="0" relativeHeight="251698176" behindDoc="0" locked="0" layoutInCell="1" allowOverlap="1" wp14:anchorId="2143CA12" wp14:editId="4F0207D1">
                <wp:simplePos x="0" y="0"/>
                <wp:positionH relativeFrom="column">
                  <wp:posOffset>1384300</wp:posOffset>
                </wp:positionH>
                <wp:positionV relativeFrom="paragraph">
                  <wp:posOffset>197485</wp:posOffset>
                </wp:positionV>
                <wp:extent cx="0" cy="2247900"/>
                <wp:effectExtent l="76200" t="38100" r="57150" b="19050"/>
                <wp:wrapNone/>
                <wp:docPr id="109" name="Straight Arrow Connector 109"/>
                <wp:cNvGraphicFramePr/>
                <a:graphic xmlns:a="http://schemas.openxmlformats.org/drawingml/2006/main">
                  <a:graphicData uri="http://schemas.microsoft.com/office/word/2010/wordprocessingShape">
                    <wps:wsp>
                      <wps:cNvCnPr/>
                      <wps:spPr>
                        <a:xfrm flipV="1">
                          <a:off x="0" y="0"/>
                          <a:ext cx="0" cy="2247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C852D61" id="Straight Arrow Connector 109" o:spid="_x0000_s1026" type="#_x0000_t32" style="position:absolute;margin-left:109pt;margin-top:15.55pt;width:0;height:177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" strokecolor="red" strokeweight=".5pt">
                <v:stroke endarrow="block" joinstyle="miter"/>
              </v:shape>
            </w:pict>
          </mc:Fallback>
        </mc:AlternateContent>
      </w:r>
      <w:r w:rsidR="00CC00A8">
        <w:rPr>
          <w:noProof/>
        </w:rPr>
        <w:drawing>
          <wp:inline distT="0" distB="0" distL="0" distR="0" wp14:anchorId="65F03340" wp14:editId="4AEB07D3">
            <wp:extent cx="4572000" cy="2743200"/>
            <wp:effectExtent l="0" t="0" r="0" b="0"/>
            <wp:docPr id="20" name="Chart 20">
              <a:extLst xmlns:a="http://schemas.openxmlformats.org/drawingml/2006/main">
                <a:ext uri="{FF2B5EF4-FFF2-40B4-BE49-F238E27FC236}">
                  <a16:creationId xmlns:a16="http://schemas.microsoft.com/office/drawing/2014/main" id="{D8BE9E71-E651-DF31-83D4-E54D05FFE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861CFA" w14:textId="77777777" w:rsidR="00E06B07" w:rsidRPr="00E06B07" w:rsidRDefault="00E06B07" w:rsidP="00E06B07">
      <w:pPr>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E06B07" w:rsidRPr="00E06B07" w14:paraId="1EA15A30" w14:textId="77777777" w:rsidTr="00FE77AD">
        <w:trPr>
          <w:trHeight w:val="567"/>
        </w:trPr>
        <w:tc>
          <w:tcPr>
            <w:tcW w:w="8642" w:type="dxa"/>
            <w:vAlign w:val="center"/>
          </w:tcPr>
          <w:p w14:paraId="6E124A75" w14:textId="77777777" w:rsidR="00E06B07" w:rsidRPr="00E06B07" w:rsidRDefault="00E06B07" w:rsidP="004A7144">
            <w:pPr>
              <w:rPr>
                <w:rFonts w:ascii="Arial" w:hAnsi="Arial" w:cs="Arial"/>
                <w:color w:val="FF0000"/>
                <w:sz w:val="22"/>
                <w:szCs w:val="22"/>
              </w:rPr>
            </w:pPr>
            <w:r w:rsidRPr="00E06B07">
              <w:rPr>
                <w:rFonts w:ascii="Arial" w:hAnsi="Arial" w:cs="Arial"/>
                <w:color w:val="FF0000"/>
                <w:sz w:val="22"/>
                <w:szCs w:val="22"/>
              </w:rPr>
              <w:t>Points plotted correctly.</w:t>
            </w:r>
          </w:p>
        </w:tc>
        <w:tc>
          <w:tcPr>
            <w:tcW w:w="1559" w:type="dxa"/>
            <w:vAlign w:val="center"/>
          </w:tcPr>
          <w:p w14:paraId="4EBF5EB6"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r w:rsidR="00E06B07" w:rsidRPr="00E06B07" w14:paraId="0D669823" w14:textId="77777777" w:rsidTr="00FE77AD">
        <w:trPr>
          <w:trHeight w:val="567"/>
        </w:trPr>
        <w:tc>
          <w:tcPr>
            <w:tcW w:w="8642" w:type="dxa"/>
            <w:vAlign w:val="center"/>
          </w:tcPr>
          <w:p w14:paraId="2F0DB6C2" w14:textId="77777777" w:rsidR="00E06B07" w:rsidRPr="00E06B07" w:rsidRDefault="00E06B07" w:rsidP="004A7144">
            <w:pPr>
              <w:rPr>
                <w:rFonts w:ascii="Arial" w:hAnsi="Arial" w:cs="Arial"/>
                <w:color w:val="FF0000"/>
                <w:sz w:val="22"/>
                <w:szCs w:val="22"/>
              </w:rPr>
            </w:pPr>
            <w:r w:rsidRPr="00E06B07">
              <w:rPr>
                <w:rFonts w:ascii="Arial" w:hAnsi="Arial" w:cs="Arial"/>
                <w:color w:val="FF0000"/>
                <w:sz w:val="22"/>
                <w:szCs w:val="22"/>
              </w:rPr>
              <w:t xml:space="preserve">Line of best fit drawn correctly. </w:t>
            </w:r>
          </w:p>
        </w:tc>
        <w:tc>
          <w:tcPr>
            <w:tcW w:w="1559" w:type="dxa"/>
            <w:vAlign w:val="center"/>
          </w:tcPr>
          <w:p w14:paraId="3C2909B7"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r w:rsidR="00E06B07" w:rsidRPr="00E06B07" w14:paraId="169596E1" w14:textId="77777777" w:rsidTr="00FE77AD">
        <w:trPr>
          <w:trHeight w:val="567"/>
        </w:trPr>
        <w:tc>
          <w:tcPr>
            <w:tcW w:w="8642" w:type="dxa"/>
            <w:vAlign w:val="center"/>
          </w:tcPr>
          <w:p w14:paraId="33E72459" w14:textId="77777777" w:rsidR="00E06B07" w:rsidRPr="00E06B07" w:rsidRDefault="00E06B07" w:rsidP="004A7144">
            <w:pPr>
              <w:rPr>
                <w:rFonts w:ascii="Arial" w:hAnsi="Arial" w:cs="Arial"/>
                <w:color w:val="FF0000"/>
                <w:sz w:val="22"/>
                <w:szCs w:val="22"/>
              </w:rPr>
            </w:pPr>
            <w:r w:rsidRPr="00E06B07">
              <w:rPr>
                <w:rFonts w:ascii="Arial" w:hAnsi="Arial" w:cs="Arial"/>
                <w:color w:val="FF0000"/>
                <w:sz w:val="22"/>
                <w:szCs w:val="22"/>
              </w:rPr>
              <w:t xml:space="preserve">Axes labelled correctly; 1/d on x-axis. </w:t>
            </w:r>
          </w:p>
        </w:tc>
        <w:tc>
          <w:tcPr>
            <w:tcW w:w="1559" w:type="dxa"/>
            <w:vAlign w:val="center"/>
          </w:tcPr>
          <w:p w14:paraId="456A358F"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r w:rsidR="00E06B07" w:rsidRPr="00E06B07" w14:paraId="3C7F9DAB" w14:textId="77777777" w:rsidTr="00FE77AD">
        <w:trPr>
          <w:trHeight w:val="567"/>
        </w:trPr>
        <w:tc>
          <w:tcPr>
            <w:tcW w:w="8642" w:type="dxa"/>
            <w:vAlign w:val="center"/>
          </w:tcPr>
          <w:p w14:paraId="03C9E6BF" w14:textId="77777777" w:rsidR="00E06B07" w:rsidRPr="00E06B07" w:rsidRDefault="00E06B07" w:rsidP="004A7144">
            <w:pPr>
              <w:rPr>
                <w:rFonts w:ascii="Arial" w:hAnsi="Arial" w:cs="Arial"/>
                <w:color w:val="FF0000"/>
                <w:sz w:val="22"/>
                <w:szCs w:val="22"/>
              </w:rPr>
            </w:pPr>
            <w:r w:rsidRPr="00E06B07">
              <w:rPr>
                <w:rFonts w:ascii="Arial" w:hAnsi="Arial" w:cs="Arial"/>
                <w:color w:val="FF0000"/>
                <w:sz w:val="22"/>
                <w:szCs w:val="22"/>
              </w:rPr>
              <w:t xml:space="preserve">Units correctly labelled. </w:t>
            </w:r>
          </w:p>
        </w:tc>
        <w:tc>
          <w:tcPr>
            <w:tcW w:w="1559" w:type="dxa"/>
            <w:vAlign w:val="center"/>
          </w:tcPr>
          <w:p w14:paraId="73A5D8EB" w14:textId="77777777" w:rsidR="00E06B07" w:rsidRPr="00E06B07" w:rsidRDefault="00E06B07" w:rsidP="004A7144">
            <w:pPr>
              <w:jc w:val="center"/>
              <w:rPr>
                <w:rFonts w:ascii="Arial" w:hAnsi="Arial" w:cs="Arial"/>
                <w:color w:val="FF0000"/>
                <w:sz w:val="22"/>
                <w:szCs w:val="22"/>
              </w:rPr>
            </w:pPr>
            <w:r w:rsidRPr="00E06B07">
              <w:rPr>
                <w:rFonts w:ascii="Arial" w:hAnsi="Arial" w:cs="Arial"/>
                <w:color w:val="FF0000"/>
                <w:sz w:val="22"/>
                <w:szCs w:val="22"/>
              </w:rPr>
              <w:t>1 mark</w:t>
            </w:r>
          </w:p>
        </w:tc>
      </w:tr>
    </w:tbl>
    <w:p w14:paraId="65EA5020" w14:textId="154AE671" w:rsidR="00E06B07" w:rsidRDefault="00E06B07" w:rsidP="001D7A7C">
      <w:pPr>
        <w:spacing w:after="160" w:line="259" w:lineRule="auto"/>
        <w:rPr>
          <w:rFonts w:ascii="Arial" w:hAnsi="Arial" w:cs="Arial"/>
          <w:b/>
          <w:sz w:val="22"/>
          <w:szCs w:val="22"/>
        </w:rPr>
      </w:pPr>
    </w:p>
    <w:p w14:paraId="5F76E831" w14:textId="5EA2544D" w:rsidR="00FE77AD" w:rsidRPr="00FE77AD" w:rsidRDefault="00FE77AD" w:rsidP="00FE77AD">
      <w:pPr>
        <w:rPr>
          <w:rFonts w:ascii="Arial" w:hAnsi="Arial" w:cs="Arial"/>
          <w:sz w:val="22"/>
          <w:szCs w:val="22"/>
        </w:rPr>
      </w:pPr>
      <w:r>
        <w:rPr>
          <w:rFonts w:ascii="Arial" w:hAnsi="Arial" w:cs="Arial"/>
        </w:rPr>
        <w:lastRenderedPageBreak/>
        <w:t xml:space="preserve">d) </w:t>
      </w:r>
      <w:r>
        <w:rPr>
          <w:rFonts w:ascii="Arial" w:hAnsi="Arial" w:cs="Arial"/>
        </w:rPr>
        <w:tab/>
      </w:r>
      <w:r w:rsidRPr="00FE77AD">
        <w:rPr>
          <w:rFonts w:ascii="Arial" w:hAnsi="Arial" w:cs="Arial"/>
          <w:sz w:val="22"/>
          <w:szCs w:val="22"/>
        </w:rPr>
        <w:t xml:space="preserve">Calculate the gradient of the line of best fit. Clearly state the units. </w:t>
      </w:r>
    </w:p>
    <w:p w14:paraId="6FB68447" w14:textId="50420A43" w:rsidR="00FE77AD" w:rsidRDefault="00FE77AD" w:rsidP="00FE77AD">
      <w:pPr>
        <w:jc w:val="right"/>
        <w:rPr>
          <w:rFonts w:ascii="Arial" w:hAnsi="Arial" w:cs="Arial"/>
          <w:sz w:val="22"/>
          <w:szCs w:val="22"/>
        </w:rPr>
      </w:pPr>
      <w:r w:rsidRPr="00FE77AD">
        <w:rPr>
          <w:rFonts w:ascii="Arial" w:hAnsi="Arial" w:cs="Arial"/>
          <w:sz w:val="22"/>
          <w:szCs w:val="22"/>
        </w:rPr>
        <w:t>(3)</w:t>
      </w:r>
    </w:p>
    <w:p w14:paraId="10909A90" w14:textId="77777777" w:rsidR="00FE77AD" w:rsidRPr="00FE77AD" w:rsidRDefault="00FE77AD" w:rsidP="00FE77AD">
      <w:pPr>
        <w:jc w:val="right"/>
        <w:rPr>
          <w:rFonts w:ascii="Arial" w:hAnsi="Arial" w:cs="Arial"/>
          <w:sz w:val="22"/>
          <w:szCs w:val="22"/>
        </w:rPr>
      </w:pPr>
    </w:p>
    <w:tbl>
      <w:tblPr>
        <w:tblStyle w:val="TableGrid"/>
        <w:tblW w:w="10201" w:type="dxa"/>
        <w:tblLook w:val="04A0" w:firstRow="1" w:lastRow="0" w:firstColumn="1" w:lastColumn="0" w:noHBand="0" w:noVBand="1"/>
      </w:tblPr>
      <w:tblGrid>
        <w:gridCol w:w="8642"/>
        <w:gridCol w:w="1559"/>
      </w:tblGrid>
      <w:tr w:rsidR="00FE77AD" w:rsidRPr="00FE77AD" w14:paraId="5A463898" w14:textId="77777777" w:rsidTr="00FE77AD">
        <w:trPr>
          <w:trHeight w:val="567"/>
        </w:trPr>
        <w:tc>
          <w:tcPr>
            <w:tcW w:w="8642" w:type="dxa"/>
            <w:vAlign w:val="center"/>
          </w:tcPr>
          <w:p w14:paraId="47FD87E3" w14:textId="77777777" w:rsidR="00FE77AD" w:rsidRPr="00FE77AD" w:rsidRDefault="00FE77AD" w:rsidP="004A7144">
            <w:pPr>
              <w:rPr>
                <w:rFonts w:ascii="Arial" w:hAnsi="Arial" w:cs="Arial"/>
                <w:color w:val="FF0000"/>
                <w:sz w:val="22"/>
                <w:szCs w:val="22"/>
              </w:rPr>
            </w:pPr>
            <w:r w:rsidRPr="00FE77AD">
              <w:rPr>
                <w:rFonts w:ascii="Arial" w:hAnsi="Arial" w:cs="Arial"/>
                <w:color w:val="FF0000"/>
                <w:sz w:val="22"/>
                <w:szCs w:val="22"/>
              </w:rPr>
              <w:t xml:space="preserve">Uses two points from the line of best fit: </w:t>
            </w:r>
            <w:proofErr w:type="spellStart"/>
            <w:r w:rsidRPr="00FE77AD">
              <w:rPr>
                <w:rFonts w:ascii="Arial" w:hAnsi="Arial" w:cs="Arial"/>
                <w:color w:val="FF0000"/>
                <w:sz w:val="22"/>
                <w:szCs w:val="22"/>
              </w:rPr>
              <w:t>eg</w:t>
            </w:r>
            <w:proofErr w:type="spellEnd"/>
            <w:r w:rsidRPr="00FE77AD">
              <w:rPr>
                <w:rFonts w:ascii="Arial" w:hAnsi="Arial" w:cs="Arial"/>
                <w:color w:val="FF0000"/>
                <w:sz w:val="22"/>
                <w:szCs w:val="22"/>
              </w:rPr>
              <w:t>, (2 x 10</w:t>
            </w:r>
            <w:r w:rsidRPr="00FE77AD">
              <w:rPr>
                <w:rFonts w:ascii="Arial" w:hAnsi="Arial" w:cs="Arial"/>
                <w:color w:val="FF0000"/>
                <w:sz w:val="22"/>
                <w:szCs w:val="22"/>
                <w:vertAlign w:val="superscript"/>
              </w:rPr>
              <w:t>5</w:t>
            </w:r>
            <w:r w:rsidRPr="00FE77AD">
              <w:rPr>
                <w:rFonts w:ascii="Arial" w:hAnsi="Arial" w:cs="Arial"/>
                <w:color w:val="FF0000"/>
                <w:sz w:val="22"/>
                <w:szCs w:val="22"/>
              </w:rPr>
              <w:t>, 0.046) and (0.4 x 10</w:t>
            </w:r>
            <w:r w:rsidRPr="00FE77AD">
              <w:rPr>
                <w:rFonts w:ascii="Arial" w:hAnsi="Arial" w:cs="Arial"/>
                <w:color w:val="FF0000"/>
                <w:sz w:val="22"/>
                <w:szCs w:val="22"/>
                <w:vertAlign w:val="superscript"/>
              </w:rPr>
              <w:t>5</w:t>
            </w:r>
            <w:r w:rsidRPr="00FE77AD">
              <w:rPr>
                <w:rFonts w:ascii="Arial" w:hAnsi="Arial" w:cs="Arial"/>
                <w:color w:val="FF0000"/>
                <w:sz w:val="22"/>
                <w:szCs w:val="22"/>
              </w:rPr>
              <w:t>, 0.01)</w:t>
            </w:r>
          </w:p>
        </w:tc>
        <w:tc>
          <w:tcPr>
            <w:tcW w:w="1559" w:type="dxa"/>
            <w:vAlign w:val="center"/>
          </w:tcPr>
          <w:p w14:paraId="6452DF1D"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r w:rsidR="00FE77AD" w:rsidRPr="00FE77AD" w14:paraId="4FFB1C01" w14:textId="77777777" w:rsidTr="00FE77AD">
        <w:trPr>
          <w:trHeight w:val="1372"/>
        </w:trPr>
        <w:tc>
          <w:tcPr>
            <w:tcW w:w="8642" w:type="dxa"/>
            <w:vAlign w:val="center"/>
          </w:tcPr>
          <w:p w14:paraId="52F60FFC" w14:textId="45AC2740" w:rsidR="00FE77AD" w:rsidRPr="00FE77AD" w:rsidRDefault="00FE77AD" w:rsidP="004A7144">
            <w:pPr>
              <w:rPr>
                <w:rFonts w:ascii="Arial" w:eastAsiaTheme="minorEastAsia" w:hAnsi="Arial" w:cs="Arial"/>
                <w:iCs/>
                <w:color w:val="FF0000"/>
                <w:sz w:val="22"/>
                <w:szCs w:val="22"/>
              </w:rPr>
            </w:pPr>
            <m:oMathPara>
              <m:oMathParaPr>
                <m:jc m:val="left"/>
              </m:oMathParaPr>
              <m:oMath>
                <m:r>
                  <m:rPr>
                    <m:sty m:val="p"/>
                  </m:rPr>
                  <w:rPr>
                    <w:rFonts w:ascii="Cambria Math" w:hAnsi="Cambria Math" w:cs="Arial"/>
                    <w:color w:val="FF0000"/>
                    <w:sz w:val="22"/>
                    <w:szCs w:val="22"/>
                  </w:rPr>
                  <m:t>gradient=</m:t>
                </m:r>
                <m:f>
                  <m:fPr>
                    <m:ctrlPr>
                      <w:rPr>
                        <w:rFonts w:ascii="Cambria Math" w:hAnsi="Cambria Math" w:cs="Arial"/>
                        <w:iCs/>
                        <w:color w:val="FF0000"/>
                        <w:sz w:val="22"/>
                        <w:szCs w:val="22"/>
                      </w:rPr>
                    </m:ctrlPr>
                  </m:fPr>
                  <m:num>
                    <m:d>
                      <m:dPr>
                        <m:ctrlPr>
                          <w:rPr>
                            <w:rFonts w:ascii="Cambria Math" w:hAnsi="Cambria Math" w:cs="Arial"/>
                            <w:iCs/>
                            <w:color w:val="FF0000"/>
                            <w:sz w:val="22"/>
                            <w:szCs w:val="22"/>
                          </w:rPr>
                        </m:ctrlPr>
                      </m:dPr>
                      <m:e>
                        <m:r>
                          <m:rPr>
                            <m:sty m:val="p"/>
                          </m:rPr>
                          <w:rPr>
                            <w:rFonts w:ascii="Cambria Math" w:hAnsi="Cambria Math" w:cs="Arial"/>
                            <w:color w:val="FF0000"/>
                            <w:sz w:val="22"/>
                            <w:szCs w:val="22"/>
                          </w:rPr>
                          <m:t>0.046-0.01</m:t>
                        </m:r>
                      </m:e>
                    </m:d>
                  </m:num>
                  <m:den>
                    <m:d>
                      <m:dPr>
                        <m:ctrlPr>
                          <w:rPr>
                            <w:rFonts w:ascii="Cambria Math" w:hAnsi="Cambria Math" w:cs="Arial"/>
                            <w:iCs/>
                            <w:color w:val="FF0000"/>
                            <w:sz w:val="22"/>
                            <w:szCs w:val="22"/>
                          </w:rPr>
                        </m:ctrlPr>
                      </m:dPr>
                      <m:e>
                        <m:r>
                          <m:rPr>
                            <m:sty m:val="p"/>
                          </m:rPr>
                          <w:rPr>
                            <w:rFonts w:ascii="Cambria Math" w:hAnsi="Cambria Math" w:cs="Arial"/>
                            <w:color w:val="FF0000"/>
                            <w:sz w:val="22"/>
                            <w:szCs w:val="22"/>
                          </w:rPr>
                          <m:t>2×</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-0.4×</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e>
                    </m:d>
                  </m:den>
                </m:f>
                <m:r>
                  <m:rPr>
                    <m:sty m:val="p"/>
                  </m:rPr>
                  <w:rPr>
                    <w:rFonts w:ascii="Cambria Math" w:hAnsi="Cambria Math" w:cs="Arial"/>
                    <w:color w:val="FF0000"/>
                    <w:sz w:val="22"/>
                    <w:szCs w:val="22"/>
                  </w:rPr>
                  <m:t>=2.2×</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r>
                  <w:rPr>
                    <w:rFonts w:ascii="Cambria Math" w:eastAsiaTheme="minorEastAsia" w:hAnsi="Cambria Math" w:cs="Arial"/>
                    <w:color w:val="FF0000"/>
                    <w:sz w:val="22"/>
                    <w:szCs w:val="22"/>
                  </w:rPr>
                  <m:t xml:space="preserve"> </m:t>
                </m:r>
              </m:oMath>
            </m:oMathPara>
          </w:p>
          <w:p w14:paraId="44D01E8C" w14:textId="77777777" w:rsidR="00FE77AD" w:rsidRPr="00FE77AD" w:rsidRDefault="00FE77AD" w:rsidP="004A7144">
            <w:pPr>
              <w:rPr>
                <w:rFonts w:ascii="Arial" w:eastAsiaTheme="minorEastAsia" w:hAnsi="Arial" w:cs="Arial"/>
                <w:iCs/>
                <w:color w:val="FF0000"/>
                <w:sz w:val="22"/>
                <w:szCs w:val="22"/>
              </w:rPr>
            </w:pPr>
          </w:p>
          <w:p w14:paraId="7F30BF31" w14:textId="26921681" w:rsidR="00FE77AD" w:rsidRPr="00FE77AD" w:rsidRDefault="00000000" w:rsidP="004A7144">
            <w:pPr>
              <w:rPr>
                <w:rFonts w:ascii="Arial" w:hAnsi="Arial" w:cs="Arial"/>
                <w:iCs/>
                <w:color w:val="FF0000"/>
                <w:sz w:val="22"/>
                <w:szCs w:val="22"/>
              </w:rPr>
            </w:pPr>
            <m:oMathPara>
              <m:oMathParaPr>
                <m:jc m:val="left"/>
              </m:oMathParaPr>
              <m:oMath>
                <m:d>
                  <m:dPr>
                    <m:ctrlPr>
                      <w:rPr>
                        <w:rFonts w:ascii="Cambria Math" w:eastAsiaTheme="minorEastAsia" w:hAnsi="Cambria Math" w:cs="Arial"/>
                        <w:i/>
                        <w:iCs/>
                        <w:color w:val="FF0000"/>
                        <w:sz w:val="22"/>
                        <w:szCs w:val="22"/>
                      </w:rPr>
                    </m:ctrlPr>
                  </m:dPr>
                  <m:e>
                    <m:r>
                      <w:rPr>
                        <w:rFonts w:ascii="Cambria Math" w:eastAsiaTheme="minorEastAsia" w:hAnsi="Cambria Math" w:cs="Arial"/>
                        <w:color w:val="FF0000"/>
                        <w:sz w:val="22"/>
                        <w:szCs w:val="22"/>
                      </w:rPr>
                      <m:t>2.1</m:t>
                    </m:r>
                    <m:r>
                      <m:rPr>
                        <m:sty m:val="p"/>
                      </m:rPr>
                      <w:rPr>
                        <w:rFonts w:ascii="Cambria Math" w:hAnsi="Cambria Math" w:cs="Arial"/>
                        <w:color w:val="FF0000"/>
                        <w:sz w:val="22"/>
                        <w:szCs w:val="22"/>
                      </w:rPr>
                      <m:t>×</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r>
                      <w:rPr>
                        <w:rFonts w:ascii="Cambria Math" w:eastAsiaTheme="minorEastAsia" w:hAnsi="Cambria Math" w:cs="Arial"/>
                        <w:color w:val="FF0000"/>
                        <w:sz w:val="22"/>
                        <w:szCs w:val="22"/>
                      </w:rPr>
                      <m:t>-2.4</m:t>
                    </m:r>
                    <m:r>
                      <m:rPr>
                        <m:sty m:val="p"/>
                      </m:rPr>
                      <w:rPr>
                        <w:rFonts w:ascii="Cambria Math" w:hAnsi="Cambria Math" w:cs="Arial"/>
                        <w:color w:val="FF0000"/>
                        <w:sz w:val="22"/>
                        <w:szCs w:val="22"/>
                      </w:rPr>
                      <m:t>×</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e>
                </m:d>
              </m:oMath>
            </m:oMathPara>
          </w:p>
        </w:tc>
        <w:tc>
          <w:tcPr>
            <w:tcW w:w="1559" w:type="dxa"/>
            <w:vAlign w:val="center"/>
          </w:tcPr>
          <w:p w14:paraId="0C23AEF1"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r w:rsidR="00FE77AD" w:rsidRPr="00FE77AD" w14:paraId="3DCE8F96" w14:textId="77777777" w:rsidTr="00FE77AD">
        <w:trPr>
          <w:trHeight w:val="567"/>
        </w:trPr>
        <w:tc>
          <w:tcPr>
            <w:tcW w:w="8642" w:type="dxa"/>
            <w:vAlign w:val="center"/>
          </w:tcPr>
          <w:p w14:paraId="6F6E4500" w14:textId="77777777" w:rsidR="00FE77AD" w:rsidRPr="00FE77AD" w:rsidRDefault="00FE77AD" w:rsidP="004A7144">
            <w:pPr>
              <w:rPr>
                <w:rFonts w:ascii="Arial" w:hAnsi="Arial" w:cs="Arial"/>
                <w:color w:val="FF0000"/>
                <w:sz w:val="22"/>
                <w:szCs w:val="22"/>
              </w:rPr>
            </w:pPr>
            <w:r w:rsidRPr="00FE77AD">
              <w:rPr>
                <w:rFonts w:ascii="Arial" w:hAnsi="Arial" w:cs="Arial"/>
                <w:color w:val="FF0000"/>
                <w:sz w:val="22"/>
                <w:szCs w:val="22"/>
              </w:rPr>
              <w:t>Units: m</w:t>
            </w:r>
            <w:r w:rsidRPr="00FE77AD">
              <w:rPr>
                <w:rFonts w:ascii="Arial" w:hAnsi="Arial" w:cs="Arial"/>
                <w:color w:val="FF0000"/>
                <w:sz w:val="22"/>
                <w:szCs w:val="22"/>
                <w:vertAlign w:val="superscript"/>
              </w:rPr>
              <w:t>2</w:t>
            </w:r>
          </w:p>
        </w:tc>
        <w:tc>
          <w:tcPr>
            <w:tcW w:w="1559" w:type="dxa"/>
            <w:vAlign w:val="center"/>
          </w:tcPr>
          <w:p w14:paraId="745A0DC1"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bl>
    <w:p w14:paraId="38674BAE" w14:textId="77777777" w:rsidR="00FE77AD" w:rsidRPr="00FE77AD" w:rsidRDefault="00FE77AD" w:rsidP="00FE77AD">
      <w:pPr>
        <w:rPr>
          <w:rFonts w:ascii="Arial" w:hAnsi="Arial" w:cs="Arial"/>
          <w:sz w:val="22"/>
          <w:szCs w:val="22"/>
        </w:rPr>
      </w:pPr>
    </w:p>
    <w:p w14:paraId="6DCF120C" w14:textId="17A61FC4" w:rsidR="00FE77AD" w:rsidRPr="00FE77AD" w:rsidRDefault="00FE77AD" w:rsidP="003A6958">
      <w:pPr>
        <w:spacing w:after="160" w:line="259" w:lineRule="auto"/>
        <w:ind w:left="709" w:hanging="709"/>
        <w:rPr>
          <w:rFonts w:ascii="Arial" w:hAnsi="Arial" w:cs="Arial"/>
          <w:sz w:val="22"/>
          <w:szCs w:val="22"/>
        </w:rPr>
      </w:pPr>
      <w:r w:rsidRPr="00FE77AD">
        <w:rPr>
          <w:rFonts w:ascii="Arial" w:hAnsi="Arial" w:cs="Arial"/>
          <w:sz w:val="22"/>
          <w:szCs w:val="22"/>
        </w:rPr>
        <w:t xml:space="preserve">e) </w:t>
      </w:r>
      <w:r w:rsidRPr="00FE77AD">
        <w:rPr>
          <w:rFonts w:ascii="Arial" w:hAnsi="Arial" w:cs="Arial"/>
          <w:sz w:val="22"/>
          <w:szCs w:val="22"/>
        </w:rPr>
        <w:tab/>
        <w:t xml:space="preserve">Use the gradient from part d) to calculate an experimental value for the wavelength of the laser’s light. </w:t>
      </w:r>
    </w:p>
    <w:p w14:paraId="3BF44D45" w14:textId="4D766B2E" w:rsidR="00FE77AD" w:rsidRDefault="00FE77AD" w:rsidP="00FE77AD">
      <w:pPr>
        <w:jc w:val="right"/>
        <w:rPr>
          <w:rFonts w:ascii="Arial" w:hAnsi="Arial" w:cs="Arial"/>
          <w:sz w:val="22"/>
          <w:szCs w:val="22"/>
        </w:rPr>
      </w:pPr>
      <w:r w:rsidRPr="00FE77AD">
        <w:rPr>
          <w:rFonts w:ascii="Arial" w:hAnsi="Arial" w:cs="Arial"/>
          <w:sz w:val="22"/>
          <w:szCs w:val="22"/>
        </w:rPr>
        <w:t>(3)</w:t>
      </w:r>
    </w:p>
    <w:p w14:paraId="52FAB467" w14:textId="77777777" w:rsidR="00FE77AD" w:rsidRPr="00FE77AD" w:rsidRDefault="00FE77AD" w:rsidP="00FE77AD">
      <w:pPr>
        <w:jc w:val="right"/>
        <w:rPr>
          <w:rFonts w:ascii="Arial" w:hAnsi="Arial" w:cs="Arial"/>
          <w:sz w:val="22"/>
          <w:szCs w:val="22"/>
        </w:rPr>
      </w:pPr>
    </w:p>
    <w:tbl>
      <w:tblPr>
        <w:tblStyle w:val="TableGrid"/>
        <w:tblW w:w="10201" w:type="dxa"/>
        <w:tblLook w:val="04A0" w:firstRow="1" w:lastRow="0" w:firstColumn="1" w:lastColumn="0" w:noHBand="0" w:noVBand="1"/>
      </w:tblPr>
      <w:tblGrid>
        <w:gridCol w:w="8784"/>
        <w:gridCol w:w="1417"/>
      </w:tblGrid>
      <w:tr w:rsidR="00FE77AD" w:rsidRPr="00FE77AD" w14:paraId="5392FD29" w14:textId="77777777" w:rsidTr="00FE77AD">
        <w:trPr>
          <w:trHeight w:val="880"/>
        </w:trPr>
        <w:tc>
          <w:tcPr>
            <w:tcW w:w="8784" w:type="dxa"/>
            <w:vAlign w:val="center"/>
          </w:tcPr>
          <w:p w14:paraId="26453419" w14:textId="77777777" w:rsidR="00FE77AD" w:rsidRPr="00FE77AD" w:rsidRDefault="00FE77AD" w:rsidP="004A7144">
            <w:pPr>
              <w:rPr>
                <w:rFonts w:ascii="Arial" w:hAnsi="Arial" w:cs="Arial"/>
                <w:color w:val="FF0000"/>
                <w:sz w:val="22"/>
                <w:szCs w:val="22"/>
              </w:rPr>
            </w:pPr>
            <m:oMathPara>
              <m:oMathParaPr>
                <m:jc m:val="left"/>
              </m:oMathParaPr>
              <m:oMath>
                <m:r>
                  <m:rPr>
                    <m:sty m:val="p"/>
                  </m:rPr>
                  <w:rPr>
                    <w:rFonts w:ascii="Cambria Math" w:eastAsiaTheme="minorEastAsia" w:hAnsi="Cambria Math" w:cs="Arial"/>
                    <w:color w:val="FF0000"/>
                    <w:sz w:val="22"/>
                    <w:szCs w:val="22"/>
                  </w:rPr>
                  <m:t>Gradient=</m:t>
                </m:r>
                <m:f>
                  <m:fPr>
                    <m:ctrlPr>
                      <w:rPr>
                        <w:rFonts w:ascii="Cambria Math" w:eastAsiaTheme="minorEastAsia" w:hAnsi="Cambria Math" w:cs="Arial"/>
                        <w:color w:val="FF0000"/>
                        <w:sz w:val="22"/>
                        <w:szCs w:val="22"/>
                      </w:rPr>
                    </m:ctrlPr>
                  </m:fPr>
                  <m:num>
                    <m:r>
                      <m:rPr>
                        <m:sty m:val="p"/>
                      </m:rPr>
                      <w:rPr>
                        <w:rFonts w:ascii="Cambria Math" w:eastAsiaTheme="minorEastAsia" w:hAnsi="Cambria Math" w:cs="Arial"/>
                        <w:color w:val="FF0000"/>
                        <w:sz w:val="22"/>
                        <w:szCs w:val="22"/>
                      </w:rPr>
                      <m:t>y</m:t>
                    </m:r>
                  </m:num>
                  <m:den>
                    <m:f>
                      <m:fPr>
                        <m:ctrlPr>
                          <w:rPr>
                            <w:rFonts w:ascii="Cambria Math" w:eastAsiaTheme="minorEastAsia" w:hAnsi="Cambria Math" w:cs="Arial"/>
                            <w:color w:val="FF0000"/>
                            <w:sz w:val="22"/>
                            <w:szCs w:val="22"/>
                          </w:rPr>
                        </m:ctrlPr>
                      </m:fPr>
                      <m:num>
                        <m:r>
                          <m:rPr>
                            <m:sty m:val="p"/>
                          </m:rPr>
                          <w:rPr>
                            <w:rFonts w:ascii="Cambria Math" w:eastAsiaTheme="minorEastAsia" w:hAnsi="Cambria Math" w:cs="Arial"/>
                            <w:color w:val="FF0000"/>
                            <w:sz w:val="22"/>
                            <w:szCs w:val="22"/>
                          </w:rPr>
                          <m:t>1</m:t>
                        </m:r>
                      </m:num>
                      <m:den>
                        <m:r>
                          <m:rPr>
                            <m:sty m:val="p"/>
                          </m:rPr>
                          <w:rPr>
                            <w:rFonts w:ascii="Cambria Math" w:eastAsiaTheme="minorEastAsia" w:hAnsi="Cambria Math" w:cs="Arial"/>
                            <w:color w:val="FF0000"/>
                            <w:sz w:val="22"/>
                            <w:szCs w:val="22"/>
                          </w:rPr>
                          <m:t>d</m:t>
                        </m:r>
                      </m:den>
                    </m:f>
                  </m:den>
                </m:f>
                <m:r>
                  <m:rPr>
                    <m:sty m:val="p"/>
                  </m:rPr>
                  <w:rPr>
                    <w:rFonts w:ascii="Cambria Math" w:eastAsiaTheme="minorEastAsia" w:hAnsi="Cambria Math" w:cs="Arial"/>
                    <w:color w:val="FF0000"/>
                    <w:sz w:val="22"/>
                    <w:szCs w:val="22"/>
                  </w:rPr>
                  <m:t>=yd=</m:t>
                </m:r>
                <m:r>
                  <m:rPr>
                    <m:sty m:val="p"/>
                  </m:rPr>
                  <w:rPr>
                    <w:rFonts w:ascii="Cambria Math" w:hAnsi="Cambria Math" w:cs="Arial"/>
                    <w:color w:val="FF0000"/>
                    <w:sz w:val="22"/>
                    <w:szCs w:val="22"/>
                  </w:rPr>
                  <m:t>λmL</m:t>
                </m:r>
              </m:oMath>
            </m:oMathPara>
          </w:p>
        </w:tc>
        <w:tc>
          <w:tcPr>
            <w:tcW w:w="1417" w:type="dxa"/>
            <w:vAlign w:val="center"/>
          </w:tcPr>
          <w:p w14:paraId="47EC695D"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r w:rsidR="00FE77AD" w:rsidRPr="00FE77AD" w14:paraId="702DAC0F" w14:textId="77777777" w:rsidTr="00FE77AD">
        <w:trPr>
          <w:trHeight w:val="567"/>
        </w:trPr>
        <w:tc>
          <w:tcPr>
            <w:tcW w:w="8784" w:type="dxa"/>
            <w:vAlign w:val="center"/>
          </w:tcPr>
          <w:p w14:paraId="4906E8B5" w14:textId="13D0D81F" w:rsidR="00FE77AD" w:rsidRPr="00FE77AD" w:rsidRDefault="00FE77AD" w:rsidP="004A7144">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∴2.2×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r>
                  <m:rPr>
                    <m:sty m:val="p"/>
                  </m:rPr>
                  <w:rPr>
                    <w:rFonts w:ascii="Cambria Math" w:hAnsi="Cambria Math" w:cs="Arial"/>
                    <w:color w:val="FF0000"/>
                    <w:sz w:val="22"/>
                    <w:szCs w:val="22"/>
                  </w:rPr>
                  <m:t>=λ×3×1.1; λ=</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2.2×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num>
                  <m:den>
                    <m:r>
                      <m:rPr>
                        <m:sty m:val="p"/>
                      </m:rPr>
                      <w:rPr>
                        <w:rFonts w:ascii="Cambria Math" w:hAnsi="Cambria Math" w:cs="Arial"/>
                        <w:color w:val="FF0000"/>
                        <w:sz w:val="22"/>
                        <w:szCs w:val="22"/>
                      </w:rPr>
                      <m:t>3.3</m:t>
                    </m:r>
                  </m:den>
                </m:f>
              </m:oMath>
            </m:oMathPara>
          </w:p>
        </w:tc>
        <w:tc>
          <w:tcPr>
            <w:tcW w:w="1417" w:type="dxa"/>
            <w:vAlign w:val="center"/>
          </w:tcPr>
          <w:p w14:paraId="291A474A"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r w:rsidR="00FE77AD" w:rsidRPr="00FE77AD" w14:paraId="75EAD3B4" w14:textId="77777777" w:rsidTr="00FE77AD">
        <w:trPr>
          <w:trHeight w:val="567"/>
        </w:trPr>
        <w:tc>
          <w:tcPr>
            <w:tcW w:w="8784" w:type="dxa"/>
            <w:vAlign w:val="center"/>
          </w:tcPr>
          <w:p w14:paraId="232EB4E9" w14:textId="3B41A6DD" w:rsidR="00FE77AD" w:rsidRPr="00FE77AD" w:rsidRDefault="00FE77AD" w:rsidP="004A7144">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λ=6.7×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-8</m:t>
                    </m:r>
                  </m:sup>
                </m:sSup>
                <m:r>
                  <m:rPr>
                    <m:sty m:val="p"/>
                  </m:rPr>
                  <w:rPr>
                    <w:rFonts w:ascii="Cambria Math" w:hAnsi="Cambria Math" w:cs="Arial"/>
                    <w:color w:val="FF0000"/>
                    <w:sz w:val="22"/>
                    <w:szCs w:val="22"/>
                  </w:rPr>
                  <m:t xml:space="preserve"> m     </m:t>
                </m:r>
                <m:d>
                  <m:dPr>
                    <m:ctrlPr>
                      <w:rPr>
                        <w:rFonts w:ascii="Cambria Math" w:hAnsi="Cambria Math" w:cs="Arial"/>
                        <w:color w:val="FF0000"/>
                        <w:sz w:val="22"/>
                        <w:szCs w:val="22"/>
                      </w:rPr>
                    </m:ctrlPr>
                  </m:dPr>
                  <m:e>
                    <m:r>
                      <m:rPr>
                        <m:sty m:val="p"/>
                      </m:rPr>
                      <w:rPr>
                        <w:rFonts w:ascii="Cambria Math" w:hAnsi="Cambria Math" w:cs="Arial"/>
                        <w:color w:val="FF0000"/>
                        <w:sz w:val="22"/>
                        <w:szCs w:val="22"/>
                      </w:rPr>
                      <m:t>6.3×</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-8</m:t>
                        </m:r>
                      </m:sup>
                    </m:sSup>
                    <m:r>
                      <m:rPr>
                        <m:sty m:val="p"/>
                      </m:rPr>
                      <w:rPr>
                        <w:rFonts w:ascii="Cambria Math" w:hAnsi="Cambria Math" w:cs="Arial"/>
                        <w:color w:val="FF0000"/>
                        <w:sz w:val="22"/>
                        <w:szCs w:val="22"/>
                      </w:rPr>
                      <m:t>-7.2×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-8</m:t>
                        </m:r>
                      </m:sup>
                    </m:sSup>
                  </m:e>
                </m:d>
              </m:oMath>
            </m:oMathPara>
          </w:p>
        </w:tc>
        <w:tc>
          <w:tcPr>
            <w:tcW w:w="1417" w:type="dxa"/>
            <w:vAlign w:val="center"/>
          </w:tcPr>
          <w:p w14:paraId="51DF130E" w14:textId="77777777" w:rsidR="00FE77AD" w:rsidRPr="00FE77AD" w:rsidRDefault="00FE77AD" w:rsidP="004A7144">
            <w:pPr>
              <w:jc w:val="center"/>
              <w:rPr>
                <w:rFonts w:ascii="Arial" w:hAnsi="Arial" w:cs="Arial"/>
                <w:color w:val="FF0000"/>
                <w:sz w:val="22"/>
                <w:szCs w:val="22"/>
              </w:rPr>
            </w:pPr>
            <w:r w:rsidRPr="00FE77AD">
              <w:rPr>
                <w:rFonts w:ascii="Arial" w:hAnsi="Arial" w:cs="Arial"/>
                <w:color w:val="FF0000"/>
                <w:sz w:val="22"/>
                <w:szCs w:val="22"/>
              </w:rPr>
              <w:t>1 mark</w:t>
            </w:r>
          </w:p>
        </w:tc>
      </w:tr>
    </w:tbl>
    <w:p w14:paraId="4CC89581" w14:textId="77777777" w:rsidR="00FE77AD" w:rsidRDefault="00FE77AD" w:rsidP="00FE77AD">
      <w:pPr>
        <w:rPr>
          <w:rFonts w:ascii="Arial" w:hAnsi="Arial" w:cs="Arial"/>
        </w:rPr>
      </w:pPr>
    </w:p>
    <w:p w14:paraId="404E0AEF" w14:textId="77777777" w:rsidR="003E6F0B" w:rsidRPr="00957732" w:rsidRDefault="003E6F0B" w:rsidP="003E6F0B">
      <w:pPr>
        <w:spacing w:line="276" w:lineRule="auto"/>
        <w:ind w:left="720" w:hanging="720"/>
        <w:rPr>
          <w:rFonts w:ascii="Arial" w:hAnsi="Arial" w:cs="Arial"/>
          <w:sz w:val="22"/>
          <w:szCs w:val="22"/>
        </w:rPr>
      </w:pPr>
      <w:r w:rsidRPr="00957732">
        <w:rPr>
          <w:rFonts w:ascii="Arial" w:hAnsi="Arial" w:cs="Arial"/>
          <w:sz w:val="22"/>
          <w:szCs w:val="22"/>
        </w:rPr>
        <w:t xml:space="preserve">f) </w:t>
      </w:r>
      <w:r w:rsidRPr="00957732">
        <w:rPr>
          <w:rFonts w:ascii="Arial" w:hAnsi="Arial" w:cs="Arial"/>
          <w:sz w:val="22"/>
          <w:szCs w:val="22"/>
        </w:rPr>
        <w:tab/>
        <w:t xml:space="preserve">Describe </w:t>
      </w:r>
      <w:r>
        <w:rPr>
          <w:rFonts w:ascii="Arial" w:hAnsi="Arial" w:cs="Arial"/>
          <w:sz w:val="22"/>
          <w:szCs w:val="22"/>
        </w:rPr>
        <w:t xml:space="preserve">and explain </w:t>
      </w:r>
      <w:r w:rsidRPr="00957732">
        <w:rPr>
          <w:rFonts w:ascii="Arial" w:hAnsi="Arial" w:cs="Arial"/>
          <w:sz w:val="22"/>
          <w:szCs w:val="22"/>
        </w:rPr>
        <w:t xml:space="preserve">how the interference pattern would change if a laser with light of a higher frequency was used. Explain. </w:t>
      </w:r>
    </w:p>
    <w:p w14:paraId="46A08445" w14:textId="71D66B97" w:rsidR="00FE77AD" w:rsidRDefault="00FE77AD" w:rsidP="00FE77AD">
      <w:pPr>
        <w:jc w:val="right"/>
        <w:rPr>
          <w:rFonts w:ascii="Arial" w:hAnsi="Arial" w:cs="Arial"/>
        </w:rPr>
      </w:pPr>
      <w:r>
        <w:rPr>
          <w:rFonts w:ascii="Arial" w:hAnsi="Arial" w:cs="Arial"/>
        </w:rPr>
        <w:t>(2)</w:t>
      </w:r>
    </w:p>
    <w:p w14:paraId="49EA7665" w14:textId="77777777" w:rsidR="00FE77AD" w:rsidRDefault="00FE77AD" w:rsidP="00FE77AD">
      <w:pPr>
        <w:jc w:val="right"/>
        <w:rPr>
          <w:rFonts w:ascii="Arial" w:hAnsi="Arial" w:cs="Arial"/>
        </w:rPr>
      </w:pPr>
    </w:p>
    <w:tbl>
      <w:tblPr>
        <w:tblStyle w:val="TableGrid"/>
        <w:tblW w:w="10201" w:type="dxa"/>
        <w:tblLook w:val="04A0" w:firstRow="1" w:lastRow="0" w:firstColumn="1" w:lastColumn="0" w:noHBand="0" w:noVBand="1"/>
      </w:tblPr>
      <w:tblGrid>
        <w:gridCol w:w="8784"/>
        <w:gridCol w:w="1417"/>
      </w:tblGrid>
      <w:tr w:rsidR="00FE77AD" w:rsidRPr="00C457F7" w14:paraId="33DA6AF1" w14:textId="77777777" w:rsidTr="00FE77AD">
        <w:trPr>
          <w:trHeight w:val="567"/>
        </w:trPr>
        <w:tc>
          <w:tcPr>
            <w:tcW w:w="8784" w:type="dxa"/>
            <w:vAlign w:val="center"/>
          </w:tcPr>
          <w:p w14:paraId="16FF2A74" w14:textId="77777777" w:rsidR="00FE77AD" w:rsidRPr="00C457F7" w:rsidRDefault="00FE77AD" w:rsidP="004A7144">
            <w:pPr>
              <w:rPr>
                <w:rFonts w:ascii="Arial" w:hAnsi="Arial" w:cs="Arial"/>
                <w:color w:val="FF0000"/>
                <w:sz w:val="22"/>
                <w:szCs w:val="22"/>
              </w:rPr>
            </w:pPr>
            <w:r w:rsidRPr="00C457F7">
              <w:rPr>
                <w:rFonts w:ascii="Arial" w:hAnsi="Arial" w:cs="Arial"/>
                <w:color w:val="FF0000"/>
                <w:sz w:val="22"/>
                <w:szCs w:val="22"/>
              </w:rPr>
              <w:t xml:space="preserve">A higher frequency light (f) will result in a lower wavelength (λ). </w:t>
            </w:r>
          </w:p>
        </w:tc>
        <w:tc>
          <w:tcPr>
            <w:tcW w:w="1417" w:type="dxa"/>
            <w:vAlign w:val="center"/>
          </w:tcPr>
          <w:p w14:paraId="560C6062" w14:textId="77777777" w:rsidR="00FE77AD" w:rsidRPr="00C457F7" w:rsidRDefault="00FE77AD" w:rsidP="004A7144">
            <w:pPr>
              <w:jc w:val="center"/>
              <w:rPr>
                <w:rFonts w:ascii="Arial" w:hAnsi="Arial" w:cs="Arial"/>
                <w:color w:val="FF0000"/>
                <w:sz w:val="22"/>
                <w:szCs w:val="22"/>
              </w:rPr>
            </w:pPr>
            <w:r w:rsidRPr="00C457F7">
              <w:rPr>
                <w:rFonts w:ascii="Arial" w:hAnsi="Arial" w:cs="Arial"/>
                <w:color w:val="FF0000"/>
                <w:sz w:val="22"/>
                <w:szCs w:val="22"/>
              </w:rPr>
              <w:t>1 mark</w:t>
            </w:r>
          </w:p>
        </w:tc>
      </w:tr>
      <w:tr w:rsidR="00FE77AD" w:rsidRPr="00C457F7" w14:paraId="71EAD6DC" w14:textId="77777777" w:rsidTr="00FE77AD">
        <w:trPr>
          <w:trHeight w:val="567"/>
        </w:trPr>
        <w:tc>
          <w:tcPr>
            <w:tcW w:w="8784" w:type="dxa"/>
            <w:vAlign w:val="center"/>
          </w:tcPr>
          <w:p w14:paraId="5D456322" w14:textId="77777777" w:rsidR="00FE77AD" w:rsidRPr="00C457F7" w:rsidRDefault="00FE77AD" w:rsidP="004A7144">
            <w:pPr>
              <w:rPr>
                <w:rFonts w:ascii="Arial" w:hAnsi="Arial" w:cs="Arial"/>
                <w:color w:val="FF0000"/>
                <w:sz w:val="22"/>
                <w:szCs w:val="22"/>
              </w:rPr>
            </w:pPr>
            <w:r w:rsidRPr="00C457F7">
              <w:rPr>
                <w:rFonts w:ascii="Arial" w:hAnsi="Arial" w:cs="Arial"/>
                <w:color w:val="FF0000"/>
                <w:sz w:val="22"/>
                <w:szCs w:val="22"/>
              </w:rPr>
              <w:t xml:space="preserve">‘y’ and ‘λ’ are directly proportional to each other; hence, y decreases. </w:t>
            </w:r>
          </w:p>
        </w:tc>
        <w:tc>
          <w:tcPr>
            <w:tcW w:w="1417" w:type="dxa"/>
            <w:vAlign w:val="center"/>
          </w:tcPr>
          <w:p w14:paraId="49F90969" w14:textId="77777777" w:rsidR="00FE77AD" w:rsidRPr="00C457F7" w:rsidRDefault="00FE77AD" w:rsidP="004A7144">
            <w:pPr>
              <w:jc w:val="center"/>
              <w:rPr>
                <w:rFonts w:ascii="Arial" w:hAnsi="Arial" w:cs="Arial"/>
                <w:color w:val="FF0000"/>
                <w:sz w:val="22"/>
                <w:szCs w:val="22"/>
              </w:rPr>
            </w:pPr>
            <w:r w:rsidRPr="00C457F7">
              <w:rPr>
                <w:rFonts w:ascii="Arial" w:hAnsi="Arial" w:cs="Arial"/>
                <w:color w:val="FF0000"/>
                <w:sz w:val="22"/>
                <w:szCs w:val="22"/>
              </w:rPr>
              <w:t>1 mark</w:t>
            </w:r>
          </w:p>
        </w:tc>
      </w:tr>
    </w:tbl>
    <w:p w14:paraId="75772F2D" w14:textId="5B409ABD" w:rsidR="00673BA3" w:rsidRDefault="00673BA3" w:rsidP="001D7A7C">
      <w:pPr>
        <w:spacing w:after="160" w:line="259" w:lineRule="auto"/>
        <w:rPr>
          <w:rFonts w:ascii="Arial" w:hAnsi="Arial" w:cs="Arial"/>
          <w:b/>
          <w:sz w:val="22"/>
          <w:szCs w:val="22"/>
        </w:rPr>
      </w:pPr>
    </w:p>
    <w:p w14:paraId="65AAFF73" w14:textId="77777777" w:rsidR="003A6958" w:rsidRDefault="003A6958">
      <w:pPr>
        <w:spacing w:after="160" w:line="259" w:lineRule="auto"/>
        <w:rPr>
          <w:rFonts w:ascii="Arial" w:hAnsi="Arial" w:cs="Arial"/>
          <w:b/>
          <w:sz w:val="22"/>
          <w:szCs w:val="22"/>
        </w:rPr>
      </w:pPr>
      <w:r>
        <w:rPr>
          <w:rFonts w:ascii="Arial" w:hAnsi="Arial" w:cs="Arial"/>
          <w:b/>
          <w:sz w:val="22"/>
          <w:szCs w:val="22"/>
        </w:rPr>
        <w:br w:type="page"/>
      </w:r>
    </w:p>
    <w:p w14:paraId="573AF5CE" w14:textId="321B8ADD" w:rsidR="00863AC6" w:rsidRPr="00863AC6" w:rsidRDefault="00863AC6" w:rsidP="00863AC6">
      <w:pPr>
        <w:rPr>
          <w:rFonts w:ascii="Arial" w:hAnsi="Arial" w:cs="Arial"/>
          <w:b/>
          <w:sz w:val="22"/>
          <w:szCs w:val="22"/>
        </w:rPr>
      </w:pPr>
      <w:r w:rsidRPr="00863AC6">
        <w:rPr>
          <w:rFonts w:ascii="Arial" w:hAnsi="Arial" w:cs="Arial"/>
          <w:b/>
          <w:sz w:val="22"/>
          <w:szCs w:val="22"/>
        </w:rPr>
        <w:lastRenderedPageBreak/>
        <w:t>Question 15</w:t>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r>
      <w:r w:rsidRPr="00863AC6">
        <w:rPr>
          <w:rFonts w:ascii="Arial" w:hAnsi="Arial" w:cs="Arial"/>
          <w:b/>
          <w:sz w:val="22"/>
          <w:szCs w:val="22"/>
        </w:rPr>
        <w:tab/>
        <w:t>(1</w:t>
      </w:r>
      <w:r w:rsidR="002903D5">
        <w:rPr>
          <w:rFonts w:ascii="Arial" w:hAnsi="Arial" w:cs="Arial"/>
          <w:b/>
          <w:sz w:val="22"/>
          <w:szCs w:val="22"/>
        </w:rPr>
        <w:t>4</w:t>
      </w:r>
      <w:r w:rsidRPr="00863AC6">
        <w:rPr>
          <w:rFonts w:ascii="Arial" w:hAnsi="Arial" w:cs="Arial"/>
          <w:b/>
          <w:sz w:val="22"/>
          <w:szCs w:val="22"/>
        </w:rPr>
        <w:t xml:space="preserve"> marks)</w:t>
      </w:r>
    </w:p>
    <w:p w14:paraId="587D3A85" w14:textId="7A6D1B3E" w:rsidR="00863AC6" w:rsidRPr="00863AC6" w:rsidRDefault="00863AC6" w:rsidP="001D7A7C">
      <w:pPr>
        <w:spacing w:after="160" w:line="259" w:lineRule="auto"/>
        <w:rPr>
          <w:rFonts w:ascii="Arial" w:hAnsi="Arial" w:cs="Arial"/>
          <w:b/>
          <w:sz w:val="22"/>
          <w:szCs w:val="22"/>
        </w:rPr>
      </w:pPr>
    </w:p>
    <w:p w14:paraId="252983B7" w14:textId="77777777" w:rsidR="00A536D6" w:rsidRDefault="00863AC6" w:rsidP="00A536D6">
      <w:pPr>
        <w:pStyle w:val="ListParagraph"/>
        <w:numPr>
          <w:ilvl w:val="0"/>
          <w:numId w:val="12"/>
        </w:numPr>
        <w:spacing w:after="160" w:line="259" w:lineRule="auto"/>
        <w:ind w:left="709" w:hanging="709"/>
        <w:rPr>
          <w:rFonts w:ascii="Arial" w:hAnsi="Arial" w:cs="Arial"/>
          <w:sz w:val="22"/>
          <w:szCs w:val="22"/>
          <w:lang w:val="en-GB"/>
        </w:rPr>
      </w:pPr>
      <w:r w:rsidRPr="00A536D6">
        <w:rPr>
          <w:rFonts w:ascii="Arial" w:hAnsi="Arial" w:cs="Arial"/>
          <w:sz w:val="22"/>
          <w:szCs w:val="22"/>
          <w:lang w:val="en-GB"/>
        </w:rPr>
        <w:t>Convert the mass of the neutral pion into kilograms (kg)</w:t>
      </w:r>
      <w:r w:rsidR="00A536D6">
        <w:rPr>
          <w:rFonts w:ascii="Arial" w:hAnsi="Arial" w:cs="Arial"/>
          <w:sz w:val="22"/>
          <w:szCs w:val="22"/>
          <w:lang w:val="en-GB"/>
        </w:rPr>
        <w:t>.</w:t>
      </w:r>
    </w:p>
    <w:p w14:paraId="1E0AC596" w14:textId="7DE72416" w:rsidR="00863AC6" w:rsidRPr="00A536D6" w:rsidRDefault="00863AC6" w:rsidP="00A536D6">
      <w:pPr>
        <w:pStyle w:val="ListParagraph"/>
        <w:spacing w:after="160" w:line="259" w:lineRule="auto"/>
        <w:ind w:left="709"/>
        <w:jc w:val="right"/>
        <w:rPr>
          <w:rFonts w:ascii="Arial" w:hAnsi="Arial" w:cs="Arial"/>
          <w:sz w:val="22"/>
          <w:szCs w:val="22"/>
          <w:lang w:val="en-GB"/>
        </w:rPr>
      </w:pPr>
      <w:r w:rsidRPr="00A536D6">
        <w:rPr>
          <w:rFonts w:ascii="Arial" w:hAnsi="Arial" w:cs="Arial"/>
          <w:sz w:val="22"/>
          <w:szCs w:val="22"/>
          <w:lang w:val="en-GB"/>
        </w:rPr>
        <w:t>(</w:t>
      </w:r>
      <w:r w:rsidR="00A536D6">
        <w:rPr>
          <w:rFonts w:ascii="Arial" w:hAnsi="Arial" w:cs="Arial"/>
          <w:sz w:val="22"/>
          <w:szCs w:val="22"/>
          <w:lang w:val="en-GB"/>
        </w:rPr>
        <w:t>2</w:t>
      </w:r>
      <w:r w:rsidRPr="00A536D6">
        <w:rPr>
          <w:rFonts w:ascii="Arial" w:hAnsi="Arial" w:cs="Arial"/>
          <w:sz w:val="22"/>
          <w:szCs w:val="22"/>
          <w:lang w:val="en-GB"/>
        </w:rPr>
        <w:t>)</w:t>
      </w:r>
    </w:p>
    <w:p w14:paraId="1E4AD466" w14:textId="77777777" w:rsidR="00863AC6" w:rsidRPr="00863AC6" w:rsidRDefault="00863AC6" w:rsidP="00863AC6">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863AC6" w:rsidRPr="00863AC6" w14:paraId="087E5070" w14:textId="77777777" w:rsidTr="00863AC6">
        <w:trPr>
          <w:trHeight w:val="725"/>
        </w:trPr>
        <w:tc>
          <w:tcPr>
            <w:tcW w:w="8064" w:type="dxa"/>
            <w:vAlign w:val="center"/>
          </w:tcPr>
          <w:p w14:paraId="37C31CC7" w14:textId="77777777" w:rsidR="00863AC6" w:rsidRPr="00863AC6" w:rsidRDefault="00863AC6"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m:t>
                </m:r>
                <m:d>
                  <m:dPr>
                    <m:ctrlPr>
                      <w:rPr>
                        <w:rFonts w:ascii="Cambria Math" w:hAnsi="Cambria Math" w:cs="Arial"/>
                        <w:iCs/>
                        <w:color w:val="FF0000"/>
                        <w:sz w:val="22"/>
                        <w:szCs w:val="22"/>
                        <w:lang w:val="en-GB"/>
                      </w:rPr>
                    </m:ctrlPr>
                  </m:dPr>
                  <m:e>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0</m:t>
                        </m:r>
                      </m:sup>
                    </m:sSup>
                  </m:e>
                </m:d>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135.0×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×1.60×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den>
                </m:f>
              </m:oMath>
            </m:oMathPara>
          </w:p>
        </w:tc>
        <w:tc>
          <w:tcPr>
            <w:tcW w:w="1417" w:type="dxa"/>
            <w:vAlign w:val="center"/>
          </w:tcPr>
          <w:p w14:paraId="5333E252"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344FDAA4" w14:textId="77777777" w:rsidTr="00863AC6">
        <w:trPr>
          <w:trHeight w:val="567"/>
        </w:trPr>
        <w:tc>
          <w:tcPr>
            <w:tcW w:w="8064" w:type="dxa"/>
            <w:vAlign w:val="center"/>
          </w:tcPr>
          <w:p w14:paraId="70E09AB2" w14:textId="77777777" w:rsidR="00863AC6" w:rsidRPr="00863AC6" w:rsidRDefault="00863AC6"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=2.40×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 xml:space="preserve"> kg</m:t>
                </m:r>
              </m:oMath>
            </m:oMathPara>
          </w:p>
        </w:tc>
        <w:tc>
          <w:tcPr>
            <w:tcW w:w="1417" w:type="dxa"/>
            <w:vAlign w:val="center"/>
          </w:tcPr>
          <w:p w14:paraId="739B9FD6"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bl>
    <w:p w14:paraId="2FBDEC3D" w14:textId="77777777" w:rsidR="00863AC6" w:rsidRPr="00863AC6" w:rsidRDefault="00863AC6" w:rsidP="00863AC6">
      <w:pPr>
        <w:pStyle w:val="ListParagraph"/>
        <w:rPr>
          <w:rFonts w:ascii="Arial" w:hAnsi="Arial" w:cs="Arial"/>
          <w:sz w:val="22"/>
          <w:szCs w:val="22"/>
          <w:lang w:val="en-GB"/>
        </w:rPr>
      </w:pPr>
    </w:p>
    <w:p w14:paraId="586E6D77" w14:textId="77777777" w:rsidR="00450819" w:rsidRDefault="00450819" w:rsidP="00450819">
      <w:pPr>
        <w:pStyle w:val="ListParagraph"/>
        <w:numPr>
          <w:ilvl w:val="0"/>
          <w:numId w:val="12"/>
        </w:numPr>
        <w:spacing w:after="160" w:line="259" w:lineRule="auto"/>
        <w:ind w:left="709" w:hanging="709"/>
        <w:rPr>
          <w:rFonts w:ascii="Arial" w:hAnsi="Arial" w:cs="Arial"/>
          <w:sz w:val="22"/>
          <w:szCs w:val="22"/>
          <w:lang w:val="en-GB"/>
        </w:rPr>
      </w:pPr>
      <w:r w:rsidRPr="00863AC6">
        <w:rPr>
          <w:rFonts w:ascii="Arial" w:hAnsi="Arial" w:cs="Arial"/>
          <w:sz w:val="22"/>
          <w:szCs w:val="22"/>
          <w:lang w:val="en-GB"/>
        </w:rPr>
        <w:t>Hence, calculate the energy (in Joules) of each photon.</w:t>
      </w:r>
    </w:p>
    <w:p w14:paraId="67190565" w14:textId="7FC515C1" w:rsidR="00450819" w:rsidRDefault="00450819" w:rsidP="00450819">
      <w:pPr>
        <w:pStyle w:val="ListParagraph"/>
        <w:spacing w:after="160" w:line="259" w:lineRule="auto"/>
        <w:ind w:left="709"/>
        <w:jc w:val="right"/>
        <w:rPr>
          <w:rFonts w:ascii="Arial" w:hAnsi="Arial" w:cs="Arial"/>
          <w:sz w:val="22"/>
          <w:szCs w:val="22"/>
          <w:lang w:val="en-GB"/>
        </w:rPr>
      </w:pPr>
      <w:r>
        <w:rPr>
          <w:rFonts w:ascii="Arial" w:hAnsi="Arial" w:cs="Arial"/>
          <w:sz w:val="22"/>
          <w:szCs w:val="22"/>
          <w:lang w:val="en-GB"/>
        </w:rPr>
        <w:t>(2)</w:t>
      </w:r>
    </w:p>
    <w:p w14:paraId="302CC7A7" w14:textId="77777777" w:rsidR="00450819" w:rsidRDefault="00450819" w:rsidP="00450819">
      <w:pPr>
        <w:pStyle w:val="ListParagraph"/>
        <w:spacing w:after="160" w:line="259" w:lineRule="auto"/>
        <w:ind w:left="709"/>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56"/>
        <w:gridCol w:w="1425"/>
      </w:tblGrid>
      <w:tr w:rsidR="00450819" w:rsidRPr="00863AC6" w14:paraId="179672D9" w14:textId="77777777" w:rsidTr="00463FBB">
        <w:trPr>
          <w:trHeight w:val="567"/>
        </w:trPr>
        <w:tc>
          <w:tcPr>
            <w:tcW w:w="8064" w:type="dxa"/>
            <w:vAlign w:val="center"/>
          </w:tcPr>
          <w:p w14:paraId="19C6CD0E" w14:textId="5F38EAE5" w:rsidR="00450819" w:rsidRPr="00863AC6" w:rsidRDefault="00A272A6" w:rsidP="00463FBB">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E=</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mc</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=2.40×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r>
                  <m:rPr>
                    <m:sty m:val="p"/>
                  </m:rPr>
                  <w:rPr>
                    <w:rFonts w:ascii="Cambria Math" w:eastAsiaTheme="minorEastAsia" w:hAnsi="Cambria Math" w:cs="Arial"/>
                    <w:color w:val="FF0000"/>
                    <w:sz w:val="22"/>
                    <w:szCs w:val="22"/>
                    <w:lang w:val="en-GB"/>
                  </w:rPr>
                  <m:t>=2.16×</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-11</m:t>
                    </m:r>
                  </m:sup>
                </m:sSup>
                <m:r>
                  <m:rPr>
                    <m:sty m:val="p"/>
                  </m:rPr>
                  <w:rPr>
                    <w:rFonts w:ascii="Cambria Math" w:eastAsiaTheme="minorEastAsia" w:hAnsi="Cambria Math" w:cs="Arial"/>
                    <w:color w:val="FF0000"/>
                    <w:sz w:val="22"/>
                    <w:szCs w:val="22"/>
                    <w:lang w:val="en-GB"/>
                  </w:rPr>
                  <m:t xml:space="preserve"> J</m:t>
                </m:r>
              </m:oMath>
            </m:oMathPara>
          </w:p>
        </w:tc>
        <w:tc>
          <w:tcPr>
            <w:tcW w:w="1417" w:type="dxa"/>
            <w:vAlign w:val="center"/>
          </w:tcPr>
          <w:p w14:paraId="7AB547F5" w14:textId="77777777" w:rsidR="00450819" w:rsidRPr="00863AC6" w:rsidRDefault="00450819" w:rsidP="00463FBB">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450819" w:rsidRPr="00863AC6" w14:paraId="67F6C8DA" w14:textId="77777777" w:rsidTr="00463FBB">
        <w:trPr>
          <w:trHeight w:val="698"/>
        </w:trPr>
        <w:tc>
          <w:tcPr>
            <w:tcW w:w="8064" w:type="dxa"/>
            <w:vAlign w:val="center"/>
          </w:tcPr>
          <w:p w14:paraId="01C0B797" w14:textId="77777777" w:rsidR="00450819" w:rsidRPr="00863AC6" w:rsidRDefault="00450819" w:rsidP="00463FBB">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Hence, E</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γ</m:t>
                    </m:r>
                  </m:e>
                </m:d>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2.16×</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-11</m:t>
                        </m:r>
                      </m:sup>
                    </m:sSup>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=1.08</m:t>
                </m:r>
                <m:r>
                  <m:rPr>
                    <m:sty m:val="p"/>
                  </m:rPr>
                  <w:rPr>
                    <w:rFonts w:ascii="Cambria Math" w:eastAsiaTheme="minorEastAsia" w:hAnsi="Cambria Math" w:cs="Arial"/>
                    <w:color w:val="FF0000"/>
                    <w:sz w:val="22"/>
                    <w:szCs w:val="22"/>
                    <w:lang w:val="en-GB"/>
                  </w:rPr>
                  <m:t>×</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-11</m:t>
                    </m:r>
                  </m:sup>
                </m:sSup>
                <m:r>
                  <m:rPr>
                    <m:sty m:val="p"/>
                  </m:rPr>
                  <w:rPr>
                    <w:rFonts w:ascii="Cambria Math" w:eastAsiaTheme="minorEastAsia" w:hAnsi="Cambria Math" w:cs="Arial"/>
                    <w:color w:val="FF0000"/>
                    <w:sz w:val="22"/>
                    <w:szCs w:val="22"/>
                    <w:lang w:val="en-GB"/>
                  </w:rPr>
                  <m:t xml:space="preserve"> J</m:t>
                </m:r>
              </m:oMath>
            </m:oMathPara>
          </w:p>
        </w:tc>
        <w:tc>
          <w:tcPr>
            <w:tcW w:w="1417" w:type="dxa"/>
            <w:vAlign w:val="center"/>
          </w:tcPr>
          <w:p w14:paraId="594FDDA4" w14:textId="5EF97D35" w:rsidR="00450819" w:rsidRPr="00863AC6" w:rsidRDefault="00450819" w:rsidP="003A6958">
            <w:pPr>
              <w:pStyle w:val="ListParagraph"/>
              <w:numPr>
                <w:ilvl w:val="0"/>
                <w:numId w:val="40"/>
              </w:numPr>
              <w:jc w:val="center"/>
              <w:rPr>
                <w:rFonts w:ascii="Arial" w:hAnsi="Arial" w:cs="Arial"/>
                <w:iCs/>
                <w:color w:val="FF0000"/>
                <w:sz w:val="22"/>
                <w:szCs w:val="22"/>
                <w:lang w:val="en-GB"/>
              </w:rPr>
            </w:pPr>
            <w:r w:rsidRPr="00863AC6">
              <w:rPr>
                <w:rFonts w:ascii="Arial" w:hAnsi="Arial" w:cs="Arial"/>
                <w:iCs/>
                <w:color w:val="FF0000"/>
                <w:sz w:val="22"/>
                <w:szCs w:val="22"/>
                <w:lang w:val="en-GB"/>
              </w:rPr>
              <w:t>mark</w:t>
            </w:r>
          </w:p>
        </w:tc>
      </w:tr>
    </w:tbl>
    <w:p w14:paraId="717B144D" w14:textId="77777777" w:rsidR="00450819" w:rsidRPr="00863AC6" w:rsidRDefault="00450819" w:rsidP="00450819">
      <w:pPr>
        <w:pStyle w:val="ListParagraph"/>
        <w:spacing w:after="160" w:line="259" w:lineRule="auto"/>
        <w:ind w:left="709"/>
        <w:rPr>
          <w:rFonts w:ascii="Arial" w:hAnsi="Arial" w:cs="Arial"/>
          <w:sz w:val="22"/>
          <w:szCs w:val="22"/>
          <w:lang w:val="en-GB"/>
        </w:rPr>
      </w:pPr>
    </w:p>
    <w:p w14:paraId="241CAC37" w14:textId="03B24CE0" w:rsidR="00863AC6" w:rsidRPr="003A6958" w:rsidRDefault="003A6958" w:rsidP="003A6958">
      <w:pPr>
        <w:spacing w:after="160" w:line="259" w:lineRule="auto"/>
        <w:ind w:left="709" w:hanging="709"/>
        <w:rPr>
          <w:rFonts w:ascii="Arial" w:hAnsi="Arial" w:cs="Arial"/>
          <w:sz w:val="22"/>
          <w:szCs w:val="22"/>
          <w:lang w:val="en-GB"/>
        </w:rPr>
      </w:pPr>
      <w:r>
        <w:rPr>
          <w:rFonts w:ascii="Arial" w:hAnsi="Arial" w:cs="Arial"/>
          <w:sz w:val="22"/>
          <w:szCs w:val="22"/>
          <w:lang w:val="en-GB"/>
        </w:rPr>
        <w:t xml:space="preserve">c) </w:t>
      </w:r>
      <w:r>
        <w:rPr>
          <w:rFonts w:ascii="Arial" w:hAnsi="Arial" w:cs="Arial"/>
          <w:sz w:val="22"/>
          <w:szCs w:val="22"/>
          <w:lang w:val="en-GB"/>
        </w:rPr>
        <w:tab/>
      </w:r>
      <w:r w:rsidR="00863AC6" w:rsidRPr="003A6958">
        <w:rPr>
          <w:rFonts w:ascii="Arial" w:hAnsi="Arial" w:cs="Arial"/>
          <w:sz w:val="22"/>
          <w:szCs w:val="22"/>
          <w:lang w:val="en-GB"/>
        </w:rPr>
        <w:t xml:space="preserve">Calculate the wavelength of the photons in part </w:t>
      </w:r>
      <w:r w:rsidR="003D1FB6" w:rsidRPr="003A6958">
        <w:rPr>
          <w:rFonts w:ascii="Arial" w:hAnsi="Arial" w:cs="Arial"/>
          <w:sz w:val="22"/>
          <w:szCs w:val="22"/>
          <w:lang w:val="en-GB"/>
        </w:rPr>
        <w:t>b</w:t>
      </w:r>
      <w:r w:rsidR="00863AC6" w:rsidRPr="003A6958">
        <w:rPr>
          <w:rFonts w:ascii="Arial" w:hAnsi="Arial" w:cs="Arial"/>
          <w:sz w:val="22"/>
          <w:szCs w:val="22"/>
          <w:lang w:val="en-GB"/>
        </w:rPr>
        <w:t xml:space="preserve">) and, hence, identify the region in the electromagnetic spectrum from which they originate. </w:t>
      </w:r>
    </w:p>
    <w:p w14:paraId="7B077B77" w14:textId="63DCDACD" w:rsidR="00863AC6" w:rsidRDefault="00863AC6" w:rsidP="00863AC6">
      <w:pPr>
        <w:ind w:left="709" w:hanging="709"/>
        <w:jc w:val="right"/>
        <w:rPr>
          <w:rFonts w:ascii="Arial" w:hAnsi="Arial" w:cs="Arial"/>
          <w:sz w:val="22"/>
          <w:szCs w:val="22"/>
          <w:lang w:val="en-GB"/>
        </w:rPr>
      </w:pPr>
      <w:r w:rsidRPr="00863AC6">
        <w:rPr>
          <w:rFonts w:ascii="Arial" w:hAnsi="Arial" w:cs="Arial"/>
          <w:sz w:val="22"/>
          <w:szCs w:val="22"/>
          <w:lang w:val="en-GB"/>
        </w:rPr>
        <w:t>(3)</w:t>
      </w:r>
    </w:p>
    <w:p w14:paraId="2AC2D59F" w14:textId="77777777" w:rsidR="00863AC6" w:rsidRPr="00863AC6" w:rsidRDefault="00863AC6" w:rsidP="00863AC6">
      <w:pPr>
        <w:ind w:left="709" w:hanging="709"/>
        <w:jc w:val="right"/>
        <w:rPr>
          <w:rFonts w:ascii="Arial" w:hAnsi="Arial" w:cs="Arial"/>
          <w:sz w:val="22"/>
          <w:szCs w:val="22"/>
          <w:lang w:val="en-GB"/>
        </w:rPr>
      </w:pPr>
    </w:p>
    <w:tbl>
      <w:tblPr>
        <w:tblStyle w:val="TableGrid"/>
        <w:tblW w:w="9492" w:type="dxa"/>
        <w:tblInd w:w="709" w:type="dxa"/>
        <w:tblLook w:val="04A0" w:firstRow="1" w:lastRow="0" w:firstColumn="1" w:lastColumn="0" w:noHBand="0" w:noVBand="1"/>
      </w:tblPr>
      <w:tblGrid>
        <w:gridCol w:w="8075"/>
        <w:gridCol w:w="1417"/>
      </w:tblGrid>
      <w:tr w:rsidR="00863AC6" w:rsidRPr="00863AC6" w14:paraId="27063CAD" w14:textId="77777777" w:rsidTr="00863AC6">
        <w:trPr>
          <w:trHeight w:val="686"/>
        </w:trPr>
        <w:tc>
          <w:tcPr>
            <w:tcW w:w="8075" w:type="dxa"/>
            <w:vAlign w:val="center"/>
          </w:tcPr>
          <w:p w14:paraId="69187AFD" w14:textId="77777777" w:rsidR="00863AC6" w:rsidRPr="00863AC6" w:rsidRDefault="00863AC6"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E=</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λ</m:t>
                    </m:r>
                  </m:den>
                </m:f>
                <m:r>
                  <m:rPr>
                    <m:sty m:val="p"/>
                  </m:rPr>
                  <w:rPr>
                    <w:rFonts w:ascii="Cambria Math" w:hAnsi="Cambria Math" w:cs="Arial"/>
                    <w:color w:val="FF0000"/>
                    <w:sz w:val="22"/>
                    <w:szCs w:val="22"/>
                    <w:lang w:val="en-GB"/>
                  </w:rPr>
                  <m:t>; λ=</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E</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-34</m:t>
                        </m:r>
                      </m:sup>
                    </m:sSup>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1.08</m:t>
                    </m:r>
                    <m:r>
                      <m:rPr>
                        <m:sty m:val="p"/>
                      </m:rPr>
                      <w:rPr>
                        <w:rFonts w:ascii="Cambria Math" w:eastAsiaTheme="minorEastAsia" w:hAnsi="Cambria Math" w:cs="Arial"/>
                        <w:color w:val="FF0000"/>
                        <w:sz w:val="22"/>
                        <w:szCs w:val="22"/>
                        <w:lang w:val="en-GB"/>
                      </w:rPr>
                      <m:t>×</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-11</m:t>
                        </m:r>
                      </m:sup>
                    </m:sSup>
                  </m:den>
                </m:f>
              </m:oMath>
            </m:oMathPara>
          </w:p>
        </w:tc>
        <w:tc>
          <w:tcPr>
            <w:tcW w:w="1417" w:type="dxa"/>
            <w:vAlign w:val="center"/>
          </w:tcPr>
          <w:p w14:paraId="6B33385D" w14:textId="77777777" w:rsidR="00863AC6" w:rsidRPr="00863AC6" w:rsidRDefault="00863AC6" w:rsidP="004A7144">
            <w:pPr>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410DFCED" w14:textId="77777777" w:rsidTr="00863AC6">
        <w:trPr>
          <w:trHeight w:val="680"/>
        </w:trPr>
        <w:tc>
          <w:tcPr>
            <w:tcW w:w="8075" w:type="dxa"/>
            <w:vAlign w:val="center"/>
          </w:tcPr>
          <w:p w14:paraId="35527A1C" w14:textId="77777777" w:rsidR="00863AC6" w:rsidRPr="00863AC6" w:rsidRDefault="00863AC6" w:rsidP="004A7144">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∴λ=1.84×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-14</m:t>
                    </m:r>
                  </m:sup>
                </m:sSup>
                <m:r>
                  <m:rPr>
                    <m:sty m:val="p"/>
                  </m:rPr>
                  <w:rPr>
                    <w:rFonts w:ascii="Cambria Math" w:hAnsi="Cambria Math" w:cs="Arial"/>
                    <w:color w:val="FF0000"/>
                    <w:sz w:val="22"/>
                    <w:szCs w:val="22"/>
                    <w:lang w:val="en-GB"/>
                  </w:rPr>
                  <m:t xml:space="preserve"> m</m:t>
                </m:r>
              </m:oMath>
            </m:oMathPara>
          </w:p>
        </w:tc>
        <w:tc>
          <w:tcPr>
            <w:tcW w:w="1417" w:type="dxa"/>
            <w:vAlign w:val="center"/>
          </w:tcPr>
          <w:p w14:paraId="38236607" w14:textId="77777777" w:rsidR="00863AC6" w:rsidRPr="00863AC6" w:rsidRDefault="00863AC6" w:rsidP="004A7144">
            <w:pPr>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7F2148A0" w14:textId="77777777" w:rsidTr="00863AC6">
        <w:trPr>
          <w:trHeight w:val="567"/>
        </w:trPr>
        <w:tc>
          <w:tcPr>
            <w:tcW w:w="8075" w:type="dxa"/>
            <w:vAlign w:val="center"/>
          </w:tcPr>
          <w:p w14:paraId="50ACD688" w14:textId="77777777" w:rsidR="00863AC6" w:rsidRPr="00863AC6" w:rsidRDefault="00863AC6" w:rsidP="004A7144">
            <w:pPr>
              <w:rPr>
                <w:rFonts w:ascii="Arial" w:hAnsi="Arial" w:cs="Arial"/>
                <w:iCs/>
                <w:color w:val="FF0000"/>
                <w:sz w:val="22"/>
                <w:szCs w:val="22"/>
                <w:lang w:val="en-GB"/>
              </w:rPr>
            </w:pPr>
            <w:r w:rsidRPr="00863AC6">
              <w:rPr>
                <w:rFonts w:ascii="Arial" w:hAnsi="Arial" w:cs="Arial"/>
                <w:iCs/>
                <w:color w:val="FF0000"/>
                <w:sz w:val="22"/>
                <w:szCs w:val="22"/>
                <w:lang w:val="en-GB"/>
              </w:rPr>
              <w:t xml:space="preserve">Photons are gamma rays. </w:t>
            </w:r>
          </w:p>
        </w:tc>
        <w:tc>
          <w:tcPr>
            <w:tcW w:w="1417" w:type="dxa"/>
            <w:vAlign w:val="center"/>
          </w:tcPr>
          <w:p w14:paraId="11AEEF5C" w14:textId="2CEFE8F7" w:rsidR="00863AC6" w:rsidRPr="00863AC6" w:rsidRDefault="003D1FB6" w:rsidP="003D1FB6">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bl>
    <w:p w14:paraId="3AEC28C6" w14:textId="77777777" w:rsidR="00863AC6" w:rsidRPr="00863AC6" w:rsidRDefault="00863AC6" w:rsidP="00863AC6">
      <w:pPr>
        <w:ind w:left="709" w:hanging="709"/>
        <w:rPr>
          <w:rFonts w:ascii="Arial" w:hAnsi="Arial" w:cs="Arial"/>
          <w:sz w:val="22"/>
          <w:szCs w:val="22"/>
          <w:lang w:val="en-GB"/>
        </w:rPr>
      </w:pPr>
    </w:p>
    <w:p w14:paraId="10E4F725" w14:textId="4A85D31E" w:rsidR="00863AC6" w:rsidRPr="00450819" w:rsidRDefault="00450819" w:rsidP="00450819">
      <w:pPr>
        <w:spacing w:after="160" w:line="259" w:lineRule="auto"/>
        <w:rPr>
          <w:rFonts w:ascii="Arial" w:eastAsiaTheme="minorEastAsia" w:hAnsi="Arial" w:cs="Arial"/>
          <w:iCs/>
          <w:sz w:val="22"/>
          <w:szCs w:val="22"/>
          <w:lang w:val="en-GB"/>
        </w:rPr>
      </w:pPr>
      <w:r>
        <w:rPr>
          <w:rFonts w:ascii="Arial" w:eastAsiaTheme="minorEastAsia" w:hAnsi="Arial" w:cs="Arial"/>
          <w:iCs/>
          <w:sz w:val="22"/>
          <w:szCs w:val="22"/>
          <w:lang w:val="en-GB"/>
        </w:rPr>
        <w:t xml:space="preserve">d) </w:t>
      </w:r>
      <w:r>
        <w:rPr>
          <w:rFonts w:ascii="Arial" w:eastAsiaTheme="minorEastAsia" w:hAnsi="Arial" w:cs="Arial"/>
          <w:iCs/>
          <w:sz w:val="22"/>
          <w:szCs w:val="22"/>
          <w:lang w:val="en-GB"/>
        </w:rPr>
        <w:tab/>
      </w:r>
      <w:r w:rsidR="00863AC6" w:rsidRPr="00450819">
        <w:rPr>
          <w:rFonts w:ascii="Arial" w:eastAsiaTheme="minorEastAsia" w:hAnsi="Arial" w:cs="Arial"/>
          <w:iCs/>
          <w:sz w:val="22"/>
          <w:szCs w:val="22"/>
          <w:lang w:val="en-GB"/>
        </w:rPr>
        <w:t>Show why the charge on a positive pion (π</w:t>
      </w:r>
      <w:r w:rsidR="00863AC6" w:rsidRPr="00450819">
        <w:rPr>
          <w:rFonts w:ascii="Arial" w:eastAsiaTheme="minorEastAsia" w:hAnsi="Arial" w:cs="Arial"/>
          <w:iCs/>
          <w:sz w:val="22"/>
          <w:szCs w:val="22"/>
          <w:vertAlign w:val="superscript"/>
          <w:lang w:val="en-GB"/>
        </w:rPr>
        <w:t>+</w:t>
      </w:r>
      <w:r w:rsidR="00863AC6" w:rsidRPr="00450819">
        <w:rPr>
          <w:rFonts w:ascii="Arial" w:eastAsiaTheme="minorEastAsia" w:hAnsi="Arial" w:cs="Arial"/>
          <w:iCs/>
          <w:sz w:val="22"/>
          <w:szCs w:val="22"/>
          <w:lang w:val="en-GB"/>
        </w:rPr>
        <w:t>) is equal to +1.</w:t>
      </w:r>
    </w:p>
    <w:p w14:paraId="3AE9F74C" w14:textId="772EC0FE" w:rsidR="00863AC6" w:rsidRDefault="00863AC6" w:rsidP="00863AC6">
      <w:pPr>
        <w:jc w:val="right"/>
        <w:rPr>
          <w:rFonts w:ascii="Arial" w:eastAsiaTheme="minorEastAsia" w:hAnsi="Arial" w:cs="Arial"/>
          <w:iCs/>
          <w:sz w:val="22"/>
          <w:szCs w:val="22"/>
          <w:lang w:val="en-GB"/>
        </w:rPr>
      </w:pPr>
      <w:r w:rsidRPr="00863AC6">
        <w:rPr>
          <w:rFonts w:ascii="Arial" w:eastAsiaTheme="minorEastAsia" w:hAnsi="Arial" w:cs="Arial"/>
          <w:iCs/>
          <w:sz w:val="22"/>
          <w:szCs w:val="22"/>
          <w:lang w:val="en-GB"/>
        </w:rPr>
        <w:t>(1)</w:t>
      </w:r>
    </w:p>
    <w:p w14:paraId="57AEC1CA" w14:textId="77777777" w:rsidR="007F7CBB" w:rsidRPr="00863AC6" w:rsidRDefault="007F7CBB" w:rsidP="00863AC6">
      <w:pPr>
        <w:jc w:val="right"/>
        <w:rPr>
          <w:rFonts w:ascii="Arial" w:eastAsiaTheme="minorEastAsia" w:hAnsi="Arial" w:cs="Arial"/>
          <w:iCs/>
          <w:sz w:val="22"/>
          <w:szCs w:val="22"/>
          <w:lang w:val="en-GB"/>
        </w:rPr>
      </w:pPr>
    </w:p>
    <w:tbl>
      <w:tblPr>
        <w:tblStyle w:val="TableGrid"/>
        <w:tblW w:w="9497" w:type="dxa"/>
        <w:tblInd w:w="704" w:type="dxa"/>
        <w:tblLook w:val="04A0" w:firstRow="1" w:lastRow="0" w:firstColumn="1" w:lastColumn="0" w:noHBand="0" w:noVBand="1"/>
      </w:tblPr>
      <w:tblGrid>
        <w:gridCol w:w="8080"/>
        <w:gridCol w:w="1417"/>
      </w:tblGrid>
      <w:tr w:rsidR="00863AC6" w:rsidRPr="00863AC6" w14:paraId="5540BE18" w14:textId="77777777" w:rsidTr="007F7CBB">
        <w:trPr>
          <w:trHeight w:val="567"/>
        </w:trPr>
        <w:tc>
          <w:tcPr>
            <w:tcW w:w="8080" w:type="dxa"/>
            <w:vAlign w:val="center"/>
          </w:tcPr>
          <w:p w14:paraId="3CC0E292" w14:textId="77777777" w:rsidR="00863AC6" w:rsidRPr="00863AC6" w:rsidRDefault="00000000" w:rsidP="004A7144">
            <w:pPr>
              <w:rPr>
                <w:rFonts w:ascii="Arial" w:hAnsi="Arial" w:cs="Arial"/>
                <w:iCs/>
                <w:color w:val="FF0000"/>
                <w:sz w:val="22"/>
                <w:szCs w:val="22"/>
                <w:lang w:val="en-GB"/>
              </w:rPr>
            </w:pPr>
            <m:oMathPara>
              <m:oMathParaPr>
                <m:jc m:val="left"/>
              </m:oMathParaPr>
              <m:oMath>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m:t>
                    </m:r>
                  </m:sup>
                </m:sSup>
                <m:r>
                  <m:rPr>
                    <m:sty m:val="p"/>
                  </m:rPr>
                  <w:rPr>
                    <w:rFonts w:ascii="Cambria Math" w:hAnsi="Cambria Math" w:cs="Arial"/>
                    <w:color w:val="FF0000"/>
                    <w:sz w:val="22"/>
                    <w:szCs w:val="22"/>
                    <w:lang w:val="en-GB"/>
                  </w:rPr>
                  <m:t>=u</m:t>
                </m:r>
                <m:acc>
                  <m:accPr>
                    <m:chr m:val="̅"/>
                    <m:ctrlPr>
                      <w:rPr>
                        <w:rFonts w:ascii="Cambria Math" w:hAnsi="Cambria Math" w:cs="Arial"/>
                        <w:iCs/>
                        <w:color w:val="FF0000"/>
                        <w:sz w:val="22"/>
                        <w:szCs w:val="22"/>
                        <w:lang w:val="en-GB"/>
                      </w:rPr>
                    </m:ctrlPr>
                  </m:accPr>
                  <m:e>
                    <m:r>
                      <m:rPr>
                        <m:sty m:val="p"/>
                      </m:rPr>
                      <w:rPr>
                        <w:rFonts w:ascii="Cambria Math" w:hAnsi="Cambria Math" w:cs="Arial"/>
                        <w:color w:val="FF0000"/>
                        <w:sz w:val="22"/>
                        <w:szCs w:val="22"/>
                        <w:lang w:val="en-GB"/>
                      </w:rPr>
                      <m:t>d</m:t>
                    </m:r>
                  </m:e>
                </m:acc>
                <m:r>
                  <m:rPr>
                    <m:sty m:val="p"/>
                  </m:rPr>
                  <w:rPr>
                    <w:rFonts w:ascii="Cambria Math" w:hAnsi="Cambria Math" w:cs="Arial"/>
                    <w:color w:val="FF0000"/>
                    <w:sz w:val="22"/>
                    <w:szCs w:val="22"/>
                    <w:lang w:val="en-GB"/>
                  </w:rPr>
                  <m:t>;charge=</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3</m:t>
                        </m:r>
                      </m:den>
                    </m:f>
                  </m:e>
                </m:d>
                <m:r>
                  <m:rPr>
                    <m:sty m:val="p"/>
                  </m:rPr>
                  <w:rPr>
                    <w:rFonts w:ascii="Cambria Math" w:hAnsi="Cambria Math" w:cs="Arial"/>
                    <w:color w:val="FF0000"/>
                    <w:sz w:val="22"/>
                    <w:szCs w:val="22"/>
                    <w:lang w:val="en-GB"/>
                  </w:rPr>
                  <m:t>+</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m:t>
                        </m:r>
                      </m:num>
                      <m:den>
                        <m:r>
                          <m:rPr>
                            <m:sty m:val="p"/>
                          </m:rPr>
                          <w:rPr>
                            <w:rFonts w:ascii="Cambria Math" w:hAnsi="Cambria Math" w:cs="Arial"/>
                            <w:color w:val="FF0000"/>
                            <w:sz w:val="22"/>
                            <w:szCs w:val="22"/>
                            <w:lang w:val="en-GB"/>
                          </w:rPr>
                          <m:t>3</m:t>
                        </m:r>
                      </m:den>
                    </m:f>
                  </m:e>
                </m:d>
                <m:r>
                  <m:rPr>
                    <m:sty m:val="p"/>
                  </m:rPr>
                  <w:rPr>
                    <w:rFonts w:ascii="Cambria Math" w:hAnsi="Cambria Math" w:cs="Arial"/>
                    <w:color w:val="FF0000"/>
                    <w:sz w:val="22"/>
                    <w:szCs w:val="22"/>
                    <w:lang w:val="en-GB"/>
                  </w:rPr>
                  <m:t>=+1</m:t>
                </m:r>
              </m:oMath>
            </m:oMathPara>
          </w:p>
        </w:tc>
        <w:tc>
          <w:tcPr>
            <w:tcW w:w="1417" w:type="dxa"/>
            <w:vAlign w:val="center"/>
          </w:tcPr>
          <w:p w14:paraId="4EC0CB36" w14:textId="77777777" w:rsidR="00863AC6" w:rsidRPr="00863AC6" w:rsidRDefault="00863AC6" w:rsidP="004A7144">
            <w:pPr>
              <w:jc w:val="center"/>
              <w:rPr>
                <w:rFonts w:ascii="Arial" w:hAnsi="Arial" w:cs="Arial"/>
                <w:sz w:val="22"/>
                <w:szCs w:val="22"/>
                <w:lang w:val="en-GB"/>
              </w:rPr>
            </w:pPr>
            <w:r w:rsidRPr="00863AC6">
              <w:rPr>
                <w:rFonts w:ascii="Arial" w:hAnsi="Arial" w:cs="Arial"/>
                <w:iCs/>
                <w:color w:val="FF0000"/>
                <w:sz w:val="22"/>
                <w:szCs w:val="22"/>
                <w:lang w:val="en-GB"/>
              </w:rPr>
              <w:t>1 mark</w:t>
            </w:r>
          </w:p>
        </w:tc>
      </w:tr>
    </w:tbl>
    <w:p w14:paraId="2FC972A4" w14:textId="77777777" w:rsidR="00863AC6" w:rsidRPr="00863AC6" w:rsidRDefault="00863AC6" w:rsidP="00863AC6">
      <w:pPr>
        <w:rPr>
          <w:rFonts w:ascii="Arial" w:hAnsi="Arial" w:cs="Arial"/>
          <w:sz w:val="22"/>
          <w:szCs w:val="22"/>
          <w:lang w:val="en-GB"/>
        </w:rPr>
      </w:pPr>
    </w:p>
    <w:p w14:paraId="5E3FC1D6" w14:textId="7DA7F0E8" w:rsidR="00863AC6" w:rsidRPr="00863AC6" w:rsidRDefault="000A050D" w:rsidP="00863AC6">
      <w:pPr>
        <w:pStyle w:val="ListParagraph"/>
        <w:ind w:hanging="720"/>
        <w:rPr>
          <w:rFonts w:ascii="Arial" w:eastAsiaTheme="minorEastAsia" w:hAnsi="Arial" w:cs="Arial"/>
          <w:iCs/>
          <w:sz w:val="22"/>
          <w:szCs w:val="22"/>
          <w:lang w:val="en-GB"/>
        </w:rPr>
      </w:pPr>
      <w:r>
        <w:rPr>
          <w:rFonts w:ascii="Arial" w:eastAsiaTheme="minorEastAsia" w:hAnsi="Arial" w:cs="Arial"/>
          <w:iCs/>
          <w:sz w:val="22"/>
          <w:szCs w:val="22"/>
          <w:lang w:val="en-GB"/>
        </w:rPr>
        <w:t xml:space="preserve">e) </w:t>
      </w:r>
      <w:r>
        <w:rPr>
          <w:rFonts w:ascii="Arial" w:eastAsiaTheme="minorEastAsia" w:hAnsi="Arial" w:cs="Arial"/>
          <w:iCs/>
          <w:sz w:val="22"/>
          <w:szCs w:val="22"/>
          <w:lang w:val="en-GB"/>
        </w:rPr>
        <w:tab/>
      </w:r>
      <w:r w:rsidR="00863AC6" w:rsidRPr="00863AC6">
        <w:rPr>
          <w:rFonts w:ascii="Arial" w:eastAsiaTheme="minorEastAsia" w:hAnsi="Arial" w:cs="Arial"/>
          <w:iCs/>
          <w:sz w:val="22"/>
          <w:szCs w:val="22"/>
          <w:lang w:val="en-GB"/>
        </w:rPr>
        <w:t>Write the baryon number and lepton number for the positive pion (π</w:t>
      </w:r>
      <w:r w:rsidR="00863AC6" w:rsidRPr="00863AC6">
        <w:rPr>
          <w:rFonts w:ascii="Arial" w:eastAsiaTheme="minorEastAsia" w:hAnsi="Arial" w:cs="Arial"/>
          <w:iCs/>
          <w:sz w:val="22"/>
          <w:szCs w:val="22"/>
          <w:vertAlign w:val="superscript"/>
          <w:lang w:val="en-GB"/>
        </w:rPr>
        <w:t>+</w:t>
      </w:r>
      <w:r w:rsidR="00863AC6" w:rsidRPr="00863AC6">
        <w:rPr>
          <w:rFonts w:ascii="Arial" w:eastAsiaTheme="minorEastAsia" w:hAnsi="Arial" w:cs="Arial"/>
          <w:iCs/>
          <w:sz w:val="22"/>
          <w:szCs w:val="22"/>
          <w:lang w:val="en-GB"/>
        </w:rPr>
        <w:t>) in the spaces provided below:</w:t>
      </w:r>
    </w:p>
    <w:p w14:paraId="4EFC1ACA" w14:textId="77777777" w:rsidR="00863AC6" w:rsidRPr="00863AC6" w:rsidRDefault="00863AC6" w:rsidP="00863AC6">
      <w:pPr>
        <w:pStyle w:val="ListParagraph"/>
        <w:ind w:hanging="720"/>
        <w:jc w:val="right"/>
        <w:rPr>
          <w:rFonts w:ascii="Arial" w:eastAsiaTheme="minorEastAsia" w:hAnsi="Arial" w:cs="Arial"/>
          <w:iCs/>
          <w:sz w:val="22"/>
          <w:szCs w:val="22"/>
          <w:lang w:val="en-GB"/>
        </w:rPr>
      </w:pPr>
      <w:r w:rsidRPr="00863AC6">
        <w:rPr>
          <w:rFonts w:ascii="Arial" w:eastAsiaTheme="minorEastAsia" w:hAnsi="Arial" w:cs="Arial"/>
          <w:iCs/>
          <w:sz w:val="22"/>
          <w:szCs w:val="22"/>
          <w:lang w:val="en-GB"/>
        </w:rPr>
        <w:t>(2)</w:t>
      </w:r>
    </w:p>
    <w:p w14:paraId="389C8E60" w14:textId="77777777" w:rsidR="00863AC6" w:rsidRPr="00863AC6" w:rsidRDefault="00863AC6" w:rsidP="00863AC6">
      <w:pPr>
        <w:pStyle w:val="ListParagraph"/>
        <w:ind w:hanging="720"/>
        <w:jc w:val="right"/>
        <w:rPr>
          <w:rFonts w:ascii="Arial" w:eastAsiaTheme="minorEastAsia" w:hAnsi="Arial" w:cs="Arial"/>
          <w:iCs/>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7F7CBB" w:rsidRPr="007F7CBB" w14:paraId="2357B203" w14:textId="77777777" w:rsidTr="007F7CBB">
        <w:trPr>
          <w:trHeight w:val="567"/>
        </w:trPr>
        <w:tc>
          <w:tcPr>
            <w:tcW w:w="8064" w:type="dxa"/>
            <w:vAlign w:val="center"/>
          </w:tcPr>
          <w:p w14:paraId="690ECE4B" w14:textId="77777777" w:rsidR="00863AC6" w:rsidRPr="007F7CBB" w:rsidRDefault="00863AC6" w:rsidP="004A7144">
            <w:pPr>
              <w:pStyle w:val="ListParagraph"/>
              <w:ind w:left="0"/>
              <w:rPr>
                <w:rFonts w:ascii="Arial" w:eastAsiaTheme="minorEastAsia" w:hAnsi="Arial" w:cs="Arial"/>
                <w:iCs/>
                <w:color w:val="FF0000"/>
                <w:sz w:val="22"/>
                <w:szCs w:val="22"/>
                <w:lang w:val="en-GB"/>
              </w:rPr>
            </w:pPr>
            <w:r w:rsidRPr="007F7CBB">
              <w:rPr>
                <w:rFonts w:ascii="Arial" w:eastAsiaTheme="minorEastAsia" w:hAnsi="Arial" w:cs="Arial"/>
                <w:iCs/>
                <w:color w:val="FF0000"/>
                <w:sz w:val="22"/>
                <w:szCs w:val="22"/>
                <w:lang w:val="en-GB"/>
              </w:rPr>
              <w:t>Baryon number = 0</w:t>
            </w:r>
          </w:p>
        </w:tc>
        <w:tc>
          <w:tcPr>
            <w:tcW w:w="1417" w:type="dxa"/>
            <w:vAlign w:val="center"/>
          </w:tcPr>
          <w:p w14:paraId="780CEFC8" w14:textId="77777777" w:rsidR="00863AC6" w:rsidRPr="007F7CBB" w:rsidRDefault="00863AC6" w:rsidP="004A7144">
            <w:pPr>
              <w:pStyle w:val="ListParagraph"/>
              <w:ind w:left="0"/>
              <w:jc w:val="center"/>
              <w:rPr>
                <w:rFonts w:ascii="Arial" w:eastAsiaTheme="minorEastAsia" w:hAnsi="Arial" w:cs="Arial"/>
                <w:iCs/>
                <w:color w:val="FF0000"/>
                <w:sz w:val="22"/>
                <w:szCs w:val="22"/>
                <w:lang w:val="en-GB"/>
              </w:rPr>
            </w:pPr>
            <w:r w:rsidRPr="007F7CBB">
              <w:rPr>
                <w:rFonts w:ascii="Arial" w:hAnsi="Arial" w:cs="Arial"/>
                <w:iCs/>
                <w:color w:val="FF0000"/>
                <w:sz w:val="22"/>
                <w:szCs w:val="22"/>
                <w:lang w:val="en-GB"/>
              </w:rPr>
              <w:t>1 mark</w:t>
            </w:r>
          </w:p>
        </w:tc>
      </w:tr>
      <w:tr w:rsidR="007F7CBB" w:rsidRPr="007F7CBB" w14:paraId="5F30D4DF" w14:textId="77777777" w:rsidTr="007F7CBB">
        <w:trPr>
          <w:trHeight w:val="567"/>
        </w:trPr>
        <w:tc>
          <w:tcPr>
            <w:tcW w:w="8064" w:type="dxa"/>
            <w:vAlign w:val="center"/>
          </w:tcPr>
          <w:p w14:paraId="7654D55C" w14:textId="77777777" w:rsidR="00863AC6" w:rsidRPr="007F7CBB" w:rsidRDefault="00863AC6" w:rsidP="004A7144">
            <w:pPr>
              <w:pStyle w:val="ListParagraph"/>
              <w:ind w:left="0"/>
              <w:rPr>
                <w:rFonts w:ascii="Arial" w:eastAsiaTheme="minorEastAsia" w:hAnsi="Arial" w:cs="Arial"/>
                <w:iCs/>
                <w:color w:val="FF0000"/>
                <w:sz w:val="22"/>
                <w:szCs w:val="22"/>
                <w:lang w:val="en-GB"/>
              </w:rPr>
            </w:pPr>
            <w:r w:rsidRPr="007F7CBB">
              <w:rPr>
                <w:rFonts w:ascii="Arial" w:eastAsiaTheme="minorEastAsia" w:hAnsi="Arial" w:cs="Arial"/>
                <w:iCs/>
                <w:color w:val="FF0000"/>
                <w:sz w:val="22"/>
                <w:szCs w:val="22"/>
                <w:lang w:val="en-GB"/>
              </w:rPr>
              <w:t>Lepton number = 0</w:t>
            </w:r>
          </w:p>
        </w:tc>
        <w:tc>
          <w:tcPr>
            <w:tcW w:w="1417" w:type="dxa"/>
            <w:vAlign w:val="center"/>
          </w:tcPr>
          <w:p w14:paraId="2F8A1412" w14:textId="77777777" w:rsidR="00863AC6" w:rsidRPr="007F7CBB" w:rsidRDefault="00863AC6" w:rsidP="004A7144">
            <w:pPr>
              <w:pStyle w:val="ListParagraph"/>
              <w:ind w:left="0"/>
              <w:jc w:val="center"/>
              <w:rPr>
                <w:rFonts w:ascii="Arial" w:eastAsiaTheme="minorEastAsia" w:hAnsi="Arial" w:cs="Arial"/>
                <w:iCs/>
                <w:color w:val="FF0000"/>
                <w:sz w:val="22"/>
                <w:szCs w:val="22"/>
                <w:lang w:val="en-GB"/>
              </w:rPr>
            </w:pPr>
            <w:r w:rsidRPr="007F7CBB">
              <w:rPr>
                <w:rFonts w:ascii="Arial" w:hAnsi="Arial" w:cs="Arial"/>
                <w:iCs/>
                <w:color w:val="FF0000"/>
                <w:sz w:val="22"/>
                <w:szCs w:val="22"/>
                <w:lang w:val="en-GB"/>
              </w:rPr>
              <w:t>1 mark</w:t>
            </w:r>
          </w:p>
        </w:tc>
      </w:tr>
    </w:tbl>
    <w:p w14:paraId="6F636326" w14:textId="77777777" w:rsidR="00863AC6" w:rsidRPr="00863AC6" w:rsidRDefault="00863AC6" w:rsidP="00863AC6">
      <w:pPr>
        <w:rPr>
          <w:rFonts w:ascii="Arial" w:hAnsi="Arial" w:cs="Arial"/>
          <w:sz w:val="22"/>
          <w:szCs w:val="22"/>
          <w:lang w:val="en-GB"/>
        </w:rPr>
      </w:pPr>
    </w:p>
    <w:p w14:paraId="4DE1F2C4" w14:textId="77777777" w:rsidR="0053344E" w:rsidRDefault="0053344E">
      <w:pPr>
        <w:spacing w:after="160" w:line="259" w:lineRule="auto"/>
        <w:rPr>
          <w:rFonts w:ascii="Arial" w:hAnsi="Arial" w:cs="Arial"/>
          <w:iCs/>
          <w:sz w:val="22"/>
          <w:szCs w:val="22"/>
          <w:lang w:val="en-GB"/>
        </w:rPr>
      </w:pPr>
      <w:r>
        <w:rPr>
          <w:rFonts w:ascii="Arial" w:hAnsi="Arial" w:cs="Arial"/>
          <w:iCs/>
          <w:sz w:val="22"/>
          <w:szCs w:val="22"/>
          <w:lang w:val="en-GB"/>
        </w:rPr>
        <w:br w:type="page"/>
      </w:r>
    </w:p>
    <w:p w14:paraId="52DF9779" w14:textId="469B463A" w:rsidR="00863AC6" w:rsidRDefault="00F32467" w:rsidP="00863AC6">
      <w:pPr>
        <w:pStyle w:val="ListParagraph"/>
        <w:ind w:hanging="720"/>
        <w:rPr>
          <w:rFonts w:ascii="Arial" w:hAnsi="Arial" w:cs="Arial"/>
          <w:iCs/>
          <w:sz w:val="22"/>
          <w:szCs w:val="22"/>
          <w:lang w:val="en-GB"/>
        </w:rPr>
      </w:pPr>
      <w:r>
        <w:rPr>
          <w:rFonts w:ascii="Arial" w:hAnsi="Arial" w:cs="Arial"/>
          <w:iCs/>
          <w:sz w:val="22"/>
          <w:szCs w:val="22"/>
          <w:lang w:val="en-GB"/>
        </w:rPr>
        <w:lastRenderedPageBreak/>
        <w:t>f)</w:t>
      </w:r>
      <w:r>
        <w:rPr>
          <w:rFonts w:ascii="Arial" w:hAnsi="Arial" w:cs="Arial"/>
          <w:iCs/>
          <w:sz w:val="22"/>
          <w:szCs w:val="22"/>
          <w:lang w:val="en-GB"/>
        </w:rPr>
        <w:tab/>
      </w:r>
      <w:r w:rsidR="00863AC6" w:rsidRPr="00863AC6">
        <w:rPr>
          <w:rFonts w:ascii="Arial" w:hAnsi="Arial" w:cs="Arial"/>
          <w:iCs/>
          <w:sz w:val="22"/>
          <w:szCs w:val="22"/>
          <w:lang w:val="en-GB"/>
        </w:rPr>
        <w:t>Write the following for the unidentified particle in the incomplete particle interaction (</w:t>
      </w:r>
      <w:r w:rsidR="00863AC6" w:rsidRPr="00863AC6">
        <w:rPr>
          <w:rFonts w:ascii="Arial" w:eastAsiaTheme="minorEastAsia" w:hAnsi="Arial" w:cs="Arial"/>
          <w:iCs/>
          <w:sz w:val="22"/>
          <w:szCs w:val="22"/>
          <w:lang w:val="en-GB"/>
        </w:rPr>
        <w:t>π</w:t>
      </w:r>
      <w:r w:rsidR="00863AC6" w:rsidRPr="00863AC6">
        <w:rPr>
          <w:rFonts w:ascii="Arial" w:eastAsiaTheme="minorEastAsia" w:hAnsi="Arial" w:cs="Arial"/>
          <w:iCs/>
          <w:sz w:val="22"/>
          <w:szCs w:val="22"/>
          <w:vertAlign w:val="superscript"/>
          <w:lang w:val="en-GB"/>
        </w:rPr>
        <w:t xml:space="preserve">+ </w:t>
      </w:r>
      <w:r w:rsidR="00863AC6" w:rsidRPr="00863AC6">
        <w:rPr>
          <w:rFonts w:ascii="Arial" w:eastAsiaTheme="minorEastAsia" w:hAnsi="Arial" w:cs="Arial"/>
          <w:iCs/>
          <w:sz w:val="22"/>
          <w:szCs w:val="22"/>
          <w:lang w:val="en-GB"/>
        </w:rPr>
        <w:t xml:space="preserve">decay) </w:t>
      </w:r>
      <w:r w:rsidR="00863AC6" w:rsidRPr="00863AC6">
        <w:rPr>
          <w:rFonts w:ascii="Arial" w:hAnsi="Arial" w:cs="Arial"/>
          <w:iCs/>
          <w:sz w:val="22"/>
          <w:szCs w:val="22"/>
          <w:lang w:val="en-GB"/>
        </w:rPr>
        <w:t xml:space="preserve">shown above. </w:t>
      </w:r>
    </w:p>
    <w:p w14:paraId="5C660D14" w14:textId="77777777" w:rsidR="00942557" w:rsidRDefault="00942557" w:rsidP="00942557">
      <w:pPr>
        <w:rPr>
          <w:rFonts w:ascii="Arial" w:hAnsi="Arial" w:cs="Arial"/>
          <w:iCs/>
          <w:sz w:val="22"/>
          <w:szCs w:val="22"/>
          <w:lang w:val="en-GB"/>
        </w:rPr>
      </w:pPr>
    </w:p>
    <w:p w14:paraId="5BDB768C" w14:textId="0D5FCCC7" w:rsidR="00942557" w:rsidRPr="00942557" w:rsidRDefault="00000000" w:rsidP="00942557">
      <w:pPr>
        <w:rPr>
          <w:rFonts w:ascii="Arial" w:hAnsi="Arial" w:cs="Arial"/>
          <w:iCs/>
          <w:sz w:val="22"/>
          <w:szCs w:val="22"/>
          <w:lang w:val="en-GB"/>
        </w:rPr>
      </w:pPr>
      <m:oMathPara>
        <m:oMath>
          <m:sSup>
            <m:sSupPr>
              <m:ctrlPr>
                <w:rPr>
                  <w:rFonts w:ascii="Cambria Math" w:hAnsi="Cambria Math" w:cs="Arial"/>
                  <w:b/>
                  <w:bCs/>
                  <w:iCs/>
                  <w:sz w:val="22"/>
                  <w:szCs w:val="22"/>
                  <w:lang w:val="en-GB"/>
                </w:rPr>
              </m:ctrlPr>
            </m:sSupPr>
            <m:e>
              <m:r>
                <m:rPr>
                  <m:sty m:val="b"/>
                </m:rPr>
                <w:rPr>
                  <w:rFonts w:ascii="Cambria Math" w:hAnsi="Cambria Math" w:cs="Arial"/>
                  <w:sz w:val="22"/>
                  <w:szCs w:val="22"/>
                  <w:lang w:val="en-GB"/>
                </w:rPr>
                <m:t>π</m:t>
              </m:r>
            </m:e>
            <m:sup>
              <m:r>
                <m:rPr>
                  <m:sty m:val="b"/>
                </m:rPr>
                <w:rPr>
                  <w:rFonts w:ascii="Cambria Math" w:hAnsi="Cambria Math" w:cs="Arial"/>
                  <w:sz w:val="22"/>
                  <w:szCs w:val="22"/>
                  <w:lang w:val="en-GB"/>
                </w:rPr>
                <m:t>+</m:t>
              </m:r>
            </m:sup>
          </m:sSup>
          <m:r>
            <m:rPr>
              <m:sty m:val="b"/>
            </m:rPr>
            <w:rPr>
              <w:rFonts w:ascii="Cambria Math" w:hAnsi="Cambria Math" w:cs="Arial"/>
              <w:sz w:val="22"/>
              <w:szCs w:val="22"/>
              <w:lang w:val="en-GB"/>
            </w:rPr>
            <m:t>→</m:t>
          </m:r>
          <m:sSup>
            <m:sSupPr>
              <m:ctrlPr>
                <w:rPr>
                  <w:rFonts w:ascii="Cambria Math" w:hAnsi="Cambria Math" w:cs="Arial"/>
                  <w:b/>
                  <w:bCs/>
                  <w:iCs/>
                  <w:sz w:val="22"/>
                  <w:szCs w:val="22"/>
                  <w:lang w:val="en-GB"/>
                </w:rPr>
              </m:ctrlPr>
            </m:sSupPr>
            <m:e>
              <m:r>
                <m:rPr>
                  <m:sty m:val="b"/>
                </m:rPr>
                <w:rPr>
                  <w:rFonts w:ascii="Cambria Math" w:hAnsi="Cambria Math" w:cs="Arial"/>
                  <w:sz w:val="22"/>
                  <w:szCs w:val="22"/>
                  <w:lang w:val="en-GB"/>
                </w:rPr>
                <m:t>μ</m:t>
              </m:r>
            </m:e>
            <m:sup>
              <m:r>
                <m:rPr>
                  <m:sty m:val="b"/>
                </m:rPr>
                <w:rPr>
                  <w:rFonts w:ascii="Cambria Math" w:hAnsi="Cambria Math" w:cs="Arial"/>
                  <w:sz w:val="22"/>
                  <w:szCs w:val="22"/>
                  <w:lang w:val="en-GB"/>
                </w:rPr>
                <m:t>+</m:t>
              </m:r>
            </m:sup>
          </m:sSup>
          <m:r>
            <m:rPr>
              <m:sty m:val="b"/>
            </m:rPr>
            <w:rPr>
              <w:rFonts w:ascii="Cambria Math" w:hAnsi="Cambria Math" w:cs="Arial"/>
              <w:sz w:val="22"/>
              <w:szCs w:val="22"/>
              <w:lang w:val="en-GB"/>
            </w:rPr>
            <m:t>+____________</m:t>
          </m:r>
        </m:oMath>
      </m:oMathPara>
    </w:p>
    <w:p w14:paraId="66C2E1BC" w14:textId="77777777" w:rsidR="00863AC6" w:rsidRPr="00863AC6" w:rsidRDefault="00863AC6" w:rsidP="00863AC6">
      <w:pPr>
        <w:pStyle w:val="ListParagraph"/>
        <w:ind w:hanging="720"/>
        <w:jc w:val="right"/>
        <w:rPr>
          <w:rFonts w:ascii="Arial" w:hAnsi="Arial" w:cs="Arial"/>
          <w:iCs/>
          <w:sz w:val="22"/>
          <w:szCs w:val="22"/>
          <w:lang w:val="en-GB"/>
        </w:rPr>
      </w:pPr>
      <w:r w:rsidRPr="00863AC6">
        <w:rPr>
          <w:rFonts w:ascii="Arial" w:hAnsi="Arial" w:cs="Arial"/>
          <w:iCs/>
          <w:sz w:val="22"/>
          <w:szCs w:val="22"/>
          <w:lang w:val="en-GB"/>
        </w:rPr>
        <w:t>(4)</w:t>
      </w:r>
    </w:p>
    <w:p w14:paraId="5D5ACEE6" w14:textId="77777777" w:rsidR="00863AC6" w:rsidRPr="00863AC6" w:rsidRDefault="00863AC6" w:rsidP="00863AC6">
      <w:pPr>
        <w:pStyle w:val="ListParagraph"/>
        <w:ind w:hanging="720"/>
        <w:jc w:val="right"/>
        <w:rPr>
          <w:rFonts w:ascii="Arial" w:hAnsi="Arial" w:cs="Arial"/>
          <w:iCs/>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863AC6" w:rsidRPr="00863AC6" w14:paraId="110C9345" w14:textId="77777777" w:rsidTr="007F7CBB">
        <w:trPr>
          <w:trHeight w:val="567"/>
        </w:trPr>
        <w:tc>
          <w:tcPr>
            <w:tcW w:w="8064" w:type="dxa"/>
            <w:vAlign w:val="center"/>
          </w:tcPr>
          <w:p w14:paraId="7FC03314" w14:textId="4B6C6B4D" w:rsidR="00863AC6" w:rsidRPr="00863AC6" w:rsidRDefault="00863AC6" w:rsidP="004A7144">
            <w:pPr>
              <w:pStyle w:val="ListParagraph"/>
              <w:ind w:left="0"/>
              <w:rPr>
                <w:rFonts w:ascii="Arial" w:hAnsi="Arial" w:cs="Arial"/>
                <w:b/>
                <w:bCs/>
                <w:iCs/>
                <w:color w:val="FF0000"/>
                <w:sz w:val="22"/>
                <w:szCs w:val="22"/>
                <w:lang w:val="en-GB"/>
              </w:rPr>
            </w:pPr>
            <w:r w:rsidRPr="00863AC6">
              <w:rPr>
                <w:rFonts w:ascii="Arial" w:hAnsi="Arial" w:cs="Arial"/>
                <w:iCs/>
                <w:color w:val="FF0000"/>
                <w:sz w:val="22"/>
                <w:szCs w:val="22"/>
                <w:lang w:val="en-GB"/>
              </w:rPr>
              <w:t xml:space="preserve">Charge = 0; </w:t>
            </w:r>
          </w:p>
        </w:tc>
        <w:tc>
          <w:tcPr>
            <w:tcW w:w="1417" w:type="dxa"/>
            <w:vAlign w:val="center"/>
          </w:tcPr>
          <w:p w14:paraId="0B748B31"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4FBDFF51" w14:textId="77777777" w:rsidTr="007F7CBB">
        <w:trPr>
          <w:trHeight w:val="567"/>
        </w:trPr>
        <w:tc>
          <w:tcPr>
            <w:tcW w:w="8064" w:type="dxa"/>
            <w:vAlign w:val="center"/>
          </w:tcPr>
          <w:p w14:paraId="2A7A87F3" w14:textId="0D0C9638" w:rsidR="00863AC6" w:rsidRPr="00863AC6" w:rsidRDefault="000F6059" w:rsidP="004A7144">
            <w:pPr>
              <w:pStyle w:val="ListParagraph"/>
              <w:ind w:left="0"/>
              <w:rPr>
                <w:rFonts w:ascii="Arial" w:hAnsi="Arial" w:cs="Arial"/>
                <w:iCs/>
                <w:color w:val="FF0000"/>
                <w:sz w:val="22"/>
                <w:szCs w:val="22"/>
                <w:lang w:val="en-GB"/>
              </w:rPr>
            </w:pPr>
            <w:r w:rsidRPr="00863AC6">
              <w:rPr>
                <w:rFonts w:ascii="Arial" w:hAnsi="Arial" w:cs="Arial"/>
                <w:iCs/>
                <w:color w:val="FF0000"/>
                <w:sz w:val="22"/>
                <w:szCs w:val="22"/>
                <w:lang w:val="en-GB"/>
              </w:rPr>
              <w:t>Baryon number = 0</w:t>
            </w:r>
          </w:p>
        </w:tc>
        <w:tc>
          <w:tcPr>
            <w:tcW w:w="1417" w:type="dxa"/>
            <w:vAlign w:val="center"/>
          </w:tcPr>
          <w:p w14:paraId="39BE2C80"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23034BB7" w14:textId="77777777" w:rsidTr="007F7CBB">
        <w:trPr>
          <w:trHeight w:val="567"/>
        </w:trPr>
        <w:tc>
          <w:tcPr>
            <w:tcW w:w="8064" w:type="dxa"/>
            <w:vAlign w:val="center"/>
          </w:tcPr>
          <w:p w14:paraId="46F8B7F1" w14:textId="3143FC94" w:rsidR="00863AC6" w:rsidRPr="00863AC6" w:rsidRDefault="00F32467" w:rsidP="004A7144">
            <w:pPr>
              <w:pStyle w:val="ListParagraph"/>
              <w:ind w:left="0"/>
              <w:rPr>
                <w:rFonts w:ascii="Arial" w:hAnsi="Arial" w:cs="Arial"/>
                <w:iCs/>
                <w:color w:val="FF0000"/>
                <w:sz w:val="22"/>
                <w:szCs w:val="22"/>
                <w:lang w:val="en-GB"/>
              </w:rPr>
            </w:pPr>
            <w:r w:rsidRPr="00863AC6">
              <w:rPr>
                <w:rFonts w:ascii="Arial" w:hAnsi="Arial" w:cs="Arial"/>
                <w:iCs/>
                <w:color w:val="FF0000"/>
                <w:sz w:val="22"/>
                <w:szCs w:val="22"/>
                <w:lang w:val="en-GB"/>
              </w:rPr>
              <w:t>Lepton number = +1</w:t>
            </w:r>
          </w:p>
        </w:tc>
        <w:tc>
          <w:tcPr>
            <w:tcW w:w="1417" w:type="dxa"/>
            <w:vAlign w:val="center"/>
          </w:tcPr>
          <w:p w14:paraId="4EB57982"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r w:rsidR="00863AC6" w:rsidRPr="00863AC6" w14:paraId="37ACDA65" w14:textId="77777777" w:rsidTr="007F7CBB">
        <w:trPr>
          <w:trHeight w:val="567"/>
        </w:trPr>
        <w:tc>
          <w:tcPr>
            <w:tcW w:w="8064" w:type="dxa"/>
            <w:vAlign w:val="center"/>
          </w:tcPr>
          <w:p w14:paraId="507C7D00" w14:textId="4ED88270" w:rsidR="00863AC6" w:rsidRPr="00863AC6" w:rsidRDefault="00F32467" w:rsidP="004A7144">
            <w:pPr>
              <w:pStyle w:val="ListParagraph"/>
              <w:ind w:left="0"/>
              <w:rPr>
                <w:rFonts w:ascii="Arial" w:hAnsi="Arial" w:cs="Arial"/>
                <w:iCs/>
                <w:color w:val="FF0000"/>
                <w:sz w:val="22"/>
                <w:szCs w:val="22"/>
                <w:lang w:val="en-GB"/>
              </w:rPr>
            </w:pPr>
            <w:r w:rsidRPr="00863AC6">
              <w:rPr>
                <w:rFonts w:ascii="Arial" w:hAnsi="Arial" w:cs="Arial"/>
                <w:iCs/>
                <w:color w:val="FF0000"/>
                <w:sz w:val="22"/>
                <w:szCs w:val="22"/>
                <w:lang w:val="en-GB"/>
              </w:rPr>
              <w:t>Name = muon neutrino</w:t>
            </w:r>
            <w:r>
              <w:rPr>
                <w:rFonts w:ascii="Arial" w:hAnsi="Arial" w:cs="Arial"/>
                <w:iCs/>
                <w:color w:val="FF0000"/>
                <w:sz w:val="22"/>
                <w:szCs w:val="22"/>
                <w:lang w:val="en-GB"/>
              </w:rPr>
              <w:t xml:space="preserve">; </w:t>
            </w:r>
            <w:r w:rsidR="00863AC6" w:rsidRPr="00863AC6">
              <w:rPr>
                <w:rFonts w:ascii="Arial" w:hAnsi="Arial" w:cs="Arial"/>
                <w:iCs/>
                <w:color w:val="FF0000"/>
                <w:sz w:val="22"/>
                <w:szCs w:val="22"/>
                <w:lang w:val="en-GB"/>
              </w:rPr>
              <w:t xml:space="preserve">Symbol = </w:t>
            </w: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ν</m:t>
                  </m:r>
                </m:e>
                <m:sub>
                  <m:r>
                    <m:rPr>
                      <m:sty m:val="p"/>
                    </m:rPr>
                    <w:rPr>
                      <w:rFonts w:ascii="Cambria Math" w:hAnsi="Cambria Math" w:cs="Arial"/>
                      <w:color w:val="FF0000"/>
                      <w:sz w:val="22"/>
                      <w:szCs w:val="22"/>
                      <w:lang w:val="en-GB"/>
                    </w:rPr>
                    <m:t>μ</m:t>
                  </m:r>
                </m:sub>
              </m:sSub>
            </m:oMath>
          </w:p>
        </w:tc>
        <w:tc>
          <w:tcPr>
            <w:tcW w:w="1417" w:type="dxa"/>
            <w:vAlign w:val="center"/>
          </w:tcPr>
          <w:p w14:paraId="52D45AD1" w14:textId="77777777" w:rsidR="00863AC6" w:rsidRPr="00863AC6" w:rsidRDefault="00863AC6" w:rsidP="004A7144">
            <w:pPr>
              <w:pStyle w:val="ListParagraph"/>
              <w:ind w:left="0"/>
              <w:jc w:val="center"/>
              <w:rPr>
                <w:rFonts w:ascii="Arial" w:hAnsi="Arial" w:cs="Arial"/>
                <w:iCs/>
                <w:color w:val="FF0000"/>
                <w:sz w:val="22"/>
                <w:szCs w:val="22"/>
                <w:lang w:val="en-GB"/>
              </w:rPr>
            </w:pPr>
            <w:r w:rsidRPr="00863AC6">
              <w:rPr>
                <w:rFonts w:ascii="Arial" w:hAnsi="Arial" w:cs="Arial"/>
                <w:iCs/>
                <w:color w:val="FF0000"/>
                <w:sz w:val="22"/>
                <w:szCs w:val="22"/>
                <w:lang w:val="en-GB"/>
              </w:rPr>
              <w:t>1 mark</w:t>
            </w:r>
          </w:p>
        </w:tc>
      </w:tr>
    </w:tbl>
    <w:p w14:paraId="46BB221E" w14:textId="4F31302D" w:rsidR="00863AC6" w:rsidRDefault="00863AC6" w:rsidP="001D7A7C">
      <w:pPr>
        <w:spacing w:after="160" w:line="259" w:lineRule="auto"/>
        <w:rPr>
          <w:rFonts w:ascii="Arial" w:hAnsi="Arial" w:cs="Arial"/>
          <w:b/>
          <w:sz w:val="22"/>
          <w:szCs w:val="22"/>
        </w:rPr>
      </w:pPr>
    </w:p>
    <w:p w14:paraId="43758CFA" w14:textId="6BA66F99" w:rsidR="002903D5" w:rsidRDefault="002903D5" w:rsidP="001D7A7C">
      <w:pPr>
        <w:spacing w:after="160" w:line="259" w:lineRule="auto"/>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16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(14 marks)</w:t>
      </w:r>
    </w:p>
    <w:p w14:paraId="68B2021E" w14:textId="77777777" w:rsidR="002903D5" w:rsidRPr="002903D5" w:rsidRDefault="002903D5" w:rsidP="002903D5">
      <w:pPr>
        <w:pStyle w:val="ListParagraph"/>
        <w:numPr>
          <w:ilvl w:val="0"/>
          <w:numId w:val="13"/>
        </w:numPr>
        <w:spacing w:after="160" w:line="259" w:lineRule="auto"/>
        <w:ind w:hanging="720"/>
        <w:rPr>
          <w:rFonts w:ascii="Arial" w:hAnsi="Arial" w:cs="Arial"/>
          <w:sz w:val="22"/>
          <w:szCs w:val="22"/>
          <w:lang w:val="en-GB"/>
        </w:rPr>
      </w:pPr>
      <w:r w:rsidRPr="002903D5">
        <w:rPr>
          <w:rFonts w:ascii="Arial" w:hAnsi="Arial" w:cs="Arial"/>
          <w:sz w:val="22"/>
          <w:szCs w:val="22"/>
          <w:lang w:val="en-GB"/>
        </w:rPr>
        <w:t>Calculate the root-mean square voltage produced by the generator.</w:t>
      </w:r>
    </w:p>
    <w:p w14:paraId="10082027" w14:textId="75FD0A3D" w:rsidR="002903D5" w:rsidRPr="002903D5" w:rsidRDefault="002903D5" w:rsidP="002903D5">
      <w:pPr>
        <w:pStyle w:val="ListParagraph"/>
        <w:jc w:val="right"/>
        <w:rPr>
          <w:rFonts w:ascii="Arial" w:hAnsi="Arial" w:cs="Arial"/>
          <w:sz w:val="22"/>
          <w:szCs w:val="22"/>
          <w:lang w:val="en-GB"/>
        </w:rPr>
      </w:pPr>
      <w:r w:rsidRPr="002903D5">
        <w:rPr>
          <w:rFonts w:ascii="Arial" w:hAnsi="Arial" w:cs="Arial"/>
          <w:sz w:val="22"/>
          <w:szCs w:val="22"/>
          <w:lang w:val="en-GB"/>
        </w:rPr>
        <w:t>(</w:t>
      </w:r>
      <w:r w:rsidR="007A2854">
        <w:rPr>
          <w:rFonts w:ascii="Arial" w:hAnsi="Arial" w:cs="Arial"/>
          <w:sz w:val="22"/>
          <w:szCs w:val="22"/>
          <w:lang w:val="en-GB"/>
        </w:rPr>
        <w:t>1</w:t>
      </w:r>
      <w:r w:rsidRPr="002903D5">
        <w:rPr>
          <w:rFonts w:ascii="Arial" w:hAnsi="Arial" w:cs="Arial"/>
          <w:sz w:val="22"/>
          <w:szCs w:val="22"/>
          <w:lang w:val="en-GB"/>
        </w:rPr>
        <w:t>)</w:t>
      </w:r>
    </w:p>
    <w:p w14:paraId="22C6372F" w14:textId="77777777" w:rsidR="002903D5" w:rsidRPr="002903D5" w:rsidRDefault="002903D5" w:rsidP="002903D5">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2903D5" w:rsidRPr="002903D5" w14:paraId="070C3D0D" w14:textId="77777777" w:rsidTr="002903D5">
        <w:trPr>
          <w:trHeight w:val="725"/>
        </w:trPr>
        <w:tc>
          <w:tcPr>
            <w:tcW w:w="8064" w:type="dxa"/>
            <w:vAlign w:val="center"/>
          </w:tcPr>
          <w:p w14:paraId="293FD6B3" w14:textId="441673BF" w:rsidR="002903D5" w:rsidRPr="002903D5" w:rsidRDefault="00000000" w:rsidP="004A7144">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ε</m:t>
                    </m:r>
                  </m:e>
                  <m:sub>
                    <m:r>
                      <m:rPr>
                        <m:sty m:val="p"/>
                      </m:rPr>
                      <w:rPr>
                        <w:rFonts w:ascii="Cambria Math" w:hAnsi="Cambria Math" w:cs="Arial"/>
                        <w:color w:val="FF0000"/>
                        <w:sz w:val="22"/>
                        <w:szCs w:val="22"/>
                        <w:lang w:val="en-GB"/>
                      </w:rPr>
                      <m:t>RMS</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ε</m:t>
                        </m:r>
                      </m:e>
                      <m:sub>
                        <m:r>
                          <m:rPr>
                            <m:sty m:val="p"/>
                          </m:rPr>
                          <w:rPr>
                            <w:rFonts w:ascii="Cambria Math" w:hAnsi="Cambria Math" w:cs="Arial"/>
                            <w:color w:val="FF0000"/>
                            <w:sz w:val="22"/>
                            <w:szCs w:val="22"/>
                            <w:lang w:val="en-GB"/>
                          </w:rPr>
                          <m:t>MAX</m:t>
                        </m:r>
                      </m:sub>
                    </m:sSub>
                  </m:num>
                  <m:den>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2</m:t>
                        </m:r>
                      </m:e>
                    </m:rad>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0.139</m:t>
                    </m:r>
                  </m:num>
                  <m:den>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2</m:t>
                        </m:r>
                      </m:e>
                    </m:rad>
                  </m:den>
                </m:f>
                <m:r>
                  <m:rPr>
                    <m:sty m:val="p"/>
                  </m:rPr>
                  <w:rPr>
                    <w:rFonts w:ascii="Cambria Math" w:hAnsi="Cambria Math" w:cs="Arial"/>
                    <w:color w:val="FF0000"/>
                    <w:sz w:val="22"/>
                    <w:szCs w:val="22"/>
                    <w:lang w:val="en-GB"/>
                  </w:rPr>
                  <m:t>=0.0983 V</m:t>
                </m:r>
              </m:oMath>
            </m:oMathPara>
          </w:p>
        </w:tc>
        <w:tc>
          <w:tcPr>
            <w:tcW w:w="1417" w:type="dxa"/>
            <w:vAlign w:val="center"/>
          </w:tcPr>
          <w:p w14:paraId="111C5597" w14:textId="77777777" w:rsidR="002903D5" w:rsidRPr="002903D5" w:rsidRDefault="002903D5" w:rsidP="004A7144">
            <w:pPr>
              <w:pStyle w:val="ListParagraph"/>
              <w:ind w:left="0"/>
              <w:jc w:val="center"/>
              <w:rPr>
                <w:rFonts w:ascii="Arial" w:hAnsi="Arial" w:cs="Arial"/>
                <w:iCs/>
                <w:color w:val="FF0000"/>
                <w:sz w:val="22"/>
                <w:szCs w:val="22"/>
                <w:lang w:val="en-GB"/>
              </w:rPr>
            </w:pPr>
            <w:r w:rsidRPr="002903D5">
              <w:rPr>
                <w:rFonts w:ascii="Arial" w:hAnsi="Arial" w:cs="Arial"/>
                <w:iCs/>
                <w:color w:val="FF0000"/>
                <w:sz w:val="22"/>
                <w:szCs w:val="22"/>
                <w:lang w:val="en-GB"/>
              </w:rPr>
              <w:t>1 mark</w:t>
            </w:r>
          </w:p>
        </w:tc>
      </w:tr>
    </w:tbl>
    <w:p w14:paraId="4297B319" w14:textId="77777777" w:rsidR="002903D5" w:rsidRPr="002903D5" w:rsidRDefault="002903D5" w:rsidP="002903D5">
      <w:pPr>
        <w:pStyle w:val="ListParagraph"/>
        <w:rPr>
          <w:rFonts w:ascii="Arial" w:hAnsi="Arial" w:cs="Arial"/>
          <w:sz w:val="22"/>
          <w:szCs w:val="22"/>
          <w:lang w:val="en-GB"/>
        </w:rPr>
      </w:pPr>
    </w:p>
    <w:p w14:paraId="50BEAC0F" w14:textId="77777777" w:rsidR="002903D5" w:rsidRPr="002903D5" w:rsidRDefault="002903D5" w:rsidP="002903D5">
      <w:pPr>
        <w:pStyle w:val="ListParagraph"/>
        <w:numPr>
          <w:ilvl w:val="0"/>
          <w:numId w:val="13"/>
        </w:numPr>
        <w:spacing w:after="160" w:line="259" w:lineRule="auto"/>
        <w:ind w:hanging="720"/>
        <w:rPr>
          <w:rFonts w:ascii="Arial" w:hAnsi="Arial" w:cs="Arial"/>
          <w:sz w:val="22"/>
          <w:szCs w:val="22"/>
          <w:lang w:val="en-GB"/>
        </w:rPr>
      </w:pPr>
      <w:r w:rsidRPr="002903D5">
        <w:rPr>
          <w:rFonts w:ascii="Arial" w:hAnsi="Arial" w:cs="Arial"/>
          <w:sz w:val="22"/>
          <w:szCs w:val="22"/>
          <w:lang w:val="en-GB"/>
        </w:rPr>
        <w:t xml:space="preserve">Calculate the strength of the uniform magnetic field (in </w:t>
      </w:r>
      <w:proofErr w:type="spellStart"/>
      <w:r w:rsidRPr="002903D5">
        <w:rPr>
          <w:rFonts w:ascii="Arial" w:hAnsi="Arial" w:cs="Arial"/>
          <w:sz w:val="22"/>
          <w:szCs w:val="22"/>
          <w:lang w:val="en-GB"/>
        </w:rPr>
        <w:t>mT</w:t>
      </w:r>
      <w:proofErr w:type="spellEnd"/>
      <w:r w:rsidRPr="002903D5">
        <w:rPr>
          <w:rFonts w:ascii="Arial" w:hAnsi="Arial" w:cs="Arial"/>
          <w:sz w:val="22"/>
          <w:szCs w:val="22"/>
          <w:lang w:val="en-GB"/>
        </w:rPr>
        <w:t xml:space="preserve">).  </w:t>
      </w:r>
    </w:p>
    <w:p w14:paraId="3DDB9D75" w14:textId="28D6F6DD" w:rsidR="002903D5" w:rsidRPr="002903D5" w:rsidRDefault="002903D5" w:rsidP="002903D5">
      <w:pPr>
        <w:pStyle w:val="ListParagraph"/>
        <w:jc w:val="right"/>
        <w:rPr>
          <w:rFonts w:ascii="Arial" w:hAnsi="Arial" w:cs="Arial"/>
          <w:sz w:val="22"/>
          <w:szCs w:val="22"/>
          <w:lang w:val="en-GB"/>
        </w:rPr>
      </w:pPr>
      <w:r w:rsidRPr="002903D5">
        <w:rPr>
          <w:rFonts w:ascii="Arial" w:hAnsi="Arial" w:cs="Arial"/>
          <w:sz w:val="22"/>
          <w:szCs w:val="22"/>
          <w:lang w:val="en-GB"/>
        </w:rPr>
        <w:t>(</w:t>
      </w:r>
      <w:r w:rsidR="007A2854">
        <w:rPr>
          <w:rFonts w:ascii="Arial" w:hAnsi="Arial" w:cs="Arial"/>
          <w:sz w:val="22"/>
          <w:szCs w:val="22"/>
          <w:lang w:val="en-GB"/>
        </w:rPr>
        <w:t>5</w:t>
      </w:r>
      <w:r w:rsidRPr="002903D5">
        <w:rPr>
          <w:rFonts w:ascii="Arial" w:hAnsi="Arial" w:cs="Arial"/>
          <w:sz w:val="22"/>
          <w:szCs w:val="22"/>
          <w:lang w:val="en-GB"/>
        </w:rPr>
        <w:t>)</w:t>
      </w:r>
    </w:p>
    <w:p w14:paraId="2D345B76" w14:textId="77777777" w:rsidR="002903D5" w:rsidRPr="002903D5" w:rsidRDefault="002903D5" w:rsidP="002903D5">
      <w:pPr>
        <w:pStyle w:val="ListParagraph"/>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2903D5" w:rsidRPr="002903D5" w14:paraId="0A65A956" w14:textId="77777777" w:rsidTr="002903D5">
        <w:trPr>
          <w:trHeight w:val="567"/>
        </w:trPr>
        <w:tc>
          <w:tcPr>
            <w:tcW w:w="8064" w:type="dxa"/>
            <w:vAlign w:val="center"/>
          </w:tcPr>
          <w:p w14:paraId="4CA57C0F" w14:textId="77777777" w:rsidR="002903D5" w:rsidRPr="002903D5" w:rsidRDefault="00000000" w:rsidP="004A7144">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ε</m:t>
                    </m:r>
                  </m:e>
                  <m:sub>
                    <m:r>
                      <m:rPr>
                        <m:sty m:val="p"/>
                      </m:rPr>
                      <w:rPr>
                        <w:rFonts w:ascii="Cambria Math" w:hAnsi="Cambria Math" w:cs="Arial"/>
                        <w:color w:val="FF0000"/>
                        <w:sz w:val="22"/>
                        <w:szCs w:val="22"/>
                        <w:lang w:val="en-GB"/>
                      </w:rPr>
                      <m:t>MAX</m:t>
                    </m:r>
                  </m:sub>
                </m:sSub>
                <m:r>
                  <m:rPr>
                    <m:sty m:val="p"/>
                  </m:rPr>
                  <w:rPr>
                    <w:rFonts w:ascii="Cambria Math" w:hAnsi="Cambria Math" w:cs="Arial"/>
                    <w:color w:val="FF0000"/>
                    <w:sz w:val="22"/>
                    <w:szCs w:val="22"/>
                    <w:lang w:val="en-GB"/>
                  </w:rPr>
                  <m:t>=2πNBAf;0.139=2π×125×B×0.065×0.055×</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240</m:t>
                    </m:r>
                  </m:num>
                  <m:den>
                    <m:r>
                      <m:rPr>
                        <m:sty m:val="p"/>
                      </m:rPr>
                      <w:rPr>
                        <w:rFonts w:ascii="Cambria Math" w:hAnsi="Cambria Math" w:cs="Arial"/>
                        <w:color w:val="FF0000"/>
                        <w:sz w:val="22"/>
                        <w:szCs w:val="22"/>
                        <w:lang w:val="en-GB"/>
                      </w:rPr>
                      <m:t>60</m:t>
                    </m:r>
                  </m:den>
                </m:f>
              </m:oMath>
            </m:oMathPara>
          </w:p>
        </w:tc>
        <w:tc>
          <w:tcPr>
            <w:tcW w:w="1417" w:type="dxa"/>
            <w:vAlign w:val="center"/>
          </w:tcPr>
          <w:p w14:paraId="03951C27"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1-2 marks</w:t>
            </w:r>
          </w:p>
        </w:tc>
      </w:tr>
      <w:tr w:rsidR="002903D5" w:rsidRPr="002903D5" w14:paraId="24B1E33F" w14:textId="77777777" w:rsidTr="002903D5">
        <w:trPr>
          <w:trHeight w:val="567"/>
        </w:trPr>
        <w:tc>
          <w:tcPr>
            <w:tcW w:w="8064" w:type="dxa"/>
            <w:vAlign w:val="center"/>
          </w:tcPr>
          <w:p w14:paraId="791DFF50" w14:textId="436EE17B" w:rsidR="002903D5" w:rsidRPr="002903D5" w:rsidRDefault="002903D5"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B=</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0.139</m:t>
                    </m:r>
                  </m:num>
                  <m:den>
                    <m:r>
                      <m:rPr>
                        <m:sty m:val="p"/>
                      </m:rPr>
                      <w:rPr>
                        <w:rFonts w:ascii="Cambria Math" w:hAnsi="Cambria Math" w:cs="Arial"/>
                        <w:color w:val="FF0000"/>
                        <w:sz w:val="22"/>
                        <w:szCs w:val="22"/>
                        <w:lang w:val="en-GB"/>
                      </w:rPr>
                      <m:t>8.42</m:t>
                    </m:r>
                  </m:den>
                </m:f>
              </m:oMath>
            </m:oMathPara>
          </w:p>
        </w:tc>
        <w:tc>
          <w:tcPr>
            <w:tcW w:w="1417" w:type="dxa"/>
            <w:vAlign w:val="center"/>
          </w:tcPr>
          <w:p w14:paraId="0ED88D50"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7A2854" w:rsidRPr="002903D5" w14:paraId="53F73FD5" w14:textId="77777777" w:rsidTr="002903D5">
        <w:trPr>
          <w:trHeight w:val="567"/>
        </w:trPr>
        <w:tc>
          <w:tcPr>
            <w:tcW w:w="8064" w:type="dxa"/>
            <w:vAlign w:val="center"/>
          </w:tcPr>
          <w:p w14:paraId="1AC0EBBD" w14:textId="0FCD0DB1" w:rsidR="007A2854" w:rsidRPr="007A2854" w:rsidRDefault="007A2854" w:rsidP="004A7144">
            <w:pPr>
              <w:pStyle w:val="ListParagraph"/>
              <w:ind w:left="0"/>
              <w:rPr>
                <w:color w:val="FF0000"/>
                <w:sz w:val="22"/>
                <w:szCs w:val="22"/>
                <w:lang w:val="en-GB"/>
              </w:rPr>
            </w:pPr>
            <m:oMathPara>
              <m:oMathParaPr>
                <m:jc m:val="left"/>
              </m:oMathParaPr>
              <m:oMath>
                <m:r>
                  <m:rPr>
                    <m:sty m:val="p"/>
                  </m:rPr>
                  <w:rPr>
                    <w:rFonts w:ascii="Cambria Math" w:hAnsi="Cambria Math" w:cs="Arial"/>
                    <w:color w:val="FF0000"/>
                    <w:sz w:val="22"/>
                    <w:szCs w:val="22"/>
                    <w:lang w:val="en-GB"/>
                  </w:rPr>
                  <m:t>=1.24×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T</m:t>
                </m:r>
              </m:oMath>
            </m:oMathPara>
          </w:p>
        </w:tc>
        <w:tc>
          <w:tcPr>
            <w:tcW w:w="1417" w:type="dxa"/>
            <w:vAlign w:val="center"/>
          </w:tcPr>
          <w:p w14:paraId="76206608" w14:textId="0E6F2D52" w:rsidR="007A2854" w:rsidRPr="002903D5" w:rsidRDefault="007A2854"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6BCE4A43" w14:textId="77777777" w:rsidTr="002903D5">
        <w:trPr>
          <w:trHeight w:val="567"/>
        </w:trPr>
        <w:tc>
          <w:tcPr>
            <w:tcW w:w="8064" w:type="dxa"/>
            <w:vAlign w:val="center"/>
          </w:tcPr>
          <w:p w14:paraId="5767AFAB" w14:textId="77777777" w:rsidR="002903D5" w:rsidRPr="002903D5" w:rsidRDefault="002903D5"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=12.4 mT</m:t>
                </m:r>
              </m:oMath>
            </m:oMathPara>
          </w:p>
        </w:tc>
        <w:tc>
          <w:tcPr>
            <w:tcW w:w="1417" w:type="dxa"/>
            <w:vAlign w:val="center"/>
          </w:tcPr>
          <w:p w14:paraId="3FCB0D69"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bl>
    <w:p w14:paraId="6403D35D" w14:textId="77777777" w:rsidR="002903D5" w:rsidRPr="002903D5" w:rsidRDefault="002903D5" w:rsidP="002903D5">
      <w:pPr>
        <w:pStyle w:val="ListParagraph"/>
        <w:rPr>
          <w:rFonts w:ascii="Arial" w:hAnsi="Arial" w:cs="Arial"/>
          <w:sz w:val="22"/>
          <w:szCs w:val="22"/>
          <w:lang w:val="en-GB"/>
        </w:rPr>
      </w:pPr>
    </w:p>
    <w:p w14:paraId="01D08DB3" w14:textId="005253FD" w:rsidR="002903D5" w:rsidRPr="002903D5" w:rsidRDefault="002903D5" w:rsidP="002903D5">
      <w:pPr>
        <w:pStyle w:val="ListParagraph"/>
        <w:ind w:hanging="720"/>
        <w:rPr>
          <w:rFonts w:ascii="Arial" w:hAnsi="Arial" w:cs="Arial"/>
          <w:sz w:val="22"/>
          <w:szCs w:val="22"/>
          <w:lang w:val="en-GB"/>
        </w:rPr>
      </w:pPr>
      <w:r w:rsidRPr="002903D5">
        <w:rPr>
          <w:rFonts w:ascii="Arial" w:hAnsi="Arial" w:cs="Arial"/>
          <w:sz w:val="22"/>
          <w:szCs w:val="22"/>
          <w:lang w:val="en-GB"/>
        </w:rPr>
        <w:t xml:space="preserve">c) </w:t>
      </w:r>
      <w:r w:rsidRPr="002903D5">
        <w:rPr>
          <w:rFonts w:ascii="Arial" w:hAnsi="Arial" w:cs="Arial"/>
          <w:sz w:val="22"/>
          <w:szCs w:val="22"/>
          <w:lang w:val="en-GB"/>
        </w:rPr>
        <w:tab/>
        <w:t>The students apply a force to the handle in such a way that the coil rotates with a constant circular speed. Explain why this force cannot have a constant magnitude. Describe how the magnitude changes as the coil rotates.</w:t>
      </w:r>
      <w:r w:rsidR="008C4D41">
        <w:rPr>
          <w:rFonts w:ascii="Arial" w:hAnsi="Arial" w:cs="Arial"/>
          <w:sz w:val="22"/>
          <w:szCs w:val="22"/>
          <w:lang w:val="en-GB"/>
        </w:rPr>
        <w:t xml:space="preserve"> </w:t>
      </w:r>
    </w:p>
    <w:p w14:paraId="38D8C99F" w14:textId="77777777" w:rsidR="002903D5" w:rsidRPr="002903D5" w:rsidRDefault="002903D5" w:rsidP="002903D5">
      <w:pPr>
        <w:pStyle w:val="ListParagraph"/>
        <w:jc w:val="right"/>
        <w:rPr>
          <w:rFonts w:ascii="Arial" w:hAnsi="Arial" w:cs="Arial"/>
          <w:sz w:val="22"/>
          <w:szCs w:val="22"/>
          <w:lang w:val="en-GB"/>
        </w:rPr>
      </w:pPr>
      <w:r w:rsidRPr="002903D5">
        <w:rPr>
          <w:rFonts w:ascii="Arial" w:hAnsi="Arial" w:cs="Arial"/>
          <w:sz w:val="22"/>
          <w:szCs w:val="22"/>
          <w:lang w:val="en-GB"/>
        </w:rPr>
        <w:t>(3)</w:t>
      </w:r>
    </w:p>
    <w:p w14:paraId="6FBB9813" w14:textId="77777777" w:rsidR="002903D5" w:rsidRPr="002903D5" w:rsidRDefault="002903D5" w:rsidP="002903D5">
      <w:pPr>
        <w:pStyle w:val="ListParagraph"/>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206"/>
        <w:gridCol w:w="1275"/>
      </w:tblGrid>
      <w:tr w:rsidR="002903D5" w:rsidRPr="002903D5" w14:paraId="443AFD22" w14:textId="77777777" w:rsidTr="002903D5">
        <w:trPr>
          <w:trHeight w:val="567"/>
        </w:trPr>
        <w:tc>
          <w:tcPr>
            <w:tcW w:w="8206" w:type="dxa"/>
            <w:vAlign w:val="center"/>
          </w:tcPr>
          <w:p w14:paraId="0AC61468" w14:textId="77777777" w:rsidR="002903D5" w:rsidRPr="002903D5" w:rsidRDefault="002903D5" w:rsidP="004A7144">
            <w:pPr>
              <w:pStyle w:val="ListParagraph"/>
              <w:ind w:left="0"/>
              <w:rPr>
                <w:rFonts w:ascii="Arial" w:hAnsi="Arial" w:cs="Arial"/>
                <w:color w:val="FF0000"/>
                <w:sz w:val="22"/>
                <w:szCs w:val="22"/>
                <w:lang w:val="en-GB"/>
              </w:rPr>
            </w:pPr>
            <w:r w:rsidRPr="002903D5">
              <w:rPr>
                <w:rFonts w:ascii="Arial" w:hAnsi="Arial" w:cs="Arial"/>
                <w:color w:val="FF0000"/>
                <w:sz w:val="22"/>
                <w:szCs w:val="22"/>
                <w:lang w:val="en-GB"/>
              </w:rPr>
              <w:t xml:space="preserve">As the coil rotates an EMF is generated that opposes the direction of its rotation (Lenz’s Law). </w:t>
            </w:r>
          </w:p>
        </w:tc>
        <w:tc>
          <w:tcPr>
            <w:tcW w:w="1275" w:type="dxa"/>
            <w:vAlign w:val="center"/>
          </w:tcPr>
          <w:p w14:paraId="6C0984DD"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1B64CA09" w14:textId="77777777" w:rsidTr="002903D5">
        <w:trPr>
          <w:trHeight w:val="567"/>
        </w:trPr>
        <w:tc>
          <w:tcPr>
            <w:tcW w:w="8206" w:type="dxa"/>
            <w:vAlign w:val="center"/>
          </w:tcPr>
          <w:p w14:paraId="260DDC17" w14:textId="77777777" w:rsidR="002903D5" w:rsidRPr="002903D5" w:rsidRDefault="002903D5" w:rsidP="004A7144">
            <w:pPr>
              <w:pStyle w:val="ListParagraph"/>
              <w:ind w:left="0"/>
              <w:rPr>
                <w:rFonts w:ascii="Arial" w:hAnsi="Arial" w:cs="Arial"/>
                <w:color w:val="FF0000"/>
                <w:sz w:val="22"/>
                <w:szCs w:val="22"/>
                <w:lang w:val="en-GB"/>
              </w:rPr>
            </w:pPr>
            <w:r w:rsidRPr="002903D5">
              <w:rPr>
                <w:rFonts w:ascii="Arial" w:hAnsi="Arial" w:cs="Arial"/>
                <w:color w:val="FF0000"/>
                <w:sz w:val="22"/>
                <w:szCs w:val="22"/>
                <w:lang w:val="en-GB"/>
              </w:rPr>
              <w:t>When the coil is perpendicular to the field, no EMF is generated in the coil. When the coil is parallel to the field, maximum EMF is generated in the coil.</w:t>
            </w:r>
          </w:p>
        </w:tc>
        <w:tc>
          <w:tcPr>
            <w:tcW w:w="1275" w:type="dxa"/>
            <w:vAlign w:val="center"/>
          </w:tcPr>
          <w:p w14:paraId="7CC136EB"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04876A24" w14:textId="77777777" w:rsidTr="002903D5">
        <w:trPr>
          <w:trHeight w:val="567"/>
        </w:trPr>
        <w:tc>
          <w:tcPr>
            <w:tcW w:w="8206" w:type="dxa"/>
            <w:vAlign w:val="center"/>
          </w:tcPr>
          <w:p w14:paraId="04A78E12" w14:textId="77777777" w:rsidR="002903D5" w:rsidRPr="002903D5" w:rsidRDefault="002903D5" w:rsidP="004A7144">
            <w:pPr>
              <w:pStyle w:val="ListParagraph"/>
              <w:ind w:left="0"/>
              <w:rPr>
                <w:rFonts w:ascii="Arial" w:hAnsi="Arial" w:cs="Arial"/>
                <w:color w:val="FF0000"/>
                <w:sz w:val="22"/>
                <w:szCs w:val="22"/>
                <w:lang w:val="en-GB"/>
              </w:rPr>
            </w:pPr>
            <w:r w:rsidRPr="002903D5">
              <w:rPr>
                <w:rFonts w:ascii="Arial" w:hAnsi="Arial" w:cs="Arial"/>
                <w:color w:val="FF0000"/>
                <w:sz w:val="22"/>
                <w:szCs w:val="22"/>
                <w:lang w:val="en-GB"/>
              </w:rPr>
              <w:t xml:space="preserve">Hence, the magnitude of the force varies from a maximum when the coil is parallel to the field to zero when the coil is perpendicular to the field. </w:t>
            </w:r>
          </w:p>
        </w:tc>
        <w:tc>
          <w:tcPr>
            <w:tcW w:w="1275" w:type="dxa"/>
            <w:vAlign w:val="center"/>
          </w:tcPr>
          <w:p w14:paraId="2B01F100" w14:textId="77777777" w:rsidR="002903D5" w:rsidRPr="002903D5" w:rsidRDefault="002903D5" w:rsidP="004A7144">
            <w:pPr>
              <w:pStyle w:val="ListParagraph"/>
              <w:ind w:left="0"/>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bl>
    <w:p w14:paraId="59FF9216" w14:textId="77777777" w:rsidR="002903D5" w:rsidRPr="002903D5" w:rsidRDefault="002903D5" w:rsidP="002903D5">
      <w:pPr>
        <w:pStyle w:val="ListParagraph"/>
        <w:rPr>
          <w:rFonts w:ascii="Arial" w:hAnsi="Arial" w:cs="Arial"/>
          <w:sz w:val="22"/>
          <w:szCs w:val="22"/>
          <w:lang w:val="en-GB"/>
        </w:rPr>
      </w:pPr>
    </w:p>
    <w:p w14:paraId="7F3D7C6C" w14:textId="77777777" w:rsidR="0053344E" w:rsidRDefault="0053344E">
      <w:pPr>
        <w:spacing w:after="160" w:line="259" w:lineRule="auto"/>
        <w:rPr>
          <w:rFonts w:ascii="Arial" w:hAnsi="Arial" w:cs="Arial"/>
          <w:sz w:val="22"/>
          <w:szCs w:val="22"/>
          <w:lang w:val="en-GB"/>
        </w:rPr>
      </w:pPr>
      <w:r>
        <w:rPr>
          <w:rFonts w:ascii="Arial" w:hAnsi="Arial" w:cs="Arial"/>
          <w:sz w:val="22"/>
          <w:szCs w:val="22"/>
          <w:lang w:val="en-GB"/>
        </w:rPr>
        <w:br w:type="page"/>
      </w:r>
    </w:p>
    <w:p w14:paraId="1E793583" w14:textId="6B142788" w:rsidR="00112253" w:rsidRDefault="002903D5" w:rsidP="00112253">
      <w:pPr>
        <w:spacing w:line="276" w:lineRule="auto"/>
        <w:ind w:left="709" w:hanging="709"/>
        <w:rPr>
          <w:rFonts w:ascii="Arial" w:hAnsi="Arial" w:cs="Arial"/>
          <w:sz w:val="22"/>
          <w:szCs w:val="22"/>
          <w:lang w:val="en-GB"/>
        </w:rPr>
      </w:pPr>
      <w:r w:rsidRPr="002903D5">
        <w:rPr>
          <w:rFonts w:ascii="Arial" w:hAnsi="Arial" w:cs="Arial"/>
          <w:sz w:val="22"/>
          <w:szCs w:val="22"/>
          <w:lang w:val="en-GB"/>
        </w:rPr>
        <w:lastRenderedPageBreak/>
        <w:t>d) (</w:t>
      </w:r>
      <w:proofErr w:type="spellStart"/>
      <w:r w:rsidRPr="002903D5">
        <w:rPr>
          <w:rFonts w:ascii="Arial" w:hAnsi="Arial" w:cs="Arial"/>
          <w:sz w:val="22"/>
          <w:szCs w:val="22"/>
          <w:lang w:val="en-GB"/>
        </w:rPr>
        <w:t>i</w:t>
      </w:r>
      <w:proofErr w:type="spellEnd"/>
      <w:r w:rsidRPr="002903D5">
        <w:rPr>
          <w:rFonts w:ascii="Arial" w:hAnsi="Arial" w:cs="Arial"/>
          <w:sz w:val="22"/>
          <w:szCs w:val="22"/>
          <w:lang w:val="en-GB"/>
        </w:rPr>
        <w:t xml:space="preserve">) </w:t>
      </w:r>
      <w:r w:rsidRPr="002903D5">
        <w:rPr>
          <w:rFonts w:ascii="Arial" w:hAnsi="Arial" w:cs="Arial"/>
          <w:sz w:val="22"/>
          <w:szCs w:val="22"/>
          <w:lang w:val="en-GB"/>
        </w:rPr>
        <w:tab/>
      </w:r>
      <w:r w:rsidR="00112253" w:rsidRPr="00EF286E">
        <w:rPr>
          <w:rFonts w:ascii="Arial" w:hAnsi="Arial" w:cs="Arial"/>
          <w:sz w:val="22"/>
          <w:szCs w:val="22"/>
          <w:lang w:val="en-GB"/>
        </w:rPr>
        <w:t xml:space="preserve">On the set of axes below, sketch a graph showing how the brightness of the light globe changes while the coil completes one full rotation. </w:t>
      </w:r>
    </w:p>
    <w:p w14:paraId="2B06A67A" w14:textId="77777777" w:rsidR="00112253" w:rsidRDefault="00112253" w:rsidP="00112253">
      <w:pPr>
        <w:spacing w:line="276" w:lineRule="auto"/>
        <w:rPr>
          <w:rFonts w:ascii="Arial" w:hAnsi="Arial" w:cs="Arial"/>
          <w:sz w:val="22"/>
          <w:szCs w:val="22"/>
          <w:lang w:val="en-GB"/>
        </w:rPr>
      </w:pPr>
    </w:p>
    <w:p w14:paraId="392D5F87" w14:textId="77777777" w:rsidR="00112253" w:rsidRDefault="00112253" w:rsidP="00112253">
      <w:pPr>
        <w:spacing w:line="276" w:lineRule="auto"/>
        <w:ind w:left="709"/>
        <w:rPr>
          <w:rFonts w:ascii="Arial" w:hAnsi="Arial" w:cs="Arial"/>
          <w:sz w:val="22"/>
          <w:szCs w:val="22"/>
          <w:lang w:val="en-GB"/>
        </w:rPr>
      </w:pPr>
      <w:r w:rsidRPr="00EF286E">
        <w:rPr>
          <w:rFonts w:ascii="Arial" w:hAnsi="Arial" w:cs="Arial"/>
          <w:sz w:val="22"/>
          <w:szCs w:val="22"/>
          <w:lang w:val="en-GB"/>
        </w:rPr>
        <w:t xml:space="preserve">An accurate scale is provided on the time axis. </w:t>
      </w:r>
      <w:r>
        <w:rPr>
          <w:rFonts w:ascii="Arial" w:hAnsi="Arial" w:cs="Arial"/>
          <w:sz w:val="22"/>
          <w:szCs w:val="22"/>
          <w:lang w:val="en-GB"/>
        </w:rPr>
        <w:t xml:space="preserve">The brightness axis has no scale and is only meant to be qualitative. </w:t>
      </w:r>
    </w:p>
    <w:p w14:paraId="1CB68347" w14:textId="77777777" w:rsidR="00112253" w:rsidRDefault="00112253" w:rsidP="00112253">
      <w:pPr>
        <w:spacing w:line="276" w:lineRule="auto"/>
        <w:ind w:left="709"/>
        <w:rPr>
          <w:rFonts w:ascii="Arial" w:hAnsi="Arial" w:cs="Arial"/>
          <w:sz w:val="22"/>
          <w:szCs w:val="22"/>
          <w:lang w:val="en-GB"/>
        </w:rPr>
      </w:pPr>
    </w:p>
    <w:p w14:paraId="20D70E57" w14:textId="511E9575" w:rsidR="00112253" w:rsidRPr="00EF286E" w:rsidRDefault="00112253" w:rsidP="00112253">
      <w:pPr>
        <w:spacing w:line="276" w:lineRule="auto"/>
        <w:ind w:left="709"/>
        <w:rPr>
          <w:rFonts w:ascii="Arial" w:hAnsi="Arial" w:cs="Arial"/>
          <w:sz w:val="22"/>
          <w:szCs w:val="22"/>
          <w:lang w:val="en-GB"/>
        </w:rPr>
      </w:pPr>
      <w:r>
        <w:rPr>
          <w:rFonts w:ascii="Arial" w:hAnsi="Arial" w:cs="Arial"/>
          <w:sz w:val="22"/>
          <w:szCs w:val="22"/>
          <w:lang w:val="en-GB"/>
        </w:rPr>
        <w:t xml:space="preserve">The horizontal dashed line shows the maximum brightness achieved by the </w:t>
      </w:r>
      <w:r w:rsidR="00620D7E">
        <w:rPr>
          <w:rFonts w:ascii="Arial" w:hAnsi="Arial" w:cs="Arial"/>
          <w:sz w:val="22"/>
          <w:szCs w:val="22"/>
          <w:lang w:val="en-GB"/>
        </w:rPr>
        <w:t xml:space="preserve">light </w:t>
      </w:r>
      <w:r>
        <w:rPr>
          <w:rFonts w:ascii="Arial" w:hAnsi="Arial" w:cs="Arial"/>
          <w:sz w:val="22"/>
          <w:szCs w:val="22"/>
          <w:lang w:val="en-GB"/>
        </w:rPr>
        <w:t xml:space="preserve">globe as it rotates. </w:t>
      </w:r>
    </w:p>
    <w:p w14:paraId="3C9439DF" w14:textId="754DE762" w:rsidR="002903D5" w:rsidRPr="002903D5" w:rsidRDefault="002903D5" w:rsidP="002903D5">
      <w:pPr>
        <w:spacing w:line="276" w:lineRule="auto"/>
        <w:ind w:left="709" w:hanging="709"/>
        <w:rPr>
          <w:rFonts w:ascii="Arial" w:hAnsi="Arial" w:cs="Arial"/>
          <w:sz w:val="22"/>
          <w:szCs w:val="22"/>
          <w:lang w:val="en-GB"/>
        </w:rPr>
      </w:pPr>
    </w:p>
    <w:p w14:paraId="1D7CFEB9" w14:textId="42E415CE" w:rsidR="002903D5" w:rsidRDefault="002903D5" w:rsidP="002903D5">
      <w:pPr>
        <w:spacing w:line="276" w:lineRule="auto"/>
        <w:ind w:left="709" w:hanging="709"/>
        <w:jc w:val="right"/>
        <w:rPr>
          <w:rFonts w:ascii="Arial" w:hAnsi="Arial" w:cs="Arial"/>
          <w:sz w:val="22"/>
          <w:szCs w:val="22"/>
          <w:lang w:val="en-GB"/>
        </w:rPr>
      </w:pPr>
      <w:r w:rsidRPr="002903D5">
        <w:rPr>
          <w:rFonts w:ascii="Arial" w:hAnsi="Arial" w:cs="Arial"/>
          <w:sz w:val="22"/>
          <w:szCs w:val="22"/>
          <w:lang w:val="en-GB"/>
        </w:rPr>
        <w:t>(3)</w:t>
      </w:r>
    </w:p>
    <w:p w14:paraId="432564B1" w14:textId="77777777" w:rsidR="002903D5" w:rsidRPr="002903D5" w:rsidRDefault="002903D5" w:rsidP="002903D5">
      <w:pPr>
        <w:spacing w:line="276" w:lineRule="auto"/>
        <w:ind w:left="709" w:hanging="709"/>
        <w:jc w:val="right"/>
        <w:rPr>
          <w:rFonts w:ascii="Arial" w:hAnsi="Arial" w:cs="Arial"/>
          <w:sz w:val="22"/>
          <w:szCs w:val="22"/>
          <w:lang w:val="en-GB"/>
        </w:rPr>
      </w:pPr>
    </w:p>
    <w:p w14:paraId="5F44C976" w14:textId="77777777" w:rsidR="002903D5" w:rsidRPr="002903D5" w:rsidRDefault="002903D5" w:rsidP="002903D5">
      <w:pPr>
        <w:rPr>
          <w:rFonts w:ascii="Arial" w:hAnsi="Arial" w:cs="Arial"/>
          <w:noProof/>
          <w:sz w:val="22"/>
          <w:szCs w:val="22"/>
          <w:lang w:val="en-GB"/>
        </w:rPr>
      </w:pPr>
      <w:r w:rsidRPr="002903D5">
        <w:rPr>
          <w:rFonts w:ascii="Arial" w:hAnsi="Arial" w:cs="Arial"/>
          <w:noProof/>
          <w:sz w:val="22"/>
          <w:szCs w:val="22"/>
          <w:lang w:val="en-GB"/>
        </w:rPr>
        <mc:AlternateContent>
          <mc:Choice Requires="wps">
            <w:drawing>
              <wp:anchor distT="0" distB="0" distL="114300" distR="114300" simplePos="0" relativeHeight="251724800" behindDoc="0" locked="0" layoutInCell="1" allowOverlap="1" wp14:anchorId="42522DAB" wp14:editId="65AEDD4C">
                <wp:simplePos x="0" y="0"/>
                <wp:positionH relativeFrom="column">
                  <wp:posOffset>4253230</wp:posOffset>
                </wp:positionH>
                <wp:positionV relativeFrom="paragraph">
                  <wp:posOffset>825500</wp:posOffset>
                </wp:positionV>
                <wp:extent cx="711200" cy="2819400"/>
                <wp:effectExtent l="0" t="0" r="12700" b="19050"/>
                <wp:wrapNone/>
                <wp:docPr id="83" name="Freeform: Shape 83"/>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07AD959" id="Freeform: Shape 83" o:spid="_x0000_s1026" style="position:absolute;margin-left:334.9pt;margin-top:65pt;width:56pt;height:22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5824" behindDoc="0" locked="0" layoutInCell="1" allowOverlap="1" wp14:anchorId="006CA732" wp14:editId="6356E2EF">
                <wp:simplePos x="0" y="0"/>
                <wp:positionH relativeFrom="column">
                  <wp:posOffset>4964430</wp:posOffset>
                </wp:positionH>
                <wp:positionV relativeFrom="paragraph">
                  <wp:posOffset>831850</wp:posOffset>
                </wp:positionV>
                <wp:extent cx="711200" cy="2819400"/>
                <wp:effectExtent l="57150" t="57150" r="50800" b="38100"/>
                <wp:wrapNone/>
                <wp:docPr id="84" name="Freeform: Shape 84"/>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17AC89A" id="Freeform: Shape 84" o:spid="_x0000_s1026" style="position:absolute;margin-left:390.9pt;margin-top:65.5pt;width:56pt;height:222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2752" behindDoc="0" locked="0" layoutInCell="1" allowOverlap="1" wp14:anchorId="174CC664" wp14:editId="7763A7EB">
                <wp:simplePos x="0" y="0"/>
                <wp:positionH relativeFrom="column">
                  <wp:posOffset>2838450</wp:posOffset>
                </wp:positionH>
                <wp:positionV relativeFrom="paragraph">
                  <wp:posOffset>838200</wp:posOffset>
                </wp:positionV>
                <wp:extent cx="711200" cy="2819400"/>
                <wp:effectExtent l="0" t="0" r="12700" b="19050"/>
                <wp:wrapNone/>
                <wp:docPr id="81" name="Freeform: Shape 81"/>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742A08D" id="Freeform: Shape 81" o:spid="_x0000_s1026" style="position:absolute;margin-left:223.5pt;margin-top:66pt;width:56pt;height:222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3776" behindDoc="0" locked="0" layoutInCell="1" allowOverlap="1" wp14:anchorId="452DC80C" wp14:editId="086060EF">
                <wp:simplePos x="0" y="0"/>
                <wp:positionH relativeFrom="column">
                  <wp:posOffset>3549650</wp:posOffset>
                </wp:positionH>
                <wp:positionV relativeFrom="paragraph">
                  <wp:posOffset>844550</wp:posOffset>
                </wp:positionV>
                <wp:extent cx="711200" cy="2819400"/>
                <wp:effectExtent l="57150" t="57150" r="50800" b="38100"/>
                <wp:wrapNone/>
                <wp:docPr id="82" name="Freeform: Shape 82"/>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110D33B" id="Freeform: Shape 82" o:spid="_x0000_s1026" style="position:absolute;margin-left:279.5pt;margin-top:66.5pt;width:56pt;height:222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0704" behindDoc="0" locked="0" layoutInCell="1" allowOverlap="1" wp14:anchorId="74736BDD" wp14:editId="0AFE0296">
                <wp:simplePos x="0" y="0"/>
                <wp:positionH relativeFrom="column">
                  <wp:posOffset>1422400</wp:posOffset>
                </wp:positionH>
                <wp:positionV relativeFrom="paragraph">
                  <wp:posOffset>831850</wp:posOffset>
                </wp:positionV>
                <wp:extent cx="711200" cy="2819400"/>
                <wp:effectExtent l="0" t="0" r="12700" b="19050"/>
                <wp:wrapNone/>
                <wp:docPr id="79" name="Freeform: Shape 79"/>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9420D7D" id="Freeform: Shape 79" o:spid="_x0000_s1026" style="position:absolute;margin-left:112pt;margin-top:65.5pt;width:56pt;height:222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21728" behindDoc="0" locked="0" layoutInCell="1" allowOverlap="1" wp14:anchorId="4DB5ED5D" wp14:editId="575FDD74">
                <wp:simplePos x="0" y="0"/>
                <wp:positionH relativeFrom="column">
                  <wp:posOffset>2133600</wp:posOffset>
                </wp:positionH>
                <wp:positionV relativeFrom="paragraph">
                  <wp:posOffset>838200</wp:posOffset>
                </wp:positionV>
                <wp:extent cx="711200" cy="2819400"/>
                <wp:effectExtent l="57150" t="57150" r="50800" b="38100"/>
                <wp:wrapNone/>
                <wp:docPr id="80" name="Freeform: Shape 80"/>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8405B9D" id="Freeform: Shape 80" o:spid="_x0000_s1026" style="position:absolute;margin-left:168pt;margin-top:66pt;width:56pt;height:222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9680" behindDoc="0" locked="0" layoutInCell="1" allowOverlap="1" wp14:anchorId="13BF8EB9" wp14:editId="36D3120B">
                <wp:simplePos x="0" y="0"/>
                <wp:positionH relativeFrom="column">
                  <wp:posOffset>755650</wp:posOffset>
                </wp:positionH>
                <wp:positionV relativeFrom="paragraph">
                  <wp:posOffset>838200</wp:posOffset>
                </wp:positionV>
                <wp:extent cx="711200" cy="2819400"/>
                <wp:effectExtent l="57150" t="57150" r="50800" b="38100"/>
                <wp:wrapNone/>
                <wp:docPr id="78" name="Freeform: Shape 78"/>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B50D029" id="Freeform: Shape 78" o:spid="_x0000_s1026" style="position:absolute;margin-left:59.5pt;margin-top:66pt;width:56pt;height:222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8656" behindDoc="0" locked="0" layoutInCell="1" allowOverlap="1" wp14:anchorId="5A680ABC" wp14:editId="6470A6DC">
                <wp:simplePos x="0" y="0"/>
                <wp:positionH relativeFrom="column">
                  <wp:posOffset>44450</wp:posOffset>
                </wp:positionH>
                <wp:positionV relativeFrom="paragraph">
                  <wp:posOffset>831850</wp:posOffset>
                </wp:positionV>
                <wp:extent cx="711200" cy="2819400"/>
                <wp:effectExtent l="0" t="0" r="12700" b="19050"/>
                <wp:wrapNone/>
                <wp:docPr id="77" name="Freeform: Shape 77"/>
                <wp:cNvGraphicFramePr/>
                <a:graphic xmlns:a="http://schemas.openxmlformats.org/drawingml/2006/main">
                  <a:graphicData uri="http://schemas.microsoft.com/office/word/2010/wordprocessingShape">
                    <wps:wsp>
                      <wps:cNvSpPr/>
                      <wps:spPr>
                        <a:xfrm>
                          <a:off x="0" y="0"/>
                          <a:ext cx="711200" cy="2819400"/>
                        </a:xfrm>
                        <a:custGeom>
                          <a:avLst/>
                          <a:gdLst>
                            <a:gd name="connsiteX0" fmla="*/ 0 w 711200"/>
                            <a:gd name="connsiteY0" fmla="*/ 0 h 2819400"/>
                            <a:gd name="connsiteX1" fmla="*/ 298450 w 711200"/>
                            <a:gd name="connsiteY1" fmla="*/ 336550 h 2819400"/>
                            <a:gd name="connsiteX2" fmla="*/ 635000 w 711200"/>
                            <a:gd name="connsiteY2" fmla="*/ 1917700 h 2819400"/>
                            <a:gd name="connsiteX3" fmla="*/ 711200 w 711200"/>
                            <a:gd name="connsiteY3" fmla="*/ 2819400 h 2819400"/>
                            <a:gd name="connsiteX4" fmla="*/ 711200 w 711200"/>
                            <a:gd name="connsiteY4" fmla="*/ 2819400 h 2819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1200" h="2819400">
                              <a:moveTo>
                                <a:pt x="0" y="0"/>
                              </a:moveTo>
                              <a:cubicBezTo>
                                <a:pt x="96308" y="8466"/>
                                <a:pt x="192617" y="16933"/>
                                <a:pt x="298450" y="336550"/>
                              </a:cubicBezTo>
                              <a:cubicBezTo>
                                <a:pt x="404283" y="656167"/>
                                <a:pt x="566208" y="1503892"/>
                                <a:pt x="635000" y="1917700"/>
                              </a:cubicBezTo>
                              <a:cubicBezTo>
                                <a:pt x="703792" y="2331508"/>
                                <a:pt x="711200" y="2819400"/>
                                <a:pt x="711200" y="2819400"/>
                              </a:cubicBezTo>
                              <a:lnTo>
                                <a:pt x="711200" y="2819400"/>
                              </a:ln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DA2E188" id="Freeform: Shape 77" o:spid="_x0000_s1026" style="position:absolute;margin-left:3.5pt;margin-top:65.5pt;width:56pt;height:222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71120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" path="m,c96308,8466,192617,16933,298450,336550,404283,656167,566208,1503892,635000,1917700v68792,413808,76200,901700,76200,901700l711200,2819400e" filled="f" strokecolor="red" strokeweight="1pt">
                <v:stroke dashstyle="dash" joinstyle="miter"/>
                <v:path arrowok="t" o:connecttype="custom" o:connectlocs="0,0;298450,336550;635000,1917700;711200,2819400;711200,2819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7632" behindDoc="0" locked="0" layoutInCell="1" allowOverlap="1" wp14:anchorId="50BE3A96" wp14:editId="2CDA5F37">
                <wp:simplePos x="0" y="0"/>
                <wp:positionH relativeFrom="column">
                  <wp:posOffset>4259580</wp:posOffset>
                </wp:positionH>
                <wp:positionV relativeFrom="paragraph">
                  <wp:posOffset>2228850</wp:posOffset>
                </wp:positionV>
                <wp:extent cx="1416050" cy="1422400"/>
                <wp:effectExtent l="57150" t="57150" r="50800" b="44450"/>
                <wp:wrapNone/>
                <wp:docPr id="76" name="Freeform: Shape 76"/>
                <wp:cNvGraphicFramePr/>
                <a:graphic xmlns:a="http://schemas.openxmlformats.org/drawingml/2006/main">
                  <a:graphicData uri="http://schemas.microsoft.com/office/word/2010/wordprocessingShape">
                    <wps:wsp>
                      <wps:cNvSpPr/>
                      <wps:spPr>
                        <a:xfrm>
                          <a:off x="0" y="0"/>
                          <a:ext cx="1416050" cy="1422400"/>
                        </a:xfrm>
                        <a:custGeom>
                          <a:avLst/>
                          <a:gdLst>
                            <a:gd name="connsiteX0" fmla="*/ 0 w 1416050"/>
                            <a:gd name="connsiteY0" fmla="*/ 0 h 1422400"/>
                            <a:gd name="connsiteX1" fmla="*/ 469900 w 1416050"/>
                            <a:gd name="connsiteY1" fmla="*/ 177800 h 1422400"/>
                            <a:gd name="connsiteX2" fmla="*/ 908050 w 1416050"/>
                            <a:gd name="connsiteY2" fmla="*/ 590550 h 1422400"/>
                            <a:gd name="connsiteX3" fmla="*/ 1416050 w 1416050"/>
                            <a:gd name="connsiteY3" fmla="*/ 1422400 h 1422400"/>
                            <a:gd name="connsiteX4" fmla="*/ 1416050 w 1416050"/>
                            <a:gd name="connsiteY4" fmla="*/ 1422400 h 142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6050" h="1422400">
                              <a:moveTo>
                                <a:pt x="0" y="0"/>
                              </a:moveTo>
                              <a:cubicBezTo>
                                <a:pt x="159279" y="39687"/>
                                <a:pt x="318558" y="79375"/>
                                <a:pt x="469900" y="177800"/>
                              </a:cubicBezTo>
                              <a:cubicBezTo>
                                <a:pt x="621242" y="276225"/>
                                <a:pt x="750358" y="383117"/>
                                <a:pt x="908050" y="590550"/>
                              </a:cubicBezTo>
                              <a:cubicBezTo>
                                <a:pt x="1065742" y="797983"/>
                                <a:pt x="1416050" y="1422400"/>
                                <a:pt x="1416050" y="1422400"/>
                              </a:cubicBezTo>
                              <a:lnTo>
                                <a:pt x="1416050" y="1422400"/>
                              </a:lnTo>
                            </a:path>
                          </a:pathLst>
                        </a:custGeom>
                        <a:noFill/>
                        <a:ln>
                          <a:solidFill>
                            <a:srgbClr val="FF0000"/>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C4F0291" id="Freeform: Shape 76" o:spid="_x0000_s1026" style="position:absolute;margin-left:335.4pt;margin-top:175.5pt;width:111.5pt;height:112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416050,14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" path="m,c159279,39687,318558,79375,469900,177800v151342,98425,280458,205317,438150,412750c1065742,797983,1416050,1422400,1416050,1422400r,e" filled="f" strokecolor="red" strokeweight="1pt">
                <v:stroke joinstyle="miter"/>
                <v:path arrowok="t" o:connecttype="custom" o:connectlocs="0,0;469900,177800;908050,590550;1416050,1422400;1416050,1422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6608" behindDoc="0" locked="0" layoutInCell="1" allowOverlap="1" wp14:anchorId="508388D6" wp14:editId="61255AFF">
                <wp:simplePos x="0" y="0"/>
                <wp:positionH relativeFrom="column">
                  <wp:posOffset>2851150</wp:posOffset>
                </wp:positionH>
                <wp:positionV relativeFrom="paragraph">
                  <wp:posOffset>2228850</wp:posOffset>
                </wp:positionV>
                <wp:extent cx="1416050" cy="1422400"/>
                <wp:effectExtent l="0" t="0" r="12700" b="25400"/>
                <wp:wrapNone/>
                <wp:docPr id="75" name="Freeform: Shape 75"/>
                <wp:cNvGraphicFramePr/>
                <a:graphic xmlns:a="http://schemas.openxmlformats.org/drawingml/2006/main">
                  <a:graphicData uri="http://schemas.microsoft.com/office/word/2010/wordprocessingShape">
                    <wps:wsp>
                      <wps:cNvSpPr/>
                      <wps:spPr>
                        <a:xfrm>
                          <a:off x="0" y="0"/>
                          <a:ext cx="1416050" cy="1422400"/>
                        </a:xfrm>
                        <a:custGeom>
                          <a:avLst/>
                          <a:gdLst>
                            <a:gd name="connsiteX0" fmla="*/ 0 w 1416050"/>
                            <a:gd name="connsiteY0" fmla="*/ 0 h 1422400"/>
                            <a:gd name="connsiteX1" fmla="*/ 469900 w 1416050"/>
                            <a:gd name="connsiteY1" fmla="*/ 177800 h 1422400"/>
                            <a:gd name="connsiteX2" fmla="*/ 908050 w 1416050"/>
                            <a:gd name="connsiteY2" fmla="*/ 590550 h 1422400"/>
                            <a:gd name="connsiteX3" fmla="*/ 1416050 w 1416050"/>
                            <a:gd name="connsiteY3" fmla="*/ 1422400 h 1422400"/>
                            <a:gd name="connsiteX4" fmla="*/ 1416050 w 1416050"/>
                            <a:gd name="connsiteY4" fmla="*/ 1422400 h 142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6050" h="1422400">
                              <a:moveTo>
                                <a:pt x="0" y="0"/>
                              </a:moveTo>
                              <a:cubicBezTo>
                                <a:pt x="159279" y="39687"/>
                                <a:pt x="318558" y="79375"/>
                                <a:pt x="469900" y="177800"/>
                              </a:cubicBezTo>
                              <a:cubicBezTo>
                                <a:pt x="621242" y="276225"/>
                                <a:pt x="750358" y="383117"/>
                                <a:pt x="908050" y="590550"/>
                              </a:cubicBezTo>
                              <a:cubicBezTo>
                                <a:pt x="1065742" y="797983"/>
                                <a:pt x="1416050" y="1422400"/>
                                <a:pt x="1416050" y="1422400"/>
                              </a:cubicBezTo>
                              <a:lnTo>
                                <a:pt x="1416050" y="142240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48AEE4A" id="Freeform: Shape 75" o:spid="_x0000_s1026" style="position:absolute;margin-left:224.5pt;margin-top:175.5pt;width:111.5pt;height:112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416050,14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" path="m,c159279,39687,318558,79375,469900,177800v151342,98425,280458,205317,438150,412750c1065742,797983,1416050,1422400,1416050,1422400r,e" filled="f" strokecolor="red" strokeweight="1pt">
                <v:stroke joinstyle="miter"/>
                <v:path arrowok="t" o:connecttype="custom" o:connectlocs="0,0;469900,177800;908050,590550;1416050,1422400;1416050,1422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5584" behindDoc="0" locked="0" layoutInCell="1" allowOverlap="1" wp14:anchorId="7120DFFF" wp14:editId="153E210A">
                <wp:simplePos x="0" y="0"/>
                <wp:positionH relativeFrom="column">
                  <wp:posOffset>1435100</wp:posOffset>
                </wp:positionH>
                <wp:positionV relativeFrom="paragraph">
                  <wp:posOffset>2235200</wp:posOffset>
                </wp:positionV>
                <wp:extent cx="1416050" cy="1422400"/>
                <wp:effectExtent l="57150" t="57150" r="50800" b="44450"/>
                <wp:wrapNone/>
                <wp:docPr id="74" name="Freeform: Shape 74"/>
                <wp:cNvGraphicFramePr/>
                <a:graphic xmlns:a="http://schemas.openxmlformats.org/drawingml/2006/main">
                  <a:graphicData uri="http://schemas.microsoft.com/office/word/2010/wordprocessingShape">
                    <wps:wsp>
                      <wps:cNvSpPr/>
                      <wps:spPr>
                        <a:xfrm>
                          <a:off x="0" y="0"/>
                          <a:ext cx="1416050" cy="1422400"/>
                        </a:xfrm>
                        <a:custGeom>
                          <a:avLst/>
                          <a:gdLst>
                            <a:gd name="connsiteX0" fmla="*/ 0 w 1416050"/>
                            <a:gd name="connsiteY0" fmla="*/ 0 h 1422400"/>
                            <a:gd name="connsiteX1" fmla="*/ 469900 w 1416050"/>
                            <a:gd name="connsiteY1" fmla="*/ 177800 h 1422400"/>
                            <a:gd name="connsiteX2" fmla="*/ 908050 w 1416050"/>
                            <a:gd name="connsiteY2" fmla="*/ 590550 h 1422400"/>
                            <a:gd name="connsiteX3" fmla="*/ 1416050 w 1416050"/>
                            <a:gd name="connsiteY3" fmla="*/ 1422400 h 1422400"/>
                            <a:gd name="connsiteX4" fmla="*/ 1416050 w 1416050"/>
                            <a:gd name="connsiteY4" fmla="*/ 1422400 h 142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6050" h="1422400">
                              <a:moveTo>
                                <a:pt x="0" y="0"/>
                              </a:moveTo>
                              <a:cubicBezTo>
                                <a:pt x="159279" y="39687"/>
                                <a:pt x="318558" y="79375"/>
                                <a:pt x="469900" y="177800"/>
                              </a:cubicBezTo>
                              <a:cubicBezTo>
                                <a:pt x="621242" y="276225"/>
                                <a:pt x="750358" y="383117"/>
                                <a:pt x="908050" y="590550"/>
                              </a:cubicBezTo>
                              <a:cubicBezTo>
                                <a:pt x="1065742" y="797983"/>
                                <a:pt x="1416050" y="1422400"/>
                                <a:pt x="1416050" y="1422400"/>
                              </a:cubicBezTo>
                              <a:lnTo>
                                <a:pt x="1416050" y="1422400"/>
                              </a:lnTo>
                            </a:path>
                          </a:pathLst>
                        </a:custGeom>
                        <a:noFill/>
                        <a:ln>
                          <a:solidFill>
                            <a:srgbClr val="FF0000"/>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7E02FB0" id="Freeform: Shape 74" o:spid="_x0000_s1026" style="position:absolute;margin-left:113pt;margin-top:176pt;width:111.5pt;height:112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1416050,14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" path="m,c159279,39687,318558,79375,469900,177800v151342,98425,280458,205317,438150,412750c1065742,797983,1416050,1422400,1416050,1422400r,e" filled="f" strokecolor="red" strokeweight="1pt">
                <v:stroke joinstyle="miter"/>
                <v:path arrowok="t" o:connecttype="custom" o:connectlocs="0,0;469900,177800;908050,590550;1416050,1422400;1416050,1422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4560" behindDoc="0" locked="0" layoutInCell="1" allowOverlap="1" wp14:anchorId="0B864996" wp14:editId="39C1C7E0">
                <wp:simplePos x="0" y="0"/>
                <wp:positionH relativeFrom="column">
                  <wp:posOffset>19050</wp:posOffset>
                </wp:positionH>
                <wp:positionV relativeFrom="paragraph">
                  <wp:posOffset>2228850</wp:posOffset>
                </wp:positionV>
                <wp:extent cx="1416050" cy="1422400"/>
                <wp:effectExtent l="0" t="0" r="12700" b="25400"/>
                <wp:wrapNone/>
                <wp:docPr id="73" name="Freeform: Shape 73"/>
                <wp:cNvGraphicFramePr/>
                <a:graphic xmlns:a="http://schemas.openxmlformats.org/drawingml/2006/main">
                  <a:graphicData uri="http://schemas.microsoft.com/office/word/2010/wordprocessingShape">
                    <wps:wsp>
                      <wps:cNvSpPr/>
                      <wps:spPr>
                        <a:xfrm>
                          <a:off x="0" y="0"/>
                          <a:ext cx="1416050" cy="1422400"/>
                        </a:xfrm>
                        <a:custGeom>
                          <a:avLst/>
                          <a:gdLst>
                            <a:gd name="connsiteX0" fmla="*/ 0 w 1416050"/>
                            <a:gd name="connsiteY0" fmla="*/ 0 h 1422400"/>
                            <a:gd name="connsiteX1" fmla="*/ 469900 w 1416050"/>
                            <a:gd name="connsiteY1" fmla="*/ 177800 h 1422400"/>
                            <a:gd name="connsiteX2" fmla="*/ 908050 w 1416050"/>
                            <a:gd name="connsiteY2" fmla="*/ 590550 h 1422400"/>
                            <a:gd name="connsiteX3" fmla="*/ 1416050 w 1416050"/>
                            <a:gd name="connsiteY3" fmla="*/ 1422400 h 1422400"/>
                            <a:gd name="connsiteX4" fmla="*/ 1416050 w 1416050"/>
                            <a:gd name="connsiteY4" fmla="*/ 1422400 h 142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6050" h="1422400">
                              <a:moveTo>
                                <a:pt x="0" y="0"/>
                              </a:moveTo>
                              <a:cubicBezTo>
                                <a:pt x="159279" y="39687"/>
                                <a:pt x="318558" y="79375"/>
                                <a:pt x="469900" y="177800"/>
                              </a:cubicBezTo>
                              <a:cubicBezTo>
                                <a:pt x="621242" y="276225"/>
                                <a:pt x="750358" y="383117"/>
                                <a:pt x="908050" y="590550"/>
                              </a:cubicBezTo>
                              <a:cubicBezTo>
                                <a:pt x="1065742" y="797983"/>
                                <a:pt x="1416050" y="1422400"/>
                                <a:pt x="1416050" y="1422400"/>
                              </a:cubicBezTo>
                              <a:lnTo>
                                <a:pt x="1416050" y="142240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7E0A147" id="Freeform: Shape 73" o:spid="_x0000_s1026" style="position:absolute;margin-left:1.5pt;margin-top:175.5pt;width:111.5pt;height:112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416050,14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" path="m,c159279,39687,318558,79375,469900,177800v151342,98425,280458,205317,438150,412750c1065742,797983,1416050,1422400,1416050,1422400r,e" filled="f" strokecolor="red" strokeweight="1pt">
                <v:stroke joinstyle="miter"/>
                <v:path arrowok="t" o:connecttype="custom" o:connectlocs="0,0;469900,177800;908050,590550;1416050,1422400;1416050,1422400" o:connectangles="0,0,0,0,0"/>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3536" behindDoc="0" locked="0" layoutInCell="1" allowOverlap="1" wp14:anchorId="5A1DA1AF" wp14:editId="3DD09117">
                <wp:simplePos x="0" y="0"/>
                <wp:positionH relativeFrom="column">
                  <wp:posOffset>31750</wp:posOffset>
                </wp:positionH>
                <wp:positionV relativeFrom="paragraph">
                  <wp:posOffset>-82550</wp:posOffset>
                </wp:positionV>
                <wp:extent cx="0" cy="3740150"/>
                <wp:effectExtent l="76200" t="38100" r="57150" b="12700"/>
                <wp:wrapNone/>
                <wp:docPr id="72" name="Straight Arrow Connector 72"/>
                <wp:cNvGraphicFramePr/>
                <a:graphic xmlns:a="http://schemas.openxmlformats.org/drawingml/2006/main">
                  <a:graphicData uri="http://schemas.microsoft.com/office/word/2010/wordprocessingShape">
                    <wps:wsp>
                      <wps:cNvCnPr/>
                      <wps:spPr>
                        <a:xfrm flipV="1">
                          <a:off x="0" y="0"/>
                          <a:ext cx="0" cy="37401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9739E3E" id="_x0000_t32" coordsize="21600,21600" o:spt="32" o:oned="t" path="m,l21600,21600e" filled="f">
                <v:path arrowok="t" fillok="f" o:connecttype="none"/>
                <o:lock v:ext="edit" shapetype="t"/>
              </v:shapetype>
              <v:shape id="Straight Arrow Connector 72" o:spid="_x0000_s1026" type="#_x0000_t32" style="position:absolute;margin-left:2.5pt;margin-top:-6.5pt;width:0;height:29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" strokecolor="black [3213]" strokeweight="1pt">
                <v:stroke endarrow="block" joinstyle="miter"/>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2512" behindDoc="1" locked="0" layoutInCell="1" allowOverlap="1" wp14:anchorId="055AE305" wp14:editId="0AC3EB1F">
                <wp:simplePos x="0" y="0"/>
                <wp:positionH relativeFrom="column">
                  <wp:posOffset>5417820</wp:posOffset>
                </wp:positionH>
                <wp:positionV relativeFrom="paragraph">
                  <wp:posOffset>3778885</wp:posOffset>
                </wp:positionV>
                <wp:extent cx="914400" cy="2921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7DFAA90" w14:textId="748A1A2F" w:rsidR="002903D5" w:rsidRPr="00170FE9" w:rsidRDefault="000B5B74" w:rsidP="002903D5">
                            <w:pPr>
                              <w:rPr>
                                <w:rFonts w:ascii="Arial" w:hAnsi="Arial" w:cs="Arial"/>
                                <w:sz w:val="18"/>
                                <w:szCs w:val="18"/>
                                <w:lang w:val="en-GB"/>
                              </w:rPr>
                            </w:pPr>
                            <w:r>
                              <w:rPr>
                                <w:rFonts w:ascii="Arial" w:hAnsi="Arial" w:cs="Arial"/>
                                <w:sz w:val="18"/>
                                <w:szCs w:val="18"/>
                                <w:lang w:val="en-GB"/>
                              </w:rPr>
                              <w:t>0.2500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AE305" id="Text Box 71" o:spid="_x0000_s1043" type="#_x0000_t202" style="position:absolute;margin-left:426.6pt;margin-top:297.55pt;width:1in;height:23pt;z-index:-251603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" fillcolor="white [3201]" stroked="f" strokeweight=".5pt">
                <v:textbox>
                  <w:txbxContent>
                    <w:p w14:paraId="67DFAA90" w14:textId="748A1A2F" w:rsidR="002903D5" w:rsidRPr="00170FE9" w:rsidRDefault="000B5B74" w:rsidP="002903D5">
                      <w:pPr>
                        <w:rPr>
                          <w:rFonts w:ascii="Arial" w:hAnsi="Arial" w:cs="Arial"/>
                          <w:sz w:val="18"/>
                          <w:szCs w:val="18"/>
                          <w:lang w:val="en-GB"/>
                        </w:rPr>
                      </w:pPr>
                      <w:r>
                        <w:rPr>
                          <w:rFonts w:ascii="Arial" w:hAnsi="Arial" w:cs="Arial"/>
                          <w:sz w:val="18"/>
                          <w:szCs w:val="18"/>
                          <w:lang w:val="en-GB"/>
                        </w:rPr>
                        <w:t>0.2500</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07392" behindDoc="0" locked="0" layoutInCell="1" allowOverlap="1" wp14:anchorId="191FAF80" wp14:editId="6F9C6D8E">
                <wp:simplePos x="0" y="0"/>
                <wp:positionH relativeFrom="column">
                  <wp:posOffset>32385</wp:posOffset>
                </wp:positionH>
                <wp:positionV relativeFrom="paragraph">
                  <wp:posOffset>3657600</wp:posOffset>
                </wp:positionV>
                <wp:extent cx="5791200" cy="0"/>
                <wp:effectExtent l="0" t="76200" r="19050" b="95250"/>
                <wp:wrapNone/>
                <wp:docPr id="66" name="Straight Arrow Connector 66"/>
                <wp:cNvGraphicFramePr/>
                <a:graphic xmlns:a="http://schemas.openxmlformats.org/drawingml/2006/main">
                  <a:graphicData uri="http://schemas.microsoft.com/office/word/2010/wordprocessingShape">
                    <wps:wsp>
                      <wps:cNvCnPr/>
                      <wps:spPr>
                        <a:xfrm>
                          <a:off x="0" y="0"/>
                          <a:ext cx="57912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50D4FA9" id="Straight Arrow Connector 66" o:spid="_x0000_s1026" type="#_x0000_t32" style="position:absolute;margin-left:2.55pt;margin-top:4in;width:45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" strokecolor="black [3213]" strokeweight="1pt">
                <v:stroke endarrow="block" joinstyle="miter"/>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1488" behindDoc="1" locked="0" layoutInCell="1" allowOverlap="1" wp14:anchorId="5F23D94B" wp14:editId="7D54040F">
                <wp:simplePos x="0" y="0"/>
                <wp:positionH relativeFrom="column">
                  <wp:posOffset>4027170</wp:posOffset>
                </wp:positionH>
                <wp:positionV relativeFrom="paragraph">
                  <wp:posOffset>3766185</wp:posOffset>
                </wp:positionV>
                <wp:extent cx="914400" cy="292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CCCC2E1" w14:textId="38C4E4CB"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1875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3D94B" id="Text Box 70" o:spid="_x0000_s1044" type="#_x0000_t202" style="position:absolute;margin-left:317.1pt;margin-top:296.55pt;width:1in;height:23pt;z-index:-251604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" fillcolor="white [3201]" stroked="f" strokeweight=".5pt">
                <v:textbox>
                  <w:txbxContent>
                    <w:p w14:paraId="1CCCC2E1" w14:textId="38C4E4CB"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1875</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10464" behindDoc="1" locked="0" layoutInCell="1" allowOverlap="1" wp14:anchorId="1B2CB048" wp14:editId="1C738550">
                <wp:simplePos x="0" y="0"/>
                <wp:positionH relativeFrom="column">
                  <wp:posOffset>2604770</wp:posOffset>
                </wp:positionH>
                <wp:positionV relativeFrom="paragraph">
                  <wp:posOffset>3791585</wp:posOffset>
                </wp:positionV>
                <wp:extent cx="914400" cy="292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6BDCA89" w14:textId="711B6020"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1250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CB048" id="Text Box 3" o:spid="_x0000_s1045" type="#_x0000_t202" style="position:absolute;margin-left:205.1pt;margin-top:298.55pt;width:1in;height:23pt;z-index:-251606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" fillcolor="white [3201]" stroked="f" strokeweight=".5pt">
                <v:textbox>
                  <w:txbxContent>
                    <w:p w14:paraId="66BDCA89" w14:textId="711B6020"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1250</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09440" behindDoc="1" locked="0" layoutInCell="1" allowOverlap="1" wp14:anchorId="16CE08A9" wp14:editId="792EF084">
                <wp:simplePos x="0" y="0"/>
                <wp:positionH relativeFrom="column">
                  <wp:posOffset>1214120</wp:posOffset>
                </wp:positionH>
                <wp:positionV relativeFrom="paragraph">
                  <wp:posOffset>3778885</wp:posOffset>
                </wp:positionV>
                <wp:extent cx="914400" cy="292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D622037" w14:textId="4280FA5A"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E08A9" id="Text Box 4" o:spid="_x0000_s1046" type="#_x0000_t202" style="position:absolute;margin-left:95.6pt;margin-top:297.55pt;width:1in;height:23pt;z-index:-251607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" fillcolor="white [3201]" stroked="f" strokeweight=".5pt">
                <v:textbox>
                  <w:txbxContent>
                    <w:p w14:paraId="6D622037" w14:textId="4280FA5A" w:rsidR="002903D5" w:rsidRPr="00170FE9" w:rsidRDefault="002903D5" w:rsidP="002903D5">
                      <w:pPr>
                        <w:rPr>
                          <w:rFonts w:ascii="Arial" w:hAnsi="Arial" w:cs="Arial"/>
                          <w:sz w:val="18"/>
                          <w:szCs w:val="18"/>
                          <w:lang w:val="en-GB"/>
                        </w:rPr>
                      </w:pPr>
                      <w:r>
                        <w:rPr>
                          <w:rFonts w:ascii="Arial" w:hAnsi="Arial" w:cs="Arial"/>
                          <w:sz w:val="18"/>
                          <w:szCs w:val="18"/>
                          <w:lang w:val="en-GB"/>
                        </w:rPr>
                        <w:t>0.</w:t>
                      </w:r>
                      <w:r w:rsidR="000B5B74">
                        <w:rPr>
                          <w:rFonts w:ascii="Arial" w:hAnsi="Arial" w:cs="Arial"/>
                          <w:sz w:val="18"/>
                          <w:szCs w:val="18"/>
                          <w:lang w:val="en-GB"/>
                        </w:rPr>
                        <w:t>0625</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08416" behindDoc="1" locked="0" layoutInCell="1" allowOverlap="1" wp14:anchorId="18CDEFD7" wp14:editId="2F76D68F">
                <wp:simplePos x="0" y="0"/>
                <wp:positionH relativeFrom="column">
                  <wp:posOffset>5068570</wp:posOffset>
                </wp:positionH>
                <wp:positionV relativeFrom="paragraph">
                  <wp:posOffset>4020185</wp:posOffset>
                </wp:positionV>
                <wp:extent cx="914400" cy="292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4BAD8E34" w14:textId="77777777" w:rsidR="002903D5" w:rsidRPr="00170FE9" w:rsidRDefault="002903D5" w:rsidP="002903D5">
                            <w:pPr>
                              <w:rPr>
                                <w:rFonts w:ascii="Arial" w:hAnsi="Arial" w:cs="Arial"/>
                                <w:sz w:val="18"/>
                                <w:szCs w:val="18"/>
                                <w:lang w:val="en-GB"/>
                              </w:rPr>
                            </w:pPr>
                            <w:r>
                              <w:rPr>
                                <w:rFonts w:ascii="Arial" w:hAnsi="Arial" w:cs="Arial"/>
                                <w:sz w:val="18"/>
                                <w:szCs w:val="18"/>
                                <w:lang w:val="en-GB"/>
                              </w:rPr>
                              <w:t>Time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DEFD7" id="Text Box 5" o:spid="_x0000_s1047" type="#_x0000_t202" style="position:absolute;margin-left:399.1pt;margin-top:316.55pt;width:1in;height:23pt;z-index:-251608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" fillcolor="white [3201]" stroked="f" strokeweight=".5pt">
                <v:textbox>
                  <w:txbxContent>
                    <w:p w14:paraId="4BAD8E34" w14:textId="77777777" w:rsidR="002903D5" w:rsidRPr="00170FE9" w:rsidRDefault="002903D5" w:rsidP="002903D5">
                      <w:pPr>
                        <w:rPr>
                          <w:rFonts w:ascii="Arial" w:hAnsi="Arial" w:cs="Arial"/>
                          <w:sz w:val="18"/>
                          <w:szCs w:val="18"/>
                          <w:lang w:val="en-GB"/>
                        </w:rPr>
                      </w:pPr>
                      <w:r>
                        <w:rPr>
                          <w:rFonts w:ascii="Arial" w:hAnsi="Arial" w:cs="Arial"/>
                          <w:sz w:val="18"/>
                          <w:szCs w:val="18"/>
                          <w:lang w:val="en-GB"/>
                        </w:rPr>
                        <w:t>Time (s)</w:t>
                      </w:r>
                    </w:p>
                  </w:txbxContent>
                </v:textbox>
              </v:shape>
            </w:pict>
          </mc:Fallback>
        </mc:AlternateContent>
      </w:r>
      <w:r w:rsidRPr="002903D5">
        <w:rPr>
          <w:rFonts w:ascii="Arial" w:hAnsi="Arial" w:cs="Arial"/>
          <w:noProof/>
          <w:sz w:val="22"/>
          <w:szCs w:val="22"/>
          <w:lang w:val="en-GB"/>
        </w:rPr>
        <mc:AlternateContent>
          <mc:Choice Requires="wps">
            <w:drawing>
              <wp:anchor distT="0" distB="0" distL="114300" distR="114300" simplePos="0" relativeHeight="251706368" behindDoc="1" locked="0" layoutInCell="1" allowOverlap="1" wp14:anchorId="7D12026A" wp14:editId="36F38DE0">
                <wp:simplePos x="0" y="0"/>
                <wp:positionH relativeFrom="column">
                  <wp:posOffset>-336550</wp:posOffset>
                </wp:positionH>
                <wp:positionV relativeFrom="paragraph">
                  <wp:posOffset>-280670</wp:posOffset>
                </wp:positionV>
                <wp:extent cx="914400" cy="292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EF02290" w14:textId="77777777" w:rsidR="002903D5" w:rsidRPr="00170FE9" w:rsidRDefault="002903D5" w:rsidP="002903D5">
                            <w:pPr>
                              <w:rPr>
                                <w:rFonts w:ascii="Arial" w:hAnsi="Arial" w:cs="Arial"/>
                                <w:sz w:val="18"/>
                                <w:szCs w:val="18"/>
                                <w:lang w:val="en-GB"/>
                              </w:rPr>
                            </w:pPr>
                            <w:r>
                              <w:rPr>
                                <w:rFonts w:ascii="Arial" w:hAnsi="Arial" w:cs="Arial"/>
                                <w:sz w:val="18"/>
                                <w:szCs w:val="18"/>
                                <w:lang w:val="en-GB"/>
                              </w:rPr>
                              <w:t>Brightness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12026A" id="Text Box 6" o:spid="_x0000_s1048" type="#_x0000_t202" style="position:absolute;margin-left:-26.5pt;margin-top:-22.1pt;width:1in;height:23pt;z-index:-251610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" fillcolor="white [3201]" stroked="f" strokeweight=".5pt">
                <v:textbox>
                  <w:txbxContent>
                    <w:p w14:paraId="7EF02290" w14:textId="77777777" w:rsidR="002903D5" w:rsidRPr="00170FE9" w:rsidRDefault="002903D5" w:rsidP="002903D5">
                      <w:pPr>
                        <w:rPr>
                          <w:rFonts w:ascii="Arial" w:hAnsi="Arial" w:cs="Arial"/>
                          <w:sz w:val="18"/>
                          <w:szCs w:val="18"/>
                          <w:lang w:val="en-GB"/>
                        </w:rPr>
                      </w:pPr>
                      <w:r>
                        <w:rPr>
                          <w:rFonts w:ascii="Arial" w:hAnsi="Arial" w:cs="Arial"/>
                          <w:sz w:val="18"/>
                          <w:szCs w:val="18"/>
                          <w:lang w:val="en-GB"/>
                        </w:rPr>
                        <w:t>Brightness</w:t>
                      </w:r>
                    </w:p>
                  </w:txbxContent>
                </v:textbox>
              </v:shape>
            </w:pict>
          </mc:Fallback>
        </mc:AlternateContent>
      </w:r>
      <w:r w:rsidRPr="002903D5">
        <w:rPr>
          <w:rFonts w:ascii="Arial" w:hAnsi="Arial" w:cs="Arial"/>
          <w:noProof/>
          <w:sz w:val="22"/>
          <w:szCs w:val="22"/>
          <w:lang w:val="en-GB"/>
        </w:rPr>
        <w:drawing>
          <wp:inline distT="0" distB="0" distL="0" distR="0" wp14:anchorId="38969D79" wp14:editId="0523EF4C">
            <wp:extent cx="5727700" cy="383962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34993" r="49573" b="-1723"/>
                    <a:stretch/>
                  </pic:blipFill>
                  <pic:spPr bwMode="auto">
                    <a:xfrm>
                      <a:off x="0" y="0"/>
                      <a:ext cx="5742086" cy="3849264"/>
                    </a:xfrm>
                    <a:prstGeom prst="rect">
                      <a:avLst/>
                    </a:prstGeom>
                    <a:noFill/>
                    <a:ln>
                      <a:noFill/>
                    </a:ln>
                    <a:extLst>
                      <a:ext uri="{53640926-AAD7-44D8-BBD7-CCE9431645EC}">
                        <a14:shadowObscured xmlns:a14="http://schemas.microsoft.com/office/drawing/2010/main"/>
                      </a:ext>
                    </a:extLst>
                  </pic:spPr>
                </pic:pic>
              </a:graphicData>
            </a:graphic>
          </wp:inline>
        </w:drawing>
      </w:r>
    </w:p>
    <w:p w14:paraId="6CF18DEE" w14:textId="103C73FF" w:rsidR="002903D5" w:rsidRDefault="002903D5" w:rsidP="002903D5">
      <w:pPr>
        <w:rPr>
          <w:rFonts w:ascii="Arial" w:hAnsi="Arial" w:cs="Arial"/>
          <w:sz w:val="22"/>
          <w:szCs w:val="22"/>
          <w:lang w:val="en-GB"/>
        </w:rPr>
      </w:pPr>
    </w:p>
    <w:p w14:paraId="09DECA0B" w14:textId="7446DD3B" w:rsidR="002903D5" w:rsidRDefault="002903D5" w:rsidP="004A29E5">
      <w:pPr>
        <w:spacing w:after="160" w:line="259" w:lineRule="auto"/>
        <w:rPr>
          <w:rFonts w:ascii="Arial" w:hAnsi="Arial" w:cs="Arial"/>
          <w:sz w:val="22"/>
          <w:szCs w:val="22"/>
          <w:lang w:val="en-GB"/>
        </w:rPr>
      </w:pPr>
    </w:p>
    <w:p w14:paraId="2C1089E6" w14:textId="77777777" w:rsidR="004A29E5" w:rsidRPr="002903D5" w:rsidRDefault="004A29E5" w:rsidP="004A29E5">
      <w:pPr>
        <w:spacing w:after="160" w:line="259" w:lineRule="auto"/>
        <w:rPr>
          <w:rFonts w:ascii="Arial" w:hAnsi="Arial" w:cs="Arial"/>
          <w:sz w:val="22"/>
          <w:szCs w:val="22"/>
          <w:lang w:val="en-GB"/>
        </w:rPr>
      </w:pPr>
    </w:p>
    <w:tbl>
      <w:tblPr>
        <w:tblStyle w:val="TableGrid"/>
        <w:tblW w:w="9781" w:type="dxa"/>
        <w:tblInd w:w="137" w:type="dxa"/>
        <w:tblLook w:val="04A0" w:firstRow="1" w:lastRow="0" w:firstColumn="1" w:lastColumn="0" w:noHBand="0" w:noVBand="1"/>
      </w:tblPr>
      <w:tblGrid>
        <w:gridCol w:w="8363"/>
        <w:gridCol w:w="1418"/>
      </w:tblGrid>
      <w:tr w:rsidR="002903D5" w:rsidRPr="002903D5" w14:paraId="4CD5C277" w14:textId="77777777" w:rsidTr="002903D5">
        <w:trPr>
          <w:trHeight w:val="567"/>
        </w:trPr>
        <w:tc>
          <w:tcPr>
            <w:tcW w:w="8363" w:type="dxa"/>
            <w:vAlign w:val="center"/>
          </w:tcPr>
          <w:p w14:paraId="42F9AEBC"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 xml:space="preserve">Shape of graph oscillates between a maximum value and zero (see solid curve). </w:t>
            </w:r>
          </w:p>
        </w:tc>
        <w:tc>
          <w:tcPr>
            <w:tcW w:w="1418" w:type="dxa"/>
            <w:vAlign w:val="center"/>
          </w:tcPr>
          <w:p w14:paraId="7FB1389C"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43D75BD2" w14:textId="77777777" w:rsidTr="002903D5">
        <w:trPr>
          <w:trHeight w:val="567"/>
        </w:trPr>
        <w:tc>
          <w:tcPr>
            <w:tcW w:w="8363" w:type="dxa"/>
            <w:vAlign w:val="center"/>
          </w:tcPr>
          <w:p w14:paraId="3F922A92"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The graph oscillates between a maximum value and zero every quarter of a turn (</w:t>
            </w:r>
            <w:proofErr w:type="spellStart"/>
            <w:r w:rsidRPr="002903D5">
              <w:rPr>
                <w:rFonts w:ascii="Arial" w:hAnsi="Arial" w:cs="Arial"/>
                <w:color w:val="FF0000"/>
                <w:sz w:val="22"/>
                <w:szCs w:val="22"/>
                <w:lang w:val="en-GB"/>
              </w:rPr>
              <w:t>ie</w:t>
            </w:r>
            <w:proofErr w:type="spellEnd"/>
            <w:r w:rsidRPr="002903D5">
              <w:rPr>
                <w:rFonts w:ascii="Arial" w:hAnsi="Arial" w:cs="Arial"/>
                <w:color w:val="FF0000"/>
                <w:sz w:val="22"/>
                <w:szCs w:val="22"/>
                <w:lang w:val="en-GB"/>
              </w:rPr>
              <w:t xml:space="preserve"> – every 0.250 s).</w:t>
            </w:r>
          </w:p>
        </w:tc>
        <w:tc>
          <w:tcPr>
            <w:tcW w:w="1418" w:type="dxa"/>
            <w:vAlign w:val="center"/>
          </w:tcPr>
          <w:p w14:paraId="6577E69F"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320E6CCC" w14:textId="77777777" w:rsidTr="002903D5">
        <w:trPr>
          <w:trHeight w:val="567"/>
        </w:trPr>
        <w:tc>
          <w:tcPr>
            <w:tcW w:w="8363" w:type="dxa"/>
            <w:vAlign w:val="center"/>
          </w:tcPr>
          <w:p w14:paraId="37EA5D02"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Graph starts at a maximum value (</w:t>
            </w:r>
            <w:proofErr w:type="spellStart"/>
            <w:r w:rsidRPr="002903D5">
              <w:rPr>
                <w:rFonts w:ascii="Arial" w:hAnsi="Arial" w:cs="Arial"/>
                <w:color w:val="FF0000"/>
                <w:sz w:val="22"/>
                <w:szCs w:val="22"/>
                <w:lang w:val="en-GB"/>
              </w:rPr>
              <w:t>ie</w:t>
            </w:r>
            <w:proofErr w:type="spellEnd"/>
            <w:r w:rsidRPr="002903D5">
              <w:rPr>
                <w:rFonts w:ascii="Arial" w:hAnsi="Arial" w:cs="Arial"/>
                <w:color w:val="FF0000"/>
                <w:sz w:val="22"/>
                <w:szCs w:val="22"/>
                <w:lang w:val="en-GB"/>
              </w:rPr>
              <w:t xml:space="preserve"> – at t = 0, brightness is at a maximum value).</w:t>
            </w:r>
          </w:p>
        </w:tc>
        <w:tc>
          <w:tcPr>
            <w:tcW w:w="1418" w:type="dxa"/>
            <w:vAlign w:val="center"/>
          </w:tcPr>
          <w:p w14:paraId="34FEE7C6"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bl>
    <w:p w14:paraId="6E70AE17" w14:textId="77777777" w:rsidR="002903D5" w:rsidRPr="002903D5" w:rsidRDefault="002903D5" w:rsidP="002903D5">
      <w:pPr>
        <w:rPr>
          <w:rFonts w:ascii="Arial" w:hAnsi="Arial" w:cs="Arial"/>
          <w:sz w:val="22"/>
          <w:szCs w:val="22"/>
          <w:lang w:val="en-GB"/>
        </w:rPr>
      </w:pPr>
    </w:p>
    <w:p w14:paraId="24C0B8F9" w14:textId="77777777" w:rsidR="004A29E5" w:rsidRDefault="002903D5" w:rsidP="004A29E5">
      <w:pPr>
        <w:spacing w:after="160" w:line="259" w:lineRule="auto"/>
        <w:ind w:left="709"/>
        <w:rPr>
          <w:rFonts w:ascii="Arial" w:hAnsi="Arial" w:cs="Arial"/>
          <w:sz w:val="22"/>
          <w:szCs w:val="22"/>
          <w:lang w:val="en-GB"/>
        </w:rPr>
      </w:pPr>
      <w:r w:rsidRPr="002903D5">
        <w:rPr>
          <w:rFonts w:ascii="Arial" w:hAnsi="Arial" w:cs="Arial"/>
          <w:sz w:val="22"/>
          <w:szCs w:val="22"/>
          <w:lang w:val="en-GB"/>
        </w:rPr>
        <w:t xml:space="preserve">The students now double the frequency at which they rotate the coil. </w:t>
      </w:r>
    </w:p>
    <w:p w14:paraId="16F4A6EC" w14:textId="77777777" w:rsidR="0053344E" w:rsidRDefault="0053344E">
      <w:pPr>
        <w:spacing w:after="160" w:line="259" w:lineRule="auto"/>
        <w:rPr>
          <w:rFonts w:ascii="Arial" w:hAnsi="Arial" w:cs="Arial"/>
          <w:sz w:val="22"/>
          <w:szCs w:val="22"/>
          <w:lang w:val="en-GB"/>
        </w:rPr>
      </w:pPr>
      <w:r>
        <w:rPr>
          <w:rFonts w:ascii="Arial" w:hAnsi="Arial" w:cs="Arial"/>
          <w:sz w:val="22"/>
          <w:szCs w:val="22"/>
          <w:lang w:val="en-GB"/>
        </w:rPr>
        <w:br w:type="page"/>
      </w:r>
    </w:p>
    <w:p w14:paraId="73D39C57" w14:textId="687A5F8D" w:rsidR="002903D5" w:rsidRPr="002903D5" w:rsidRDefault="004A29E5" w:rsidP="004A29E5">
      <w:pPr>
        <w:spacing w:after="160" w:line="259" w:lineRule="auto"/>
        <w:ind w:left="709" w:hanging="709"/>
        <w:rPr>
          <w:rFonts w:ascii="Arial" w:hAnsi="Arial" w:cs="Arial"/>
          <w:sz w:val="22"/>
          <w:szCs w:val="22"/>
          <w:lang w:val="en-GB"/>
        </w:rPr>
      </w:pPr>
      <w:r>
        <w:rPr>
          <w:rFonts w:ascii="Arial" w:hAnsi="Arial" w:cs="Arial"/>
          <w:sz w:val="22"/>
          <w:szCs w:val="22"/>
          <w:lang w:val="en-GB"/>
        </w:rPr>
        <w:lastRenderedPageBreak/>
        <w:t xml:space="preserve">(ii) </w:t>
      </w:r>
      <w:r>
        <w:rPr>
          <w:rFonts w:ascii="Arial" w:hAnsi="Arial" w:cs="Arial"/>
          <w:sz w:val="22"/>
          <w:szCs w:val="22"/>
          <w:lang w:val="en-GB"/>
        </w:rPr>
        <w:tab/>
      </w:r>
      <w:r w:rsidR="002903D5" w:rsidRPr="002903D5">
        <w:rPr>
          <w:rFonts w:ascii="Arial" w:hAnsi="Arial" w:cs="Arial"/>
          <w:sz w:val="22"/>
          <w:szCs w:val="22"/>
          <w:lang w:val="en-GB"/>
        </w:rPr>
        <w:t>On the set of axes in part (</w:t>
      </w:r>
      <w:proofErr w:type="spellStart"/>
      <w:r w:rsidR="002903D5" w:rsidRPr="002903D5">
        <w:rPr>
          <w:rFonts w:ascii="Arial" w:hAnsi="Arial" w:cs="Arial"/>
          <w:sz w:val="22"/>
          <w:szCs w:val="22"/>
          <w:lang w:val="en-GB"/>
        </w:rPr>
        <w:t>i</w:t>
      </w:r>
      <w:proofErr w:type="spellEnd"/>
      <w:r w:rsidR="002903D5" w:rsidRPr="002903D5">
        <w:rPr>
          <w:rFonts w:ascii="Arial" w:hAnsi="Arial" w:cs="Arial"/>
          <w:sz w:val="22"/>
          <w:szCs w:val="22"/>
          <w:lang w:val="en-GB"/>
        </w:rPr>
        <w:t xml:space="preserve">), sketch a graph showing how the brightness of the </w:t>
      </w:r>
      <w:r w:rsidR="00587774">
        <w:rPr>
          <w:rFonts w:ascii="Arial" w:hAnsi="Arial" w:cs="Arial"/>
          <w:sz w:val="22"/>
          <w:szCs w:val="22"/>
          <w:lang w:val="en-GB"/>
        </w:rPr>
        <w:t>light globe</w:t>
      </w:r>
      <w:r w:rsidR="002903D5" w:rsidRPr="002903D5">
        <w:rPr>
          <w:rFonts w:ascii="Arial" w:hAnsi="Arial" w:cs="Arial"/>
          <w:sz w:val="22"/>
          <w:szCs w:val="22"/>
          <w:lang w:val="en-GB"/>
        </w:rPr>
        <w:t xml:space="preserve"> </w:t>
      </w:r>
      <w:r w:rsidR="00863BFB">
        <w:rPr>
          <w:rFonts w:ascii="Arial" w:hAnsi="Arial" w:cs="Arial"/>
          <w:sz w:val="22"/>
          <w:szCs w:val="22"/>
          <w:lang w:val="en-GB"/>
        </w:rPr>
        <w:t xml:space="preserve">now </w:t>
      </w:r>
      <w:r w:rsidR="002903D5" w:rsidRPr="002903D5">
        <w:rPr>
          <w:rFonts w:ascii="Arial" w:hAnsi="Arial" w:cs="Arial"/>
          <w:sz w:val="22"/>
          <w:szCs w:val="22"/>
          <w:lang w:val="en-GB"/>
        </w:rPr>
        <w:t xml:space="preserve">varies over </w:t>
      </w:r>
      <w:r>
        <w:rPr>
          <w:rFonts w:ascii="Arial" w:hAnsi="Arial" w:cs="Arial"/>
          <w:sz w:val="22"/>
          <w:szCs w:val="22"/>
          <w:lang w:val="en-GB"/>
        </w:rPr>
        <w:t>the same time period of</w:t>
      </w:r>
      <w:r w:rsidR="002903D5" w:rsidRPr="002903D5">
        <w:rPr>
          <w:rFonts w:ascii="Arial" w:hAnsi="Arial" w:cs="Arial"/>
          <w:sz w:val="22"/>
          <w:szCs w:val="22"/>
          <w:lang w:val="en-GB"/>
        </w:rPr>
        <w:t xml:space="preserve"> </w:t>
      </w:r>
      <w:r>
        <w:rPr>
          <w:rFonts w:ascii="Arial" w:hAnsi="Arial" w:cs="Arial"/>
          <w:sz w:val="22"/>
          <w:szCs w:val="22"/>
          <w:lang w:val="en-GB"/>
        </w:rPr>
        <w:t>0.2500 s</w:t>
      </w:r>
      <w:r w:rsidR="002903D5" w:rsidRPr="002903D5">
        <w:rPr>
          <w:rFonts w:ascii="Arial" w:hAnsi="Arial" w:cs="Arial"/>
          <w:sz w:val="22"/>
          <w:szCs w:val="22"/>
          <w:lang w:val="en-GB"/>
        </w:rPr>
        <w:t xml:space="preserve">. Again, assume the coil starts parallel to the magnetic field. </w:t>
      </w:r>
    </w:p>
    <w:p w14:paraId="1821BCB4" w14:textId="3C556CEB" w:rsidR="002903D5" w:rsidRDefault="002903D5" w:rsidP="002903D5">
      <w:pPr>
        <w:ind w:left="709" w:hanging="709"/>
        <w:jc w:val="right"/>
        <w:rPr>
          <w:rFonts w:ascii="Arial" w:hAnsi="Arial" w:cs="Arial"/>
          <w:sz w:val="22"/>
          <w:szCs w:val="22"/>
          <w:lang w:val="en-GB"/>
        </w:rPr>
      </w:pPr>
      <w:r w:rsidRPr="002903D5">
        <w:rPr>
          <w:rFonts w:ascii="Arial" w:hAnsi="Arial" w:cs="Arial"/>
          <w:sz w:val="22"/>
          <w:szCs w:val="22"/>
          <w:lang w:val="en-GB"/>
        </w:rPr>
        <w:t>(2)</w:t>
      </w:r>
    </w:p>
    <w:p w14:paraId="344047F7" w14:textId="77777777" w:rsidR="002903D5" w:rsidRPr="002903D5" w:rsidRDefault="002903D5" w:rsidP="002903D5">
      <w:pPr>
        <w:ind w:left="709" w:hanging="709"/>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789"/>
        <w:gridCol w:w="1417"/>
      </w:tblGrid>
      <w:tr w:rsidR="002903D5" w:rsidRPr="002903D5" w14:paraId="502FBD30" w14:textId="77777777" w:rsidTr="002903D5">
        <w:trPr>
          <w:trHeight w:val="567"/>
        </w:trPr>
        <w:tc>
          <w:tcPr>
            <w:tcW w:w="8789" w:type="dxa"/>
            <w:vAlign w:val="center"/>
          </w:tcPr>
          <w:p w14:paraId="61510C0C"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 xml:space="preserve">Maximum intensity is higher than for solid curve (see dashed curve). </w:t>
            </w:r>
          </w:p>
        </w:tc>
        <w:tc>
          <w:tcPr>
            <w:tcW w:w="1417" w:type="dxa"/>
            <w:vAlign w:val="center"/>
          </w:tcPr>
          <w:p w14:paraId="7D480D36"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r w:rsidR="002903D5" w:rsidRPr="002903D5" w14:paraId="4582B478" w14:textId="77777777" w:rsidTr="002903D5">
        <w:trPr>
          <w:trHeight w:val="567"/>
        </w:trPr>
        <w:tc>
          <w:tcPr>
            <w:tcW w:w="8789" w:type="dxa"/>
            <w:vAlign w:val="center"/>
          </w:tcPr>
          <w:p w14:paraId="5279BBEB" w14:textId="77777777" w:rsidR="002903D5" w:rsidRPr="002903D5" w:rsidRDefault="002903D5" w:rsidP="004A7144">
            <w:pPr>
              <w:rPr>
                <w:rFonts w:ascii="Arial" w:hAnsi="Arial" w:cs="Arial"/>
                <w:color w:val="FF0000"/>
                <w:sz w:val="22"/>
                <w:szCs w:val="22"/>
                <w:lang w:val="en-GB"/>
              </w:rPr>
            </w:pPr>
            <w:r w:rsidRPr="002903D5">
              <w:rPr>
                <w:rFonts w:ascii="Arial" w:hAnsi="Arial" w:cs="Arial"/>
                <w:color w:val="FF0000"/>
                <w:sz w:val="22"/>
                <w:szCs w:val="22"/>
                <w:lang w:val="en-GB"/>
              </w:rPr>
              <w:t>The graph oscillates between a maximum value and zero every quarter of a turn (</w:t>
            </w:r>
            <w:proofErr w:type="spellStart"/>
            <w:r w:rsidRPr="002903D5">
              <w:rPr>
                <w:rFonts w:ascii="Arial" w:hAnsi="Arial" w:cs="Arial"/>
                <w:color w:val="FF0000"/>
                <w:sz w:val="22"/>
                <w:szCs w:val="22"/>
                <w:lang w:val="en-GB"/>
              </w:rPr>
              <w:t>ie</w:t>
            </w:r>
            <w:proofErr w:type="spellEnd"/>
            <w:r w:rsidRPr="002903D5">
              <w:rPr>
                <w:rFonts w:ascii="Arial" w:hAnsi="Arial" w:cs="Arial"/>
                <w:color w:val="FF0000"/>
                <w:sz w:val="22"/>
                <w:szCs w:val="22"/>
                <w:lang w:val="en-GB"/>
              </w:rPr>
              <w:t xml:space="preserve"> – every 0.125 s).</w:t>
            </w:r>
          </w:p>
        </w:tc>
        <w:tc>
          <w:tcPr>
            <w:tcW w:w="1417" w:type="dxa"/>
            <w:vAlign w:val="center"/>
          </w:tcPr>
          <w:p w14:paraId="232B0C47" w14:textId="77777777" w:rsidR="002903D5" w:rsidRPr="002903D5" w:rsidRDefault="002903D5" w:rsidP="004A7144">
            <w:pPr>
              <w:jc w:val="center"/>
              <w:rPr>
                <w:rFonts w:ascii="Arial" w:hAnsi="Arial" w:cs="Arial"/>
                <w:color w:val="FF0000"/>
                <w:sz w:val="22"/>
                <w:szCs w:val="22"/>
                <w:lang w:val="en-GB"/>
              </w:rPr>
            </w:pPr>
            <w:r w:rsidRPr="002903D5">
              <w:rPr>
                <w:rFonts w:ascii="Arial" w:hAnsi="Arial" w:cs="Arial"/>
                <w:color w:val="FF0000"/>
                <w:sz w:val="22"/>
                <w:szCs w:val="22"/>
                <w:lang w:val="en-GB"/>
              </w:rPr>
              <w:t>1 mark</w:t>
            </w:r>
          </w:p>
        </w:tc>
      </w:tr>
    </w:tbl>
    <w:p w14:paraId="4B07088B" w14:textId="77777777" w:rsidR="002903D5" w:rsidRPr="002903D5" w:rsidRDefault="002903D5" w:rsidP="001D7A7C">
      <w:pPr>
        <w:spacing w:after="160" w:line="259" w:lineRule="auto"/>
        <w:rPr>
          <w:rFonts w:ascii="Arial" w:hAnsi="Arial" w:cs="Arial"/>
          <w:b/>
          <w:sz w:val="22"/>
          <w:szCs w:val="22"/>
        </w:rPr>
      </w:pPr>
    </w:p>
    <w:p w14:paraId="65C1379C" w14:textId="6C8CCF18" w:rsidR="007067AF" w:rsidRDefault="007067AF" w:rsidP="0053344E">
      <w:pPr>
        <w:spacing w:after="160" w:line="259" w:lineRule="auto"/>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17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(13 marks)</w:t>
      </w:r>
    </w:p>
    <w:p w14:paraId="37411262" w14:textId="77777777" w:rsidR="007067AF" w:rsidRPr="007067AF" w:rsidRDefault="007067AF" w:rsidP="007067AF">
      <w:pPr>
        <w:pStyle w:val="ListParagraph"/>
        <w:numPr>
          <w:ilvl w:val="0"/>
          <w:numId w:val="14"/>
        </w:numPr>
        <w:spacing w:after="160" w:line="259" w:lineRule="auto"/>
        <w:ind w:hanging="720"/>
        <w:rPr>
          <w:rFonts w:ascii="Arial" w:hAnsi="Arial" w:cs="Arial"/>
          <w:sz w:val="22"/>
          <w:szCs w:val="22"/>
          <w:lang w:val="en-GB"/>
        </w:rPr>
      </w:pPr>
      <w:r w:rsidRPr="007067AF">
        <w:rPr>
          <w:rFonts w:ascii="Arial" w:hAnsi="Arial" w:cs="Arial"/>
          <w:sz w:val="22"/>
          <w:szCs w:val="22"/>
          <w:lang w:val="en-GB"/>
        </w:rPr>
        <w:t>As the cyclist enters the bottom of the loop-the-loop, they observe that they ‘feel heavier’ than they usually do. Explain.</w:t>
      </w:r>
    </w:p>
    <w:p w14:paraId="566B0CD9" w14:textId="77777777" w:rsidR="007067AF" w:rsidRPr="007067AF" w:rsidRDefault="007067AF" w:rsidP="007067AF">
      <w:pPr>
        <w:pStyle w:val="ListParagraph"/>
        <w:jc w:val="right"/>
        <w:rPr>
          <w:rFonts w:ascii="Arial" w:hAnsi="Arial" w:cs="Arial"/>
          <w:sz w:val="22"/>
          <w:szCs w:val="22"/>
          <w:lang w:val="en-GB"/>
        </w:rPr>
      </w:pPr>
      <w:r w:rsidRPr="007067AF">
        <w:rPr>
          <w:rFonts w:ascii="Arial" w:hAnsi="Arial" w:cs="Arial"/>
          <w:sz w:val="22"/>
          <w:szCs w:val="22"/>
          <w:lang w:val="en-GB"/>
        </w:rPr>
        <w:t>(4)</w:t>
      </w:r>
    </w:p>
    <w:p w14:paraId="63D8B31A" w14:textId="77777777" w:rsidR="007067AF" w:rsidRPr="007067AF" w:rsidRDefault="007067AF" w:rsidP="007067AF">
      <w:pPr>
        <w:pStyle w:val="ListParagraph"/>
        <w:jc w:val="right"/>
        <w:rPr>
          <w:rFonts w:ascii="Arial" w:hAnsi="Arial" w:cs="Arial"/>
          <w:sz w:val="22"/>
          <w:szCs w:val="22"/>
          <w:lang w:val="en-GB"/>
        </w:rPr>
      </w:pPr>
    </w:p>
    <w:tbl>
      <w:tblPr>
        <w:tblStyle w:val="TableGrid"/>
        <w:tblW w:w="10064" w:type="dxa"/>
        <w:tblInd w:w="137" w:type="dxa"/>
        <w:tblLook w:val="04A0" w:firstRow="1" w:lastRow="0" w:firstColumn="1" w:lastColumn="0" w:noHBand="0" w:noVBand="1"/>
      </w:tblPr>
      <w:tblGrid>
        <w:gridCol w:w="8647"/>
        <w:gridCol w:w="1417"/>
      </w:tblGrid>
      <w:tr w:rsidR="002F15AE" w:rsidRPr="002F15AE" w14:paraId="39E79C7B" w14:textId="77777777" w:rsidTr="007067AF">
        <w:trPr>
          <w:trHeight w:val="567"/>
        </w:trPr>
        <w:tc>
          <w:tcPr>
            <w:tcW w:w="8647" w:type="dxa"/>
            <w:vAlign w:val="center"/>
          </w:tcPr>
          <w:p w14:paraId="0B5BD739" w14:textId="6751325E" w:rsidR="007067AF" w:rsidRPr="002F15AE" w:rsidRDefault="002F15AE" w:rsidP="002F15AE">
            <w:pPr>
              <w:spacing w:line="276" w:lineRule="auto"/>
              <w:rPr>
                <w:rFonts w:ascii="Arial" w:hAnsi="Arial" w:cs="Arial"/>
                <w:color w:val="FF0000"/>
                <w:sz w:val="22"/>
                <w:szCs w:val="22"/>
              </w:rPr>
            </w:pPr>
            <w:r w:rsidRPr="002F15AE">
              <w:rPr>
                <w:rFonts w:ascii="Arial" w:hAnsi="Arial" w:cs="Arial"/>
                <w:color w:val="FF0000"/>
                <w:sz w:val="22"/>
                <w:szCs w:val="22"/>
              </w:rPr>
              <w:t>Apparent weight is due to the normal force exerted on the cyclist from the track.</w:t>
            </w:r>
          </w:p>
        </w:tc>
        <w:tc>
          <w:tcPr>
            <w:tcW w:w="1417" w:type="dxa"/>
            <w:vAlign w:val="center"/>
          </w:tcPr>
          <w:p w14:paraId="5D5C52F6" w14:textId="77777777" w:rsidR="007067AF" w:rsidRPr="002F15AE" w:rsidRDefault="007067AF" w:rsidP="004A7144">
            <w:pPr>
              <w:pStyle w:val="ListParagraph"/>
              <w:ind w:left="0"/>
              <w:jc w:val="center"/>
              <w:rPr>
                <w:rFonts w:ascii="Arial" w:hAnsi="Arial" w:cs="Arial"/>
                <w:color w:val="FF0000"/>
                <w:sz w:val="22"/>
                <w:szCs w:val="22"/>
                <w:lang w:val="en-GB"/>
              </w:rPr>
            </w:pPr>
            <w:r w:rsidRPr="002F15AE">
              <w:rPr>
                <w:rFonts w:ascii="Arial" w:hAnsi="Arial" w:cs="Arial"/>
                <w:color w:val="FF0000"/>
                <w:sz w:val="22"/>
                <w:szCs w:val="22"/>
                <w:lang w:val="en-GB"/>
              </w:rPr>
              <w:t>1 mark</w:t>
            </w:r>
          </w:p>
        </w:tc>
      </w:tr>
      <w:tr w:rsidR="002F15AE" w:rsidRPr="002F15AE" w14:paraId="7FD53370" w14:textId="77777777" w:rsidTr="007067AF">
        <w:trPr>
          <w:trHeight w:val="567"/>
        </w:trPr>
        <w:tc>
          <w:tcPr>
            <w:tcW w:w="8647" w:type="dxa"/>
            <w:vAlign w:val="center"/>
          </w:tcPr>
          <w:p w14:paraId="056AF0DB" w14:textId="30992EF5" w:rsidR="007067AF" w:rsidRPr="002F15AE" w:rsidRDefault="002F15AE" w:rsidP="002F15AE">
            <w:pPr>
              <w:rPr>
                <w:rFonts w:ascii="Arial" w:hAnsi="Arial" w:cs="Arial"/>
                <w:color w:val="FF0000"/>
                <w:sz w:val="22"/>
                <w:szCs w:val="22"/>
              </w:rPr>
            </w:pPr>
            <w:r w:rsidRPr="002F15AE">
              <w:rPr>
                <w:rFonts w:ascii="Arial" w:hAnsi="Arial" w:cs="Arial"/>
                <w:color w:val="FF0000"/>
                <w:sz w:val="22"/>
                <w:szCs w:val="22"/>
              </w:rPr>
              <w:t>When entering the vertical loop, a net upward force is required to produce a centripetal force in order to move in a circle.</w:t>
            </w:r>
          </w:p>
        </w:tc>
        <w:tc>
          <w:tcPr>
            <w:tcW w:w="1417" w:type="dxa"/>
            <w:vAlign w:val="center"/>
          </w:tcPr>
          <w:p w14:paraId="72A6B0B0" w14:textId="77777777" w:rsidR="007067AF" w:rsidRPr="002F15AE" w:rsidRDefault="007067AF" w:rsidP="004A7144">
            <w:pPr>
              <w:pStyle w:val="ListParagraph"/>
              <w:ind w:left="0"/>
              <w:jc w:val="center"/>
              <w:rPr>
                <w:rFonts w:ascii="Arial" w:hAnsi="Arial" w:cs="Arial"/>
                <w:color w:val="FF0000"/>
                <w:sz w:val="22"/>
                <w:szCs w:val="22"/>
                <w:lang w:val="en-GB"/>
              </w:rPr>
            </w:pPr>
            <w:r w:rsidRPr="002F15AE">
              <w:rPr>
                <w:rFonts w:ascii="Arial" w:hAnsi="Arial" w:cs="Arial"/>
                <w:color w:val="FF0000"/>
                <w:sz w:val="22"/>
                <w:szCs w:val="22"/>
                <w:lang w:val="en-GB"/>
              </w:rPr>
              <w:t>1 mark</w:t>
            </w:r>
          </w:p>
        </w:tc>
      </w:tr>
      <w:tr w:rsidR="002F15AE" w:rsidRPr="002F15AE" w14:paraId="4A76CE84" w14:textId="77777777" w:rsidTr="007067AF">
        <w:trPr>
          <w:trHeight w:val="567"/>
        </w:trPr>
        <w:tc>
          <w:tcPr>
            <w:tcW w:w="8647" w:type="dxa"/>
            <w:vAlign w:val="center"/>
          </w:tcPr>
          <w:p w14:paraId="31235848" w14:textId="62B39C5D" w:rsidR="007067AF" w:rsidRPr="002F15AE" w:rsidRDefault="002F15AE" w:rsidP="002F15AE">
            <w:pPr>
              <w:rPr>
                <w:rFonts w:ascii="Arial" w:hAnsi="Arial" w:cs="Arial"/>
                <w:color w:val="FF0000"/>
                <w:sz w:val="22"/>
                <w:szCs w:val="22"/>
              </w:rPr>
            </w:pPr>
            <w:r w:rsidRPr="002F15AE">
              <w:rPr>
                <w:rFonts w:ascii="Arial" w:hAnsi="Arial" w:cs="Arial"/>
                <w:color w:val="FF0000"/>
                <w:sz w:val="22"/>
                <w:szCs w:val="22"/>
              </w:rPr>
              <w:t>This additional force must be provided by the normal force from the track.</w:t>
            </w:r>
          </w:p>
        </w:tc>
        <w:tc>
          <w:tcPr>
            <w:tcW w:w="1417" w:type="dxa"/>
            <w:vAlign w:val="center"/>
          </w:tcPr>
          <w:p w14:paraId="33FEA117" w14:textId="77777777" w:rsidR="007067AF" w:rsidRPr="002F15AE" w:rsidRDefault="007067AF" w:rsidP="004A7144">
            <w:pPr>
              <w:pStyle w:val="ListParagraph"/>
              <w:ind w:left="0"/>
              <w:jc w:val="center"/>
              <w:rPr>
                <w:rFonts w:ascii="Arial" w:hAnsi="Arial" w:cs="Arial"/>
                <w:color w:val="FF0000"/>
                <w:sz w:val="22"/>
                <w:szCs w:val="22"/>
                <w:lang w:val="en-GB"/>
              </w:rPr>
            </w:pPr>
            <w:r w:rsidRPr="002F15AE">
              <w:rPr>
                <w:rFonts w:ascii="Arial" w:hAnsi="Arial" w:cs="Arial"/>
                <w:color w:val="FF0000"/>
                <w:sz w:val="22"/>
                <w:szCs w:val="22"/>
                <w:lang w:val="en-GB"/>
              </w:rPr>
              <w:t>1 mark</w:t>
            </w:r>
          </w:p>
        </w:tc>
      </w:tr>
      <w:tr w:rsidR="002F15AE" w:rsidRPr="002F15AE" w14:paraId="2E0E77F9" w14:textId="77777777" w:rsidTr="007067AF">
        <w:trPr>
          <w:trHeight w:val="567"/>
        </w:trPr>
        <w:tc>
          <w:tcPr>
            <w:tcW w:w="8647" w:type="dxa"/>
            <w:vAlign w:val="center"/>
          </w:tcPr>
          <w:p w14:paraId="4ADD6BA7" w14:textId="199C5BC5" w:rsidR="007067AF" w:rsidRPr="002F15AE" w:rsidRDefault="002F15AE" w:rsidP="002F15AE">
            <w:pPr>
              <w:rPr>
                <w:rFonts w:ascii="Arial" w:hAnsi="Arial" w:cs="Arial"/>
                <w:color w:val="FF0000"/>
                <w:sz w:val="22"/>
                <w:szCs w:val="22"/>
              </w:rPr>
            </w:pPr>
            <w:r w:rsidRPr="002F15AE">
              <w:rPr>
                <w:rFonts w:ascii="Arial" w:hAnsi="Arial" w:cs="Arial"/>
                <w:color w:val="FF0000"/>
                <w:sz w:val="22"/>
                <w:szCs w:val="22"/>
              </w:rPr>
              <w:t>Since the normal force from the track increases, so will the apparent weight</w:t>
            </w:r>
          </w:p>
        </w:tc>
        <w:tc>
          <w:tcPr>
            <w:tcW w:w="1417" w:type="dxa"/>
            <w:vAlign w:val="center"/>
          </w:tcPr>
          <w:p w14:paraId="2B77CD5F" w14:textId="77777777" w:rsidR="007067AF" w:rsidRPr="002F15AE" w:rsidRDefault="007067AF" w:rsidP="004A7144">
            <w:pPr>
              <w:pStyle w:val="ListParagraph"/>
              <w:ind w:left="35"/>
              <w:jc w:val="center"/>
              <w:rPr>
                <w:rFonts w:ascii="Arial" w:hAnsi="Arial" w:cs="Arial"/>
                <w:color w:val="FF0000"/>
                <w:sz w:val="22"/>
                <w:szCs w:val="22"/>
                <w:lang w:val="en-GB"/>
              </w:rPr>
            </w:pPr>
            <w:r w:rsidRPr="002F15AE">
              <w:rPr>
                <w:rFonts w:ascii="Arial" w:hAnsi="Arial" w:cs="Arial"/>
                <w:color w:val="FF0000"/>
                <w:sz w:val="22"/>
                <w:szCs w:val="22"/>
                <w:lang w:val="en-GB"/>
              </w:rPr>
              <w:t>1 mark</w:t>
            </w:r>
          </w:p>
        </w:tc>
      </w:tr>
    </w:tbl>
    <w:p w14:paraId="7C1D69B7" w14:textId="77777777" w:rsidR="007067AF" w:rsidRPr="007067AF" w:rsidRDefault="007067AF" w:rsidP="007067AF">
      <w:pPr>
        <w:pStyle w:val="ListParagraph"/>
        <w:rPr>
          <w:rFonts w:ascii="Arial" w:hAnsi="Arial" w:cs="Arial"/>
          <w:sz w:val="22"/>
          <w:szCs w:val="22"/>
          <w:lang w:val="en-GB"/>
        </w:rPr>
      </w:pPr>
    </w:p>
    <w:p w14:paraId="0F6D7EA7" w14:textId="77777777" w:rsidR="007067AF" w:rsidRPr="007067AF" w:rsidRDefault="007067AF" w:rsidP="007067AF">
      <w:pPr>
        <w:pStyle w:val="ListParagraph"/>
        <w:numPr>
          <w:ilvl w:val="0"/>
          <w:numId w:val="14"/>
        </w:numPr>
        <w:spacing w:after="160" w:line="276" w:lineRule="auto"/>
        <w:ind w:hanging="720"/>
        <w:rPr>
          <w:rFonts w:ascii="Arial" w:hAnsi="Arial" w:cs="Arial"/>
          <w:sz w:val="22"/>
          <w:szCs w:val="22"/>
          <w:lang w:val="en-GB"/>
        </w:rPr>
      </w:pPr>
      <w:r w:rsidRPr="007067AF">
        <w:rPr>
          <w:rFonts w:ascii="Arial" w:hAnsi="Arial" w:cs="Arial"/>
          <w:sz w:val="22"/>
          <w:szCs w:val="22"/>
          <w:lang w:val="en-GB"/>
        </w:rPr>
        <w:t xml:space="preserve">Calculate the minimum speed the cyclist must attain to navigate the top of the loop-the-loop safely. </w:t>
      </w:r>
    </w:p>
    <w:p w14:paraId="76A0992B" w14:textId="77777777" w:rsidR="007067AF" w:rsidRPr="007067AF" w:rsidRDefault="007067AF" w:rsidP="007067AF">
      <w:pPr>
        <w:pStyle w:val="ListParagraph"/>
        <w:spacing w:line="276" w:lineRule="auto"/>
        <w:jc w:val="right"/>
        <w:rPr>
          <w:rFonts w:ascii="Arial" w:hAnsi="Arial" w:cs="Arial"/>
          <w:sz w:val="22"/>
          <w:szCs w:val="22"/>
          <w:lang w:val="en-GB"/>
        </w:rPr>
      </w:pPr>
      <w:r w:rsidRPr="007067AF">
        <w:rPr>
          <w:rFonts w:ascii="Arial" w:hAnsi="Arial" w:cs="Arial"/>
          <w:sz w:val="22"/>
          <w:szCs w:val="22"/>
          <w:lang w:val="en-GB"/>
        </w:rPr>
        <w:t>(3)</w:t>
      </w:r>
    </w:p>
    <w:p w14:paraId="0A20F1EC" w14:textId="77777777" w:rsidR="007067AF" w:rsidRPr="007067AF" w:rsidRDefault="007067AF" w:rsidP="007067AF">
      <w:pPr>
        <w:pStyle w:val="ListParagraph"/>
        <w:spacing w:line="276" w:lineRule="auto"/>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56"/>
        <w:gridCol w:w="1425"/>
      </w:tblGrid>
      <w:tr w:rsidR="007067AF" w:rsidRPr="007067AF" w14:paraId="41E4CD26" w14:textId="77777777" w:rsidTr="007067AF">
        <w:trPr>
          <w:trHeight w:val="567"/>
        </w:trPr>
        <w:tc>
          <w:tcPr>
            <w:tcW w:w="8064" w:type="dxa"/>
            <w:vAlign w:val="center"/>
          </w:tcPr>
          <w:p w14:paraId="2CEDA268"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Minimum</m:t>
                </m:r>
                <m:sSup>
                  <m:sSupPr>
                    <m:ctrlPr>
                      <w:rPr>
                        <w:rFonts w:ascii="Cambria Math" w:hAnsi="Cambria Math" w:cs="Arial"/>
                        <w:iCs/>
                        <w:color w:val="FF0000"/>
                        <w:sz w:val="22"/>
                        <w:szCs w:val="22"/>
                        <w:lang w:val="en-GB"/>
                      </w:rPr>
                    </m:ctrlPr>
                  </m:sSupPr>
                  <m:e>
                    <m:sPre>
                      <m:sPrePr>
                        <m:ctrlPr>
                          <w:rPr>
                            <w:rFonts w:ascii="Cambria Math" w:hAnsi="Cambria Math" w:cs="Arial"/>
                            <w:iCs/>
                            <w:color w:val="FF0000"/>
                            <w:sz w:val="22"/>
                            <w:szCs w:val="22"/>
                            <w:lang w:val="en-GB"/>
                          </w:rPr>
                        </m:ctrlPr>
                      </m:sPrePr>
                      <m:sub/>
                      <m:sup>
                        <m:r>
                          <m:rPr>
                            <m:sty m:val="p"/>
                          </m:rPr>
                          <w:rPr>
                            <w:rFonts w:ascii="Cambria Math" w:hAnsi="Cambria Math" w:cs="Arial"/>
                            <w:color w:val="FF0000"/>
                            <w:sz w:val="22"/>
                            <w:szCs w:val="22"/>
                            <w:lang w:val="en-GB"/>
                          </w:rPr>
                          <m:t>'</m:t>
                        </m:r>
                      </m:sup>
                      <m:e>
                        <m:r>
                          <m:rPr>
                            <m:sty m:val="p"/>
                          </m:rPr>
                          <w:rPr>
                            <w:rFonts w:ascii="Cambria Math" w:hAnsi="Cambria Math" w:cs="Arial"/>
                            <w:color w:val="FF0000"/>
                            <w:sz w:val="22"/>
                            <w:szCs w:val="22"/>
                            <w:lang w:val="en-GB"/>
                          </w:rPr>
                          <m:t>v</m:t>
                        </m:r>
                      </m:e>
                    </m:sPre>
                  </m:e>
                  <m:sup>
                    <m:r>
                      <m:rPr>
                        <m:sty m:val="p"/>
                      </m:rPr>
                      <w:rPr>
                        <w:rFonts w:ascii="Cambria Math" w:hAnsi="Cambria Math" w:cs="Arial"/>
                        <w:color w:val="FF0000"/>
                        <w:sz w:val="22"/>
                        <w:szCs w:val="22"/>
                        <w:lang w:val="en-GB"/>
                      </w:rPr>
                      <m:t>'</m:t>
                    </m:r>
                  </m:sup>
                </m:sSup>
                <m:r>
                  <m:rPr>
                    <m:sty m:val="p"/>
                  </m:rPr>
                  <w:rPr>
                    <w:rFonts w:ascii="Cambria Math" w:hAnsi="Cambria Math" w:cs="Arial"/>
                    <w:color w:val="FF0000"/>
                    <w:sz w:val="22"/>
                    <w:szCs w:val="22"/>
                    <w:lang w:val="en-GB"/>
                  </w:rPr>
                  <m:t xml:space="preserve">:N=0;ie- </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r>
                  <m:rPr>
                    <m:sty m:val="p"/>
                  </m:rPr>
                  <w:rPr>
                    <w:rFonts w:ascii="Cambria Math" w:hAnsi="Cambria Math" w:cs="Arial"/>
                    <w:color w:val="FF0000"/>
                    <w:sz w:val="22"/>
                    <w:szCs w:val="22"/>
                    <w:lang w:val="en-GB"/>
                  </w:rPr>
                  <m:t>-mg=0</m:t>
                </m:r>
                <m:r>
                  <m:rPr>
                    <m:sty m:val="p"/>
                  </m:rPr>
                  <w:rPr>
                    <w:rFonts w:ascii="Cambria Math" w:eastAsiaTheme="minorEastAsia" w:hAnsi="Cambria Math" w:cs="Arial"/>
                    <w:color w:val="FF0000"/>
                    <w:sz w:val="22"/>
                    <w:szCs w:val="22"/>
                    <w:lang w:val="en-GB"/>
                  </w:rPr>
                  <m:t>;v=</m:t>
                </m:r>
                <m:rad>
                  <m:radPr>
                    <m:degHide m:val="1"/>
                    <m:ctrlPr>
                      <w:rPr>
                        <w:rFonts w:ascii="Cambria Math" w:eastAsiaTheme="minorEastAsia" w:hAnsi="Cambria Math" w:cs="Arial"/>
                        <w:iCs/>
                        <w:color w:val="FF0000"/>
                        <w:sz w:val="22"/>
                        <w:szCs w:val="22"/>
                        <w:lang w:val="en-GB"/>
                      </w:rPr>
                    </m:ctrlPr>
                  </m:radPr>
                  <m:deg/>
                  <m:e>
                    <m:r>
                      <m:rPr>
                        <m:sty m:val="p"/>
                      </m:rPr>
                      <w:rPr>
                        <w:rFonts w:ascii="Cambria Math" w:eastAsiaTheme="minorEastAsia" w:hAnsi="Cambria Math" w:cs="Arial"/>
                        <w:color w:val="FF0000"/>
                        <w:sz w:val="22"/>
                        <w:szCs w:val="22"/>
                        <w:lang w:val="en-GB"/>
                      </w:rPr>
                      <m:t>gr</m:t>
                    </m:r>
                  </m:e>
                </m:rad>
              </m:oMath>
            </m:oMathPara>
          </w:p>
        </w:tc>
        <w:tc>
          <w:tcPr>
            <w:tcW w:w="1417" w:type="dxa"/>
            <w:vAlign w:val="center"/>
          </w:tcPr>
          <w:p w14:paraId="337C480C" w14:textId="77777777" w:rsidR="007067AF" w:rsidRPr="007067AF" w:rsidRDefault="007067AF" w:rsidP="004A7144">
            <w:pPr>
              <w:pStyle w:val="ListParagraph"/>
              <w:spacing w:line="276" w:lineRule="auto"/>
              <w:ind w:left="0"/>
              <w:jc w:val="center"/>
              <w:rPr>
                <w:rFonts w:ascii="Arial" w:hAnsi="Arial" w:cs="Arial"/>
                <w:color w:val="FF0000"/>
                <w:sz w:val="22"/>
                <w:szCs w:val="22"/>
                <w:lang w:val="en-GB"/>
              </w:rPr>
            </w:pPr>
            <w:r w:rsidRPr="007067AF">
              <w:rPr>
                <w:rFonts w:ascii="Arial" w:hAnsi="Arial" w:cs="Arial"/>
                <w:color w:val="FF0000"/>
                <w:sz w:val="22"/>
                <w:szCs w:val="22"/>
                <w:lang w:val="en-GB"/>
              </w:rPr>
              <w:t>1 mark</w:t>
            </w:r>
          </w:p>
        </w:tc>
      </w:tr>
      <w:tr w:rsidR="007067AF" w:rsidRPr="007067AF" w14:paraId="0A99B7C3" w14:textId="77777777" w:rsidTr="007067AF">
        <w:trPr>
          <w:trHeight w:val="567"/>
        </w:trPr>
        <w:tc>
          <w:tcPr>
            <w:tcW w:w="8064" w:type="dxa"/>
            <w:vAlign w:val="center"/>
          </w:tcPr>
          <w:p w14:paraId="019F0E04" w14:textId="77777777" w:rsidR="007067AF" w:rsidRPr="007067AF" w:rsidRDefault="007067AF" w:rsidP="004A7144">
            <w:pPr>
              <w:pStyle w:val="ListParagraph"/>
              <w:spacing w:line="276" w:lineRule="auto"/>
              <w:ind w:left="0"/>
              <w:rPr>
                <w:rFonts w:ascii="Arial" w:hAnsi="Arial" w:cs="Arial"/>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v=</m:t>
                </m:r>
                <m:rad>
                  <m:radPr>
                    <m:degHide m:val="1"/>
                    <m:ctrlPr>
                      <w:rPr>
                        <w:rFonts w:ascii="Cambria Math" w:eastAsiaTheme="minorEastAsia" w:hAnsi="Cambria Math" w:cs="Arial"/>
                        <w:iCs/>
                        <w:color w:val="FF0000"/>
                        <w:sz w:val="22"/>
                        <w:szCs w:val="22"/>
                        <w:lang w:val="en-GB"/>
                      </w:rPr>
                    </m:ctrlPr>
                  </m:radPr>
                  <m:deg/>
                  <m:e>
                    <m:r>
                      <m:rPr>
                        <m:sty m:val="p"/>
                      </m:rPr>
                      <w:rPr>
                        <w:rFonts w:ascii="Cambria Math" w:eastAsiaTheme="minorEastAsia" w:hAnsi="Cambria Math" w:cs="Arial"/>
                        <w:color w:val="FF0000"/>
                        <w:sz w:val="22"/>
                        <w:szCs w:val="22"/>
                        <w:lang w:val="en-GB"/>
                      </w:rPr>
                      <m:t>9.80×2.75</m:t>
                    </m:r>
                  </m:e>
                </m:rad>
              </m:oMath>
            </m:oMathPara>
          </w:p>
        </w:tc>
        <w:tc>
          <w:tcPr>
            <w:tcW w:w="1417" w:type="dxa"/>
            <w:vAlign w:val="center"/>
          </w:tcPr>
          <w:p w14:paraId="4DE94F72" w14:textId="77777777" w:rsidR="007067AF" w:rsidRPr="007067AF" w:rsidRDefault="007067AF" w:rsidP="004A7144">
            <w:pPr>
              <w:pStyle w:val="ListParagraph"/>
              <w:spacing w:line="276" w:lineRule="auto"/>
              <w:ind w:left="0"/>
              <w:jc w:val="center"/>
              <w:rPr>
                <w:rFonts w:ascii="Arial" w:hAnsi="Arial" w:cs="Arial"/>
                <w:color w:val="FF0000"/>
                <w:sz w:val="22"/>
                <w:szCs w:val="22"/>
                <w:lang w:val="en-GB"/>
              </w:rPr>
            </w:pPr>
            <w:r w:rsidRPr="007067AF">
              <w:rPr>
                <w:rFonts w:ascii="Arial" w:hAnsi="Arial" w:cs="Arial"/>
                <w:color w:val="FF0000"/>
                <w:sz w:val="22"/>
                <w:szCs w:val="22"/>
                <w:lang w:val="en-GB"/>
              </w:rPr>
              <w:t>1 mark</w:t>
            </w:r>
          </w:p>
        </w:tc>
      </w:tr>
      <w:tr w:rsidR="007067AF" w:rsidRPr="007067AF" w14:paraId="74266255" w14:textId="77777777" w:rsidTr="007067AF">
        <w:trPr>
          <w:trHeight w:val="567"/>
        </w:trPr>
        <w:tc>
          <w:tcPr>
            <w:tcW w:w="8064" w:type="dxa"/>
            <w:vAlign w:val="center"/>
          </w:tcPr>
          <w:p w14:paraId="462B6FA2"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 xml:space="preserve">v=5.19 </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ms</m:t>
                    </m:r>
                  </m:e>
                  <m:sup>
                    <m:r>
                      <m:rPr>
                        <m:sty m:val="p"/>
                      </m:rPr>
                      <w:rPr>
                        <w:rFonts w:ascii="Cambria Math" w:eastAsiaTheme="minorEastAsia" w:hAnsi="Cambria Math" w:cs="Arial"/>
                        <w:color w:val="FF0000"/>
                        <w:sz w:val="22"/>
                        <w:szCs w:val="22"/>
                        <w:lang w:val="en-GB"/>
                      </w:rPr>
                      <m:t>-1</m:t>
                    </m:r>
                  </m:sup>
                </m:sSup>
              </m:oMath>
            </m:oMathPara>
          </w:p>
        </w:tc>
        <w:tc>
          <w:tcPr>
            <w:tcW w:w="1417" w:type="dxa"/>
            <w:vAlign w:val="center"/>
          </w:tcPr>
          <w:p w14:paraId="0B6671BF" w14:textId="3DCB4C3A" w:rsidR="007067AF" w:rsidRPr="007067AF" w:rsidRDefault="007067AF" w:rsidP="003B17DE">
            <w:pPr>
              <w:pStyle w:val="ListParagraph"/>
              <w:numPr>
                <w:ilvl w:val="0"/>
                <w:numId w:val="39"/>
              </w:numPr>
              <w:spacing w:line="276" w:lineRule="auto"/>
              <w:jc w:val="center"/>
              <w:rPr>
                <w:rFonts w:ascii="Arial" w:hAnsi="Arial" w:cs="Arial"/>
                <w:color w:val="FF0000"/>
                <w:sz w:val="22"/>
                <w:szCs w:val="22"/>
                <w:lang w:val="en-GB"/>
              </w:rPr>
            </w:pPr>
            <w:r w:rsidRPr="007067AF">
              <w:rPr>
                <w:rFonts w:ascii="Arial" w:hAnsi="Arial" w:cs="Arial"/>
                <w:color w:val="FF0000"/>
                <w:sz w:val="22"/>
                <w:szCs w:val="22"/>
                <w:lang w:val="en-GB"/>
              </w:rPr>
              <w:t>mark</w:t>
            </w:r>
          </w:p>
        </w:tc>
      </w:tr>
    </w:tbl>
    <w:p w14:paraId="7F974EB0" w14:textId="77777777" w:rsidR="007067AF" w:rsidRPr="007067AF" w:rsidRDefault="007067AF" w:rsidP="007067AF">
      <w:pPr>
        <w:pStyle w:val="ListParagraph"/>
        <w:spacing w:line="276" w:lineRule="auto"/>
        <w:rPr>
          <w:rFonts w:ascii="Arial" w:hAnsi="Arial" w:cs="Arial"/>
          <w:sz w:val="22"/>
          <w:szCs w:val="22"/>
          <w:lang w:val="en-GB"/>
        </w:rPr>
      </w:pPr>
    </w:p>
    <w:p w14:paraId="498FF82E" w14:textId="77777777" w:rsidR="0053344E" w:rsidRDefault="0053344E">
      <w:pPr>
        <w:spacing w:after="160" w:line="259" w:lineRule="auto"/>
        <w:rPr>
          <w:rFonts w:ascii="Arial" w:hAnsi="Arial" w:cs="Arial"/>
          <w:sz w:val="22"/>
          <w:szCs w:val="22"/>
          <w:lang w:val="en-GB"/>
        </w:rPr>
      </w:pPr>
      <w:r>
        <w:rPr>
          <w:rFonts w:ascii="Arial" w:hAnsi="Arial" w:cs="Arial"/>
          <w:sz w:val="22"/>
          <w:szCs w:val="22"/>
          <w:lang w:val="en-GB"/>
        </w:rPr>
        <w:br w:type="page"/>
      </w:r>
    </w:p>
    <w:p w14:paraId="6AB2A0DC" w14:textId="69A712FA" w:rsidR="007067AF" w:rsidRPr="003B17DE" w:rsidRDefault="003B17DE" w:rsidP="003B17DE">
      <w:pPr>
        <w:spacing w:after="160" w:line="259" w:lineRule="auto"/>
        <w:ind w:left="709" w:hanging="709"/>
        <w:rPr>
          <w:rFonts w:ascii="Arial" w:hAnsi="Arial" w:cs="Arial"/>
          <w:sz w:val="22"/>
          <w:szCs w:val="22"/>
          <w:lang w:val="en-GB"/>
        </w:rPr>
      </w:pPr>
      <w:r>
        <w:rPr>
          <w:rFonts w:ascii="Arial" w:hAnsi="Arial" w:cs="Arial"/>
          <w:sz w:val="22"/>
          <w:szCs w:val="22"/>
          <w:lang w:val="en-GB"/>
        </w:rPr>
        <w:lastRenderedPageBreak/>
        <w:t xml:space="preserve">c) </w:t>
      </w:r>
      <w:r>
        <w:rPr>
          <w:rFonts w:ascii="Arial" w:hAnsi="Arial" w:cs="Arial"/>
          <w:sz w:val="22"/>
          <w:szCs w:val="22"/>
          <w:lang w:val="en-GB"/>
        </w:rPr>
        <w:tab/>
      </w:r>
      <w:r w:rsidR="007067AF" w:rsidRPr="003B17DE">
        <w:rPr>
          <w:rFonts w:ascii="Arial" w:hAnsi="Arial" w:cs="Arial"/>
          <w:sz w:val="22"/>
          <w:szCs w:val="22"/>
          <w:lang w:val="en-GB"/>
        </w:rPr>
        <w:t xml:space="preserve">Does the cyclist make it all the way around the top of the loop-the-loop? Answer this question </w:t>
      </w:r>
      <w:r w:rsidR="00622F1F" w:rsidRPr="003B17DE">
        <w:rPr>
          <w:rFonts w:ascii="Arial" w:hAnsi="Arial" w:cs="Arial"/>
          <w:sz w:val="22"/>
          <w:szCs w:val="22"/>
          <w:lang w:val="en-GB"/>
        </w:rPr>
        <w:t xml:space="preserve">by calculating the minimum speed required at the bottom of the loop for the cyclist to make it all the way around. </w:t>
      </w:r>
      <w:r w:rsidR="00032172" w:rsidRPr="003B17DE">
        <w:rPr>
          <w:rFonts w:ascii="Arial" w:hAnsi="Arial" w:cs="Arial"/>
          <w:sz w:val="22"/>
          <w:szCs w:val="22"/>
          <w:lang w:val="en-GB"/>
        </w:rPr>
        <w:t xml:space="preserve"> [If you were unable to calculate an answer for part b), use a value of 5 ms</w:t>
      </w:r>
      <w:r w:rsidR="00032172" w:rsidRPr="003B17DE">
        <w:rPr>
          <w:rFonts w:ascii="Arial" w:hAnsi="Arial" w:cs="Arial"/>
          <w:sz w:val="22"/>
          <w:szCs w:val="22"/>
          <w:vertAlign w:val="superscript"/>
          <w:lang w:val="en-GB"/>
        </w:rPr>
        <w:t>-1</w:t>
      </w:r>
      <w:r w:rsidR="00032172" w:rsidRPr="003B17DE">
        <w:rPr>
          <w:rFonts w:ascii="Arial" w:hAnsi="Arial" w:cs="Arial"/>
          <w:sz w:val="22"/>
          <w:szCs w:val="22"/>
          <w:lang w:val="en-GB"/>
        </w:rPr>
        <w:t>]</w:t>
      </w:r>
    </w:p>
    <w:p w14:paraId="61D1F98D" w14:textId="77777777" w:rsidR="007067AF" w:rsidRPr="007067AF" w:rsidRDefault="007067AF" w:rsidP="007067AF">
      <w:pPr>
        <w:pStyle w:val="ListParagraph"/>
        <w:spacing w:line="276" w:lineRule="auto"/>
        <w:jc w:val="right"/>
        <w:rPr>
          <w:rFonts w:ascii="Arial" w:hAnsi="Arial" w:cs="Arial"/>
          <w:sz w:val="22"/>
          <w:szCs w:val="22"/>
          <w:lang w:val="en-GB"/>
        </w:rPr>
      </w:pPr>
      <w:r w:rsidRPr="007067AF">
        <w:rPr>
          <w:rFonts w:ascii="Arial" w:hAnsi="Arial" w:cs="Arial"/>
          <w:sz w:val="22"/>
          <w:szCs w:val="22"/>
          <w:lang w:val="en-GB"/>
        </w:rPr>
        <w:t>(6)</w:t>
      </w:r>
    </w:p>
    <w:p w14:paraId="4F5F8A10" w14:textId="77777777" w:rsidR="007067AF" w:rsidRPr="007067AF" w:rsidRDefault="007067AF" w:rsidP="007067AF">
      <w:pPr>
        <w:pStyle w:val="ListParagraph"/>
        <w:spacing w:line="276" w:lineRule="auto"/>
        <w:jc w:val="right"/>
        <w:rPr>
          <w:rFonts w:ascii="Arial" w:hAnsi="Arial" w:cs="Arial"/>
          <w:sz w:val="22"/>
          <w:szCs w:val="22"/>
          <w:lang w:val="en-GB"/>
        </w:rPr>
      </w:pPr>
    </w:p>
    <w:tbl>
      <w:tblPr>
        <w:tblStyle w:val="TableGrid"/>
        <w:tblW w:w="9481" w:type="dxa"/>
        <w:tblInd w:w="720" w:type="dxa"/>
        <w:tblLook w:val="04A0" w:firstRow="1" w:lastRow="0" w:firstColumn="1" w:lastColumn="0" w:noHBand="0" w:noVBand="1"/>
      </w:tblPr>
      <w:tblGrid>
        <w:gridCol w:w="8064"/>
        <w:gridCol w:w="1417"/>
      </w:tblGrid>
      <w:tr w:rsidR="007067AF" w:rsidRPr="007067AF" w14:paraId="595928CE" w14:textId="77777777" w:rsidTr="007067AF">
        <w:trPr>
          <w:trHeight w:val="567"/>
        </w:trPr>
        <w:tc>
          <w:tcPr>
            <w:tcW w:w="8064" w:type="dxa"/>
            <w:vAlign w:val="center"/>
          </w:tcPr>
          <w:p w14:paraId="1F405A9C" w14:textId="77777777" w:rsidR="007067AF" w:rsidRPr="007067AF" w:rsidRDefault="007067AF" w:rsidP="004A7144">
            <w:pPr>
              <w:pStyle w:val="ListParagraph"/>
              <w:spacing w:line="276" w:lineRule="auto"/>
              <w:ind w:left="0"/>
              <w:rPr>
                <w:rFonts w:ascii="Arial" w:eastAsiaTheme="minorEastAsia"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At top, minimum energy:</m:t>
                </m:r>
              </m:oMath>
            </m:oMathPara>
          </w:p>
          <w:p w14:paraId="02E0E180" w14:textId="77777777" w:rsidR="007067AF" w:rsidRPr="007067AF" w:rsidRDefault="00000000" w:rsidP="004A7144">
            <w:pPr>
              <w:pStyle w:val="ListParagraph"/>
              <w:spacing w:line="276" w:lineRule="auto"/>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T</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P</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×150×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5.19</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+150×9.80×2×2.75</m:t>
                </m:r>
              </m:oMath>
            </m:oMathPara>
          </w:p>
        </w:tc>
        <w:tc>
          <w:tcPr>
            <w:tcW w:w="1417" w:type="dxa"/>
            <w:vAlign w:val="center"/>
          </w:tcPr>
          <w:p w14:paraId="0837A247"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573FCE48" w14:textId="77777777" w:rsidTr="007067AF">
        <w:trPr>
          <w:trHeight w:val="567"/>
        </w:trPr>
        <w:tc>
          <w:tcPr>
            <w:tcW w:w="8064" w:type="dxa"/>
            <w:vAlign w:val="center"/>
          </w:tcPr>
          <w:p w14:paraId="4C7F3B58" w14:textId="450D30F2" w:rsidR="007067AF" w:rsidRPr="007067AF" w:rsidRDefault="00000000" w:rsidP="004A7144">
            <w:pPr>
              <w:pStyle w:val="ListParagraph"/>
              <w:spacing w:line="276" w:lineRule="auto"/>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T</m:t>
                    </m:r>
                  </m:sub>
                </m:sSub>
                <m:r>
                  <m:rPr>
                    <m:sty m:val="p"/>
                  </m:rPr>
                  <w:rPr>
                    <w:rFonts w:ascii="Cambria Math" w:hAnsi="Cambria Math" w:cs="Arial"/>
                    <w:color w:val="FF0000"/>
                    <w:sz w:val="22"/>
                    <w:szCs w:val="22"/>
                    <w:lang w:val="en-GB"/>
                  </w:rPr>
                  <m:t>=1.01×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J             (8.84 ×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J)</m:t>
                </m:r>
              </m:oMath>
            </m:oMathPara>
          </w:p>
        </w:tc>
        <w:tc>
          <w:tcPr>
            <w:tcW w:w="1417" w:type="dxa"/>
            <w:vAlign w:val="center"/>
          </w:tcPr>
          <w:p w14:paraId="48148BB1"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1163AD11" w14:textId="77777777" w:rsidTr="007067AF">
        <w:trPr>
          <w:trHeight w:val="567"/>
        </w:trPr>
        <w:tc>
          <w:tcPr>
            <w:tcW w:w="8064" w:type="dxa"/>
            <w:vAlign w:val="center"/>
          </w:tcPr>
          <w:p w14:paraId="45D976D9" w14:textId="77777777" w:rsidR="007067AF" w:rsidRPr="007067AF" w:rsidRDefault="007067AF" w:rsidP="004A7144">
            <w:pPr>
              <w:pStyle w:val="ListParagraph"/>
              <w:spacing w:line="276" w:lineRule="auto"/>
              <w:ind w:left="0"/>
              <w:rPr>
                <w:rFonts w:ascii="Arial" w:eastAsiaTheme="minorEastAsia"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At bottom, minimum speed required:</m:t>
                </m:r>
              </m:oMath>
            </m:oMathPara>
          </w:p>
          <w:p w14:paraId="42B142BE"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1.01×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×150×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oMath>
            </m:oMathPara>
          </w:p>
        </w:tc>
        <w:tc>
          <w:tcPr>
            <w:tcW w:w="1417" w:type="dxa"/>
            <w:vAlign w:val="center"/>
          </w:tcPr>
          <w:p w14:paraId="255A39AF"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15429BAA" w14:textId="77777777" w:rsidTr="007067AF">
        <w:trPr>
          <w:trHeight w:val="567"/>
        </w:trPr>
        <w:tc>
          <w:tcPr>
            <w:tcW w:w="8064" w:type="dxa"/>
            <w:vAlign w:val="center"/>
          </w:tcPr>
          <w:p w14:paraId="37F32B62"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rad>
                  <m:radPr>
                    <m:degHide m:val="1"/>
                    <m:ctrlPr>
                      <w:rPr>
                        <w:rFonts w:ascii="Cambria Math" w:hAnsi="Cambria Math" w:cs="Arial"/>
                        <w:iCs/>
                        <w:color w:val="FF0000"/>
                        <w:sz w:val="22"/>
                        <w:szCs w:val="22"/>
                        <w:lang w:val="en-GB"/>
                      </w:rPr>
                    </m:ctrlPr>
                  </m:radPr>
                  <m:deg/>
                  <m:e>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2×1.01×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num>
                      <m:den>
                        <m:r>
                          <m:rPr>
                            <m:sty m:val="p"/>
                          </m:rPr>
                          <w:rPr>
                            <w:rFonts w:ascii="Cambria Math" w:hAnsi="Cambria Math" w:cs="Arial"/>
                            <w:color w:val="FF0000"/>
                            <w:sz w:val="22"/>
                            <w:szCs w:val="22"/>
                            <w:lang w:val="en-GB"/>
                          </w:rPr>
                          <m:t>150</m:t>
                        </m:r>
                      </m:den>
                    </m:f>
                  </m:e>
                </m:rad>
              </m:oMath>
            </m:oMathPara>
          </w:p>
        </w:tc>
        <w:tc>
          <w:tcPr>
            <w:tcW w:w="1417" w:type="dxa"/>
            <w:vAlign w:val="center"/>
          </w:tcPr>
          <w:p w14:paraId="06D43003"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0BE3C239" w14:textId="77777777" w:rsidTr="007067AF">
        <w:trPr>
          <w:trHeight w:val="567"/>
        </w:trPr>
        <w:tc>
          <w:tcPr>
            <w:tcW w:w="8064" w:type="dxa"/>
            <w:vAlign w:val="center"/>
          </w:tcPr>
          <w:p w14:paraId="375A818E" w14:textId="179F06C7" w:rsidR="007067AF" w:rsidRPr="007067AF" w:rsidRDefault="007067AF" w:rsidP="004A7144">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∴v=11.6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r>
                  <w:rPr>
                    <w:rFonts w:ascii="Cambria Math" w:hAnsi="Cambria Math" w:cs="Arial"/>
                    <w:color w:val="FF0000"/>
                    <w:sz w:val="22"/>
                    <w:szCs w:val="22"/>
                    <w:lang w:val="en-GB"/>
                  </w:rPr>
                  <m:t xml:space="preserve">       </m:t>
                </m:r>
                <m:d>
                  <m:dPr>
                    <m:ctrlPr>
                      <w:rPr>
                        <w:rFonts w:ascii="Cambria Math" w:hAnsi="Cambria Math" w:cs="Arial"/>
                        <w:i/>
                        <w:iCs/>
                        <w:color w:val="FF0000"/>
                        <w:sz w:val="22"/>
                        <w:szCs w:val="22"/>
                        <w:lang w:val="en-GB"/>
                      </w:rPr>
                    </m:ctrlPr>
                  </m:dPr>
                  <m:e>
                    <m:r>
                      <m:rPr>
                        <m:sty m:val="p"/>
                      </m:rPr>
                      <w:rPr>
                        <w:rFonts w:ascii="Cambria Math" w:hAnsi="Cambria Math" w:cs="Arial"/>
                        <w:color w:val="FF0000"/>
                        <w:sz w:val="22"/>
                        <w:szCs w:val="22"/>
                        <w:lang w:val="en-GB"/>
                      </w:rPr>
                      <m:t xml:space="preserve">10.9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e>
                </m:d>
                <m:r>
                  <w:rPr>
                    <w:rFonts w:ascii="Cambria Math" w:hAnsi="Cambria Math" w:cs="Arial"/>
                    <w:color w:val="FF0000"/>
                    <w:sz w:val="22"/>
                    <w:szCs w:val="22"/>
                    <w:lang w:val="en-GB"/>
                  </w:rPr>
                  <m:t>;</m:t>
                </m:r>
                <m:r>
                  <m:rPr>
                    <m:sty m:val="p"/>
                  </m:rPr>
                  <w:rPr>
                    <w:rFonts w:ascii="Cambria Math" w:hAnsi="Cambria Math" w:cs="Arial"/>
                    <w:color w:val="FF0000"/>
                    <w:sz w:val="22"/>
                    <w:szCs w:val="22"/>
                    <w:lang w:val="en-GB"/>
                  </w:rPr>
                  <m:t xml:space="preserve">greater than 10.0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r>
                  <w:rPr>
                    <w:rFonts w:ascii="Cambria Math" w:hAnsi="Cambria Math" w:cs="Arial"/>
                    <w:color w:val="FF0000"/>
                    <w:sz w:val="22"/>
                    <w:szCs w:val="22"/>
                    <w:lang w:val="en-GB"/>
                  </w:rPr>
                  <m:t xml:space="preserve"> </m:t>
                </m:r>
              </m:oMath>
            </m:oMathPara>
          </w:p>
        </w:tc>
        <w:tc>
          <w:tcPr>
            <w:tcW w:w="1417" w:type="dxa"/>
            <w:vAlign w:val="center"/>
          </w:tcPr>
          <w:p w14:paraId="2628F24A"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r w:rsidR="007067AF" w:rsidRPr="007067AF" w14:paraId="508196E8" w14:textId="77777777" w:rsidTr="007067AF">
        <w:trPr>
          <w:trHeight w:val="567"/>
        </w:trPr>
        <w:tc>
          <w:tcPr>
            <w:tcW w:w="8064" w:type="dxa"/>
            <w:vAlign w:val="center"/>
          </w:tcPr>
          <w:p w14:paraId="3B9EC72B" w14:textId="77777777" w:rsidR="007067AF" w:rsidRPr="007067AF" w:rsidRDefault="007067AF" w:rsidP="004A7144">
            <w:pPr>
              <w:pStyle w:val="ListParagraph"/>
              <w:spacing w:line="276" w:lineRule="auto"/>
              <w:ind w:left="0"/>
              <w:rPr>
                <w:rFonts w:ascii="Arial" w:hAnsi="Arial" w:cs="Arial"/>
                <w:iCs/>
                <w:color w:val="FF0000"/>
                <w:sz w:val="22"/>
                <w:szCs w:val="22"/>
                <w:lang w:val="en-GB"/>
              </w:rPr>
            </w:pPr>
            <w:r w:rsidRPr="007067AF">
              <w:rPr>
                <w:rFonts w:ascii="Arial" w:hAnsi="Arial" w:cs="Arial"/>
                <w:iCs/>
                <w:color w:val="FF0000"/>
                <w:sz w:val="22"/>
                <w:szCs w:val="22"/>
                <w:lang w:val="en-GB"/>
              </w:rPr>
              <w:t xml:space="preserve">No, cyclist will not make it around the top of the loop-the-loop. </w:t>
            </w:r>
          </w:p>
        </w:tc>
        <w:tc>
          <w:tcPr>
            <w:tcW w:w="1417" w:type="dxa"/>
            <w:vAlign w:val="center"/>
          </w:tcPr>
          <w:p w14:paraId="554B9AE1" w14:textId="77777777" w:rsidR="007067AF" w:rsidRPr="007067AF" w:rsidRDefault="007067AF" w:rsidP="004A7144">
            <w:pPr>
              <w:pStyle w:val="ListParagraph"/>
              <w:spacing w:line="276" w:lineRule="auto"/>
              <w:ind w:left="0"/>
              <w:jc w:val="center"/>
              <w:rPr>
                <w:rFonts w:ascii="Arial" w:hAnsi="Arial" w:cs="Arial"/>
                <w:iCs/>
                <w:color w:val="FF0000"/>
                <w:sz w:val="22"/>
                <w:szCs w:val="22"/>
                <w:lang w:val="en-GB"/>
              </w:rPr>
            </w:pPr>
            <w:r w:rsidRPr="007067AF">
              <w:rPr>
                <w:rFonts w:ascii="Arial" w:hAnsi="Arial" w:cs="Arial"/>
                <w:iCs/>
                <w:color w:val="FF0000"/>
                <w:sz w:val="22"/>
                <w:szCs w:val="22"/>
                <w:lang w:val="en-GB"/>
              </w:rPr>
              <w:t>1 mark</w:t>
            </w:r>
          </w:p>
        </w:tc>
      </w:tr>
    </w:tbl>
    <w:p w14:paraId="353F8475" w14:textId="77777777" w:rsidR="007067AF" w:rsidRDefault="007067AF" w:rsidP="001D7A7C">
      <w:pPr>
        <w:spacing w:after="160" w:line="259" w:lineRule="auto"/>
        <w:rPr>
          <w:rFonts w:ascii="Arial" w:hAnsi="Arial" w:cs="Arial"/>
          <w:b/>
          <w:sz w:val="22"/>
          <w:szCs w:val="22"/>
        </w:rPr>
      </w:pPr>
    </w:p>
    <w:p w14:paraId="4E02E8C5" w14:textId="77777777" w:rsidR="0078096D" w:rsidRDefault="0078096D" w:rsidP="001D7A7C">
      <w:pPr>
        <w:spacing w:after="160" w:line="259" w:lineRule="auto"/>
        <w:rPr>
          <w:rFonts w:ascii="Arial" w:hAnsi="Arial" w:cs="Arial"/>
          <w:b/>
          <w:sz w:val="22"/>
          <w:szCs w:val="22"/>
        </w:rPr>
      </w:pPr>
    </w:p>
    <w:p w14:paraId="2659A76E" w14:textId="2EA1B1AD" w:rsidR="00607048" w:rsidRPr="0061109B" w:rsidRDefault="00607048" w:rsidP="0061109B">
      <w:pPr>
        <w:spacing w:after="160" w:line="259" w:lineRule="auto"/>
        <w:jc w:val="center"/>
        <w:rPr>
          <w:rFonts w:ascii="Arial" w:hAnsi="Arial" w:cs="Arial"/>
          <w:b/>
          <w:sz w:val="22"/>
          <w:szCs w:val="22"/>
        </w:rPr>
      </w:pPr>
      <w:r w:rsidRPr="0061109B">
        <w:rPr>
          <w:rFonts w:ascii="Arial" w:hAnsi="Arial" w:cs="Arial"/>
          <w:b/>
          <w:sz w:val="22"/>
          <w:szCs w:val="22"/>
        </w:rPr>
        <w:t>END OF SECTION TWO</w:t>
      </w:r>
    </w:p>
    <w:p w14:paraId="5878EA2C" w14:textId="0FE4F700" w:rsidR="00607048" w:rsidRPr="00891DEB" w:rsidRDefault="00532892" w:rsidP="006F40E9">
      <w:pPr>
        <w:spacing w:after="160" w:line="259" w:lineRule="auto"/>
        <w:rPr>
          <w:rFonts w:ascii="Arial" w:hAnsi="Arial" w:cs="Arial"/>
          <w:b/>
          <w:sz w:val="22"/>
          <w:szCs w:val="22"/>
        </w:rPr>
      </w:pPr>
      <w:r>
        <w:rPr>
          <w:rFonts w:ascii="Arial" w:hAnsi="Arial" w:cs="Arial"/>
          <w:b/>
          <w:sz w:val="22"/>
          <w:szCs w:val="22"/>
        </w:rPr>
        <w:br w:type="page"/>
      </w:r>
      <w:r w:rsidR="00607048">
        <w:rPr>
          <w:rFonts w:ascii="Arial" w:hAnsi="Arial" w:cs="Arial"/>
          <w:b/>
          <w:sz w:val="22"/>
          <w:szCs w:val="22"/>
        </w:rPr>
        <w:lastRenderedPageBreak/>
        <w:t>Section Three: Comprehension</w:t>
      </w:r>
      <w:r w:rsidR="00607048">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07048">
        <w:rPr>
          <w:rFonts w:ascii="Arial" w:hAnsi="Arial" w:cs="Arial"/>
          <w:b/>
          <w:sz w:val="22"/>
          <w:szCs w:val="22"/>
        </w:rPr>
        <w:t>20% (36</w:t>
      </w:r>
      <w:r w:rsidR="00607048" w:rsidRPr="00891DEB">
        <w:rPr>
          <w:rFonts w:ascii="Arial" w:hAnsi="Arial" w:cs="Arial"/>
          <w:b/>
          <w:sz w:val="22"/>
          <w:szCs w:val="22"/>
        </w:rPr>
        <w:t xml:space="preserve"> marks)</w:t>
      </w:r>
    </w:p>
    <w:p w14:paraId="31BC7134" w14:textId="77777777" w:rsidR="00607048" w:rsidRPr="00891DEB" w:rsidRDefault="00607048" w:rsidP="00607048">
      <w:pPr>
        <w:tabs>
          <w:tab w:val="left" w:pos="567"/>
          <w:tab w:val="left" w:pos="990"/>
        </w:tabs>
        <w:rPr>
          <w:rFonts w:ascii="Arial" w:hAnsi="Arial" w:cs="Arial"/>
          <w:sz w:val="22"/>
          <w:szCs w:val="22"/>
        </w:rPr>
      </w:pPr>
    </w:p>
    <w:p w14:paraId="254F9BDA"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7A1ACA5E" w14:textId="77777777" w:rsidR="00607048" w:rsidRPr="00891DEB" w:rsidRDefault="00607048" w:rsidP="00607048">
      <w:pPr>
        <w:tabs>
          <w:tab w:val="left" w:pos="567"/>
          <w:tab w:val="left" w:pos="990"/>
        </w:tabs>
        <w:rPr>
          <w:rFonts w:ascii="Arial" w:hAnsi="Arial" w:cs="Arial"/>
          <w:sz w:val="22"/>
          <w:szCs w:val="22"/>
        </w:rPr>
      </w:pPr>
    </w:p>
    <w:p w14:paraId="70D25F9F"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51AB511E"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453DD91" w14:textId="77777777" w:rsidR="00607048" w:rsidRPr="00891DEB" w:rsidRDefault="00607048" w:rsidP="00607048">
      <w:pPr>
        <w:tabs>
          <w:tab w:val="left" w:pos="567"/>
          <w:tab w:val="left" w:pos="990"/>
        </w:tabs>
        <w:rPr>
          <w:rFonts w:ascii="Arial" w:hAnsi="Arial" w:cs="Arial"/>
          <w:sz w:val="22"/>
          <w:szCs w:val="22"/>
        </w:rPr>
      </w:pPr>
    </w:p>
    <w:p w14:paraId="1067CC36" w14:textId="0C4AE8AA" w:rsidR="00FA0B53" w:rsidRDefault="009051EC" w:rsidP="00FA0B53">
      <w:pPr>
        <w:rPr>
          <w:rFonts w:ascii="Arial" w:hAnsi="Arial" w:cs="Arial"/>
          <w:b/>
          <w:sz w:val="22"/>
          <w:szCs w:val="22"/>
        </w:rPr>
      </w:pPr>
      <w:bookmarkStart w:id="21" w:name="_Hlk55389066"/>
      <w:r w:rsidRPr="00AD0DB7">
        <w:rPr>
          <w:rFonts w:ascii="Arial" w:hAnsi="Arial" w:cs="Arial"/>
          <w:b/>
          <w:sz w:val="22"/>
          <w:szCs w:val="22"/>
        </w:rPr>
        <w:t xml:space="preserve">Question </w:t>
      </w:r>
      <w:r w:rsidR="007715BE" w:rsidRPr="00AD0DB7">
        <w:rPr>
          <w:rFonts w:ascii="Arial" w:hAnsi="Arial" w:cs="Arial"/>
          <w:b/>
          <w:sz w:val="22"/>
          <w:szCs w:val="22"/>
        </w:rPr>
        <w:t>1</w:t>
      </w:r>
      <w:r w:rsidR="004756C3">
        <w:rPr>
          <w:rFonts w:ascii="Arial" w:hAnsi="Arial" w:cs="Arial"/>
          <w:b/>
          <w:sz w:val="22"/>
          <w:szCs w:val="22"/>
        </w:rPr>
        <w:t>8</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(18 marks)</w:t>
      </w:r>
    </w:p>
    <w:p w14:paraId="30CC741C" w14:textId="2E8F3269" w:rsidR="004756C3" w:rsidRDefault="004756C3" w:rsidP="00FA0B53">
      <w:pPr>
        <w:rPr>
          <w:rFonts w:ascii="Arial" w:hAnsi="Arial" w:cs="Arial"/>
          <w:b/>
          <w:sz w:val="22"/>
          <w:szCs w:val="22"/>
        </w:rPr>
      </w:pPr>
    </w:p>
    <w:p w14:paraId="305A4FA6" w14:textId="77777777" w:rsidR="00242200" w:rsidRPr="00756860" w:rsidRDefault="00242200" w:rsidP="00242200">
      <w:pPr>
        <w:pStyle w:val="ListParagraph"/>
        <w:numPr>
          <w:ilvl w:val="0"/>
          <w:numId w:val="25"/>
        </w:numPr>
        <w:spacing w:after="160" w:line="259" w:lineRule="auto"/>
        <w:ind w:hanging="720"/>
        <w:rPr>
          <w:rFonts w:ascii="Arial" w:hAnsi="Arial" w:cs="Arial"/>
          <w:sz w:val="22"/>
          <w:szCs w:val="22"/>
          <w:lang w:val="en-GB"/>
        </w:rPr>
      </w:pPr>
      <w:r>
        <w:rPr>
          <w:rFonts w:ascii="Arial" w:hAnsi="Arial" w:cs="Arial"/>
          <w:sz w:val="22"/>
          <w:szCs w:val="22"/>
          <w:lang w:val="en-GB"/>
        </w:rPr>
        <w:t xml:space="preserve">Chandra’s images and </w:t>
      </w:r>
      <w:r w:rsidRPr="00EA7141">
        <w:rPr>
          <w:rFonts w:ascii="Arial" w:hAnsi="Arial" w:cs="Arial"/>
          <w:sz w:val="22"/>
          <w:szCs w:val="22"/>
          <w:lang w:val="en-GB"/>
        </w:rPr>
        <w:t xml:space="preserve">extra data </w:t>
      </w:r>
      <w:r>
        <w:rPr>
          <w:rFonts w:ascii="Arial" w:hAnsi="Arial" w:cs="Arial"/>
          <w:sz w:val="22"/>
          <w:szCs w:val="22"/>
          <w:lang w:val="en-GB"/>
        </w:rPr>
        <w:t xml:space="preserve">gathered from other telescopes </w:t>
      </w:r>
      <w:r w:rsidRPr="00EA7141">
        <w:rPr>
          <w:rFonts w:ascii="Arial" w:hAnsi="Arial" w:cs="Arial"/>
          <w:sz w:val="22"/>
          <w:szCs w:val="22"/>
          <w:lang w:val="en-GB"/>
        </w:rPr>
        <w:t>indicated that the</w:t>
      </w:r>
      <w:r>
        <w:rPr>
          <w:rFonts w:ascii="Arial" w:hAnsi="Arial" w:cs="Arial"/>
          <w:sz w:val="22"/>
          <w:szCs w:val="22"/>
          <w:lang w:val="en-GB"/>
        </w:rPr>
        <w:t>se</w:t>
      </w:r>
      <w:r w:rsidRPr="00EA7141">
        <w:rPr>
          <w:rFonts w:ascii="Arial" w:hAnsi="Arial" w:cs="Arial"/>
          <w:sz w:val="22"/>
          <w:szCs w:val="22"/>
          <w:lang w:val="en-GB"/>
        </w:rPr>
        <w:t xml:space="preserve"> flares were cooling down over time.</w:t>
      </w:r>
      <w:r>
        <w:rPr>
          <w:rFonts w:ascii="Arial" w:hAnsi="Arial" w:cs="Arial"/>
          <w:sz w:val="22"/>
          <w:szCs w:val="22"/>
          <w:lang w:val="en-GB"/>
        </w:rPr>
        <w:t xml:space="preserve"> </w:t>
      </w:r>
      <w:r w:rsidRPr="00756860">
        <w:rPr>
          <w:rFonts w:ascii="Arial" w:hAnsi="Arial" w:cs="Arial"/>
          <w:sz w:val="22"/>
          <w:szCs w:val="22"/>
          <w:lang w:val="en-GB"/>
        </w:rPr>
        <w:t xml:space="preserve">In terms of black body radiation, explain how the data illustrates evidence of cooling. </w:t>
      </w:r>
    </w:p>
    <w:p w14:paraId="68D68A31" w14:textId="2F99E78B" w:rsidR="004756C3" w:rsidRDefault="004756C3" w:rsidP="004756C3">
      <w:pPr>
        <w:pStyle w:val="ListParagraph"/>
        <w:ind w:left="709"/>
        <w:jc w:val="right"/>
        <w:rPr>
          <w:rFonts w:ascii="Arial" w:hAnsi="Arial" w:cs="Arial"/>
          <w:sz w:val="22"/>
          <w:szCs w:val="22"/>
          <w:lang w:val="en-GB"/>
        </w:rPr>
      </w:pPr>
      <w:r w:rsidRPr="004756C3">
        <w:rPr>
          <w:rFonts w:ascii="Arial" w:hAnsi="Arial" w:cs="Arial"/>
          <w:sz w:val="22"/>
          <w:szCs w:val="22"/>
          <w:lang w:val="en-GB"/>
        </w:rPr>
        <w:t>(3)</w:t>
      </w:r>
    </w:p>
    <w:p w14:paraId="3E549344" w14:textId="77777777" w:rsidR="004756C3" w:rsidRPr="004756C3" w:rsidRDefault="004756C3" w:rsidP="004756C3">
      <w:pPr>
        <w:pStyle w:val="ListParagraph"/>
        <w:ind w:left="709"/>
        <w:jc w:val="right"/>
        <w:rPr>
          <w:rFonts w:ascii="Arial" w:hAnsi="Arial" w:cs="Arial"/>
          <w:sz w:val="22"/>
          <w:szCs w:val="22"/>
          <w:lang w:val="en-GB"/>
        </w:rPr>
      </w:pPr>
    </w:p>
    <w:tbl>
      <w:tblPr>
        <w:tblStyle w:val="TableGrid"/>
        <w:tblW w:w="10201" w:type="dxa"/>
        <w:tblLook w:val="04A0" w:firstRow="1" w:lastRow="0" w:firstColumn="1" w:lastColumn="0" w:noHBand="0" w:noVBand="1"/>
      </w:tblPr>
      <w:tblGrid>
        <w:gridCol w:w="8500"/>
        <w:gridCol w:w="1701"/>
      </w:tblGrid>
      <w:tr w:rsidR="004756C3" w:rsidRPr="004756C3" w14:paraId="0100E636" w14:textId="77777777" w:rsidTr="004756C3">
        <w:trPr>
          <w:trHeight w:val="567"/>
        </w:trPr>
        <w:tc>
          <w:tcPr>
            <w:tcW w:w="8500" w:type="dxa"/>
            <w:vAlign w:val="center"/>
          </w:tcPr>
          <w:p w14:paraId="09805D89" w14:textId="77777777" w:rsidR="004756C3" w:rsidRPr="004756C3" w:rsidRDefault="004756C3" w:rsidP="004A7144">
            <w:pPr>
              <w:rPr>
                <w:rFonts w:ascii="Arial" w:hAnsi="Arial" w:cs="Arial"/>
                <w:color w:val="FF0000"/>
                <w:sz w:val="22"/>
                <w:szCs w:val="22"/>
                <w:lang w:val="en-GB"/>
              </w:rPr>
            </w:pPr>
            <w:r w:rsidRPr="004756C3">
              <w:rPr>
                <w:rFonts w:ascii="Arial" w:hAnsi="Arial" w:cs="Arial"/>
                <w:color w:val="FF0000"/>
                <w:sz w:val="22"/>
                <w:szCs w:val="22"/>
                <w:lang w:val="en-GB"/>
              </w:rPr>
              <w:t>Over time, the evidence shows that the emissions from the flare moved from the X-Ray region to the infrared and then radio waves regions.</w:t>
            </w:r>
          </w:p>
        </w:tc>
        <w:tc>
          <w:tcPr>
            <w:tcW w:w="1701" w:type="dxa"/>
            <w:vAlign w:val="center"/>
          </w:tcPr>
          <w:p w14:paraId="1C90FB2E" w14:textId="77777777" w:rsidR="004756C3" w:rsidRPr="004756C3" w:rsidRDefault="004756C3" w:rsidP="004A7144">
            <w:pPr>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38C85EFC" w14:textId="77777777" w:rsidTr="004756C3">
        <w:trPr>
          <w:trHeight w:val="567"/>
        </w:trPr>
        <w:tc>
          <w:tcPr>
            <w:tcW w:w="8500" w:type="dxa"/>
            <w:vAlign w:val="center"/>
          </w:tcPr>
          <w:p w14:paraId="1A8C5892" w14:textId="77777777" w:rsidR="004756C3" w:rsidRPr="004756C3" w:rsidRDefault="004756C3" w:rsidP="004A7144">
            <w:pPr>
              <w:rPr>
                <w:rFonts w:ascii="Arial" w:hAnsi="Arial" w:cs="Arial"/>
                <w:color w:val="FF0000"/>
                <w:sz w:val="22"/>
                <w:szCs w:val="22"/>
                <w:lang w:val="en-GB"/>
              </w:rPr>
            </w:pPr>
            <w:r w:rsidRPr="004756C3">
              <w:rPr>
                <w:rFonts w:ascii="Arial" w:hAnsi="Arial" w:cs="Arial"/>
                <w:color w:val="FF0000"/>
                <w:sz w:val="22"/>
                <w:szCs w:val="22"/>
                <w:lang w:val="en-GB"/>
              </w:rPr>
              <w:t>This indicates that the peak wavelength of the flare’s emissions had increased.</w:t>
            </w:r>
          </w:p>
        </w:tc>
        <w:tc>
          <w:tcPr>
            <w:tcW w:w="1701" w:type="dxa"/>
            <w:vAlign w:val="center"/>
          </w:tcPr>
          <w:p w14:paraId="152EA04D" w14:textId="77777777" w:rsidR="004756C3" w:rsidRPr="004756C3" w:rsidRDefault="004756C3" w:rsidP="004A7144">
            <w:pPr>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687FC316" w14:textId="77777777" w:rsidTr="004756C3">
        <w:trPr>
          <w:trHeight w:val="567"/>
        </w:trPr>
        <w:tc>
          <w:tcPr>
            <w:tcW w:w="8500" w:type="dxa"/>
            <w:vAlign w:val="center"/>
          </w:tcPr>
          <w:p w14:paraId="79F0C3CB" w14:textId="77777777" w:rsidR="004756C3" w:rsidRPr="004756C3" w:rsidRDefault="004756C3" w:rsidP="004A7144">
            <w:pPr>
              <w:rPr>
                <w:rFonts w:ascii="Arial" w:hAnsi="Arial" w:cs="Arial"/>
                <w:color w:val="FF0000"/>
                <w:sz w:val="22"/>
                <w:szCs w:val="22"/>
                <w:lang w:val="en-GB"/>
              </w:rPr>
            </w:pPr>
            <w:r w:rsidRPr="004756C3">
              <w:rPr>
                <w:rFonts w:ascii="Arial" w:hAnsi="Arial" w:cs="Arial"/>
                <w:color w:val="FF0000"/>
                <w:sz w:val="22"/>
                <w:szCs w:val="22"/>
                <w:lang w:val="en-GB"/>
              </w:rPr>
              <w:t xml:space="preserve">An increase in the peak wavelength of black body radiation indicates a decrease in the temperature of the black body. </w:t>
            </w:r>
          </w:p>
        </w:tc>
        <w:tc>
          <w:tcPr>
            <w:tcW w:w="1701" w:type="dxa"/>
            <w:vAlign w:val="center"/>
          </w:tcPr>
          <w:p w14:paraId="24944DF7" w14:textId="765C1B1C" w:rsidR="004756C3" w:rsidRPr="00E03F13" w:rsidRDefault="0089125F" w:rsidP="00E03F13">
            <w:pPr>
              <w:pStyle w:val="ListParagraph"/>
              <w:numPr>
                <w:ilvl w:val="0"/>
                <w:numId w:val="41"/>
              </w:numPr>
              <w:jc w:val="center"/>
              <w:rPr>
                <w:rFonts w:ascii="Arial" w:hAnsi="Arial" w:cs="Arial"/>
                <w:color w:val="FF0000"/>
                <w:sz w:val="22"/>
                <w:szCs w:val="22"/>
                <w:lang w:val="en-GB"/>
              </w:rPr>
            </w:pPr>
            <w:r w:rsidRPr="00E03F13">
              <w:rPr>
                <w:rFonts w:ascii="Arial" w:hAnsi="Arial" w:cs="Arial"/>
                <w:color w:val="FF0000"/>
                <w:sz w:val="22"/>
                <w:szCs w:val="22"/>
                <w:lang w:val="en-GB"/>
              </w:rPr>
              <w:t>mark</w:t>
            </w:r>
          </w:p>
        </w:tc>
      </w:tr>
    </w:tbl>
    <w:p w14:paraId="086C1257" w14:textId="77777777" w:rsidR="004756C3" w:rsidRPr="004756C3" w:rsidRDefault="004756C3" w:rsidP="004756C3">
      <w:pPr>
        <w:rPr>
          <w:rFonts w:ascii="Arial" w:hAnsi="Arial" w:cs="Arial"/>
          <w:sz w:val="22"/>
          <w:szCs w:val="22"/>
          <w:lang w:val="en-GB"/>
        </w:rPr>
      </w:pPr>
    </w:p>
    <w:p w14:paraId="2BE9E5C0" w14:textId="56E1C1BB" w:rsidR="0031208C" w:rsidRPr="00E03F13" w:rsidRDefault="0031208C" w:rsidP="00E03F13">
      <w:pPr>
        <w:pStyle w:val="ListParagraph"/>
        <w:numPr>
          <w:ilvl w:val="0"/>
          <w:numId w:val="25"/>
        </w:numPr>
        <w:spacing w:after="160" w:line="259" w:lineRule="auto"/>
        <w:ind w:hanging="720"/>
        <w:rPr>
          <w:rFonts w:ascii="Arial" w:hAnsi="Arial" w:cs="Arial"/>
          <w:sz w:val="22"/>
          <w:szCs w:val="22"/>
          <w:lang w:val="en-GB"/>
        </w:rPr>
      </w:pPr>
      <w:r w:rsidRPr="00E03F13">
        <w:rPr>
          <w:rFonts w:ascii="Arial" w:hAnsi="Arial" w:cs="Arial"/>
          <w:sz w:val="22"/>
          <w:szCs w:val="22"/>
          <w:lang w:val="en-GB"/>
        </w:rPr>
        <w:t xml:space="preserve">The X-ray emissions from the flare were strongly polarised. </w:t>
      </w:r>
    </w:p>
    <w:p w14:paraId="471FC8B9" w14:textId="77777777" w:rsidR="0031208C" w:rsidRPr="00EA7141" w:rsidRDefault="0031208C" w:rsidP="0031208C">
      <w:pPr>
        <w:pStyle w:val="ListParagraph"/>
        <w:ind w:left="709"/>
        <w:rPr>
          <w:rFonts w:ascii="Arial" w:hAnsi="Arial" w:cs="Arial"/>
          <w:sz w:val="22"/>
          <w:szCs w:val="22"/>
          <w:lang w:val="en-GB"/>
        </w:rPr>
      </w:pPr>
    </w:p>
    <w:p w14:paraId="59E99D7A" w14:textId="77777777" w:rsidR="00D05DE1" w:rsidRDefault="0005155D" w:rsidP="0005155D">
      <w:pPr>
        <w:pStyle w:val="ListParagraph"/>
        <w:ind w:left="709"/>
        <w:rPr>
          <w:rFonts w:ascii="Arial" w:hAnsi="Arial" w:cs="Arial"/>
          <w:sz w:val="22"/>
          <w:szCs w:val="22"/>
          <w:lang w:val="en-GB"/>
        </w:rPr>
      </w:pPr>
      <w:r w:rsidRPr="0005155D">
        <w:rPr>
          <w:rFonts w:ascii="Arial" w:hAnsi="Arial" w:cs="Arial"/>
          <w:sz w:val="22"/>
          <w:szCs w:val="22"/>
        </w:rPr>
        <w:t>Explain what is meant by the term “polarised” and describe whether this is evidence of the wave or particle nature of light</w:t>
      </w:r>
      <w:r w:rsidR="00D05DE1">
        <w:rPr>
          <w:rFonts w:ascii="Arial" w:hAnsi="Arial" w:cs="Arial"/>
          <w:sz w:val="22"/>
          <w:szCs w:val="22"/>
          <w:lang w:val="en-GB"/>
        </w:rPr>
        <w:t>.</w:t>
      </w:r>
    </w:p>
    <w:p w14:paraId="5EA8DE7E" w14:textId="255C1DA2" w:rsidR="004756C3" w:rsidRPr="0005155D" w:rsidRDefault="004756C3" w:rsidP="00D05DE1">
      <w:pPr>
        <w:pStyle w:val="ListParagraph"/>
        <w:ind w:left="709"/>
        <w:jc w:val="right"/>
        <w:rPr>
          <w:rFonts w:ascii="Arial" w:hAnsi="Arial" w:cs="Arial"/>
          <w:sz w:val="22"/>
          <w:szCs w:val="22"/>
          <w:lang w:val="en-GB"/>
        </w:rPr>
      </w:pPr>
      <w:r w:rsidRPr="0005155D">
        <w:rPr>
          <w:rFonts w:ascii="Arial" w:hAnsi="Arial" w:cs="Arial"/>
          <w:sz w:val="22"/>
          <w:szCs w:val="22"/>
          <w:lang w:val="en-GB"/>
        </w:rPr>
        <w:t>(3)</w:t>
      </w:r>
    </w:p>
    <w:p w14:paraId="0F6C747F" w14:textId="77777777" w:rsidR="004756C3" w:rsidRPr="004756C3" w:rsidRDefault="004756C3" w:rsidP="004756C3">
      <w:pPr>
        <w:pStyle w:val="ListParagraph"/>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505"/>
        <w:gridCol w:w="1701"/>
      </w:tblGrid>
      <w:tr w:rsidR="00994458" w:rsidRPr="00994458" w14:paraId="5F13BEC3" w14:textId="77777777" w:rsidTr="004756C3">
        <w:trPr>
          <w:trHeight w:val="567"/>
        </w:trPr>
        <w:tc>
          <w:tcPr>
            <w:tcW w:w="8505" w:type="dxa"/>
            <w:vAlign w:val="center"/>
          </w:tcPr>
          <w:p w14:paraId="4EBDF51E" w14:textId="0A2C666F" w:rsidR="004756C3" w:rsidRPr="00994458" w:rsidRDefault="00994458" w:rsidP="004A7144">
            <w:pPr>
              <w:pStyle w:val="ListParagraph"/>
              <w:ind w:left="0"/>
              <w:rPr>
                <w:rFonts w:ascii="Arial" w:hAnsi="Arial" w:cs="Arial"/>
                <w:color w:val="FF0000"/>
                <w:sz w:val="22"/>
                <w:szCs w:val="22"/>
                <w:lang w:val="en-GB"/>
              </w:rPr>
            </w:pPr>
            <w:proofErr w:type="spellStart"/>
            <w:r w:rsidRPr="00994458">
              <w:rPr>
                <w:rFonts w:ascii="Arial" w:hAnsi="Arial" w:cs="Arial"/>
                <w:color w:val="FF0000"/>
                <w:sz w:val="22"/>
                <w:szCs w:val="22"/>
              </w:rPr>
              <w:t>Polarised</w:t>
            </w:r>
            <w:proofErr w:type="spellEnd"/>
            <w:r w:rsidRPr="00994458">
              <w:rPr>
                <w:rFonts w:ascii="Arial" w:hAnsi="Arial" w:cs="Arial"/>
                <w:color w:val="FF0000"/>
                <w:sz w:val="22"/>
                <w:szCs w:val="22"/>
              </w:rPr>
              <w:t xml:space="preserve"> means that the electromagnetic wave is oscillating in a single plane/orientation.</w:t>
            </w:r>
          </w:p>
        </w:tc>
        <w:tc>
          <w:tcPr>
            <w:tcW w:w="1701" w:type="dxa"/>
            <w:vAlign w:val="center"/>
          </w:tcPr>
          <w:p w14:paraId="68715697" w14:textId="77777777" w:rsidR="004756C3" w:rsidRPr="00994458" w:rsidRDefault="004756C3" w:rsidP="004A7144">
            <w:pPr>
              <w:pStyle w:val="ListParagraph"/>
              <w:ind w:left="0"/>
              <w:jc w:val="center"/>
              <w:rPr>
                <w:rFonts w:ascii="Arial" w:hAnsi="Arial" w:cs="Arial"/>
                <w:color w:val="FF0000"/>
                <w:sz w:val="22"/>
                <w:szCs w:val="22"/>
                <w:lang w:val="en-GB"/>
              </w:rPr>
            </w:pPr>
            <w:r w:rsidRPr="00994458">
              <w:rPr>
                <w:rFonts w:ascii="Arial" w:hAnsi="Arial" w:cs="Arial"/>
                <w:color w:val="FF0000"/>
                <w:sz w:val="22"/>
                <w:szCs w:val="22"/>
                <w:lang w:val="en-GB"/>
              </w:rPr>
              <w:t>1 mark</w:t>
            </w:r>
          </w:p>
        </w:tc>
      </w:tr>
      <w:tr w:rsidR="00994458" w:rsidRPr="00994458" w14:paraId="37B64780" w14:textId="77777777" w:rsidTr="004756C3">
        <w:trPr>
          <w:trHeight w:val="567"/>
        </w:trPr>
        <w:tc>
          <w:tcPr>
            <w:tcW w:w="8505" w:type="dxa"/>
            <w:vAlign w:val="center"/>
          </w:tcPr>
          <w:p w14:paraId="138A2BDD" w14:textId="7E23FB42" w:rsidR="004756C3" w:rsidRPr="00994458" w:rsidRDefault="00994458" w:rsidP="004A7144">
            <w:pPr>
              <w:pStyle w:val="ListParagraph"/>
              <w:ind w:left="0"/>
              <w:rPr>
                <w:rFonts w:ascii="Arial" w:hAnsi="Arial" w:cs="Arial"/>
                <w:color w:val="FF0000"/>
                <w:sz w:val="22"/>
                <w:szCs w:val="22"/>
                <w:lang w:val="en-GB"/>
              </w:rPr>
            </w:pPr>
            <w:proofErr w:type="spellStart"/>
            <w:r w:rsidRPr="00994458">
              <w:rPr>
                <w:rFonts w:ascii="Arial" w:hAnsi="Arial" w:cs="Arial"/>
                <w:color w:val="FF0000"/>
                <w:sz w:val="22"/>
                <w:szCs w:val="22"/>
              </w:rPr>
              <w:t>Polarisation</w:t>
            </w:r>
            <w:proofErr w:type="spellEnd"/>
            <w:r w:rsidRPr="00994458">
              <w:rPr>
                <w:rFonts w:ascii="Arial" w:hAnsi="Arial" w:cs="Arial"/>
                <w:color w:val="FF0000"/>
                <w:sz w:val="22"/>
                <w:szCs w:val="22"/>
              </w:rPr>
              <w:t xml:space="preserve"> confirms that light behaves as transverse oscillations of the electromagnetic fields</w:t>
            </w:r>
          </w:p>
        </w:tc>
        <w:tc>
          <w:tcPr>
            <w:tcW w:w="1701" w:type="dxa"/>
            <w:vAlign w:val="center"/>
          </w:tcPr>
          <w:p w14:paraId="36C17BC7" w14:textId="77777777" w:rsidR="004756C3" w:rsidRPr="00994458" w:rsidRDefault="004756C3" w:rsidP="004A7144">
            <w:pPr>
              <w:pStyle w:val="ListParagraph"/>
              <w:ind w:left="0"/>
              <w:jc w:val="center"/>
              <w:rPr>
                <w:rFonts w:ascii="Arial" w:hAnsi="Arial" w:cs="Arial"/>
                <w:color w:val="FF0000"/>
                <w:sz w:val="22"/>
                <w:szCs w:val="22"/>
                <w:lang w:val="en-GB"/>
              </w:rPr>
            </w:pPr>
            <w:r w:rsidRPr="00994458">
              <w:rPr>
                <w:rFonts w:ascii="Arial" w:hAnsi="Arial" w:cs="Arial"/>
                <w:color w:val="FF0000"/>
                <w:sz w:val="22"/>
                <w:szCs w:val="22"/>
                <w:lang w:val="en-GB"/>
              </w:rPr>
              <w:t>1 mark</w:t>
            </w:r>
          </w:p>
        </w:tc>
      </w:tr>
      <w:tr w:rsidR="00994458" w:rsidRPr="00994458" w14:paraId="38DB7E24" w14:textId="77777777" w:rsidTr="004756C3">
        <w:trPr>
          <w:trHeight w:val="567"/>
        </w:trPr>
        <w:tc>
          <w:tcPr>
            <w:tcW w:w="8505" w:type="dxa"/>
            <w:vAlign w:val="center"/>
          </w:tcPr>
          <w:p w14:paraId="66E1DAE8" w14:textId="54DBAA98" w:rsidR="004756C3" w:rsidRPr="00994458" w:rsidRDefault="00994458" w:rsidP="004A7144">
            <w:pPr>
              <w:pStyle w:val="ListParagraph"/>
              <w:ind w:left="0"/>
              <w:rPr>
                <w:rFonts w:ascii="Arial" w:hAnsi="Arial" w:cs="Arial"/>
                <w:color w:val="FF0000"/>
                <w:sz w:val="22"/>
                <w:szCs w:val="22"/>
                <w:lang w:val="en-GB"/>
              </w:rPr>
            </w:pPr>
            <w:r w:rsidRPr="00994458">
              <w:rPr>
                <w:rFonts w:ascii="Arial" w:hAnsi="Arial" w:cs="Arial"/>
                <w:color w:val="FF0000"/>
                <w:sz w:val="22"/>
                <w:szCs w:val="22"/>
              </w:rPr>
              <w:t>providing evidence for the wave nature of light.</w:t>
            </w:r>
          </w:p>
        </w:tc>
        <w:tc>
          <w:tcPr>
            <w:tcW w:w="1701" w:type="dxa"/>
            <w:vAlign w:val="center"/>
          </w:tcPr>
          <w:p w14:paraId="0197D538" w14:textId="7E62B635" w:rsidR="004756C3" w:rsidRPr="00994458" w:rsidRDefault="0089125F" w:rsidP="0089125F">
            <w:pPr>
              <w:jc w:val="center"/>
              <w:rPr>
                <w:rFonts w:ascii="Arial" w:hAnsi="Arial" w:cs="Arial"/>
                <w:color w:val="FF0000"/>
                <w:sz w:val="22"/>
                <w:szCs w:val="22"/>
                <w:lang w:val="en-GB"/>
              </w:rPr>
            </w:pPr>
            <w:r w:rsidRPr="00994458">
              <w:rPr>
                <w:rFonts w:ascii="Arial" w:hAnsi="Arial" w:cs="Arial"/>
                <w:color w:val="FF0000"/>
                <w:sz w:val="22"/>
                <w:szCs w:val="22"/>
                <w:lang w:val="en-GB"/>
              </w:rPr>
              <w:t>1 mark</w:t>
            </w:r>
          </w:p>
        </w:tc>
      </w:tr>
    </w:tbl>
    <w:p w14:paraId="5782F8C7" w14:textId="77777777" w:rsidR="004756C3" w:rsidRPr="004756C3" w:rsidRDefault="004756C3" w:rsidP="004756C3">
      <w:pPr>
        <w:pStyle w:val="ListParagraph"/>
        <w:ind w:left="709"/>
        <w:rPr>
          <w:rFonts w:ascii="Arial" w:hAnsi="Arial" w:cs="Arial"/>
          <w:sz w:val="22"/>
          <w:szCs w:val="22"/>
          <w:lang w:val="en-GB"/>
        </w:rPr>
      </w:pPr>
    </w:p>
    <w:p w14:paraId="568EDD75" w14:textId="294F6B44" w:rsidR="004756C3" w:rsidRPr="008D540B" w:rsidRDefault="008D540B" w:rsidP="008D540B">
      <w:pPr>
        <w:spacing w:after="160" w:line="276" w:lineRule="auto"/>
        <w:ind w:left="709" w:hanging="709"/>
        <w:rPr>
          <w:rFonts w:ascii="Arial" w:hAnsi="Arial" w:cs="Arial"/>
          <w:sz w:val="22"/>
          <w:szCs w:val="22"/>
          <w:lang w:val="en-GB"/>
        </w:rPr>
      </w:pPr>
      <w:r>
        <w:rPr>
          <w:rFonts w:ascii="Arial" w:hAnsi="Arial" w:cs="Arial"/>
          <w:sz w:val="22"/>
          <w:szCs w:val="22"/>
          <w:lang w:val="en-GB"/>
        </w:rPr>
        <w:t xml:space="preserve">c) </w:t>
      </w:r>
      <w:r>
        <w:rPr>
          <w:rFonts w:ascii="Arial" w:hAnsi="Arial" w:cs="Arial"/>
          <w:sz w:val="22"/>
          <w:szCs w:val="22"/>
          <w:lang w:val="en-GB"/>
        </w:rPr>
        <w:tab/>
      </w:r>
      <w:r w:rsidR="004756C3" w:rsidRPr="008D540B">
        <w:rPr>
          <w:rFonts w:ascii="Arial" w:hAnsi="Arial" w:cs="Arial"/>
          <w:sz w:val="22"/>
          <w:szCs w:val="22"/>
          <w:lang w:val="en-GB"/>
        </w:rPr>
        <w:t xml:space="preserve">Using the information from the article, show that the hot gas bubble must have an average orbital speed of about 30% of the speed of light. </w:t>
      </w:r>
    </w:p>
    <w:p w14:paraId="41D2B250" w14:textId="77777777" w:rsidR="004756C3" w:rsidRPr="004756C3" w:rsidRDefault="004756C3" w:rsidP="004756C3">
      <w:pPr>
        <w:pStyle w:val="ListParagraph"/>
        <w:spacing w:line="276" w:lineRule="auto"/>
        <w:jc w:val="right"/>
        <w:rPr>
          <w:rFonts w:ascii="Arial" w:hAnsi="Arial" w:cs="Arial"/>
          <w:sz w:val="22"/>
          <w:szCs w:val="22"/>
          <w:lang w:val="en-GB"/>
        </w:rPr>
      </w:pPr>
      <w:r w:rsidRPr="004756C3">
        <w:rPr>
          <w:rFonts w:ascii="Arial" w:hAnsi="Arial" w:cs="Arial"/>
          <w:sz w:val="22"/>
          <w:szCs w:val="22"/>
          <w:lang w:val="en-GB"/>
        </w:rPr>
        <w:t>(4)</w:t>
      </w:r>
    </w:p>
    <w:p w14:paraId="4B0F749D" w14:textId="77777777" w:rsidR="004756C3" w:rsidRPr="004756C3" w:rsidRDefault="004756C3" w:rsidP="004756C3">
      <w:pPr>
        <w:pStyle w:val="ListParagraph"/>
        <w:spacing w:line="276" w:lineRule="auto"/>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505"/>
        <w:gridCol w:w="1701"/>
      </w:tblGrid>
      <w:tr w:rsidR="004756C3" w:rsidRPr="004756C3" w14:paraId="5FB0D6DB" w14:textId="77777777" w:rsidTr="004756C3">
        <w:trPr>
          <w:trHeight w:val="567"/>
        </w:trPr>
        <w:tc>
          <w:tcPr>
            <w:tcW w:w="8505" w:type="dxa"/>
            <w:vAlign w:val="center"/>
          </w:tcPr>
          <w:p w14:paraId="2AF984CD"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r=0.4×1.5×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10</m:t>
                    </m:r>
                  </m:sup>
                </m:sSup>
                <m:r>
                  <m:rPr>
                    <m:sty m:val="p"/>
                  </m:rPr>
                  <w:rPr>
                    <w:rFonts w:ascii="Cambria Math" w:hAnsi="Cambria Math" w:cs="Arial"/>
                    <w:color w:val="FF0000"/>
                    <w:sz w:val="22"/>
                    <w:szCs w:val="22"/>
                    <w:lang w:val="en-GB"/>
                  </w:rPr>
                  <m:t xml:space="preserve"> m</m:t>
                </m:r>
                <m:r>
                  <w:rPr>
                    <w:rFonts w:ascii="Cambria Math" w:eastAsiaTheme="minorEastAsia" w:hAnsi="Cambria Math" w:cs="Arial"/>
                    <w:color w:val="FF0000"/>
                    <w:sz w:val="22"/>
                    <w:szCs w:val="22"/>
                    <w:lang w:val="en-GB"/>
                  </w:rPr>
                  <m:t>;</m:t>
                </m:r>
                <m:r>
                  <m:rPr>
                    <m:sty m:val="p"/>
                  </m:rPr>
                  <w:rPr>
                    <w:rFonts w:ascii="Cambria Math" w:eastAsiaTheme="minorEastAsia" w:hAnsi="Cambria Math" w:cs="Arial"/>
                    <w:color w:val="FF0000"/>
                    <w:sz w:val="22"/>
                    <w:szCs w:val="22"/>
                    <w:lang w:val="en-GB"/>
                  </w:rPr>
                  <m:t>T=70×60=4200 s</m:t>
                </m:r>
              </m:oMath>
            </m:oMathPara>
          </w:p>
        </w:tc>
        <w:tc>
          <w:tcPr>
            <w:tcW w:w="1701" w:type="dxa"/>
            <w:vAlign w:val="center"/>
          </w:tcPr>
          <w:p w14:paraId="4168772D"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4BCA3579" w14:textId="77777777" w:rsidTr="004756C3">
        <w:trPr>
          <w:trHeight w:val="766"/>
        </w:trPr>
        <w:tc>
          <w:tcPr>
            <w:tcW w:w="8505" w:type="dxa"/>
            <w:vAlign w:val="center"/>
          </w:tcPr>
          <w:p w14:paraId="1E2F83C6"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2πr</m:t>
                    </m:r>
                  </m:num>
                  <m:den>
                    <m:r>
                      <m:rPr>
                        <m:sty m:val="p"/>
                      </m:rPr>
                      <w:rPr>
                        <w:rFonts w:ascii="Cambria Math" w:hAnsi="Cambria Math" w:cs="Arial"/>
                        <w:color w:val="FF0000"/>
                        <w:sz w:val="22"/>
                        <w:szCs w:val="22"/>
                        <w:lang w:val="en-GB"/>
                      </w:rPr>
                      <m:t>T</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10</m:t>
                        </m:r>
                      </m:sup>
                    </m:sSup>
                  </m:num>
                  <m:den>
                    <m:r>
                      <m:rPr>
                        <m:sty m:val="p"/>
                      </m:rPr>
                      <w:rPr>
                        <w:rFonts w:ascii="Cambria Math" w:eastAsiaTheme="minorEastAsia" w:hAnsi="Cambria Math" w:cs="Arial"/>
                        <w:color w:val="FF0000"/>
                        <w:sz w:val="22"/>
                        <w:szCs w:val="22"/>
                        <w:lang w:val="en-GB"/>
                      </w:rPr>
                      <m:t xml:space="preserve">4200 </m:t>
                    </m:r>
                  </m:den>
                </m:f>
              </m:oMath>
            </m:oMathPara>
          </w:p>
        </w:tc>
        <w:tc>
          <w:tcPr>
            <w:tcW w:w="1701" w:type="dxa"/>
            <w:vAlign w:val="center"/>
          </w:tcPr>
          <w:p w14:paraId="1FDF1235"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36976F81" w14:textId="77777777" w:rsidTr="004756C3">
        <w:trPr>
          <w:trHeight w:val="567"/>
        </w:trPr>
        <w:tc>
          <w:tcPr>
            <w:tcW w:w="8505" w:type="dxa"/>
            <w:vAlign w:val="center"/>
          </w:tcPr>
          <w:p w14:paraId="277241F8" w14:textId="2D43B921" w:rsidR="004756C3" w:rsidRPr="004756C3" w:rsidRDefault="004756C3" w:rsidP="004A7144">
            <w:pPr>
              <w:pStyle w:val="ListParagraph"/>
              <w:ind w:left="0"/>
              <w:rPr>
                <w:rFonts w:ascii="Arial" w:hAnsi="Arial" w:cs="Arial"/>
                <w:iCs/>
                <w:color w:val="FF0000"/>
                <w:sz w:val="22"/>
                <w:szCs w:val="22"/>
                <w:lang w:val="en-GB"/>
              </w:rPr>
            </w:pPr>
            <m:oMath>
              <m:r>
                <m:rPr>
                  <m:sty m:val="p"/>
                </m:rPr>
                <w:rPr>
                  <w:rFonts w:ascii="Cambria Math" w:hAnsi="Cambria Math" w:cs="Arial"/>
                  <w:color w:val="FF0000"/>
                  <w:sz w:val="22"/>
                  <w:szCs w:val="22"/>
                  <w:lang w:val="en-GB"/>
                </w:rPr>
                <m:t>∴v=8.98×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r>
                <m:rPr>
                  <m:sty m:val="p"/>
                </m:rPr>
                <w:rPr>
                  <w:rFonts w:ascii="Cambria Math" w:hAnsi="Cambria Math" w:cs="Arial"/>
                  <w:color w:val="FF0000"/>
                  <w:sz w:val="22"/>
                  <w:szCs w:val="22"/>
                  <w:lang w:val="en-GB"/>
                </w:rPr>
                <m:t xml:space="preserve"> m</m:t>
              </m:r>
            </m:oMath>
            <w:r w:rsidR="00666CB9">
              <w:rPr>
                <w:rFonts w:ascii="Arial" w:hAnsi="Arial" w:cs="Arial"/>
                <w:color w:val="FF0000"/>
                <w:sz w:val="22"/>
                <w:szCs w:val="22"/>
                <w:lang w:val="en-GB"/>
              </w:rPr>
              <w:t>/s</w:t>
            </w:r>
          </w:p>
        </w:tc>
        <w:tc>
          <w:tcPr>
            <w:tcW w:w="1701" w:type="dxa"/>
            <w:vAlign w:val="center"/>
          </w:tcPr>
          <w:p w14:paraId="655986DB"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68FC1668" w14:textId="77777777" w:rsidTr="004756C3">
        <w:trPr>
          <w:trHeight w:val="828"/>
        </w:trPr>
        <w:tc>
          <w:tcPr>
            <w:tcW w:w="8505" w:type="dxa"/>
            <w:vAlign w:val="center"/>
          </w:tcPr>
          <w:p w14:paraId="6A9D6993"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8.98×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num>
                  <m:den>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den>
                </m:f>
                <m:r>
                  <m:rPr>
                    <m:sty m:val="p"/>
                  </m:rPr>
                  <w:rPr>
                    <w:rFonts w:ascii="Cambria Math" w:hAnsi="Cambria Math" w:cs="Arial"/>
                    <w:color w:val="FF0000"/>
                    <w:sz w:val="22"/>
                    <w:szCs w:val="22"/>
                    <w:lang w:val="en-GB"/>
                  </w:rPr>
                  <m:t>=0.299≈30% of 'c'</m:t>
                </m:r>
              </m:oMath>
            </m:oMathPara>
          </w:p>
        </w:tc>
        <w:tc>
          <w:tcPr>
            <w:tcW w:w="1701" w:type="dxa"/>
            <w:vAlign w:val="center"/>
          </w:tcPr>
          <w:p w14:paraId="33E811B5" w14:textId="5A38F740" w:rsidR="004756C3" w:rsidRPr="0089125F" w:rsidRDefault="0089125F" w:rsidP="0089125F">
            <w:pPr>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29F482D4" w14:textId="77777777" w:rsidR="004756C3" w:rsidRPr="004756C3" w:rsidRDefault="004756C3" w:rsidP="004756C3">
      <w:pPr>
        <w:spacing w:line="276" w:lineRule="auto"/>
        <w:rPr>
          <w:rFonts w:ascii="Arial" w:hAnsi="Arial" w:cs="Arial"/>
          <w:sz w:val="22"/>
          <w:szCs w:val="22"/>
          <w:lang w:val="en-GB"/>
        </w:rPr>
      </w:pPr>
    </w:p>
    <w:p w14:paraId="082510C6" w14:textId="42BC058F" w:rsidR="004756C3" w:rsidRPr="00CA2200" w:rsidRDefault="004756C3" w:rsidP="00CA2200">
      <w:pPr>
        <w:ind w:left="709" w:hanging="709"/>
        <w:rPr>
          <w:rFonts w:ascii="Arial" w:hAnsi="Arial" w:cs="Arial"/>
          <w:sz w:val="22"/>
          <w:szCs w:val="22"/>
          <w:lang w:val="en-GB"/>
        </w:rPr>
      </w:pPr>
      <w:r w:rsidRPr="004756C3">
        <w:rPr>
          <w:rFonts w:ascii="Arial" w:hAnsi="Arial" w:cs="Arial"/>
          <w:sz w:val="22"/>
          <w:szCs w:val="22"/>
          <w:lang w:val="en-GB"/>
        </w:rPr>
        <w:br w:type="page"/>
      </w:r>
      <w:r w:rsidR="00CA2200">
        <w:rPr>
          <w:rFonts w:ascii="Arial" w:hAnsi="Arial" w:cs="Arial"/>
          <w:sz w:val="22"/>
          <w:szCs w:val="22"/>
          <w:lang w:val="en-GB"/>
        </w:rPr>
        <w:lastRenderedPageBreak/>
        <w:t xml:space="preserve">d) </w:t>
      </w:r>
      <w:r w:rsidR="00CA2200">
        <w:rPr>
          <w:rFonts w:ascii="Arial" w:hAnsi="Arial" w:cs="Arial"/>
          <w:sz w:val="22"/>
          <w:szCs w:val="22"/>
          <w:lang w:val="en-GB"/>
        </w:rPr>
        <w:tab/>
      </w:r>
      <w:r w:rsidRPr="00CA2200">
        <w:rPr>
          <w:rFonts w:ascii="Arial" w:hAnsi="Arial" w:cs="Arial"/>
          <w:sz w:val="22"/>
          <w:szCs w:val="22"/>
          <w:lang w:val="en-GB"/>
        </w:rPr>
        <w:t>Use Kepler’s 3</w:t>
      </w:r>
      <w:r w:rsidRPr="00CA2200">
        <w:rPr>
          <w:rFonts w:ascii="Arial" w:hAnsi="Arial" w:cs="Arial"/>
          <w:sz w:val="22"/>
          <w:szCs w:val="22"/>
          <w:vertAlign w:val="superscript"/>
          <w:lang w:val="en-GB"/>
        </w:rPr>
        <w:t>rd</w:t>
      </w:r>
      <w:r w:rsidRPr="00CA2200">
        <w:rPr>
          <w:rFonts w:ascii="Arial" w:hAnsi="Arial" w:cs="Arial"/>
          <w:sz w:val="22"/>
          <w:szCs w:val="22"/>
          <w:lang w:val="en-GB"/>
        </w:rPr>
        <w:t xml:space="preserve"> Law and data from the article to show that the mass of Sagittarius A* is over three and half million solar masses. </w:t>
      </w:r>
    </w:p>
    <w:p w14:paraId="11014117" w14:textId="77777777" w:rsidR="004756C3" w:rsidRPr="004756C3" w:rsidRDefault="004756C3" w:rsidP="004756C3">
      <w:pPr>
        <w:pStyle w:val="ListParagraph"/>
        <w:spacing w:line="276" w:lineRule="auto"/>
        <w:jc w:val="right"/>
        <w:rPr>
          <w:rFonts w:ascii="Arial" w:hAnsi="Arial" w:cs="Arial"/>
          <w:sz w:val="22"/>
          <w:szCs w:val="22"/>
          <w:lang w:val="en-GB"/>
        </w:rPr>
      </w:pPr>
      <w:r w:rsidRPr="004756C3">
        <w:rPr>
          <w:rFonts w:ascii="Arial" w:hAnsi="Arial" w:cs="Arial"/>
          <w:sz w:val="22"/>
          <w:szCs w:val="22"/>
          <w:lang w:val="en-GB"/>
        </w:rPr>
        <w:t>(4)</w:t>
      </w:r>
    </w:p>
    <w:p w14:paraId="782ADBEE" w14:textId="77777777" w:rsidR="004756C3" w:rsidRPr="004756C3" w:rsidRDefault="004756C3" w:rsidP="004756C3">
      <w:pPr>
        <w:pStyle w:val="ListParagraph"/>
        <w:spacing w:line="276" w:lineRule="auto"/>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505"/>
        <w:gridCol w:w="1701"/>
      </w:tblGrid>
      <w:tr w:rsidR="004756C3" w:rsidRPr="004756C3" w14:paraId="79A8458E" w14:textId="77777777" w:rsidTr="00AB4E8C">
        <w:trPr>
          <w:trHeight w:val="778"/>
        </w:trPr>
        <w:tc>
          <w:tcPr>
            <w:tcW w:w="8505" w:type="dxa"/>
            <w:vAlign w:val="center"/>
          </w:tcPr>
          <w:p w14:paraId="1F442BBB" w14:textId="77777777" w:rsidR="004756C3" w:rsidRPr="004756C3" w:rsidRDefault="00000000" w:rsidP="004A7144">
            <w:pPr>
              <w:pStyle w:val="ListParagraph"/>
              <w:ind w:left="0"/>
              <w:rPr>
                <w:rFonts w:ascii="Arial" w:hAnsi="Arial" w:cs="Arial"/>
                <w:color w:val="FF0000"/>
                <w:sz w:val="22"/>
                <w:szCs w:val="22"/>
                <w:lang w:val="en-GB"/>
              </w:rPr>
            </w:pPr>
            <m:oMathPara>
              <m:oMathParaPr>
                <m:jc m:val="left"/>
              </m:oMathParaPr>
              <m:oMath>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Kepler</m:t>
                    </m:r>
                  </m:e>
                  <m:sup>
                    <m:r>
                      <m:rPr>
                        <m:sty m:val="p"/>
                      </m:rPr>
                      <w:rPr>
                        <w:rFonts w:ascii="Cambria Math" w:hAnsi="Cambria Math" w:cs="Arial"/>
                        <w:color w:val="FF0000"/>
                        <w:sz w:val="22"/>
                        <w:szCs w:val="22"/>
                        <w:lang w:val="en-GB"/>
                      </w:rPr>
                      <m:t>'</m:t>
                    </m:r>
                  </m:sup>
                </m:sSup>
                <m:r>
                  <m:rPr>
                    <m:sty m:val="p"/>
                  </m:rPr>
                  <w:rPr>
                    <w:rFonts w:ascii="Cambria Math" w:hAnsi="Cambria Math" w:cs="Arial"/>
                    <w:color w:val="FF0000"/>
                    <w:sz w:val="22"/>
                    <w:szCs w:val="22"/>
                    <w:lang w:val="en-GB"/>
                  </w:rPr>
                  <m:t xml:space="preserve">s 3rd Law: </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r</m:t>
                        </m:r>
                      </m:e>
                      <m:sup>
                        <m:r>
                          <m:rPr>
                            <m:sty m:val="p"/>
                          </m:rPr>
                          <w:rPr>
                            <w:rFonts w:ascii="Cambria Math" w:hAnsi="Cambria Math" w:cs="Arial"/>
                            <w:color w:val="FF0000"/>
                            <w:sz w:val="22"/>
                            <w:szCs w:val="22"/>
                            <w:lang w:val="en-GB"/>
                          </w:rPr>
                          <m:t>3</m:t>
                        </m:r>
                      </m:sup>
                    </m:sSup>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GM</m:t>
                    </m:r>
                  </m:den>
                </m:f>
                <m:r>
                  <m:rPr>
                    <m:sty m:val="p"/>
                  </m:rPr>
                  <w:rPr>
                    <w:rFonts w:ascii="Cambria Math" w:hAnsi="Cambria Math" w:cs="Arial"/>
                    <w:color w:val="FF0000"/>
                    <w:sz w:val="22"/>
                    <w:szCs w:val="22"/>
                    <w:lang w:val="en-GB"/>
                  </w:rPr>
                  <m:t>;M=</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2</m:t>
                        </m:r>
                      </m:sup>
                    </m:sSup>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r</m:t>
                        </m:r>
                      </m:e>
                      <m:sup>
                        <m:r>
                          <m:rPr>
                            <m:sty m:val="p"/>
                          </m:rPr>
                          <w:rPr>
                            <w:rFonts w:ascii="Cambria Math" w:hAnsi="Cambria Math" w:cs="Arial"/>
                            <w:color w:val="FF0000"/>
                            <w:sz w:val="22"/>
                            <w:szCs w:val="22"/>
                            <w:lang w:val="en-GB"/>
                          </w:rPr>
                          <m:t>3</m:t>
                        </m:r>
                      </m:sup>
                    </m:sSup>
                  </m:num>
                  <m:den>
                    <m:r>
                      <m:rPr>
                        <m:sty m:val="p"/>
                      </m:rPr>
                      <w:rPr>
                        <w:rFonts w:ascii="Cambria Math" w:hAnsi="Cambria Math" w:cs="Arial"/>
                        <w:color w:val="FF0000"/>
                        <w:sz w:val="22"/>
                        <w:szCs w:val="22"/>
                        <w:lang w:val="en-GB"/>
                      </w:rPr>
                      <m:t>G</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T</m:t>
                        </m:r>
                      </m:e>
                      <m:sup>
                        <m:r>
                          <m:rPr>
                            <m:sty m:val="p"/>
                          </m:rPr>
                          <w:rPr>
                            <w:rFonts w:ascii="Cambria Math" w:hAnsi="Cambria Math" w:cs="Arial"/>
                            <w:color w:val="FF0000"/>
                            <w:sz w:val="22"/>
                            <w:szCs w:val="22"/>
                            <w:lang w:val="en-GB"/>
                          </w:rPr>
                          <m:t>2</m:t>
                        </m:r>
                      </m:sup>
                    </m:sSup>
                  </m:den>
                </m:f>
              </m:oMath>
            </m:oMathPara>
          </w:p>
        </w:tc>
        <w:tc>
          <w:tcPr>
            <w:tcW w:w="1701" w:type="dxa"/>
            <w:vAlign w:val="center"/>
          </w:tcPr>
          <w:p w14:paraId="154E5890"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31C14A08" w14:textId="77777777" w:rsidTr="00AB4E8C">
        <w:trPr>
          <w:trHeight w:val="766"/>
        </w:trPr>
        <w:tc>
          <w:tcPr>
            <w:tcW w:w="8505" w:type="dxa"/>
            <w:vAlign w:val="center"/>
          </w:tcPr>
          <w:p w14:paraId="47815019"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4</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π</m:t>
                        </m:r>
                      </m:e>
                      <m:sup>
                        <m:r>
                          <m:rPr>
                            <m:sty m:val="p"/>
                          </m:rPr>
                          <w:rPr>
                            <w:rFonts w:ascii="Cambria Math" w:hAnsi="Cambria Math" w:cs="Arial"/>
                            <w:color w:val="FF0000"/>
                            <w:sz w:val="22"/>
                            <w:szCs w:val="22"/>
                            <w:lang w:val="en-GB"/>
                          </w:rPr>
                          <m:t>2</m:t>
                        </m:r>
                      </m:sup>
                    </m:sSup>
                    <m:sSup>
                      <m:sSupPr>
                        <m:ctrlPr>
                          <w:rPr>
                            <w:rFonts w:ascii="Cambria Math" w:hAnsi="Cambria Math" w:cs="Arial"/>
                            <w:color w:val="FF0000"/>
                            <w:sz w:val="22"/>
                            <w:szCs w:val="22"/>
                            <w:lang w:val="en-GB"/>
                          </w:rPr>
                        </m:ctrlPr>
                      </m:sSupPr>
                      <m:e>
                        <m:d>
                          <m:dPr>
                            <m:ctrlPr>
                              <w:rPr>
                                <w:rFonts w:ascii="Cambria Math" w:hAnsi="Cambria Math" w:cs="Arial"/>
                                <w:i/>
                                <w:color w:val="FF0000"/>
                                <w:sz w:val="22"/>
                                <w:szCs w:val="22"/>
                                <w:lang w:val="en-GB"/>
                              </w:rPr>
                            </m:ctrlPr>
                          </m:dPr>
                          <m:e>
                            <m:r>
                              <m:rPr>
                                <m:sty m:val="p"/>
                              </m:rPr>
                              <w:rPr>
                                <w:rFonts w:ascii="Cambria Math" w:hAnsi="Cambria Math" w:cs="Arial"/>
                                <w:color w:val="FF0000"/>
                                <w:sz w:val="22"/>
                                <w:szCs w:val="22"/>
                                <w:lang w:val="en-GB"/>
                              </w:rPr>
                              <m:t>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10</m:t>
                                </m:r>
                              </m:sup>
                            </m:sSup>
                          </m:e>
                        </m:d>
                      </m:e>
                      <m:sup>
                        <m:r>
                          <m:rPr>
                            <m:sty m:val="p"/>
                          </m:rPr>
                          <w:rPr>
                            <w:rFonts w:ascii="Cambria Math" w:hAnsi="Cambria Math" w:cs="Arial"/>
                            <w:color w:val="FF0000"/>
                            <w:sz w:val="22"/>
                            <w:szCs w:val="22"/>
                            <w:lang w:val="en-GB"/>
                          </w:rPr>
                          <m:t>3</m:t>
                        </m:r>
                      </m:sup>
                    </m:sSup>
                  </m:num>
                  <m:den>
                    <m:r>
                      <w:rPr>
                        <w:rFonts w:ascii="Cambria Math" w:hAnsi="Cambria Math" w:cs="Arial"/>
                        <w:color w:val="FF0000"/>
                        <w:sz w:val="22"/>
                        <w:szCs w:val="22"/>
                        <w:lang w:val="en-GB"/>
                      </w:rPr>
                      <m:t>6.67×</m:t>
                    </m:r>
                    <m:sSup>
                      <m:sSupPr>
                        <m:ctrlPr>
                          <w:rPr>
                            <w:rFonts w:ascii="Cambria Math" w:hAnsi="Cambria Math" w:cs="Arial"/>
                            <w:i/>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-11</m:t>
                        </m:r>
                      </m:sup>
                    </m:sSup>
                    <m: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w:rPr>
                                <w:rFonts w:ascii="Cambria Math" w:hAnsi="Cambria Math" w:cs="Arial"/>
                                <w:color w:val="FF0000"/>
                                <w:sz w:val="22"/>
                                <w:szCs w:val="22"/>
                                <w:lang w:val="en-GB"/>
                              </w:rPr>
                              <m:t>4200</m:t>
                            </m:r>
                          </m:e>
                        </m:d>
                      </m:e>
                      <m:sup>
                        <m:r>
                          <m:rPr>
                            <m:sty m:val="p"/>
                          </m:rPr>
                          <w:rPr>
                            <w:rFonts w:ascii="Cambria Math" w:hAnsi="Cambria Math" w:cs="Arial"/>
                            <w:color w:val="FF0000"/>
                            <w:sz w:val="22"/>
                            <w:szCs w:val="22"/>
                            <w:lang w:val="en-GB"/>
                          </w:rPr>
                          <m:t>2</m:t>
                        </m:r>
                      </m:sup>
                    </m:sSup>
                  </m:den>
                </m:f>
              </m:oMath>
            </m:oMathPara>
          </w:p>
        </w:tc>
        <w:tc>
          <w:tcPr>
            <w:tcW w:w="1701" w:type="dxa"/>
            <w:vAlign w:val="center"/>
          </w:tcPr>
          <w:p w14:paraId="46EA9E22"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68E6063B" w14:textId="77777777" w:rsidTr="00AB4E8C">
        <w:trPr>
          <w:trHeight w:val="567"/>
        </w:trPr>
        <w:tc>
          <w:tcPr>
            <w:tcW w:w="8505" w:type="dxa"/>
            <w:vAlign w:val="center"/>
          </w:tcPr>
          <w:p w14:paraId="5F41D9EA"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∴M=7.25×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w:rPr>
                        <w:rFonts w:ascii="Cambria Math" w:hAnsi="Cambria Math" w:cs="Arial"/>
                        <w:color w:val="FF0000"/>
                        <w:sz w:val="22"/>
                        <w:szCs w:val="22"/>
                        <w:lang w:val="en-GB"/>
                      </w:rPr>
                      <m:t>36</m:t>
                    </m:r>
                  </m:sup>
                </m:sSup>
                <m:r>
                  <m:rPr>
                    <m:sty m:val="p"/>
                  </m:rPr>
                  <w:rPr>
                    <w:rFonts w:ascii="Cambria Math" w:hAnsi="Cambria Math" w:cs="Arial"/>
                    <w:color w:val="FF0000"/>
                    <w:sz w:val="22"/>
                    <w:szCs w:val="22"/>
                    <w:lang w:val="en-GB"/>
                  </w:rPr>
                  <m:t xml:space="preserve"> kg</m:t>
                </m:r>
              </m:oMath>
            </m:oMathPara>
          </w:p>
        </w:tc>
        <w:tc>
          <w:tcPr>
            <w:tcW w:w="1701" w:type="dxa"/>
            <w:vAlign w:val="center"/>
          </w:tcPr>
          <w:p w14:paraId="7C51CB02"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0CC601BC" w14:textId="77777777" w:rsidTr="00AB4E8C">
        <w:trPr>
          <w:trHeight w:val="828"/>
        </w:trPr>
        <w:tc>
          <w:tcPr>
            <w:tcW w:w="8505" w:type="dxa"/>
            <w:vAlign w:val="center"/>
          </w:tcPr>
          <w:p w14:paraId="5B8A0509" w14:textId="77777777" w:rsidR="004756C3" w:rsidRPr="004756C3" w:rsidRDefault="004756C3"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7.25×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36</m:t>
                        </m:r>
                      </m:sup>
                    </m:sSup>
                  </m:num>
                  <m:den>
                    <m:r>
                      <m:rPr>
                        <m:sty m:val="p"/>
                      </m:rPr>
                      <w:rPr>
                        <w:rFonts w:ascii="Cambria Math" w:hAnsi="Cambria Math" w:cs="Arial"/>
                        <w:color w:val="FF0000"/>
                        <w:sz w:val="22"/>
                        <w:szCs w:val="22"/>
                        <w:lang w:val="en-GB"/>
                      </w:rPr>
                      <m:t>1.99×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30</m:t>
                        </m:r>
                      </m:sup>
                    </m:sSup>
                  </m:den>
                </m:f>
                <m:r>
                  <m:rPr>
                    <m:sty m:val="p"/>
                  </m:rPr>
                  <w:rPr>
                    <w:rFonts w:ascii="Cambria Math" w:hAnsi="Cambria Math" w:cs="Arial"/>
                    <w:color w:val="FF0000"/>
                    <w:sz w:val="22"/>
                    <w:szCs w:val="22"/>
                    <w:lang w:val="en-GB"/>
                  </w:rPr>
                  <m:t>=3.64×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 xml:space="preserve">solar masses </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&gt;3.5×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 xml:space="preserve"> solar masses</m:t>
                    </m:r>
                  </m:e>
                </m:d>
              </m:oMath>
            </m:oMathPara>
          </w:p>
        </w:tc>
        <w:tc>
          <w:tcPr>
            <w:tcW w:w="1701" w:type="dxa"/>
            <w:vAlign w:val="center"/>
          </w:tcPr>
          <w:p w14:paraId="58F010EC" w14:textId="30490B36" w:rsidR="004756C3" w:rsidRPr="004756C3" w:rsidRDefault="0089125F" w:rsidP="0089125F">
            <w:pPr>
              <w:pStyle w:val="ListParagraph"/>
              <w:ind w:left="37"/>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233D2E2A" w14:textId="77777777" w:rsidR="004756C3" w:rsidRPr="004756C3" w:rsidRDefault="004756C3" w:rsidP="004756C3">
      <w:pPr>
        <w:pStyle w:val="ListParagraph"/>
        <w:spacing w:line="276" w:lineRule="auto"/>
        <w:rPr>
          <w:rFonts w:ascii="Arial" w:hAnsi="Arial" w:cs="Arial"/>
          <w:sz w:val="22"/>
          <w:szCs w:val="22"/>
          <w:lang w:val="en-GB"/>
        </w:rPr>
      </w:pPr>
    </w:p>
    <w:p w14:paraId="631CE20F" w14:textId="306F5BBF" w:rsidR="0058658B" w:rsidRPr="00AE26FA" w:rsidRDefault="007823CC" w:rsidP="0058658B">
      <w:pPr>
        <w:spacing w:after="160" w:line="276" w:lineRule="auto"/>
        <w:ind w:left="720" w:hanging="720"/>
        <w:rPr>
          <w:rFonts w:ascii="Arial" w:hAnsi="Arial" w:cs="Arial"/>
          <w:sz w:val="22"/>
          <w:szCs w:val="22"/>
          <w:lang w:val="en-GB"/>
        </w:rPr>
      </w:pPr>
      <w:r>
        <w:rPr>
          <w:rFonts w:ascii="Arial" w:hAnsi="Arial" w:cs="Arial"/>
          <w:sz w:val="22"/>
          <w:szCs w:val="22"/>
          <w:lang w:val="en-GB"/>
        </w:rPr>
        <w:t xml:space="preserve">e) </w:t>
      </w:r>
      <w:r>
        <w:rPr>
          <w:rFonts w:ascii="Arial" w:hAnsi="Arial" w:cs="Arial"/>
          <w:sz w:val="22"/>
          <w:szCs w:val="22"/>
          <w:lang w:val="en-GB"/>
        </w:rPr>
        <w:tab/>
      </w:r>
      <w:r w:rsidR="0058658B" w:rsidRPr="00AE26FA">
        <w:rPr>
          <w:rFonts w:ascii="Arial" w:hAnsi="Arial" w:cs="Arial"/>
          <w:sz w:val="22"/>
          <w:szCs w:val="22"/>
          <w:lang w:val="en-GB"/>
        </w:rPr>
        <w:t>An event lasting 70 minutes occurs in an inertial frame of reference and is viewed by a stationary observer on Earth. Relative to the stationary observer, the inertial frame of reference is moving at 30% of the s</w:t>
      </w:r>
      <w:r w:rsidR="0058658B">
        <w:rPr>
          <w:rFonts w:ascii="Arial" w:hAnsi="Arial" w:cs="Arial"/>
          <w:sz w:val="22"/>
          <w:szCs w:val="22"/>
          <w:lang w:val="en-GB"/>
        </w:rPr>
        <w:t>pe</w:t>
      </w:r>
      <w:r w:rsidR="0058658B" w:rsidRPr="00AE26FA">
        <w:rPr>
          <w:rFonts w:ascii="Arial" w:hAnsi="Arial" w:cs="Arial"/>
          <w:sz w:val="22"/>
          <w:szCs w:val="22"/>
          <w:lang w:val="en-GB"/>
        </w:rPr>
        <w:t xml:space="preserve">ed of light. Calculate how long </w:t>
      </w:r>
      <w:r w:rsidR="0058658B">
        <w:rPr>
          <w:rFonts w:ascii="Arial" w:hAnsi="Arial" w:cs="Arial"/>
          <w:sz w:val="22"/>
          <w:szCs w:val="22"/>
          <w:lang w:val="en-GB"/>
        </w:rPr>
        <w:t xml:space="preserve">the duration of </w:t>
      </w:r>
      <w:r w:rsidR="0058658B" w:rsidRPr="00AE26FA">
        <w:rPr>
          <w:rFonts w:ascii="Arial" w:hAnsi="Arial" w:cs="Arial"/>
          <w:sz w:val="22"/>
          <w:szCs w:val="22"/>
          <w:lang w:val="en-GB"/>
        </w:rPr>
        <w:t xml:space="preserve">this event would appear to </w:t>
      </w:r>
      <w:r w:rsidR="0058658B">
        <w:rPr>
          <w:rFonts w:ascii="Arial" w:hAnsi="Arial" w:cs="Arial"/>
          <w:sz w:val="22"/>
          <w:szCs w:val="22"/>
          <w:lang w:val="en-GB"/>
        </w:rPr>
        <w:t>be</w:t>
      </w:r>
      <w:r w:rsidR="0058658B" w:rsidRPr="00AE26FA">
        <w:rPr>
          <w:rFonts w:ascii="Arial" w:hAnsi="Arial" w:cs="Arial"/>
          <w:sz w:val="22"/>
          <w:szCs w:val="22"/>
          <w:lang w:val="en-GB"/>
        </w:rPr>
        <w:t xml:space="preserve"> to the stationary observer on Earth. </w:t>
      </w:r>
      <w:r w:rsidR="0058658B">
        <w:rPr>
          <w:rFonts w:ascii="Arial" w:hAnsi="Arial" w:cs="Arial"/>
          <w:sz w:val="22"/>
          <w:szCs w:val="22"/>
          <w:lang w:val="en-GB"/>
        </w:rPr>
        <w:t xml:space="preserve">Show working. </w:t>
      </w:r>
    </w:p>
    <w:p w14:paraId="6CDEC9A7" w14:textId="66194665" w:rsidR="004756C3" w:rsidRPr="004756C3" w:rsidRDefault="004756C3" w:rsidP="0058658B">
      <w:pPr>
        <w:pStyle w:val="ListParagraph"/>
        <w:spacing w:after="160" w:line="276" w:lineRule="auto"/>
        <w:ind w:hanging="720"/>
        <w:jc w:val="right"/>
        <w:rPr>
          <w:rFonts w:ascii="Arial" w:hAnsi="Arial" w:cs="Arial"/>
          <w:sz w:val="22"/>
          <w:szCs w:val="22"/>
          <w:lang w:val="en-GB"/>
        </w:rPr>
      </w:pPr>
      <w:r w:rsidRPr="004756C3">
        <w:rPr>
          <w:rFonts w:ascii="Arial" w:hAnsi="Arial" w:cs="Arial"/>
          <w:sz w:val="22"/>
          <w:szCs w:val="22"/>
          <w:lang w:val="en-GB"/>
        </w:rPr>
        <w:t>(4)</w:t>
      </w:r>
    </w:p>
    <w:p w14:paraId="39EB0414" w14:textId="77777777" w:rsidR="004756C3" w:rsidRPr="004756C3" w:rsidRDefault="004756C3" w:rsidP="004756C3">
      <w:pPr>
        <w:pStyle w:val="ListParagraph"/>
        <w:spacing w:line="276" w:lineRule="auto"/>
        <w:jc w:val="right"/>
        <w:rPr>
          <w:rFonts w:ascii="Arial" w:hAnsi="Arial" w:cs="Arial"/>
          <w:sz w:val="22"/>
          <w:szCs w:val="22"/>
          <w:lang w:val="en-GB"/>
        </w:rPr>
      </w:pPr>
    </w:p>
    <w:tbl>
      <w:tblPr>
        <w:tblStyle w:val="TableGrid"/>
        <w:tblW w:w="10206" w:type="dxa"/>
        <w:tblInd w:w="-5" w:type="dxa"/>
        <w:tblLook w:val="04A0" w:firstRow="1" w:lastRow="0" w:firstColumn="1" w:lastColumn="0" w:noHBand="0" w:noVBand="1"/>
      </w:tblPr>
      <w:tblGrid>
        <w:gridCol w:w="8505"/>
        <w:gridCol w:w="1701"/>
      </w:tblGrid>
      <w:tr w:rsidR="004756C3" w:rsidRPr="004756C3" w14:paraId="66555F8D" w14:textId="77777777" w:rsidTr="00AB4E8C">
        <w:trPr>
          <w:trHeight w:val="1028"/>
        </w:trPr>
        <w:tc>
          <w:tcPr>
            <w:tcW w:w="8505" w:type="dxa"/>
            <w:vAlign w:val="center"/>
          </w:tcPr>
          <w:p w14:paraId="08084936" w14:textId="249B488E" w:rsidR="004756C3" w:rsidRPr="004756C3" w:rsidRDefault="004756C3" w:rsidP="004A7144">
            <w:pPr>
              <w:pStyle w:val="ListParagraph"/>
              <w:ind w:left="0"/>
              <w:rPr>
                <w:rFonts w:ascii="Arial" w:eastAsiaTheme="minorEastAsia"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Uses relativistic time dilation formula to find 't'.</m:t>
                </m:r>
              </m:oMath>
            </m:oMathPara>
          </w:p>
          <w:p w14:paraId="40ED5D35" w14:textId="7E019B71" w:rsidR="004756C3" w:rsidRPr="004756C3" w:rsidRDefault="004756C3" w:rsidP="004A7144">
            <w:pPr>
              <w:pStyle w:val="ListParagraph"/>
              <w:ind w:left="0"/>
              <w:rPr>
                <w:rFonts w:ascii="Arial" w:eastAsiaTheme="minorEastAsia"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Uses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o</m:t>
                    </m:r>
                  </m:sub>
                </m:sSub>
                <m:r>
                  <m:rPr>
                    <m:sty m:val="p"/>
                  </m:rPr>
                  <w:rPr>
                    <w:rFonts w:ascii="Cambria Math" w:hAnsi="Cambria Math" w:cs="Arial"/>
                    <w:color w:val="FF0000"/>
                    <w:sz w:val="22"/>
                    <w:szCs w:val="22"/>
                    <w:lang w:val="en-GB"/>
                  </w:rPr>
                  <m:t xml:space="preserve">=70 minutes and v=0.30c </m:t>
                </m:r>
              </m:oMath>
            </m:oMathPara>
          </w:p>
          <w:p w14:paraId="6D1D83C2" w14:textId="77777777" w:rsidR="004756C3" w:rsidRPr="004756C3" w:rsidRDefault="00000000" w:rsidP="004A7144">
            <w:pPr>
              <w:pStyle w:val="ListParagraph"/>
              <w:ind w:left="0"/>
              <w:rPr>
                <w:rFonts w:ascii="Arial" w:hAnsi="Arial" w:cs="Arial"/>
                <w:color w:val="FF0000"/>
                <w:sz w:val="22"/>
                <w:szCs w:val="22"/>
                <w:lang w:val="en-GB"/>
              </w:rPr>
            </w:pPr>
            <m:oMathPara>
              <m:oMathParaPr>
                <m:jc m:val="left"/>
              </m:oMathParaPr>
              <m:oMath>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Note:v=0.299c may be used from part c)</m:t>
                    </m:r>
                  </m:e>
                </m:d>
              </m:oMath>
            </m:oMathPara>
          </w:p>
        </w:tc>
        <w:tc>
          <w:tcPr>
            <w:tcW w:w="1701" w:type="dxa"/>
            <w:vAlign w:val="center"/>
          </w:tcPr>
          <w:p w14:paraId="20548A96"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33BAB5B2" w14:textId="77777777" w:rsidTr="00AB4E8C">
        <w:trPr>
          <w:trHeight w:val="1095"/>
        </w:trPr>
        <w:tc>
          <w:tcPr>
            <w:tcW w:w="8505" w:type="dxa"/>
            <w:vAlign w:val="center"/>
          </w:tcPr>
          <w:p w14:paraId="743F93DD" w14:textId="64D9DC52" w:rsidR="004756C3" w:rsidRPr="004756C3" w:rsidRDefault="004756C3" w:rsidP="004A7144">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t=</m:t>
                </m:r>
                <m:f>
                  <m:fPr>
                    <m:ctrlPr>
                      <w:rPr>
                        <w:rFonts w:ascii="Cambria Math" w:hAnsi="Cambria Math" w:cs="Arial"/>
                        <w:color w:val="FF0000"/>
                        <w:sz w:val="22"/>
                        <w:szCs w:val="22"/>
                        <w:lang w:val="en-GB"/>
                      </w:rPr>
                    </m:ctrlPr>
                  </m:fPr>
                  <m:num>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0</m:t>
                        </m:r>
                      </m:sub>
                    </m:sSub>
                  </m:num>
                  <m:den>
                    <m:rad>
                      <m:radPr>
                        <m:degHide m:val="1"/>
                        <m:ctrlPr>
                          <w:rPr>
                            <w:rFonts w:ascii="Cambria Math" w:hAnsi="Cambria Math" w:cs="Arial"/>
                            <w:color w:val="FF0000"/>
                            <w:sz w:val="22"/>
                            <w:szCs w:val="22"/>
                            <w:lang w:val="en-GB"/>
                          </w:rPr>
                        </m:ctrlPr>
                      </m:radPr>
                      <m:deg/>
                      <m:e>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rad>
                  </m:den>
                </m:f>
              </m:oMath>
            </m:oMathPara>
          </w:p>
        </w:tc>
        <w:tc>
          <w:tcPr>
            <w:tcW w:w="1701" w:type="dxa"/>
            <w:vAlign w:val="center"/>
          </w:tcPr>
          <w:p w14:paraId="461877DA"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2B21C7CC" w14:textId="77777777" w:rsidTr="000A2B3C">
        <w:trPr>
          <w:trHeight w:val="936"/>
        </w:trPr>
        <w:tc>
          <w:tcPr>
            <w:tcW w:w="8505" w:type="dxa"/>
            <w:vAlign w:val="center"/>
          </w:tcPr>
          <w:p w14:paraId="1CD93CCA" w14:textId="5CA9DA5A" w:rsidR="004756C3" w:rsidRPr="004756C3" w:rsidRDefault="00360555" w:rsidP="004A7144">
            <w:pPr>
              <w:pStyle w:val="ListParagraph"/>
              <w:ind w:left="0"/>
              <w:rPr>
                <w:rFonts w:ascii="Arial" w:hAnsi="Arial" w:cs="Arial"/>
                <w:iCs/>
                <w:color w:val="FF0000"/>
                <w:sz w:val="22"/>
                <w:szCs w:val="22"/>
                <w:lang w:val="en-GB"/>
              </w:rPr>
            </w:pPr>
            <m:oMathPara>
              <m:oMathParaPr>
                <m:jc m:val="left"/>
              </m:oMathParaPr>
              <m:oMath>
                <m:r>
                  <w:rPr>
                    <w:rFonts w:ascii="Cambria Math" w:hAnsi="Cambria Math" w:cs="Arial"/>
                    <w:color w:val="FF0000"/>
                    <w:sz w:val="22"/>
                    <w:szCs w:val="22"/>
                    <w:lang w:val="en-GB"/>
                  </w:rPr>
                  <m:t>t</m:t>
                </m:r>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70</m:t>
                    </m:r>
                  </m:num>
                  <m:den>
                    <m:rad>
                      <m:radPr>
                        <m:degHide m:val="1"/>
                        <m:ctrlPr>
                          <w:rPr>
                            <w:rFonts w:ascii="Cambria Math" w:hAnsi="Cambria Math" w:cs="Arial"/>
                            <w:color w:val="FF0000"/>
                            <w:sz w:val="22"/>
                            <w:szCs w:val="22"/>
                            <w:lang w:val="en-GB"/>
                          </w:rPr>
                        </m:ctrlPr>
                      </m:radPr>
                      <m:deg/>
                      <m:e>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0.30c</m:t>
                                    </m:r>
                                  </m:e>
                                </m:d>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rad>
                  </m:den>
                </m:f>
              </m:oMath>
            </m:oMathPara>
          </w:p>
        </w:tc>
        <w:tc>
          <w:tcPr>
            <w:tcW w:w="1701" w:type="dxa"/>
            <w:vAlign w:val="center"/>
          </w:tcPr>
          <w:p w14:paraId="54FDE407"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r w:rsidR="004756C3" w:rsidRPr="004756C3" w14:paraId="0C9483D0" w14:textId="77777777" w:rsidTr="00AB4E8C">
        <w:trPr>
          <w:trHeight w:val="828"/>
        </w:trPr>
        <w:tc>
          <w:tcPr>
            <w:tcW w:w="8505" w:type="dxa"/>
            <w:vAlign w:val="center"/>
          </w:tcPr>
          <w:p w14:paraId="49FA9C20" w14:textId="742CEE64" w:rsidR="004756C3" w:rsidRPr="004756C3" w:rsidRDefault="00A119D4" w:rsidP="004A7144">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t=73.4 minutes </m:t>
                </m:r>
              </m:oMath>
            </m:oMathPara>
          </w:p>
        </w:tc>
        <w:tc>
          <w:tcPr>
            <w:tcW w:w="1701" w:type="dxa"/>
            <w:vAlign w:val="center"/>
          </w:tcPr>
          <w:p w14:paraId="2E444840" w14:textId="77777777" w:rsidR="004756C3" w:rsidRPr="004756C3" w:rsidRDefault="004756C3" w:rsidP="004A7144">
            <w:pPr>
              <w:pStyle w:val="ListParagraph"/>
              <w:ind w:left="0"/>
              <w:jc w:val="center"/>
              <w:rPr>
                <w:rFonts w:ascii="Arial" w:hAnsi="Arial" w:cs="Arial"/>
                <w:color w:val="FF0000"/>
                <w:sz w:val="22"/>
                <w:szCs w:val="22"/>
                <w:lang w:val="en-GB"/>
              </w:rPr>
            </w:pPr>
            <w:r w:rsidRPr="004756C3">
              <w:rPr>
                <w:rFonts w:ascii="Arial" w:hAnsi="Arial" w:cs="Arial"/>
                <w:color w:val="FF0000"/>
                <w:sz w:val="22"/>
                <w:szCs w:val="22"/>
                <w:lang w:val="en-GB"/>
              </w:rPr>
              <w:t>1 mark</w:t>
            </w:r>
          </w:p>
        </w:tc>
      </w:tr>
    </w:tbl>
    <w:p w14:paraId="468DB0A0" w14:textId="77777777" w:rsidR="004756C3" w:rsidRDefault="004756C3" w:rsidP="00FA0B53">
      <w:pPr>
        <w:rPr>
          <w:rFonts w:ascii="Arial" w:hAnsi="Arial" w:cs="Arial"/>
          <w:b/>
          <w:sz w:val="22"/>
          <w:szCs w:val="22"/>
        </w:rPr>
      </w:pPr>
    </w:p>
    <w:p w14:paraId="5B01353A" w14:textId="5863E9A8" w:rsidR="004756C3" w:rsidRDefault="004756C3" w:rsidP="00FA0B53">
      <w:pPr>
        <w:rPr>
          <w:rFonts w:ascii="Arial" w:hAnsi="Arial" w:cs="Arial"/>
          <w:b/>
          <w:sz w:val="22"/>
          <w:szCs w:val="22"/>
        </w:rPr>
      </w:pPr>
    </w:p>
    <w:p w14:paraId="72FC9FD6" w14:textId="30799665" w:rsidR="009C72FB" w:rsidRDefault="009C72FB">
      <w:pPr>
        <w:spacing w:after="160" w:line="259" w:lineRule="auto"/>
        <w:rPr>
          <w:rFonts w:ascii="Arial" w:hAnsi="Arial" w:cs="Arial"/>
          <w:b/>
          <w:bCs/>
          <w:sz w:val="22"/>
          <w:szCs w:val="22"/>
          <w:lang w:val="en-GB"/>
        </w:rPr>
      </w:pPr>
      <w:r>
        <w:rPr>
          <w:rFonts w:ascii="Arial" w:hAnsi="Arial" w:cs="Arial"/>
          <w:b/>
          <w:bCs/>
          <w:sz w:val="22"/>
          <w:szCs w:val="22"/>
          <w:lang w:val="en-GB"/>
        </w:rPr>
        <w:br w:type="page"/>
      </w:r>
    </w:p>
    <w:p w14:paraId="59A91C69" w14:textId="77777777" w:rsidR="009C72FB" w:rsidRDefault="009C72FB" w:rsidP="009C72FB">
      <w:pPr>
        <w:rPr>
          <w:rFonts w:ascii="Arial" w:hAnsi="Arial" w:cs="Arial"/>
          <w:b/>
          <w:sz w:val="22"/>
          <w:szCs w:val="22"/>
        </w:rPr>
      </w:pPr>
      <w:r w:rsidRPr="00AD0DB7">
        <w:rPr>
          <w:rFonts w:ascii="Arial" w:hAnsi="Arial" w:cs="Arial"/>
          <w:b/>
          <w:sz w:val="22"/>
          <w:szCs w:val="22"/>
        </w:rPr>
        <w:lastRenderedPageBreak/>
        <w:t>Question 1</w:t>
      </w:r>
      <w:r>
        <w:rPr>
          <w:rFonts w:ascii="Arial" w:hAnsi="Arial" w:cs="Arial"/>
          <w:b/>
          <w:sz w:val="22"/>
          <w:szCs w:val="22"/>
        </w:rPr>
        <w:t>9</w:t>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r>
      <w:r w:rsidRPr="00AD0DB7">
        <w:rPr>
          <w:rFonts w:ascii="Arial" w:hAnsi="Arial" w:cs="Arial"/>
          <w:b/>
          <w:sz w:val="22"/>
          <w:szCs w:val="22"/>
        </w:rPr>
        <w:tab/>
        <w:t>(18 marks)</w:t>
      </w:r>
    </w:p>
    <w:p w14:paraId="438B7F8D" w14:textId="6199F769" w:rsidR="004756C3" w:rsidRDefault="004756C3" w:rsidP="009C72FB">
      <w:pPr>
        <w:rPr>
          <w:rFonts w:ascii="Arial" w:hAnsi="Arial" w:cs="Arial"/>
          <w:b/>
          <w:bCs/>
          <w:sz w:val="22"/>
          <w:szCs w:val="22"/>
          <w:lang w:val="en-GB"/>
        </w:rPr>
      </w:pPr>
    </w:p>
    <w:p w14:paraId="7FE0F4A5" w14:textId="77777777" w:rsidR="00233F13" w:rsidRPr="00D76406" w:rsidRDefault="00233F13" w:rsidP="00233F13">
      <w:pPr>
        <w:pStyle w:val="ListParagraph"/>
        <w:numPr>
          <w:ilvl w:val="0"/>
          <w:numId w:val="30"/>
        </w:numPr>
        <w:spacing w:after="160" w:line="259" w:lineRule="auto"/>
        <w:ind w:hanging="720"/>
        <w:rPr>
          <w:rFonts w:ascii="Arial" w:hAnsi="Arial" w:cs="Arial"/>
          <w:sz w:val="22"/>
          <w:szCs w:val="22"/>
        </w:rPr>
      </w:pPr>
      <w:r w:rsidRPr="00D76406">
        <w:rPr>
          <w:rFonts w:ascii="Arial" w:hAnsi="Arial" w:cs="Arial"/>
          <w:sz w:val="22"/>
          <w:szCs w:val="22"/>
        </w:rPr>
        <w:t>Calculate the maximum speed that could be achieved by the electron in the CRT</w:t>
      </w:r>
      <w:r>
        <w:rPr>
          <w:rFonts w:ascii="Arial" w:hAnsi="Arial" w:cs="Arial"/>
          <w:sz w:val="22"/>
          <w:szCs w:val="22"/>
        </w:rPr>
        <w:t xml:space="preserve"> in Figure 1</w:t>
      </w:r>
      <w:r w:rsidRPr="00D76406">
        <w:rPr>
          <w:rFonts w:ascii="Arial" w:hAnsi="Arial" w:cs="Arial"/>
          <w:sz w:val="22"/>
          <w:szCs w:val="22"/>
        </w:rPr>
        <w:t>.</w:t>
      </w:r>
      <w:r>
        <w:rPr>
          <w:rFonts w:ascii="Arial" w:hAnsi="Arial" w:cs="Arial"/>
          <w:sz w:val="22"/>
          <w:szCs w:val="22"/>
        </w:rPr>
        <w:t xml:space="preserve"> Ignore relativistic effects. </w:t>
      </w:r>
    </w:p>
    <w:p w14:paraId="76A8F882" w14:textId="77777777" w:rsidR="009C72FB" w:rsidRPr="009C72FB" w:rsidRDefault="009C72FB" w:rsidP="009C72FB">
      <w:pPr>
        <w:pStyle w:val="ListParagraph"/>
        <w:jc w:val="right"/>
        <w:rPr>
          <w:rFonts w:ascii="Arial" w:hAnsi="Arial" w:cs="Arial"/>
          <w:sz w:val="22"/>
          <w:szCs w:val="22"/>
        </w:rPr>
      </w:pPr>
      <w:r w:rsidRPr="009C72FB">
        <w:rPr>
          <w:rFonts w:ascii="Arial" w:hAnsi="Arial" w:cs="Arial"/>
          <w:sz w:val="22"/>
          <w:szCs w:val="22"/>
        </w:rPr>
        <w:t>(3)</w:t>
      </w:r>
    </w:p>
    <w:p w14:paraId="4B528724"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4F051563" w14:textId="77777777" w:rsidTr="009C72FB">
        <w:trPr>
          <w:trHeight w:val="567"/>
        </w:trPr>
        <w:tc>
          <w:tcPr>
            <w:tcW w:w="7922" w:type="dxa"/>
            <w:vAlign w:val="center"/>
          </w:tcPr>
          <w:p w14:paraId="381749EB" w14:textId="77777777" w:rsidR="009C72FB" w:rsidRPr="009C72FB" w:rsidRDefault="009C72FB" w:rsidP="004A7144">
            <w:pPr>
              <w:pStyle w:val="ListParagraph"/>
              <w:ind w:left="0"/>
              <w:rPr>
                <w:rFonts w:ascii="Arial" w:hAnsi="Arial" w:cs="Arial"/>
                <w:iCs/>
                <w:color w:val="FF0000"/>
                <w:sz w:val="22"/>
                <w:szCs w:val="22"/>
              </w:rPr>
            </w:pPr>
            <m:oMathPara>
              <m:oMathParaPr>
                <m:jc m:val="left"/>
              </m:oMathParaPr>
              <m:oMath>
                <m:r>
                  <m:rPr>
                    <m:sty m:val="p"/>
                  </m:rPr>
                  <w:rPr>
                    <w:rFonts w:ascii="Cambria Math" w:hAnsi="Cambria Math" w:cs="Arial"/>
                    <w:color w:val="FF0000"/>
                    <w:sz w:val="22"/>
                    <w:szCs w:val="22"/>
                  </w:rPr>
                  <m:t>∆</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E</m:t>
                    </m:r>
                  </m:e>
                  <m:sub>
                    <m:r>
                      <m:rPr>
                        <m:sty m:val="p"/>
                      </m:rPr>
                      <w:rPr>
                        <w:rFonts w:ascii="Cambria Math" w:hAnsi="Cambria Math" w:cs="Arial"/>
                        <w:color w:val="FF0000"/>
                        <w:sz w:val="22"/>
                        <w:szCs w:val="22"/>
                      </w:rPr>
                      <m:t>K</m:t>
                    </m:r>
                  </m:sub>
                </m:sSub>
                <m:r>
                  <m:rPr>
                    <m:sty m:val="p"/>
                  </m:rPr>
                  <w:rPr>
                    <w:rFonts w:ascii="Cambria Math" w:hAnsi="Cambria Math" w:cs="Arial"/>
                    <w:color w:val="FF0000"/>
                    <w:sz w:val="22"/>
                    <w:szCs w:val="22"/>
                  </w:rPr>
                  <m:t>=</m:t>
                </m:r>
                <m:f>
                  <m:fPr>
                    <m:type m:val="skw"/>
                    <m:ctrlPr>
                      <w:rPr>
                        <w:rFonts w:ascii="Cambria Math" w:hAnsi="Cambria Math" w:cs="Arial"/>
                        <w:iCs/>
                        <w:color w:val="FF0000"/>
                        <w:sz w:val="22"/>
                        <w:szCs w:val="22"/>
                      </w:rPr>
                    </m:ctrlPr>
                  </m:fPr>
                  <m:num>
                    <m:r>
                      <m:rPr>
                        <m:sty m:val="p"/>
                      </m:rPr>
                      <w:rPr>
                        <w:rFonts w:ascii="Cambria Math" w:hAnsi="Cambria Math" w:cs="Arial"/>
                        <w:color w:val="FF0000"/>
                        <w:sz w:val="22"/>
                        <w:szCs w:val="22"/>
                      </w:rPr>
                      <m:t>1</m:t>
                    </m:r>
                  </m:num>
                  <m:den>
                    <m:r>
                      <m:rPr>
                        <m:sty m:val="p"/>
                      </m:rPr>
                      <w:rPr>
                        <w:rFonts w:ascii="Cambria Math" w:hAnsi="Cambria Math" w:cs="Arial"/>
                        <w:color w:val="FF0000"/>
                        <w:sz w:val="22"/>
                        <w:szCs w:val="22"/>
                      </w:rPr>
                      <m:t>2</m:t>
                    </m:r>
                  </m:den>
                </m:f>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mv</m:t>
                    </m:r>
                  </m:e>
                  <m:sup>
                    <m:r>
                      <m:rPr>
                        <m:sty m:val="p"/>
                      </m:rPr>
                      <w:rPr>
                        <w:rFonts w:ascii="Cambria Math" w:hAnsi="Cambria Math" w:cs="Arial"/>
                        <w:color w:val="FF0000"/>
                        <w:sz w:val="22"/>
                        <w:szCs w:val="22"/>
                      </w:rPr>
                      <m:t>2</m:t>
                    </m:r>
                  </m:sup>
                </m:sSup>
                <m:r>
                  <m:rPr>
                    <m:sty m:val="p"/>
                  </m:rPr>
                  <w:rPr>
                    <w:rFonts w:ascii="Cambria Math" w:hAnsi="Cambria Math" w:cs="Arial"/>
                    <w:color w:val="FF0000"/>
                    <w:sz w:val="22"/>
                    <w:szCs w:val="22"/>
                  </w:rPr>
                  <m:t>=Vq∴v=</m:t>
                </m:r>
                <m:rad>
                  <m:radPr>
                    <m:degHide m:val="1"/>
                    <m:ctrlPr>
                      <w:rPr>
                        <w:rFonts w:ascii="Cambria Math" w:hAnsi="Cambria Math" w:cs="Arial"/>
                        <w:iCs/>
                        <w:color w:val="FF0000"/>
                        <w:sz w:val="22"/>
                        <w:szCs w:val="22"/>
                      </w:rPr>
                    </m:ctrlPr>
                  </m:radPr>
                  <m:deg/>
                  <m:e>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2Vq</m:t>
                        </m:r>
                      </m:num>
                      <m:den>
                        <m:r>
                          <m:rPr>
                            <m:sty m:val="p"/>
                          </m:rPr>
                          <w:rPr>
                            <w:rFonts w:ascii="Cambria Math" w:hAnsi="Cambria Math" w:cs="Arial"/>
                            <w:color w:val="FF0000"/>
                            <w:sz w:val="22"/>
                            <w:szCs w:val="22"/>
                          </w:rPr>
                          <m:t>m</m:t>
                        </m:r>
                      </m:den>
                    </m:f>
                  </m:e>
                </m:rad>
              </m:oMath>
            </m:oMathPara>
          </w:p>
        </w:tc>
        <w:tc>
          <w:tcPr>
            <w:tcW w:w="1559" w:type="dxa"/>
            <w:vAlign w:val="center"/>
          </w:tcPr>
          <w:p w14:paraId="707B8E0A"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3C346174" w14:textId="77777777" w:rsidTr="009C72FB">
        <w:trPr>
          <w:trHeight w:val="567"/>
        </w:trPr>
        <w:tc>
          <w:tcPr>
            <w:tcW w:w="7922" w:type="dxa"/>
            <w:vAlign w:val="center"/>
          </w:tcPr>
          <w:p w14:paraId="11124545" w14:textId="77777777" w:rsidR="009C72FB" w:rsidRPr="009C72FB" w:rsidRDefault="009C72FB" w:rsidP="004A7144">
            <w:pPr>
              <w:pStyle w:val="ListParagraph"/>
              <w:ind w:left="0"/>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iCs/>
                        <w:color w:val="FF0000"/>
                        <w:sz w:val="22"/>
                        <w:szCs w:val="22"/>
                      </w:rPr>
                    </m:ctrlPr>
                  </m:radPr>
                  <m:deg/>
                  <m:e>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2×15000×1.60×</m:t>
                        </m:r>
                        <m:sSup>
                          <m:sSupPr>
                            <m:ctrlPr>
                              <w:rPr>
                                <w:rFonts w:ascii="Cambria Math" w:hAnsi="Cambria Math" w:cs="Arial"/>
                                <w:iCs/>
                                <w:color w:val="FF0000"/>
                                <w:sz w:val="22"/>
                                <w:szCs w:val="22"/>
                              </w:rPr>
                            </m:ctrlPr>
                          </m:sSupPr>
                          <m:e>
                            <m:r>
                              <w:rPr>
                                <w:rFonts w:ascii="Cambria Math" w:hAnsi="Cambria Math" w:cs="Arial"/>
                                <w:color w:val="FF0000"/>
                                <w:sz w:val="22"/>
                                <w:szCs w:val="22"/>
                              </w:rPr>
                              <m:t>10</m:t>
                            </m:r>
                          </m:e>
                          <m:sup>
                            <m:r>
                              <w:rPr>
                                <w:rFonts w:ascii="Cambria Math" w:hAnsi="Cambria Math" w:cs="Arial"/>
                                <w:color w:val="FF0000"/>
                                <w:sz w:val="22"/>
                                <w:szCs w:val="22"/>
                              </w:rPr>
                              <m:t>-19</m:t>
                            </m:r>
                          </m:sup>
                        </m:sSup>
                      </m:num>
                      <m:den>
                        <m:r>
                          <w:rPr>
                            <w:rFonts w:ascii="Cambria Math" w:hAnsi="Cambria Math" w:cs="Arial"/>
                            <w:color w:val="FF0000"/>
                            <w:sz w:val="22"/>
                            <w:szCs w:val="22"/>
                          </w:rPr>
                          <m:t>9.11×</m:t>
                        </m:r>
                        <m:sSup>
                          <m:sSupPr>
                            <m:ctrlPr>
                              <w:rPr>
                                <w:rFonts w:ascii="Cambria Math" w:hAnsi="Cambria Math" w:cs="Arial"/>
                                <w:i/>
                                <w:iCs/>
                                <w:color w:val="FF0000"/>
                                <w:sz w:val="22"/>
                                <w:szCs w:val="22"/>
                              </w:rPr>
                            </m:ctrlPr>
                          </m:sSupPr>
                          <m:e>
                            <m:r>
                              <w:rPr>
                                <w:rFonts w:ascii="Cambria Math" w:hAnsi="Cambria Math" w:cs="Arial"/>
                                <w:color w:val="FF0000"/>
                                <w:sz w:val="22"/>
                                <w:szCs w:val="22"/>
                              </w:rPr>
                              <m:t>10</m:t>
                            </m:r>
                          </m:e>
                          <m:sup>
                            <m:r>
                              <w:rPr>
                                <w:rFonts w:ascii="Cambria Math" w:hAnsi="Cambria Math" w:cs="Arial"/>
                                <w:color w:val="FF0000"/>
                                <w:sz w:val="22"/>
                                <w:szCs w:val="22"/>
                              </w:rPr>
                              <m:t>-31</m:t>
                            </m:r>
                          </m:sup>
                        </m:sSup>
                      </m:den>
                    </m:f>
                  </m:e>
                </m:rad>
              </m:oMath>
            </m:oMathPara>
          </w:p>
        </w:tc>
        <w:tc>
          <w:tcPr>
            <w:tcW w:w="1559" w:type="dxa"/>
            <w:vAlign w:val="center"/>
          </w:tcPr>
          <w:p w14:paraId="04F8146E"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4B27CC20" w14:textId="77777777" w:rsidTr="009C72FB">
        <w:trPr>
          <w:trHeight w:val="567"/>
        </w:trPr>
        <w:tc>
          <w:tcPr>
            <w:tcW w:w="7922" w:type="dxa"/>
            <w:vAlign w:val="center"/>
          </w:tcPr>
          <w:p w14:paraId="408B8066" w14:textId="77777777" w:rsidR="009C72FB" w:rsidRPr="009C72FB" w:rsidRDefault="009C72FB" w:rsidP="004A7144">
            <w:pPr>
              <w:pStyle w:val="ListParagraph"/>
              <w:ind w:left="0"/>
              <w:rPr>
                <w:rFonts w:ascii="Arial" w:hAnsi="Arial" w:cs="Arial"/>
                <w:iCs/>
                <w:color w:val="FF0000"/>
                <w:sz w:val="22"/>
                <w:szCs w:val="22"/>
              </w:rPr>
            </w:pPr>
            <m:oMathPara>
              <m:oMathParaPr>
                <m:jc m:val="left"/>
              </m:oMathParaPr>
              <m:oMath>
                <m:r>
                  <m:rPr>
                    <m:sty m:val="p"/>
                  </m:rPr>
                  <w:rPr>
                    <w:rFonts w:ascii="Cambria Math" w:hAnsi="Cambria Math" w:cs="Arial"/>
                    <w:color w:val="FF0000"/>
                    <w:sz w:val="22"/>
                    <w:szCs w:val="22"/>
                  </w:rPr>
                  <m:t>∴v=7.26×</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7</m:t>
                    </m:r>
                  </m:sup>
                </m:sSup>
                <m:r>
                  <m:rPr>
                    <m:sty m:val="p"/>
                  </m:rPr>
                  <w:rPr>
                    <w:rFonts w:ascii="Cambria Math" w:hAnsi="Cambria Math" w:cs="Arial"/>
                    <w:color w:val="FF0000"/>
                    <w:sz w:val="22"/>
                    <w:szCs w:val="22"/>
                  </w:rPr>
                  <m:t xml:space="preserve"> </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ms</m:t>
                    </m:r>
                  </m:e>
                  <m:sup>
                    <m:r>
                      <m:rPr>
                        <m:sty m:val="p"/>
                      </m:rPr>
                      <w:rPr>
                        <w:rFonts w:ascii="Cambria Math" w:hAnsi="Cambria Math" w:cs="Arial"/>
                        <w:color w:val="FF0000"/>
                        <w:sz w:val="22"/>
                        <w:szCs w:val="22"/>
                      </w:rPr>
                      <m:t>-1</m:t>
                    </m:r>
                  </m:sup>
                </m:sSup>
              </m:oMath>
            </m:oMathPara>
          </w:p>
        </w:tc>
        <w:tc>
          <w:tcPr>
            <w:tcW w:w="1559" w:type="dxa"/>
            <w:vAlign w:val="center"/>
          </w:tcPr>
          <w:p w14:paraId="42C99A0D" w14:textId="70D5C28F" w:rsidR="009C72FB" w:rsidRPr="009C72FB" w:rsidRDefault="009C72FB" w:rsidP="00C32596">
            <w:pPr>
              <w:pStyle w:val="ListParagraph"/>
              <w:numPr>
                <w:ilvl w:val="0"/>
                <w:numId w:val="37"/>
              </w:numPr>
              <w:jc w:val="center"/>
              <w:rPr>
                <w:rFonts w:ascii="Arial" w:hAnsi="Arial" w:cs="Arial"/>
                <w:color w:val="FF0000"/>
                <w:sz w:val="22"/>
                <w:szCs w:val="22"/>
              </w:rPr>
            </w:pPr>
            <w:r w:rsidRPr="009C72FB">
              <w:rPr>
                <w:rFonts w:ascii="Arial" w:hAnsi="Arial" w:cs="Arial"/>
                <w:color w:val="FF0000"/>
                <w:sz w:val="22"/>
                <w:szCs w:val="22"/>
              </w:rPr>
              <w:t>mark</w:t>
            </w:r>
          </w:p>
        </w:tc>
      </w:tr>
    </w:tbl>
    <w:p w14:paraId="50CEB493" w14:textId="77777777" w:rsidR="009C72FB" w:rsidRPr="009C72FB" w:rsidRDefault="009C72FB" w:rsidP="009C72FB">
      <w:pPr>
        <w:pStyle w:val="ListParagraph"/>
        <w:rPr>
          <w:rFonts w:ascii="Arial" w:hAnsi="Arial" w:cs="Arial"/>
          <w:sz w:val="22"/>
          <w:szCs w:val="22"/>
        </w:rPr>
      </w:pPr>
    </w:p>
    <w:p w14:paraId="24F25A26" w14:textId="11490737" w:rsidR="009C72FB" w:rsidRPr="009C72FB" w:rsidRDefault="00C32596" w:rsidP="00C32596">
      <w:pPr>
        <w:pStyle w:val="ListParagraph"/>
        <w:spacing w:after="160" w:line="259" w:lineRule="auto"/>
        <w:ind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9C72FB" w:rsidRPr="009C72FB">
        <w:rPr>
          <w:rFonts w:ascii="Arial" w:hAnsi="Arial" w:cs="Arial"/>
          <w:sz w:val="22"/>
          <w:szCs w:val="22"/>
        </w:rPr>
        <w:t xml:space="preserve">On Figure 2, show the polarity of the plates to create an upward deflection on an electron. Label the plates with the appropriate symbols. </w:t>
      </w:r>
    </w:p>
    <w:p w14:paraId="0079291E" w14:textId="77777777" w:rsidR="009C72FB" w:rsidRPr="009C72FB" w:rsidRDefault="009C72FB" w:rsidP="009C72FB">
      <w:pPr>
        <w:pStyle w:val="ListParagraph"/>
        <w:jc w:val="right"/>
        <w:rPr>
          <w:rFonts w:ascii="Arial" w:hAnsi="Arial" w:cs="Arial"/>
          <w:sz w:val="22"/>
          <w:szCs w:val="22"/>
        </w:rPr>
      </w:pPr>
      <w:r w:rsidRPr="009C72FB">
        <w:rPr>
          <w:rFonts w:ascii="Arial" w:hAnsi="Arial" w:cs="Arial"/>
          <w:sz w:val="22"/>
          <w:szCs w:val="22"/>
        </w:rPr>
        <w:t>(1)</w:t>
      </w:r>
    </w:p>
    <w:p w14:paraId="432B180C"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33CE4E84" w14:textId="77777777" w:rsidTr="009C72FB">
        <w:trPr>
          <w:trHeight w:val="567"/>
        </w:trPr>
        <w:tc>
          <w:tcPr>
            <w:tcW w:w="7922" w:type="dxa"/>
            <w:vAlign w:val="center"/>
          </w:tcPr>
          <w:p w14:paraId="67466E62"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Top plate: labelled ‘+’; Bottom plate: labelled ‘</w:t>
            </w:r>
            <w:proofErr w:type="gramStart"/>
            <w:r w:rsidRPr="009C72FB">
              <w:rPr>
                <w:rFonts w:ascii="Arial" w:hAnsi="Arial" w:cs="Arial"/>
                <w:color w:val="FF0000"/>
                <w:sz w:val="22"/>
                <w:szCs w:val="22"/>
              </w:rPr>
              <w:t>-‘</w:t>
            </w:r>
            <w:proofErr w:type="gramEnd"/>
            <w:r w:rsidRPr="009C72FB">
              <w:rPr>
                <w:rFonts w:ascii="Arial" w:hAnsi="Arial" w:cs="Arial"/>
                <w:color w:val="FF0000"/>
                <w:sz w:val="22"/>
                <w:szCs w:val="22"/>
              </w:rPr>
              <w:t xml:space="preserve">. </w:t>
            </w:r>
          </w:p>
        </w:tc>
        <w:tc>
          <w:tcPr>
            <w:tcW w:w="1559" w:type="dxa"/>
            <w:vAlign w:val="center"/>
          </w:tcPr>
          <w:p w14:paraId="14058BBB" w14:textId="428B8B7A" w:rsidR="009C72FB" w:rsidRPr="009C72FB" w:rsidRDefault="009C72FB" w:rsidP="00C32596">
            <w:pPr>
              <w:pStyle w:val="ListParagraph"/>
              <w:numPr>
                <w:ilvl w:val="0"/>
                <w:numId w:val="38"/>
              </w:numPr>
              <w:jc w:val="center"/>
              <w:rPr>
                <w:rFonts w:ascii="Arial" w:hAnsi="Arial" w:cs="Arial"/>
                <w:color w:val="FF0000"/>
                <w:sz w:val="22"/>
                <w:szCs w:val="22"/>
              </w:rPr>
            </w:pPr>
            <w:r w:rsidRPr="009C72FB">
              <w:rPr>
                <w:rFonts w:ascii="Arial" w:hAnsi="Arial" w:cs="Arial"/>
                <w:color w:val="FF0000"/>
                <w:sz w:val="22"/>
                <w:szCs w:val="22"/>
              </w:rPr>
              <w:t>mark</w:t>
            </w:r>
          </w:p>
        </w:tc>
      </w:tr>
    </w:tbl>
    <w:p w14:paraId="0CA6DFAB" w14:textId="77777777" w:rsidR="009C72FB" w:rsidRPr="009C72FB" w:rsidRDefault="009C72FB" w:rsidP="009C72FB">
      <w:pPr>
        <w:pStyle w:val="ListParagraph"/>
        <w:rPr>
          <w:rFonts w:ascii="Arial" w:hAnsi="Arial" w:cs="Arial"/>
          <w:sz w:val="22"/>
          <w:szCs w:val="22"/>
        </w:rPr>
      </w:pPr>
    </w:p>
    <w:p w14:paraId="072BB9BE" w14:textId="0AF50652" w:rsidR="00C32596" w:rsidRPr="00D76406" w:rsidRDefault="00C32596" w:rsidP="00C32596">
      <w:pPr>
        <w:pStyle w:val="ListParagraph"/>
        <w:spacing w:after="160" w:line="259" w:lineRule="auto"/>
        <w:ind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Pr="00D76406">
        <w:rPr>
          <w:rFonts w:ascii="Arial" w:hAnsi="Arial" w:cs="Arial"/>
          <w:sz w:val="22"/>
          <w:szCs w:val="22"/>
        </w:rPr>
        <w:t xml:space="preserve">In the space between the plates on Figure 2, </w:t>
      </w:r>
      <w:r>
        <w:rPr>
          <w:rFonts w:ascii="Arial" w:hAnsi="Arial" w:cs="Arial"/>
          <w:sz w:val="22"/>
          <w:szCs w:val="22"/>
        </w:rPr>
        <w:t xml:space="preserve">draw and </w:t>
      </w:r>
      <w:r w:rsidRPr="00D76406">
        <w:rPr>
          <w:rFonts w:ascii="Arial" w:hAnsi="Arial" w:cs="Arial"/>
          <w:sz w:val="22"/>
          <w:szCs w:val="22"/>
        </w:rPr>
        <w:t>label the direction of a magnetic field that creates a downward deflection.</w:t>
      </w:r>
    </w:p>
    <w:p w14:paraId="2CC1C978" w14:textId="77777777" w:rsidR="009C72FB" w:rsidRPr="009C72FB" w:rsidRDefault="009C72FB" w:rsidP="009C72FB">
      <w:pPr>
        <w:pStyle w:val="ListParagraph"/>
        <w:jc w:val="right"/>
        <w:rPr>
          <w:rFonts w:ascii="Arial" w:hAnsi="Arial" w:cs="Arial"/>
          <w:sz w:val="22"/>
          <w:szCs w:val="22"/>
        </w:rPr>
      </w:pPr>
      <w:r w:rsidRPr="009C72FB">
        <w:rPr>
          <w:rFonts w:ascii="Arial" w:hAnsi="Arial" w:cs="Arial"/>
          <w:sz w:val="22"/>
          <w:szCs w:val="22"/>
        </w:rPr>
        <w:t>(1)</w:t>
      </w:r>
    </w:p>
    <w:p w14:paraId="215AC95A"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451FC98A" w14:textId="77777777" w:rsidTr="009C72FB">
        <w:trPr>
          <w:trHeight w:val="567"/>
        </w:trPr>
        <w:tc>
          <w:tcPr>
            <w:tcW w:w="7922" w:type="dxa"/>
            <w:vAlign w:val="center"/>
          </w:tcPr>
          <w:p w14:paraId="32EB437C"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 xml:space="preserve">Field is drawn into the page. </w:t>
            </w:r>
          </w:p>
        </w:tc>
        <w:tc>
          <w:tcPr>
            <w:tcW w:w="1559" w:type="dxa"/>
            <w:vAlign w:val="center"/>
          </w:tcPr>
          <w:p w14:paraId="0688B1F5"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bl>
    <w:p w14:paraId="6F837C2F" w14:textId="77777777" w:rsidR="009C72FB" w:rsidRPr="009C72FB" w:rsidRDefault="009C72FB" w:rsidP="009C72FB">
      <w:pPr>
        <w:pStyle w:val="ListParagraph"/>
        <w:rPr>
          <w:rFonts w:ascii="Arial" w:hAnsi="Arial" w:cs="Arial"/>
          <w:sz w:val="22"/>
          <w:szCs w:val="22"/>
        </w:rPr>
      </w:pPr>
    </w:p>
    <w:p w14:paraId="22401B1A" w14:textId="77777777" w:rsidR="009C72FB" w:rsidRPr="009C72FB" w:rsidRDefault="009C72FB" w:rsidP="009C72FB">
      <w:pPr>
        <w:pStyle w:val="ListParagraph"/>
        <w:ind w:hanging="720"/>
        <w:rPr>
          <w:rFonts w:ascii="Arial" w:hAnsi="Arial" w:cs="Arial"/>
          <w:sz w:val="22"/>
          <w:szCs w:val="22"/>
        </w:rPr>
      </w:pPr>
      <w:r w:rsidRPr="009C72FB">
        <w:rPr>
          <w:rFonts w:ascii="Arial" w:hAnsi="Arial" w:cs="Arial"/>
          <w:sz w:val="22"/>
          <w:szCs w:val="22"/>
        </w:rPr>
        <w:t xml:space="preserve">d) </w:t>
      </w:r>
      <w:r w:rsidRPr="009C72FB">
        <w:rPr>
          <w:rFonts w:ascii="Arial" w:hAnsi="Arial" w:cs="Arial"/>
          <w:sz w:val="22"/>
          <w:szCs w:val="22"/>
        </w:rPr>
        <w:tab/>
        <w:t>When the cathode ray (</w:t>
      </w:r>
      <w:proofErr w:type="spellStart"/>
      <w:r w:rsidRPr="009C72FB">
        <w:rPr>
          <w:rFonts w:ascii="Arial" w:hAnsi="Arial" w:cs="Arial"/>
          <w:sz w:val="22"/>
          <w:szCs w:val="22"/>
        </w:rPr>
        <w:t>ie</w:t>
      </w:r>
      <w:proofErr w:type="spellEnd"/>
      <w:r w:rsidRPr="009C72FB">
        <w:rPr>
          <w:rFonts w:ascii="Arial" w:hAnsi="Arial" w:cs="Arial"/>
          <w:sz w:val="22"/>
          <w:szCs w:val="22"/>
        </w:rPr>
        <w:t xml:space="preserve"> – electron beam) is undeflected during the second part of the experiment, both electric force and magnetic force are in equilibrium. Derive a formula for the electron beam’s speed in terms of the electric field strength ‘E’ and the magnetic field strength ‘B’.</w:t>
      </w:r>
    </w:p>
    <w:p w14:paraId="105C6A06" w14:textId="77777777" w:rsidR="009C72FB" w:rsidRPr="009C72FB" w:rsidRDefault="009C72FB" w:rsidP="009C72FB">
      <w:pPr>
        <w:pStyle w:val="ListParagraph"/>
        <w:jc w:val="right"/>
        <w:rPr>
          <w:rFonts w:ascii="Arial" w:hAnsi="Arial" w:cs="Arial"/>
          <w:sz w:val="22"/>
          <w:szCs w:val="22"/>
        </w:rPr>
      </w:pPr>
      <w:r w:rsidRPr="009C72FB">
        <w:rPr>
          <w:rFonts w:ascii="Arial" w:hAnsi="Arial" w:cs="Arial"/>
          <w:sz w:val="22"/>
          <w:szCs w:val="22"/>
        </w:rPr>
        <w:t>(3)</w:t>
      </w:r>
    </w:p>
    <w:p w14:paraId="445C16C9"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76ACA8B3" w14:textId="77777777" w:rsidTr="00B03083">
        <w:trPr>
          <w:trHeight w:val="677"/>
        </w:trPr>
        <w:tc>
          <w:tcPr>
            <w:tcW w:w="7922" w:type="dxa"/>
            <w:vAlign w:val="center"/>
          </w:tcPr>
          <w:p w14:paraId="1BE2F61D" w14:textId="77777777" w:rsidR="009C72FB" w:rsidRPr="009C72FB" w:rsidRDefault="00000000" w:rsidP="004A7144">
            <w:pPr>
              <w:pStyle w:val="ListParagraph"/>
              <w:ind w:left="0"/>
              <w:rPr>
                <w:rFonts w:ascii="Arial" w:hAnsi="Arial" w:cs="Arial"/>
                <w:iCs/>
                <w:color w:val="FF0000"/>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B</m:t>
                    </m:r>
                  </m:sub>
                </m:sSub>
                <m:r>
                  <m:rPr>
                    <m:sty m:val="p"/>
                  </m:rPr>
                  <w:rPr>
                    <w:rFonts w:ascii="Cambria Math" w:hAnsi="Cambria Math" w:cs="Arial"/>
                    <w:color w:val="FF0000"/>
                    <w:sz w:val="22"/>
                    <w:szCs w:val="22"/>
                  </w:rPr>
                  <m:t>=Bvq;E=</m:t>
                </m:r>
                <m:f>
                  <m:fPr>
                    <m:ctrlPr>
                      <w:rPr>
                        <w:rFonts w:ascii="Cambria Math" w:hAnsi="Cambria Math" w:cs="Arial"/>
                        <w:iCs/>
                        <w:color w:val="FF0000"/>
                        <w:sz w:val="22"/>
                        <w:szCs w:val="22"/>
                      </w:rPr>
                    </m:ctrlPr>
                  </m:fPr>
                  <m:num>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E</m:t>
                        </m:r>
                      </m:sub>
                    </m:sSub>
                  </m:num>
                  <m:den>
                    <m:r>
                      <m:rPr>
                        <m:sty m:val="p"/>
                      </m:rPr>
                      <w:rPr>
                        <w:rFonts w:ascii="Cambria Math" w:hAnsi="Cambria Math" w:cs="Arial"/>
                        <w:color w:val="FF0000"/>
                        <w:sz w:val="22"/>
                        <w:szCs w:val="22"/>
                      </w:rPr>
                      <m:t>q</m:t>
                    </m:r>
                  </m:den>
                </m:f>
                <m:r>
                  <m:rPr>
                    <m:sty m:val="p"/>
                  </m:rPr>
                  <w:rPr>
                    <w:rFonts w:ascii="Cambria Math" w:hAnsi="Cambria Math" w:cs="Arial"/>
                    <w:color w:val="FF0000"/>
                    <w:sz w:val="22"/>
                    <w:szCs w:val="22"/>
                  </w:rPr>
                  <m:t>, ∴</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E</m:t>
                    </m:r>
                  </m:sub>
                </m:sSub>
                <m:r>
                  <m:rPr>
                    <m:sty m:val="p"/>
                  </m:rPr>
                  <w:rPr>
                    <w:rFonts w:ascii="Cambria Math" w:hAnsi="Cambria Math" w:cs="Arial"/>
                    <w:color w:val="FF0000"/>
                    <w:sz w:val="22"/>
                    <w:szCs w:val="22"/>
                  </w:rPr>
                  <m:t xml:space="preserve">=Eq; </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B</m:t>
                    </m:r>
                  </m:sub>
                </m:sSub>
                <m:r>
                  <m:rPr>
                    <m:sty m:val="p"/>
                  </m:rPr>
                  <w:rPr>
                    <w:rFonts w:ascii="Cambria Math" w:hAnsi="Cambria Math" w:cs="Arial"/>
                    <w:color w:val="FF0000"/>
                    <w:sz w:val="22"/>
                    <w:szCs w:val="22"/>
                  </w:rPr>
                  <m:t>=</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E</m:t>
                    </m:r>
                  </m:sub>
                </m:sSub>
              </m:oMath>
            </m:oMathPara>
          </w:p>
        </w:tc>
        <w:tc>
          <w:tcPr>
            <w:tcW w:w="1559" w:type="dxa"/>
            <w:vAlign w:val="center"/>
          </w:tcPr>
          <w:p w14:paraId="6D0868E2"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1B96BB60" w14:textId="77777777" w:rsidTr="00B03083">
        <w:trPr>
          <w:trHeight w:val="567"/>
        </w:trPr>
        <w:tc>
          <w:tcPr>
            <w:tcW w:w="7922" w:type="dxa"/>
            <w:vAlign w:val="center"/>
          </w:tcPr>
          <w:p w14:paraId="58D0CBF1" w14:textId="77777777" w:rsidR="009C72FB" w:rsidRPr="009C72FB" w:rsidRDefault="009C72FB" w:rsidP="004A7144">
            <w:pPr>
              <w:pStyle w:val="ListParagraph"/>
              <w:ind w:left="0"/>
              <w:rPr>
                <w:rFonts w:ascii="Arial" w:hAnsi="Arial" w:cs="Arial"/>
                <w:iCs/>
                <w:color w:val="FF0000"/>
                <w:sz w:val="22"/>
                <w:szCs w:val="22"/>
              </w:rPr>
            </w:pPr>
            <m:oMathPara>
              <m:oMathParaPr>
                <m:jc m:val="left"/>
              </m:oMathParaPr>
              <m:oMath>
                <m:r>
                  <m:rPr>
                    <m:sty m:val="p"/>
                  </m:rPr>
                  <w:rPr>
                    <w:rFonts w:ascii="Cambria Math" w:hAnsi="Cambria Math" w:cs="Arial"/>
                    <w:color w:val="FF0000"/>
                    <w:sz w:val="22"/>
                    <w:szCs w:val="22"/>
                  </w:rPr>
                  <m:t>Bvq=Eq</m:t>
                </m:r>
              </m:oMath>
            </m:oMathPara>
          </w:p>
        </w:tc>
        <w:tc>
          <w:tcPr>
            <w:tcW w:w="1559" w:type="dxa"/>
            <w:vAlign w:val="center"/>
          </w:tcPr>
          <w:p w14:paraId="5D2CD290"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49F3C515" w14:textId="77777777" w:rsidTr="00B03083">
        <w:trPr>
          <w:trHeight w:val="567"/>
        </w:trPr>
        <w:tc>
          <w:tcPr>
            <w:tcW w:w="7922" w:type="dxa"/>
            <w:vAlign w:val="center"/>
          </w:tcPr>
          <w:p w14:paraId="009F1C48" w14:textId="0144CD79" w:rsidR="009C72FB" w:rsidRPr="009C72FB" w:rsidRDefault="009C72FB" w:rsidP="004A7144">
            <w:pPr>
              <w:pStyle w:val="ListParagraph"/>
              <w:ind w:left="0"/>
              <w:rPr>
                <w:rFonts w:ascii="Arial" w:hAnsi="Arial" w:cs="Arial"/>
                <w:iCs/>
                <w:color w:val="FF0000"/>
                <w:sz w:val="22"/>
                <w:szCs w:val="22"/>
              </w:rPr>
            </w:pPr>
            <m:oMathPara>
              <m:oMathParaPr>
                <m:jc m:val="left"/>
              </m:oMathParaPr>
              <m:oMath>
                <m:r>
                  <m:rPr>
                    <m:sty m:val="p"/>
                  </m:rPr>
                  <w:rPr>
                    <w:rFonts w:ascii="Cambria Math" w:hAnsi="Cambria Math" w:cs="Arial"/>
                    <w:color w:val="FF0000"/>
                    <w:sz w:val="22"/>
                    <w:szCs w:val="22"/>
                  </w:rPr>
                  <m:t>∴v=</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E</m:t>
                    </m:r>
                  </m:num>
                  <m:den>
                    <m:r>
                      <m:rPr>
                        <m:sty m:val="p"/>
                      </m:rPr>
                      <w:rPr>
                        <w:rFonts w:ascii="Cambria Math" w:hAnsi="Cambria Math" w:cs="Arial"/>
                        <w:color w:val="FF0000"/>
                        <w:sz w:val="22"/>
                        <w:szCs w:val="22"/>
                      </w:rPr>
                      <m:t>B</m:t>
                    </m:r>
                  </m:den>
                </m:f>
              </m:oMath>
            </m:oMathPara>
          </w:p>
        </w:tc>
        <w:tc>
          <w:tcPr>
            <w:tcW w:w="1559" w:type="dxa"/>
            <w:vAlign w:val="center"/>
          </w:tcPr>
          <w:p w14:paraId="730CB7CA" w14:textId="77777777" w:rsidR="009C72FB" w:rsidRPr="009C72FB" w:rsidRDefault="009C72FB" w:rsidP="004A7144">
            <w:pPr>
              <w:pStyle w:val="ListParagraph"/>
              <w:ind w:left="35"/>
              <w:jc w:val="center"/>
              <w:rPr>
                <w:rFonts w:ascii="Arial" w:hAnsi="Arial" w:cs="Arial"/>
                <w:color w:val="FF0000"/>
                <w:sz w:val="22"/>
                <w:szCs w:val="22"/>
              </w:rPr>
            </w:pPr>
            <w:r w:rsidRPr="009C72FB">
              <w:rPr>
                <w:rFonts w:ascii="Arial" w:hAnsi="Arial" w:cs="Arial"/>
                <w:color w:val="FF0000"/>
                <w:sz w:val="22"/>
                <w:szCs w:val="22"/>
              </w:rPr>
              <w:t>1 mark</w:t>
            </w:r>
          </w:p>
        </w:tc>
      </w:tr>
    </w:tbl>
    <w:p w14:paraId="27DC9005" w14:textId="77777777" w:rsidR="009C72FB" w:rsidRPr="009C72FB" w:rsidRDefault="009C72FB" w:rsidP="009C72FB">
      <w:pPr>
        <w:pStyle w:val="ListParagraph"/>
        <w:rPr>
          <w:rFonts w:ascii="Arial" w:hAnsi="Arial" w:cs="Arial"/>
          <w:sz w:val="22"/>
          <w:szCs w:val="22"/>
        </w:rPr>
      </w:pPr>
    </w:p>
    <w:p w14:paraId="2D0D49BB" w14:textId="77777777" w:rsidR="00947D94" w:rsidRDefault="00947D94">
      <w:pPr>
        <w:spacing w:after="160" w:line="259" w:lineRule="auto"/>
        <w:rPr>
          <w:rFonts w:ascii="Arial" w:hAnsi="Arial" w:cs="Arial"/>
          <w:sz w:val="22"/>
          <w:szCs w:val="22"/>
        </w:rPr>
      </w:pPr>
      <w:r>
        <w:rPr>
          <w:rFonts w:ascii="Arial" w:hAnsi="Arial" w:cs="Arial"/>
          <w:sz w:val="22"/>
          <w:szCs w:val="22"/>
        </w:rPr>
        <w:br w:type="page"/>
      </w:r>
    </w:p>
    <w:p w14:paraId="538DDE0A" w14:textId="58D2C92B" w:rsidR="009C72FB" w:rsidRPr="009C72FB" w:rsidRDefault="009C72FB" w:rsidP="009C72FB">
      <w:pPr>
        <w:pStyle w:val="ListParagraph"/>
        <w:ind w:hanging="720"/>
        <w:rPr>
          <w:rFonts w:ascii="Arial" w:hAnsi="Arial" w:cs="Arial"/>
          <w:sz w:val="22"/>
          <w:szCs w:val="22"/>
        </w:rPr>
      </w:pPr>
      <w:r w:rsidRPr="009C72FB">
        <w:rPr>
          <w:rFonts w:ascii="Arial" w:hAnsi="Arial" w:cs="Arial"/>
          <w:sz w:val="22"/>
          <w:szCs w:val="22"/>
        </w:rPr>
        <w:lastRenderedPageBreak/>
        <w:t xml:space="preserve">e) </w:t>
      </w:r>
      <w:r w:rsidRPr="009C72FB">
        <w:rPr>
          <w:rFonts w:ascii="Arial" w:hAnsi="Arial" w:cs="Arial"/>
          <w:sz w:val="22"/>
          <w:szCs w:val="22"/>
        </w:rPr>
        <w:tab/>
        <w:t xml:space="preserve">When the electric field is turned off </w:t>
      </w:r>
      <w:r w:rsidR="00FF3CA8" w:rsidRPr="00D76406">
        <w:rPr>
          <w:rFonts w:ascii="Arial" w:hAnsi="Arial" w:cs="Arial"/>
          <w:sz w:val="22"/>
          <w:szCs w:val="22"/>
        </w:rPr>
        <w:t xml:space="preserve">in </w:t>
      </w:r>
      <w:r w:rsidR="00FF3CA8">
        <w:rPr>
          <w:rFonts w:ascii="Arial" w:hAnsi="Arial" w:cs="Arial"/>
          <w:sz w:val="22"/>
          <w:szCs w:val="22"/>
        </w:rPr>
        <w:t xml:space="preserve">the third </w:t>
      </w:r>
      <w:r w:rsidR="00FF3CA8" w:rsidRPr="00D76406">
        <w:rPr>
          <w:rFonts w:ascii="Arial" w:hAnsi="Arial" w:cs="Arial"/>
          <w:sz w:val="22"/>
          <w:szCs w:val="22"/>
        </w:rPr>
        <w:t>part of the experiment</w:t>
      </w:r>
      <w:r w:rsidRPr="009C72FB">
        <w:rPr>
          <w:rFonts w:ascii="Arial" w:hAnsi="Arial" w:cs="Arial"/>
          <w:sz w:val="22"/>
          <w:szCs w:val="22"/>
        </w:rPr>
        <w:t xml:space="preserve">, the magnetic force from part 2 acts as a centripetal force on the electrons. Hence, use your answer from part d) to show that the derived expression for the charge to mass ratio </w:t>
      </w:r>
      <m:oMath>
        <m:d>
          <m:dPr>
            <m:ctrlPr>
              <w:rPr>
                <w:rFonts w:ascii="Cambria Math" w:hAnsi="Cambria Math" w:cs="Arial"/>
                <w:i/>
                <w:sz w:val="22"/>
                <w:szCs w:val="22"/>
              </w:rPr>
            </m:ctrlPr>
          </m:dPr>
          <m:e>
            <m:f>
              <m:fPr>
                <m:ctrlPr>
                  <w:rPr>
                    <w:rFonts w:ascii="Cambria Math" w:hAnsi="Cambria Math" w:cs="Arial"/>
                    <w:iCs/>
                    <w:sz w:val="22"/>
                    <w:szCs w:val="22"/>
                  </w:rPr>
                </m:ctrlPr>
              </m:fPr>
              <m:num>
                <m:r>
                  <m:rPr>
                    <m:sty m:val="p"/>
                  </m:rPr>
                  <w:rPr>
                    <w:rFonts w:ascii="Cambria Math" w:hAnsi="Cambria Math" w:cs="Arial"/>
                    <w:sz w:val="22"/>
                    <w:szCs w:val="22"/>
                  </w:rPr>
                  <m:t>q</m:t>
                </m:r>
              </m:num>
              <m:den>
                <m:r>
                  <m:rPr>
                    <m:sty m:val="p"/>
                  </m:rPr>
                  <w:rPr>
                    <w:rFonts w:ascii="Cambria Math" w:hAnsi="Cambria Math" w:cs="Arial"/>
                    <w:sz w:val="22"/>
                    <w:szCs w:val="22"/>
                  </w:rPr>
                  <m:t>m</m:t>
                </m:r>
              </m:den>
            </m:f>
          </m:e>
        </m:d>
      </m:oMath>
      <w:r w:rsidRPr="009C72FB">
        <w:rPr>
          <w:rFonts w:ascii="Arial" w:eastAsiaTheme="minorEastAsia" w:hAnsi="Arial" w:cs="Arial"/>
          <w:sz w:val="22"/>
          <w:szCs w:val="22"/>
        </w:rPr>
        <w:t xml:space="preserve"> for the electron is given by:</w:t>
      </w:r>
    </w:p>
    <w:p w14:paraId="048C17C1" w14:textId="77777777" w:rsidR="009C72FB" w:rsidRPr="009C72FB" w:rsidRDefault="009C72FB" w:rsidP="009C72FB">
      <w:pPr>
        <w:pStyle w:val="ListParagraph"/>
        <w:rPr>
          <w:rFonts w:ascii="Arial" w:eastAsiaTheme="minorEastAsia" w:hAnsi="Arial" w:cs="Arial"/>
          <w:sz w:val="22"/>
          <w:szCs w:val="22"/>
        </w:rPr>
      </w:pPr>
    </w:p>
    <w:p w14:paraId="0D77ECBB" w14:textId="77777777" w:rsidR="009C72FB" w:rsidRPr="009C72FB" w:rsidRDefault="00000000" w:rsidP="009C72FB">
      <w:pPr>
        <w:pStyle w:val="ListParagraph"/>
        <w:rPr>
          <w:rFonts w:ascii="Arial" w:hAnsi="Arial" w:cs="Arial"/>
          <w:b/>
          <w:bCs/>
          <w:iCs/>
          <w:sz w:val="22"/>
          <w:szCs w:val="22"/>
        </w:rPr>
      </w:pPr>
      <m:oMathPara>
        <m:oMath>
          <m:f>
            <m:fPr>
              <m:ctrlPr>
                <w:rPr>
                  <w:rFonts w:ascii="Cambria Math" w:hAnsi="Cambria Math" w:cs="Arial"/>
                  <w:b/>
                  <w:bCs/>
                  <w:iCs/>
                  <w:sz w:val="22"/>
                  <w:szCs w:val="22"/>
                </w:rPr>
              </m:ctrlPr>
            </m:fPr>
            <m:num>
              <m:r>
                <m:rPr>
                  <m:sty m:val="b"/>
                </m:rPr>
                <w:rPr>
                  <w:rFonts w:ascii="Cambria Math" w:hAnsi="Cambria Math" w:cs="Arial"/>
                  <w:sz w:val="22"/>
                  <w:szCs w:val="22"/>
                </w:rPr>
                <m:t>q</m:t>
              </m:r>
            </m:num>
            <m:den>
              <m:r>
                <m:rPr>
                  <m:sty m:val="b"/>
                </m:rPr>
                <w:rPr>
                  <w:rFonts w:ascii="Cambria Math" w:hAnsi="Cambria Math" w:cs="Arial"/>
                  <w:sz w:val="22"/>
                  <w:szCs w:val="22"/>
                </w:rPr>
                <m:t>m</m:t>
              </m:r>
            </m:den>
          </m:f>
          <m:r>
            <m:rPr>
              <m:sty m:val="b"/>
            </m:rPr>
            <w:rPr>
              <w:rFonts w:ascii="Cambria Math" w:hAnsi="Cambria Math" w:cs="Arial"/>
              <w:sz w:val="22"/>
              <w:szCs w:val="22"/>
            </w:rPr>
            <m:t>=</m:t>
          </m:r>
          <m:f>
            <m:fPr>
              <m:ctrlPr>
                <w:rPr>
                  <w:rFonts w:ascii="Cambria Math" w:hAnsi="Cambria Math" w:cs="Arial"/>
                  <w:b/>
                  <w:bCs/>
                  <w:iCs/>
                  <w:sz w:val="22"/>
                  <w:szCs w:val="22"/>
                </w:rPr>
              </m:ctrlPr>
            </m:fPr>
            <m:num>
              <m:r>
                <m:rPr>
                  <m:sty m:val="b"/>
                </m:rPr>
                <w:rPr>
                  <w:rFonts w:ascii="Cambria Math" w:hAnsi="Cambria Math" w:cs="Arial"/>
                  <w:sz w:val="22"/>
                  <w:szCs w:val="22"/>
                </w:rPr>
                <m:t>E</m:t>
              </m:r>
            </m:num>
            <m:den>
              <m:r>
                <m:rPr>
                  <m:sty m:val="b"/>
                </m:rPr>
                <w:rPr>
                  <w:rFonts w:ascii="Cambria Math" w:hAnsi="Cambria Math" w:cs="Arial"/>
                  <w:sz w:val="22"/>
                  <w:szCs w:val="22"/>
                </w:rPr>
                <m:t>r</m:t>
              </m:r>
              <m:sSup>
                <m:sSupPr>
                  <m:ctrlPr>
                    <w:rPr>
                      <w:rFonts w:ascii="Cambria Math" w:hAnsi="Cambria Math" w:cs="Arial"/>
                      <w:b/>
                      <w:bCs/>
                      <w:iCs/>
                      <w:sz w:val="22"/>
                      <w:szCs w:val="22"/>
                    </w:rPr>
                  </m:ctrlPr>
                </m:sSupPr>
                <m:e>
                  <m:r>
                    <m:rPr>
                      <m:sty m:val="b"/>
                    </m:rPr>
                    <w:rPr>
                      <w:rFonts w:ascii="Cambria Math" w:hAnsi="Cambria Math" w:cs="Arial"/>
                      <w:sz w:val="22"/>
                      <w:szCs w:val="22"/>
                    </w:rPr>
                    <m:t>B</m:t>
                  </m:r>
                </m:e>
                <m:sup>
                  <m:r>
                    <m:rPr>
                      <m:sty m:val="b"/>
                    </m:rPr>
                    <w:rPr>
                      <w:rFonts w:ascii="Cambria Math" w:hAnsi="Cambria Math" w:cs="Arial"/>
                      <w:sz w:val="22"/>
                      <w:szCs w:val="22"/>
                    </w:rPr>
                    <m:t>2</m:t>
                  </m:r>
                </m:sup>
              </m:sSup>
            </m:den>
          </m:f>
        </m:oMath>
      </m:oMathPara>
    </w:p>
    <w:p w14:paraId="4CC17C74" w14:textId="6F1388E1" w:rsidR="009C72FB" w:rsidRDefault="009C72FB" w:rsidP="009C72FB">
      <w:pPr>
        <w:pStyle w:val="ListParagraph"/>
        <w:jc w:val="right"/>
        <w:rPr>
          <w:rFonts w:ascii="Arial" w:hAnsi="Arial" w:cs="Arial"/>
          <w:sz w:val="22"/>
          <w:szCs w:val="22"/>
        </w:rPr>
      </w:pPr>
      <w:r w:rsidRPr="009C72FB">
        <w:rPr>
          <w:rFonts w:ascii="Arial" w:hAnsi="Arial" w:cs="Arial"/>
          <w:sz w:val="22"/>
          <w:szCs w:val="22"/>
        </w:rPr>
        <w:t>(3)</w:t>
      </w:r>
    </w:p>
    <w:p w14:paraId="5B7718BF" w14:textId="77777777" w:rsidR="00B03083" w:rsidRPr="009C72FB" w:rsidRDefault="00B03083"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613F01B6" w14:textId="77777777" w:rsidTr="00B03083">
        <w:trPr>
          <w:trHeight w:val="699"/>
        </w:trPr>
        <w:tc>
          <w:tcPr>
            <w:tcW w:w="7922" w:type="dxa"/>
            <w:vAlign w:val="center"/>
          </w:tcPr>
          <w:p w14:paraId="35D042A9" w14:textId="77777777" w:rsidR="009C72FB" w:rsidRPr="009C72FB" w:rsidRDefault="00000000" w:rsidP="004A7144">
            <w:pPr>
              <w:pStyle w:val="ListParagraph"/>
              <w:ind w:left="0"/>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B</m:t>
                    </m:r>
                  </m:sub>
                </m:sSub>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;Bvq=</m:t>
                </m:r>
                <m:f>
                  <m:fPr>
                    <m:ctrlPr>
                      <w:rPr>
                        <w:rFonts w:ascii="Cambria Math" w:hAnsi="Cambria Math" w:cs="Arial"/>
                        <w:color w:val="FF0000"/>
                        <w:sz w:val="22"/>
                        <w:szCs w:val="22"/>
                      </w:rPr>
                    </m:ctrlPr>
                  </m:fPr>
                  <m:num>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mv</m:t>
                        </m:r>
                      </m:e>
                      <m:sup>
                        <m:r>
                          <m:rPr>
                            <m:sty m:val="p"/>
                          </m:rPr>
                          <w:rPr>
                            <w:rFonts w:ascii="Cambria Math" w:hAnsi="Cambria Math" w:cs="Arial"/>
                            <w:color w:val="FF0000"/>
                            <w:sz w:val="22"/>
                            <w:szCs w:val="22"/>
                          </w:rPr>
                          <m:t>2</m:t>
                        </m:r>
                      </m:sup>
                    </m:sSup>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 xml:space="preserve">; </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mv</m:t>
                    </m:r>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=Bq</m:t>
                </m:r>
              </m:oMath>
            </m:oMathPara>
          </w:p>
        </w:tc>
        <w:tc>
          <w:tcPr>
            <w:tcW w:w="1559" w:type="dxa"/>
            <w:vAlign w:val="center"/>
          </w:tcPr>
          <w:p w14:paraId="119A230A"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37485E05" w14:textId="77777777" w:rsidTr="00B03083">
        <w:trPr>
          <w:trHeight w:val="837"/>
        </w:trPr>
        <w:tc>
          <w:tcPr>
            <w:tcW w:w="7922" w:type="dxa"/>
            <w:vAlign w:val="center"/>
          </w:tcPr>
          <w:p w14:paraId="49317D1B" w14:textId="77777777" w:rsidR="009C72FB" w:rsidRPr="009C72FB" w:rsidRDefault="00000000" w:rsidP="004A7144">
            <w:pPr>
              <w:pStyle w:val="ListParagraph"/>
              <w:ind w:left="0"/>
              <w:rPr>
                <w:rFonts w:ascii="Arial" w:hAnsi="Arial" w:cs="Arial"/>
                <w:color w:val="FF0000"/>
                <w:sz w:val="22"/>
                <w:szCs w:val="22"/>
              </w:rPr>
            </w:pPr>
            <m:oMathPara>
              <m:oMathParaPr>
                <m:jc m:val="left"/>
              </m:oMathParaPr>
              <m:oMath>
                <m:f>
                  <m:fPr>
                    <m:ctrlPr>
                      <w:rPr>
                        <w:rFonts w:ascii="Cambria Math" w:hAnsi="Cambria Math" w:cs="Arial"/>
                        <w:color w:val="FF0000"/>
                        <w:sz w:val="22"/>
                        <w:szCs w:val="22"/>
                      </w:rPr>
                    </m:ctrlPr>
                  </m:fPr>
                  <m:num>
                    <m:r>
                      <m:rPr>
                        <m:sty m:val="p"/>
                      </m:rPr>
                      <w:rPr>
                        <w:rFonts w:ascii="Cambria Math" w:hAnsi="Cambria Math" w:cs="Arial"/>
                        <w:color w:val="FF0000"/>
                        <w:sz w:val="22"/>
                        <w:szCs w:val="22"/>
                      </w:rPr>
                      <m:t>m</m:t>
                    </m:r>
                    <m:d>
                      <m:dPr>
                        <m:ctrlPr>
                          <w:rPr>
                            <w:rFonts w:ascii="Cambria Math" w:hAnsi="Cambria Math" w:cs="Arial"/>
                            <w:color w:val="FF0000"/>
                            <w:sz w:val="22"/>
                            <w:szCs w:val="22"/>
                          </w:rPr>
                        </m:ctrlPr>
                      </m:dPr>
                      <m:e>
                        <m:f>
                          <m:fPr>
                            <m:ctrlPr>
                              <w:rPr>
                                <w:rFonts w:ascii="Cambria Math" w:hAnsi="Cambria Math" w:cs="Arial"/>
                                <w:i/>
                                <w:color w:val="FF0000"/>
                                <w:sz w:val="22"/>
                                <w:szCs w:val="22"/>
                              </w:rPr>
                            </m:ctrlPr>
                          </m:fPr>
                          <m:num>
                            <m:r>
                              <w:rPr>
                                <w:rFonts w:ascii="Cambria Math" w:hAnsi="Cambria Math" w:cs="Arial"/>
                                <w:color w:val="FF0000"/>
                                <w:sz w:val="22"/>
                                <w:szCs w:val="22"/>
                              </w:rPr>
                              <m:t>E</m:t>
                            </m:r>
                          </m:num>
                          <m:den>
                            <m:r>
                              <w:rPr>
                                <w:rFonts w:ascii="Cambria Math" w:hAnsi="Cambria Math" w:cs="Arial"/>
                                <w:color w:val="FF0000"/>
                                <w:sz w:val="22"/>
                                <w:szCs w:val="22"/>
                              </w:rPr>
                              <m:t>B</m:t>
                            </m:r>
                          </m:den>
                        </m:f>
                      </m:e>
                    </m:d>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=Bq</m:t>
                </m:r>
              </m:oMath>
            </m:oMathPara>
          </w:p>
        </w:tc>
        <w:tc>
          <w:tcPr>
            <w:tcW w:w="1559" w:type="dxa"/>
            <w:vAlign w:val="center"/>
          </w:tcPr>
          <w:p w14:paraId="0A99546C"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2C4315B6" w14:textId="77777777" w:rsidTr="00B03083">
        <w:trPr>
          <w:trHeight w:val="693"/>
        </w:trPr>
        <w:tc>
          <w:tcPr>
            <w:tcW w:w="7922" w:type="dxa"/>
            <w:vAlign w:val="center"/>
          </w:tcPr>
          <w:p w14:paraId="6E4BB4CA" w14:textId="77777777" w:rsidR="009C72FB" w:rsidRPr="009C72FB" w:rsidRDefault="009C72FB" w:rsidP="004A7144">
            <w:pPr>
              <w:pStyle w:val="ListParagraph"/>
              <w:ind w:left="21"/>
              <w:rPr>
                <w:rFonts w:ascii="Arial" w:hAnsi="Arial" w:cs="Arial"/>
                <w:b/>
                <w:bCs/>
                <w:iCs/>
                <w:color w:val="FF0000"/>
                <w:sz w:val="22"/>
                <w:szCs w:val="22"/>
              </w:rPr>
            </w:pPr>
            <m:oMathPara>
              <m:oMathParaPr>
                <m:jc m:val="left"/>
              </m:oMathParaPr>
              <m:oMath>
                <m: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q</m:t>
                    </m:r>
                  </m:num>
                  <m:den>
                    <m:r>
                      <m:rPr>
                        <m:sty m:val="p"/>
                      </m:rPr>
                      <w:rPr>
                        <w:rFonts w:ascii="Cambria Math" w:hAnsi="Cambria Math" w:cs="Arial"/>
                        <w:color w:val="FF0000"/>
                        <w:sz w:val="22"/>
                        <w:szCs w:val="22"/>
                      </w:rPr>
                      <m:t>m</m:t>
                    </m:r>
                  </m:den>
                </m:f>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E</m:t>
                    </m:r>
                  </m:num>
                  <m:den>
                    <m:r>
                      <m:rPr>
                        <m:sty m:val="p"/>
                      </m:rPr>
                      <w:rPr>
                        <w:rFonts w:ascii="Cambria Math" w:hAnsi="Cambria Math" w:cs="Arial"/>
                        <w:color w:val="FF0000"/>
                        <w:sz w:val="22"/>
                        <w:szCs w:val="22"/>
                      </w:rPr>
                      <m:t>r</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B</m:t>
                        </m:r>
                      </m:e>
                      <m:sup>
                        <m:r>
                          <m:rPr>
                            <m:sty m:val="p"/>
                          </m:rPr>
                          <w:rPr>
                            <w:rFonts w:ascii="Cambria Math" w:hAnsi="Cambria Math" w:cs="Arial"/>
                            <w:color w:val="FF0000"/>
                            <w:sz w:val="22"/>
                            <w:szCs w:val="22"/>
                          </w:rPr>
                          <m:t>2</m:t>
                        </m:r>
                      </m:sup>
                    </m:sSup>
                  </m:den>
                </m:f>
              </m:oMath>
            </m:oMathPara>
          </w:p>
        </w:tc>
        <w:tc>
          <w:tcPr>
            <w:tcW w:w="1559" w:type="dxa"/>
            <w:vAlign w:val="center"/>
          </w:tcPr>
          <w:p w14:paraId="69639474" w14:textId="77777777" w:rsidR="009C72FB" w:rsidRPr="009C72FB" w:rsidRDefault="009C72FB" w:rsidP="004A7144">
            <w:pPr>
              <w:pStyle w:val="ListParagraph"/>
              <w:ind w:left="35"/>
              <w:jc w:val="center"/>
              <w:rPr>
                <w:rFonts w:ascii="Arial" w:hAnsi="Arial" w:cs="Arial"/>
                <w:color w:val="FF0000"/>
                <w:sz w:val="22"/>
                <w:szCs w:val="22"/>
              </w:rPr>
            </w:pPr>
            <w:r w:rsidRPr="009C72FB">
              <w:rPr>
                <w:rFonts w:ascii="Arial" w:hAnsi="Arial" w:cs="Arial"/>
                <w:color w:val="FF0000"/>
                <w:sz w:val="22"/>
                <w:szCs w:val="22"/>
              </w:rPr>
              <w:t>1 mark</w:t>
            </w:r>
          </w:p>
        </w:tc>
      </w:tr>
    </w:tbl>
    <w:p w14:paraId="24A4AC5A" w14:textId="77777777" w:rsidR="009C72FB" w:rsidRPr="009C72FB" w:rsidRDefault="009C72FB" w:rsidP="009C72FB">
      <w:pPr>
        <w:rPr>
          <w:rFonts w:ascii="Arial" w:hAnsi="Arial" w:cs="Arial"/>
          <w:sz w:val="22"/>
          <w:szCs w:val="22"/>
        </w:rPr>
      </w:pPr>
    </w:p>
    <w:p w14:paraId="4133E5A2" w14:textId="77777777" w:rsidR="0034425E" w:rsidRPr="0034425E" w:rsidRDefault="009C72FB" w:rsidP="0034425E">
      <w:pPr>
        <w:ind w:left="720" w:hanging="720"/>
        <w:rPr>
          <w:sz w:val="22"/>
          <w:szCs w:val="22"/>
        </w:rPr>
      </w:pPr>
      <w:r w:rsidRPr="009C72FB">
        <w:rPr>
          <w:rFonts w:ascii="Arial" w:hAnsi="Arial" w:cs="Arial"/>
          <w:sz w:val="22"/>
          <w:szCs w:val="22"/>
        </w:rPr>
        <w:t xml:space="preserve">f) </w:t>
      </w:r>
      <w:r w:rsidRPr="009C72FB">
        <w:rPr>
          <w:rFonts w:ascii="Arial" w:hAnsi="Arial" w:cs="Arial"/>
          <w:sz w:val="22"/>
          <w:szCs w:val="22"/>
        </w:rPr>
        <w:tab/>
      </w:r>
      <w:r w:rsidR="0034425E" w:rsidRPr="0034425E">
        <w:rPr>
          <w:rFonts w:ascii="Arial" w:hAnsi="Arial" w:cs="Arial"/>
          <w:sz w:val="22"/>
          <w:szCs w:val="22"/>
        </w:rPr>
        <w:t>Thomson calculated the charge to mass ratio for electrons to be 1.76 x 10</w:t>
      </w:r>
      <w:r w:rsidR="0034425E" w:rsidRPr="0034425E">
        <w:rPr>
          <w:rFonts w:ascii="Arial" w:hAnsi="Arial" w:cs="Arial"/>
          <w:sz w:val="22"/>
          <w:szCs w:val="22"/>
          <w:vertAlign w:val="superscript"/>
        </w:rPr>
        <w:t>11</w:t>
      </w:r>
      <w:r w:rsidR="0034425E" w:rsidRPr="0034425E">
        <w:rPr>
          <w:rFonts w:ascii="Arial" w:hAnsi="Arial" w:cs="Arial"/>
          <w:sz w:val="22"/>
          <w:szCs w:val="22"/>
        </w:rPr>
        <w:t xml:space="preserve"> C kg</w:t>
      </w:r>
      <w:r w:rsidR="0034425E" w:rsidRPr="0034425E">
        <w:rPr>
          <w:rFonts w:ascii="Arial" w:hAnsi="Arial" w:cs="Arial"/>
          <w:sz w:val="22"/>
          <w:szCs w:val="22"/>
          <w:vertAlign w:val="superscript"/>
        </w:rPr>
        <w:t>-1</w:t>
      </w:r>
      <w:r w:rsidR="0034425E" w:rsidRPr="0034425E">
        <w:rPr>
          <w:rFonts w:ascii="Arial" w:hAnsi="Arial" w:cs="Arial"/>
          <w:sz w:val="22"/>
          <w:szCs w:val="22"/>
        </w:rPr>
        <w:t xml:space="preserve"> – 1800 times larger than that for hydrogen ions. Explain how this experimental finding led him to the conclusion that these particles were subatomic.</w:t>
      </w:r>
    </w:p>
    <w:p w14:paraId="5C74CC3D" w14:textId="7EFD404E" w:rsidR="009C72FB" w:rsidRPr="009C72FB" w:rsidRDefault="009C72FB" w:rsidP="009C72FB">
      <w:pPr>
        <w:ind w:left="709" w:hanging="709"/>
        <w:rPr>
          <w:rFonts w:ascii="Arial" w:hAnsi="Arial" w:cs="Arial"/>
          <w:sz w:val="22"/>
          <w:szCs w:val="22"/>
        </w:rPr>
      </w:pPr>
    </w:p>
    <w:p w14:paraId="07CC2E4F" w14:textId="77777777" w:rsidR="009C72FB" w:rsidRPr="009C72FB" w:rsidRDefault="009C72FB" w:rsidP="009C72FB">
      <w:pPr>
        <w:pStyle w:val="ListParagraph"/>
        <w:ind w:hanging="720"/>
        <w:jc w:val="right"/>
        <w:rPr>
          <w:rFonts w:ascii="Arial" w:hAnsi="Arial" w:cs="Arial"/>
          <w:sz w:val="22"/>
          <w:szCs w:val="22"/>
        </w:rPr>
      </w:pPr>
      <w:r w:rsidRPr="009C72FB">
        <w:rPr>
          <w:rFonts w:ascii="Arial" w:hAnsi="Arial" w:cs="Arial"/>
          <w:sz w:val="22"/>
          <w:szCs w:val="22"/>
        </w:rPr>
        <w:t>(3)</w:t>
      </w:r>
    </w:p>
    <w:p w14:paraId="3F1940A0" w14:textId="77777777" w:rsidR="009C72FB" w:rsidRPr="009C72FB" w:rsidRDefault="009C72FB" w:rsidP="009C72FB">
      <w:pPr>
        <w:pStyle w:val="ListParagraph"/>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60AF85B2" w14:textId="77777777" w:rsidTr="00947D94">
        <w:trPr>
          <w:trHeight w:val="567"/>
        </w:trPr>
        <w:tc>
          <w:tcPr>
            <w:tcW w:w="7922" w:type="dxa"/>
            <w:vAlign w:val="center"/>
          </w:tcPr>
          <w:p w14:paraId="46D10F3E"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Electrons and hydrogen ions have the same magnitude charge.</w:t>
            </w:r>
          </w:p>
        </w:tc>
        <w:tc>
          <w:tcPr>
            <w:tcW w:w="1559" w:type="dxa"/>
            <w:vAlign w:val="center"/>
          </w:tcPr>
          <w:p w14:paraId="5D42A48C"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6F4C5D90" w14:textId="77777777" w:rsidTr="00947D94">
        <w:trPr>
          <w:trHeight w:val="567"/>
        </w:trPr>
        <w:tc>
          <w:tcPr>
            <w:tcW w:w="7922" w:type="dxa"/>
            <w:vAlign w:val="center"/>
          </w:tcPr>
          <w:p w14:paraId="48A8DAA6"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 xml:space="preserve">Hence, this means that electrons must be 1800 time lighter in mass than the hydrogen gas atoms that they originated from. </w:t>
            </w:r>
          </w:p>
        </w:tc>
        <w:tc>
          <w:tcPr>
            <w:tcW w:w="1559" w:type="dxa"/>
            <w:vAlign w:val="center"/>
          </w:tcPr>
          <w:p w14:paraId="10D8FC1B"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3B68ED3E" w14:textId="77777777" w:rsidTr="00947D94">
        <w:trPr>
          <w:trHeight w:val="567"/>
        </w:trPr>
        <w:tc>
          <w:tcPr>
            <w:tcW w:w="7922" w:type="dxa"/>
            <w:vAlign w:val="center"/>
          </w:tcPr>
          <w:p w14:paraId="5FAE61A2"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 xml:space="preserve">Given they are much smaller than these atoms and appear to originate from them, it can be concluded that they must be sub-atomic. </w:t>
            </w:r>
          </w:p>
        </w:tc>
        <w:tc>
          <w:tcPr>
            <w:tcW w:w="1559" w:type="dxa"/>
            <w:vAlign w:val="center"/>
          </w:tcPr>
          <w:p w14:paraId="3FE47BAA"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bl>
    <w:p w14:paraId="43623E1D" w14:textId="77777777" w:rsidR="009C72FB" w:rsidRPr="009C72FB" w:rsidRDefault="009C72FB" w:rsidP="009C72FB">
      <w:pPr>
        <w:pStyle w:val="ListParagraph"/>
        <w:rPr>
          <w:rFonts w:ascii="Arial" w:hAnsi="Arial" w:cs="Arial"/>
          <w:sz w:val="22"/>
          <w:szCs w:val="22"/>
        </w:rPr>
      </w:pPr>
    </w:p>
    <w:p w14:paraId="2AF5A92A" w14:textId="4F34D5AF" w:rsidR="009C72FB" w:rsidRPr="009C72FB" w:rsidRDefault="009C72FB" w:rsidP="009C72FB">
      <w:pPr>
        <w:pStyle w:val="ListParagraph"/>
        <w:ind w:hanging="720"/>
        <w:rPr>
          <w:rFonts w:ascii="Arial" w:hAnsi="Arial" w:cs="Arial"/>
          <w:sz w:val="22"/>
          <w:szCs w:val="22"/>
        </w:rPr>
      </w:pPr>
      <w:r w:rsidRPr="009C72FB">
        <w:rPr>
          <w:rFonts w:ascii="Arial" w:hAnsi="Arial" w:cs="Arial"/>
          <w:sz w:val="22"/>
          <w:szCs w:val="22"/>
        </w:rPr>
        <w:t xml:space="preserve">g) </w:t>
      </w:r>
      <w:r w:rsidRPr="009C72FB">
        <w:rPr>
          <w:rFonts w:ascii="Arial" w:hAnsi="Arial" w:cs="Arial"/>
          <w:sz w:val="22"/>
          <w:szCs w:val="22"/>
        </w:rPr>
        <w:tab/>
        <w:t>The electron is a ‘fundamental’ particle; the proton is a ‘composite</w:t>
      </w:r>
      <w:r w:rsidR="00697014">
        <w:rPr>
          <w:rFonts w:ascii="Arial" w:hAnsi="Arial" w:cs="Arial"/>
          <w:sz w:val="22"/>
          <w:szCs w:val="22"/>
        </w:rPr>
        <w:t>’</w:t>
      </w:r>
      <w:r w:rsidRPr="009C72FB">
        <w:rPr>
          <w:rFonts w:ascii="Arial" w:hAnsi="Arial" w:cs="Arial"/>
          <w:sz w:val="22"/>
          <w:szCs w:val="22"/>
        </w:rPr>
        <w:t xml:space="preserve"> particle. State the difference between these two types of particles. </w:t>
      </w:r>
    </w:p>
    <w:p w14:paraId="2D6786CD" w14:textId="3A58CC41" w:rsidR="009C72FB" w:rsidRDefault="009C72FB" w:rsidP="009C72FB">
      <w:pPr>
        <w:jc w:val="right"/>
        <w:rPr>
          <w:rFonts w:ascii="Arial" w:hAnsi="Arial" w:cs="Arial"/>
          <w:sz w:val="22"/>
          <w:szCs w:val="22"/>
        </w:rPr>
      </w:pPr>
      <w:r w:rsidRPr="009C72FB">
        <w:rPr>
          <w:rFonts w:ascii="Arial" w:hAnsi="Arial" w:cs="Arial"/>
          <w:sz w:val="22"/>
          <w:szCs w:val="22"/>
        </w:rPr>
        <w:t>(1)</w:t>
      </w:r>
    </w:p>
    <w:p w14:paraId="7BA0B89E" w14:textId="77777777" w:rsidR="00947D94" w:rsidRPr="009C72FB" w:rsidRDefault="00947D94" w:rsidP="009C72FB">
      <w:pPr>
        <w:jc w:val="right"/>
        <w:rPr>
          <w:rFonts w:ascii="Arial" w:hAnsi="Arial" w:cs="Arial"/>
          <w:sz w:val="22"/>
          <w:szCs w:val="22"/>
        </w:rPr>
      </w:pPr>
    </w:p>
    <w:tbl>
      <w:tblPr>
        <w:tblStyle w:val="TableGrid"/>
        <w:tblW w:w="9497" w:type="dxa"/>
        <w:tblInd w:w="704" w:type="dxa"/>
        <w:tblLook w:val="04A0" w:firstRow="1" w:lastRow="0" w:firstColumn="1" w:lastColumn="0" w:noHBand="0" w:noVBand="1"/>
      </w:tblPr>
      <w:tblGrid>
        <w:gridCol w:w="7938"/>
        <w:gridCol w:w="1559"/>
      </w:tblGrid>
      <w:tr w:rsidR="009C72FB" w:rsidRPr="009C72FB" w14:paraId="0A93AD3F" w14:textId="77777777" w:rsidTr="00947D94">
        <w:trPr>
          <w:trHeight w:val="567"/>
        </w:trPr>
        <w:tc>
          <w:tcPr>
            <w:tcW w:w="7938" w:type="dxa"/>
            <w:vAlign w:val="center"/>
          </w:tcPr>
          <w:p w14:paraId="77AB3871" w14:textId="77777777" w:rsidR="009C72FB" w:rsidRPr="009C72FB" w:rsidRDefault="009C72FB" w:rsidP="004A7144">
            <w:pPr>
              <w:rPr>
                <w:rFonts w:ascii="Arial" w:hAnsi="Arial" w:cs="Arial"/>
                <w:color w:val="FF0000"/>
                <w:sz w:val="22"/>
                <w:szCs w:val="22"/>
              </w:rPr>
            </w:pPr>
            <w:r w:rsidRPr="009C72FB">
              <w:rPr>
                <w:rFonts w:ascii="Arial" w:hAnsi="Arial" w:cs="Arial"/>
                <w:color w:val="FF0000"/>
                <w:sz w:val="22"/>
                <w:szCs w:val="22"/>
              </w:rPr>
              <w:t xml:space="preserve">A fundamental particle has no internal structure; a composite particle consists of a combination of fundamental particles. </w:t>
            </w:r>
          </w:p>
        </w:tc>
        <w:tc>
          <w:tcPr>
            <w:tcW w:w="1559" w:type="dxa"/>
            <w:vAlign w:val="center"/>
          </w:tcPr>
          <w:p w14:paraId="7EA13C4F" w14:textId="77777777" w:rsidR="009C72FB" w:rsidRPr="009C72FB" w:rsidRDefault="009C72FB" w:rsidP="004A7144">
            <w:pPr>
              <w:jc w:val="center"/>
              <w:rPr>
                <w:rFonts w:ascii="Arial" w:hAnsi="Arial" w:cs="Arial"/>
                <w:color w:val="FF0000"/>
                <w:sz w:val="22"/>
                <w:szCs w:val="22"/>
              </w:rPr>
            </w:pPr>
            <w:r w:rsidRPr="009C72FB">
              <w:rPr>
                <w:rFonts w:ascii="Arial" w:hAnsi="Arial" w:cs="Arial"/>
                <w:color w:val="FF0000"/>
                <w:sz w:val="22"/>
                <w:szCs w:val="22"/>
              </w:rPr>
              <w:t>1 mark</w:t>
            </w:r>
          </w:p>
        </w:tc>
      </w:tr>
    </w:tbl>
    <w:p w14:paraId="5E69F7D1" w14:textId="77777777" w:rsidR="009C72FB" w:rsidRPr="009C72FB" w:rsidRDefault="009C72FB" w:rsidP="009C72FB">
      <w:pPr>
        <w:rPr>
          <w:rFonts w:ascii="Arial" w:hAnsi="Arial" w:cs="Arial"/>
          <w:sz w:val="22"/>
          <w:szCs w:val="22"/>
        </w:rPr>
      </w:pPr>
    </w:p>
    <w:p w14:paraId="2254F407" w14:textId="237139DF" w:rsidR="009C72FB" w:rsidRPr="009C72FB" w:rsidRDefault="009C72FB" w:rsidP="009C72FB">
      <w:pPr>
        <w:pStyle w:val="ListParagraph"/>
        <w:ind w:hanging="720"/>
        <w:rPr>
          <w:rFonts w:ascii="Arial" w:hAnsi="Arial" w:cs="Arial"/>
          <w:sz w:val="22"/>
          <w:szCs w:val="22"/>
        </w:rPr>
      </w:pPr>
      <w:r w:rsidRPr="009C72FB">
        <w:rPr>
          <w:rFonts w:ascii="Arial" w:hAnsi="Arial" w:cs="Arial"/>
          <w:sz w:val="22"/>
          <w:szCs w:val="22"/>
        </w:rPr>
        <w:t xml:space="preserve">h) </w:t>
      </w:r>
      <w:r w:rsidRPr="009C72FB">
        <w:rPr>
          <w:rFonts w:ascii="Arial" w:hAnsi="Arial" w:cs="Arial"/>
          <w:sz w:val="22"/>
          <w:szCs w:val="22"/>
        </w:rPr>
        <w:tab/>
        <w:t xml:space="preserve">The </w:t>
      </w:r>
      <w:r w:rsidR="00C71316" w:rsidRPr="009C72FB">
        <w:rPr>
          <w:rFonts w:ascii="Arial" w:hAnsi="Arial" w:cs="Arial"/>
          <w:sz w:val="22"/>
          <w:szCs w:val="22"/>
        </w:rPr>
        <w:t xml:space="preserve">charge </w:t>
      </w:r>
      <w:r w:rsidR="00C71316">
        <w:rPr>
          <w:rFonts w:ascii="Arial" w:hAnsi="Arial" w:cs="Arial"/>
          <w:sz w:val="22"/>
          <w:szCs w:val="22"/>
        </w:rPr>
        <w:t xml:space="preserve">on the </w:t>
      </w:r>
      <w:r w:rsidRPr="009C72FB">
        <w:rPr>
          <w:rFonts w:ascii="Arial" w:hAnsi="Arial" w:cs="Arial"/>
          <w:sz w:val="22"/>
          <w:szCs w:val="22"/>
        </w:rPr>
        <w:t xml:space="preserve">electron and proton </w:t>
      </w:r>
      <w:r w:rsidR="00C71316">
        <w:rPr>
          <w:rFonts w:ascii="Arial" w:hAnsi="Arial" w:cs="Arial"/>
          <w:sz w:val="22"/>
          <w:szCs w:val="22"/>
        </w:rPr>
        <w:t>is</w:t>
      </w:r>
      <w:r w:rsidRPr="009C72FB">
        <w:rPr>
          <w:rFonts w:ascii="Arial" w:hAnsi="Arial" w:cs="Arial"/>
          <w:sz w:val="22"/>
          <w:szCs w:val="22"/>
        </w:rPr>
        <w:t xml:space="preserve"> the same </w:t>
      </w:r>
      <w:r w:rsidR="003A4167">
        <w:rPr>
          <w:rFonts w:ascii="Arial" w:hAnsi="Arial" w:cs="Arial"/>
          <w:sz w:val="22"/>
          <w:szCs w:val="22"/>
        </w:rPr>
        <w:t xml:space="preserve">in </w:t>
      </w:r>
      <w:r w:rsidRPr="009C72FB">
        <w:rPr>
          <w:rFonts w:ascii="Arial" w:hAnsi="Arial" w:cs="Arial"/>
          <w:sz w:val="22"/>
          <w:szCs w:val="22"/>
        </w:rPr>
        <w:t>magnitude</w:t>
      </w:r>
      <w:r w:rsidR="00C71316">
        <w:rPr>
          <w:rFonts w:ascii="Arial" w:hAnsi="Arial" w:cs="Arial"/>
          <w:sz w:val="22"/>
          <w:szCs w:val="22"/>
        </w:rPr>
        <w:t>,</w:t>
      </w:r>
      <w:r w:rsidRPr="009C72FB">
        <w:rPr>
          <w:rFonts w:ascii="Arial" w:hAnsi="Arial" w:cs="Arial"/>
          <w:sz w:val="22"/>
          <w:szCs w:val="22"/>
        </w:rPr>
        <w:t xml:space="preserve"> but opposite </w:t>
      </w:r>
      <w:r w:rsidR="00C71316">
        <w:rPr>
          <w:rFonts w:ascii="Arial" w:hAnsi="Arial" w:cs="Arial"/>
          <w:sz w:val="22"/>
          <w:szCs w:val="22"/>
        </w:rPr>
        <w:t>in polarity</w:t>
      </w:r>
      <w:r w:rsidRPr="009C72FB">
        <w:rPr>
          <w:rFonts w:ascii="Arial" w:hAnsi="Arial" w:cs="Arial"/>
          <w:sz w:val="22"/>
          <w:szCs w:val="22"/>
        </w:rPr>
        <w:t xml:space="preserve">. Explain this statement. As part of your answer describe the </w:t>
      </w:r>
      <w:r w:rsidR="0047305C">
        <w:rPr>
          <w:rFonts w:ascii="Arial" w:hAnsi="Arial" w:cs="Arial"/>
          <w:sz w:val="22"/>
          <w:szCs w:val="22"/>
        </w:rPr>
        <w:t xml:space="preserve">quark </w:t>
      </w:r>
      <w:r w:rsidRPr="009C72FB">
        <w:rPr>
          <w:rFonts w:ascii="Arial" w:hAnsi="Arial" w:cs="Arial"/>
          <w:sz w:val="22"/>
          <w:szCs w:val="22"/>
        </w:rPr>
        <w:t xml:space="preserve">structure of a proton. </w:t>
      </w:r>
    </w:p>
    <w:p w14:paraId="302287FC" w14:textId="77777777" w:rsidR="009C72FB" w:rsidRPr="009C72FB" w:rsidRDefault="009C72FB" w:rsidP="009C72FB">
      <w:pPr>
        <w:pStyle w:val="ListParagraph"/>
        <w:ind w:hanging="720"/>
        <w:jc w:val="right"/>
        <w:rPr>
          <w:rFonts w:ascii="Arial" w:hAnsi="Arial" w:cs="Arial"/>
          <w:sz w:val="22"/>
          <w:szCs w:val="22"/>
        </w:rPr>
      </w:pPr>
      <w:r w:rsidRPr="009C72FB">
        <w:rPr>
          <w:rFonts w:ascii="Arial" w:hAnsi="Arial" w:cs="Arial"/>
          <w:sz w:val="22"/>
          <w:szCs w:val="22"/>
        </w:rPr>
        <w:t>(3)</w:t>
      </w:r>
    </w:p>
    <w:p w14:paraId="37C7A76A" w14:textId="77777777" w:rsidR="009C72FB" w:rsidRPr="009C72FB" w:rsidRDefault="009C72FB" w:rsidP="009C72FB">
      <w:pPr>
        <w:pStyle w:val="ListParagraph"/>
        <w:ind w:hanging="720"/>
        <w:jc w:val="right"/>
        <w:rPr>
          <w:rFonts w:ascii="Arial" w:hAnsi="Arial" w:cs="Arial"/>
          <w:sz w:val="22"/>
          <w:szCs w:val="22"/>
        </w:rPr>
      </w:pPr>
    </w:p>
    <w:tbl>
      <w:tblPr>
        <w:tblStyle w:val="TableGrid"/>
        <w:tblW w:w="9481" w:type="dxa"/>
        <w:tblInd w:w="720" w:type="dxa"/>
        <w:tblLook w:val="04A0" w:firstRow="1" w:lastRow="0" w:firstColumn="1" w:lastColumn="0" w:noHBand="0" w:noVBand="1"/>
      </w:tblPr>
      <w:tblGrid>
        <w:gridCol w:w="7922"/>
        <w:gridCol w:w="1559"/>
      </w:tblGrid>
      <w:tr w:rsidR="009C72FB" w:rsidRPr="009C72FB" w14:paraId="2B59CAE7" w14:textId="77777777" w:rsidTr="00947D94">
        <w:trPr>
          <w:trHeight w:val="567"/>
        </w:trPr>
        <w:tc>
          <w:tcPr>
            <w:tcW w:w="7922" w:type="dxa"/>
            <w:vAlign w:val="center"/>
          </w:tcPr>
          <w:p w14:paraId="016E5152"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A proton consists of two up quarks and one down quark (</w:t>
            </w:r>
            <w:proofErr w:type="spellStart"/>
            <w:r w:rsidRPr="009C72FB">
              <w:rPr>
                <w:rFonts w:ascii="Arial" w:hAnsi="Arial" w:cs="Arial"/>
                <w:color w:val="FF0000"/>
                <w:sz w:val="22"/>
                <w:szCs w:val="22"/>
              </w:rPr>
              <w:t>uud</w:t>
            </w:r>
            <w:proofErr w:type="spellEnd"/>
            <w:r w:rsidRPr="009C72FB">
              <w:rPr>
                <w:rFonts w:ascii="Arial" w:hAnsi="Arial" w:cs="Arial"/>
                <w:color w:val="FF0000"/>
                <w:sz w:val="22"/>
                <w:szCs w:val="22"/>
              </w:rPr>
              <w:t xml:space="preserve">). </w:t>
            </w:r>
          </w:p>
        </w:tc>
        <w:tc>
          <w:tcPr>
            <w:tcW w:w="1559" w:type="dxa"/>
            <w:vAlign w:val="center"/>
          </w:tcPr>
          <w:p w14:paraId="00327908"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12B8D8D9" w14:textId="77777777" w:rsidTr="00947D94">
        <w:trPr>
          <w:trHeight w:val="567"/>
        </w:trPr>
        <w:tc>
          <w:tcPr>
            <w:tcW w:w="7922" w:type="dxa"/>
            <w:vAlign w:val="center"/>
          </w:tcPr>
          <w:p w14:paraId="2EC9B83A"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The charge on the proton = (+</w:t>
            </w:r>
            <w:r w:rsidRPr="009C72FB">
              <w:rPr>
                <w:rFonts w:ascii="Arial" w:hAnsi="Arial" w:cs="Arial"/>
                <w:color w:val="FF0000"/>
                <w:sz w:val="22"/>
                <w:szCs w:val="22"/>
                <w:vertAlign w:val="superscript"/>
              </w:rPr>
              <w:t>2</w:t>
            </w:r>
            <w:r w:rsidRPr="009C72FB">
              <w:rPr>
                <w:rFonts w:ascii="Arial" w:hAnsi="Arial" w:cs="Arial"/>
                <w:color w:val="FF0000"/>
                <w:sz w:val="22"/>
                <w:szCs w:val="22"/>
              </w:rPr>
              <w:t>/</w:t>
            </w:r>
            <w:r w:rsidRPr="009C72FB">
              <w:rPr>
                <w:rFonts w:ascii="Arial" w:hAnsi="Arial" w:cs="Arial"/>
                <w:color w:val="FF0000"/>
                <w:sz w:val="22"/>
                <w:szCs w:val="22"/>
                <w:vertAlign w:val="subscript"/>
              </w:rPr>
              <w:t>3</w:t>
            </w:r>
            <w:r w:rsidRPr="009C72FB">
              <w:rPr>
                <w:rFonts w:ascii="Arial" w:hAnsi="Arial" w:cs="Arial"/>
                <w:color w:val="FF0000"/>
                <w:sz w:val="22"/>
                <w:szCs w:val="22"/>
              </w:rPr>
              <w:t>) + (+</w:t>
            </w:r>
            <w:r w:rsidRPr="009C72FB">
              <w:rPr>
                <w:rFonts w:ascii="Arial" w:hAnsi="Arial" w:cs="Arial"/>
                <w:color w:val="FF0000"/>
                <w:sz w:val="22"/>
                <w:szCs w:val="22"/>
                <w:vertAlign w:val="superscript"/>
              </w:rPr>
              <w:t>2</w:t>
            </w:r>
            <w:r w:rsidRPr="009C72FB">
              <w:rPr>
                <w:rFonts w:ascii="Arial" w:hAnsi="Arial" w:cs="Arial"/>
                <w:color w:val="FF0000"/>
                <w:sz w:val="22"/>
                <w:szCs w:val="22"/>
              </w:rPr>
              <w:t>/</w:t>
            </w:r>
            <w:r w:rsidRPr="009C72FB">
              <w:rPr>
                <w:rFonts w:ascii="Arial" w:hAnsi="Arial" w:cs="Arial"/>
                <w:color w:val="FF0000"/>
                <w:sz w:val="22"/>
                <w:szCs w:val="22"/>
                <w:vertAlign w:val="subscript"/>
              </w:rPr>
              <w:t>3</w:t>
            </w:r>
            <w:r w:rsidRPr="009C72FB">
              <w:rPr>
                <w:rFonts w:ascii="Arial" w:hAnsi="Arial" w:cs="Arial"/>
                <w:color w:val="FF0000"/>
                <w:sz w:val="22"/>
                <w:szCs w:val="22"/>
              </w:rPr>
              <w:t>) + (-</w:t>
            </w:r>
            <w:r w:rsidRPr="009C72FB">
              <w:rPr>
                <w:rFonts w:ascii="Arial" w:hAnsi="Arial" w:cs="Arial"/>
                <w:color w:val="FF0000"/>
                <w:sz w:val="22"/>
                <w:szCs w:val="22"/>
                <w:vertAlign w:val="superscript"/>
              </w:rPr>
              <w:t>1</w:t>
            </w:r>
            <w:r w:rsidRPr="009C72FB">
              <w:rPr>
                <w:rFonts w:ascii="Arial" w:hAnsi="Arial" w:cs="Arial"/>
                <w:color w:val="FF0000"/>
                <w:sz w:val="22"/>
                <w:szCs w:val="22"/>
              </w:rPr>
              <w:t>/</w:t>
            </w:r>
            <w:r w:rsidRPr="009C72FB">
              <w:rPr>
                <w:rFonts w:ascii="Arial" w:hAnsi="Arial" w:cs="Arial"/>
                <w:color w:val="FF0000"/>
                <w:sz w:val="22"/>
                <w:szCs w:val="22"/>
                <w:vertAlign w:val="subscript"/>
              </w:rPr>
              <w:t>3</w:t>
            </w:r>
            <w:r w:rsidRPr="009C72FB">
              <w:rPr>
                <w:rFonts w:ascii="Arial" w:hAnsi="Arial" w:cs="Arial"/>
                <w:color w:val="FF0000"/>
                <w:sz w:val="22"/>
                <w:szCs w:val="22"/>
              </w:rPr>
              <w:t>) = +1</w:t>
            </w:r>
          </w:p>
        </w:tc>
        <w:tc>
          <w:tcPr>
            <w:tcW w:w="1559" w:type="dxa"/>
            <w:vAlign w:val="center"/>
          </w:tcPr>
          <w:p w14:paraId="0BAD4EE8"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r w:rsidR="009C72FB" w:rsidRPr="009C72FB" w14:paraId="2B8D2E66" w14:textId="77777777" w:rsidTr="00947D94">
        <w:trPr>
          <w:trHeight w:val="567"/>
        </w:trPr>
        <w:tc>
          <w:tcPr>
            <w:tcW w:w="7922" w:type="dxa"/>
            <w:vAlign w:val="center"/>
          </w:tcPr>
          <w:p w14:paraId="5863CA02" w14:textId="77777777" w:rsidR="009C72FB" w:rsidRPr="009C72FB" w:rsidRDefault="009C72FB" w:rsidP="004A7144">
            <w:pPr>
              <w:pStyle w:val="ListParagraph"/>
              <w:ind w:left="0"/>
              <w:rPr>
                <w:rFonts w:ascii="Arial" w:hAnsi="Arial" w:cs="Arial"/>
                <w:color w:val="FF0000"/>
                <w:sz w:val="22"/>
                <w:szCs w:val="22"/>
              </w:rPr>
            </w:pPr>
            <w:r w:rsidRPr="009C72FB">
              <w:rPr>
                <w:rFonts w:ascii="Arial" w:hAnsi="Arial" w:cs="Arial"/>
                <w:color w:val="FF0000"/>
                <w:sz w:val="22"/>
                <w:szCs w:val="22"/>
              </w:rPr>
              <w:t xml:space="preserve">Charge on an electron = -1; therefore, magnitude of charge on a proton and an electron are equal in magnitude. </w:t>
            </w:r>
          </w:p>
        </w:tc>
        <w:tc>
          <w:tcPr>
            <w:tcW w:w="1559" w:type="dxa"/>
            <w:vAlign w:val="center"/>
          </w:tcPr>
          <w:p w14:paraId="07498C04" w14:textId="77777777" w:rsidR="009C72FB" w:rsidRPr="009C72FB" w:rsidRDefault="009C72FB" w:rsidP="004A7144">
            <w:pPr>
              <w:pStyle w:val="ListParagraph"/>
              <w:ind w:left="0"/>
              <w:jc w:val="center"/>
              <w:rPr>
                <w:rFonts w:ascii="Arial" w:hAnsi="Arial" w:cs="Arial"/>
                <w:color w:val="FF0000"/>
                <w:sz w:val="22"/>
                <w:szCs w:val="22"/>
              </w:rPr>
            </w:pPr>
            <w:r w:rsidRPr="009C72FB">
              <w:rPr>
                <w:rFonts w:ascii="Arial" w:hAnsi="Arial" w:cs="Arial"/>
                <w:color w:val="FF0000"/>
                <w:sz w:val="22"/>
                <w:szCs w:val="22"/>
              </w:rPr>
              <w:t>1 mark</w:t>
            </w:r>
          </w:p>
        </w:tc>
      </w:tr>
    </w:tbl>
    <w:p w14:paraId="6AB55D92" w14:textId="77777777" w:rsidR="009C72FB" w:rsidRDefault="009C72FB" w:rsidP="009C72FB">
      <w:pPr>
        <w:rPr>
          <w:rFonts w:ascii="Arial" w:hAnsi="Arial" w:cs="Arial"/>
          <w:b/>
          <w:bCs/>
          <w:sz w:val="22"/>
          <w:szCs w:val="22"/>
          <w:lang w:val="en-GB"/>
        </w:rPr>
      </w:pPr>
    </w:p>
    <w:p w14:paraId="168451A5" w14:textId="77777777" w:rsidR="004756C3" w:rsidRPr="004756C3" w:rsidRDefault="004756C3" w:rsidP="004756C3">
      <w:pPr>
        <w:rPr>
          <w:rFonts w:ascii="Arial" w:hAnsi="Arial" w:cs="Arial"/>
          <w:b/>
          <w:bCs/>
          <w:sz w:val="22"/>
          <w:szCs w:val="22"/>
          <w:lang w:val="en-GB"/>
        </w:rPr>
      </w:pPr>
    </w:p>
    <w:p w14:paraId="0C07A7FA" w14:textId="77777777" w:rsidR="004756C3" w:rsidRPr="00AD0DB7" w:rsidRDefault="004756C3" w:rsidP="00FA0B53">
      <w:pPr>
        <w:rPr>
          <w:rFonts w:ascii="Arial" w:hAnsi="Arial" w:cs="Arial"/>
          <w:b/>
          <w:sz w:val="22"/>
          <w:szCs w:val="22"/>
        </w:rPr>
      </w:pPr>
    </w:p>
    <w:p w14:paraId="1976D5F9" w14:textId="77777777" w:rsidR="00AB7227" w:rsidRPr="00310885" w:rsidRDefault="00AB7227" w:rsidP="00310885">
      <w:pPr>
        <w:rPr>
          <w:rFonts w:ascii="Arial" w:hAnsi="Arial" w:cs="Arial"/>
          <w:sz w:val="22"/>
          <w:szCs w:val="22"/>
          <w:lang w:val="en-GB"/>
        </w:rPr>
      </w:pPr>
    </w:p>
    <w:bookmarkEnd w:id="21"/>
    <w:p w14:paraId="31632E24" w14:textId="77777777" w:rsidR="00607048" w:rsidRPr="00E0382B" w:rsidRDefault="00607048" w:rsidP="00607048">
      <w:pPr>
        <w:tabs>
          <w:tab w:val="left" w:pos="567"/>
        </w:tabs>
        <w:spacing w:line="276" w:lineRule="auto"/>
        <w:rPr>
          <w:rFonts w:ascii="Arial" w:hAnsi="Arial" w:cs="Arial"/>
          <w:color w:val="000000" w:themeColor="text1"/>
          <w:sz w:val="22"/>
          <w:szCs w:val="22"/>
        </w:rPr>
      </w:pPr>
    </w:p>
    <w:p w14:paraId="44EDECAD" w14:textId="68C7831D" w:rsidR="00607048" w:rsidRPr="00E0382B" w:rsidRDefault="00607048" w:rsidP="00607048">
      <w:pPr>
        <w:tabs>
          <w:tab w:val="left" w:pos="567"/>
        </w:tabs>
        <w:ind w:left="500" w:hanging="500"/>
        <w:jc w:val="center"/>
        <w:rPr>
          <w:rFonts w:ascii="Arial" w:hAnsi="Arial" w:cs="Arial"/>
          <w:b/>
          <w:color w:val="000000" w:themeColor="text1"/>
          <w:sz w:val="22"/>
          <w:szCs w:val="22"/>
        </w:rPr>
      </w:pPr>
      <w:bookmarkStart w:id="22" w:name="_Hlk16368913"/>
      <w:r w:rsidRPr="00E0382B">
        <w:rPr>
          <w:rFonts w:ascii="Arial" w:hAnsi="Arial" w:cs="Arial"/>
          <w:b/>
          <w:color w:val="000000" w:themeColor="text1"/>
          <w:sz w:val="22"/>
          <w:szCs w:val="22"/>
        </w:rPr>
        <w:t>END OF EXAMINATIO</w:t>
      </w:r>
      <w:r w:rsidR="00185395">
        <w:rPr>
          <w:rFonts w:ascii="Arial" w:hAnsi="Arial" w:cs="Arial"/>
          <w:b/>
          <w:color w:val="000000" w:themeColor="text1"/>
          <w:sz w:val="22"/>
          <w:szCs w:val="22"/>
        </w:rPr>
        <w:t>N</w:t>
      </w:r>
      <w:bookmarkEnd w:id="22"/>
    </w:p>
    <w:sectPr w:rsidR="00607048" w:rsidRPr="00E0382B" w:rsidSect="00A00095">
      <w:footerReference w:type="even" r:id="rId20"/>
      <w:footerReference w:type="default" r:id="rId21"/>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CD63" w14:textId="77777777" w:rsidR="004657B0" w:rsidRDefault="004657B0" w:rsidP="00044995">
      <w:r>
        <w:separator/>
      </w:r>
    </w:p>
  </w:endnote>
  <w:endnote w:type="continuationSeparator" w:id="0">
    <w:p w14:paraId="39BFF110" w14:textId="77777777" w:rsidR="004657B0" w:rsidRDefault="004657B0"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綰ᖯ"/>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6712"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6F9FD29A" w14:textId="2D8C47C2" w:rsidR="0063592D" w:rsidRPr="00CD732C" w:rsidRDefault="00A558C0" w:rsidP="00A00095">
    <w:pPr>
      <w:pStyle w:val="Footer"/>
      <w:tabs>
        <w:tab w:val="clear" w:pos="4680"/>
        <w:tab w:val="clear" w:pos="9360"/>
        <w:tab w:val="center" w:pos="4820"/>
        <w:tab w:val="right" w:pos="9639"/>
      </w:tabs>
      <w:jc w:val="center"/>
      <w:rPr>
        <w:vanish/>
      </w:rPr>
    </w:pPr>
    <w:r>
      <w:rPr>
        <w:rFonts w:ascii="Arial" w:hAnsi="Arial" w:cs="Arial"/>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6001" w14:textId="77777777" w:rsidR="0063592D" w:rsidRPr="003736CE" w:rsidRDefault="0063592D" w:rsidP="00A00095">
    <w:pPr>
      <w:pStyle w:val="Footer"/>
      <w:tabs>
        <w:tab w:val="clear" w:pos="9360"/>
        <w:tab w:val="right" w:pos="10205"/>
      </w:tabs>
      <w:rPr>
        <w:u w:val="single"/>
      </w:rPr>
    </w:pPr>
    <w:bookmarkStart w:id="0" w:name="_Hlk16367870"/>
    <w:r>
      <w:rPr>
        <w:u w:val="single"/>
      </w:rPr>
      <w:tab/>
    </w:r>
    <w:r>
      <w:rPr>
        <w:u w:val="single"/>
      </w:rPr>
      <w:tab/>
    </w:r>
  </w:p>
  <w:p w14:paraId="2901B75E" w14:textId="77777777" w:rsidR="0063592D" w:rsidRPr="000D16E5" w:rsidRDefault="0063592D"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41E4630C"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6C77" w14:textId="77777777" w:rsidR="00A558C0" w:rsidRDefault="00A558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75DB" w14:textId="77777777" w:rsidR="00A558C0" w:rsidRPr="003736CE" w:rsidRDefault="00A558C0" w:rsidP="00A558C0">
    <w:pPr>
      <w:pStyle w:val="Footer"/>
      <w:tabs>
        <w:tab w:val="clear" w:pos="9360"/>
        <w:tab w:val="right" w:pos="10205"/>
      </w:tabs>
      <w:rPr>
        <w:u w:val="single"/>
      </w:rPr>
    </w:pPr>
    <w:r>
      <w:rPr>
        <w:u w:val="single"/>
      </w:rPr>
      <w:tab/>
    </w:r>
    <w:r>
      <w:rPr>
        <w:u w:val="single"/>
      </w:rPr>
      <w:tab/>
    </w:r>
  </w:p>
  <w:p w14:paraId="10C91C37" w14:textId="77777777" w:rsidR="00A558C0" w:rsidRPr="00CD732C" w:rsidRDefault="00A558C0" w:rsidP="00A558C0">
    <w:pPr>
      <w:pStyle w:val="Footer"/>
      <w:tabs>
        <w:tab w:val="clear" w:pos="4680"/>
        <w:tab w:val="clear" w:pos="9360"/>
        <w:tab w:val="center" w:pos="4820"/>
        <w:tab w:val="right" w:pos="9639"/>
      </w:tabs>
      <w:jc w:val="center"/>
      <w:rPr>
        <w:vanish/>
      </w:rPr>
    </w:pPr>
    <w:r>
      <w:rPr>
        <w:rFonts w:ascii="Arial" w:hAnsi="Arial" w:cs="Arial"/>
      </w:rPr>
      <w:t>©WATP</w:t>
    </w:r>
  </w:p>
  <w:p w14:paraId="1FDBA1F4"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48D6" w14:textId="77777777" w:rsidR="00A558C0" w:rsidRPr="003736CE" w:rsidRDefault="00A558C0" w:rsidP="00A558C0">
    <w:pPr>
      <w:pStyle w:val="Footer"/>
      <w:tabs>
        <w:tab w:val="clear" w:pos="9360"/>
        <w:tab w:val="right" w:pos="10205"/>
      </w:tabs>
      <w:rPr>
        <w:u w:val="single"/>
      </w:rPr>
    </w:pPr>
    <w:r>
      <w:rPr>
        <w:u w:val="single"/>
      </w:rPr>
      <w:tab/>
    </w:r>
    <w:r>
      <w:rPr>
        <w:u w:val="single"/>
      </w:rPr>
      <w:tab/>
    </w:r>
  </w:p>
  <w:p w14:paraId="69B2EF04" w14:textId="77777777" w:rsidR="00A558C0" w:rsidRPr="00CD732C" w:rsidRDefault="00A558C0" w:rsidP="00A558C0">
    <w:pPr>
      <w:pStyle w:val="Footer"/>
      <w:tabs>
        <w:tab w:val="clear" w:pos="4680"/>
        <w:tab w:val="clear" w:pos="9360"/>
        <w:tab w:val="center" w:pos="4820"/>
        <w:tab w:val="right" w:pos="9639"/>
      </w:tabs>
      <w:jc w:val="center"/>
      <w:rPr>
        <w:vanish/>
      </w:rPr>
    </w:pPr>
    <w:r>
      <w:rPr>
        <w:rFonts w:ascii="Arial" w:hAnsi="Arial" w:cs="Arial"/>
      </w:rPr>
      <w:t>©WATP</w:t>
    </w:r>
  </w:p>
  <w:p w14:paraId="30191DBE"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F1C63" w14:textId="77777777" w:rsidR="004657B0" w:rsidRDefault="004657B0" w:rsidP="00044995">
      <w:r>
        <w:separator/>
      </w:r>
    </w:p>
  </w:footnote>
  <w:footnote w:type="continuationSeparator" w:id="0">
    <w:p w14:paraId="56A8725F" w14:textId="77777777" w:rsidR="004657B0" w:rsidRDefault="004657B0"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Content>
      <w:p w14:paraId="2AB69BC7" w14:textId="66C73379" w:rsidR="0063592D" w:rsidRDefault="0063592D"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sidR="00A558C0">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3</w:t>
        </w:r>
        <w:r w:rsidR="00A558C0">
          <w:rPr>
            <w:rFonts w:ascii="Arial" w:hAnsi="Arial" w:cs="Arial"/>
            <w:bCs/>
            <w:sz w:val="22"/>
            <w:szCs w:val="22"/>
          </w:rPr>
          <w:t xml:space="preserve"> &amp; 4</w:t>
        </w:r>
        <w:r>
          <w:rPr>
            <w:rFonts w:ascii="Arial" w:hAnsi="Arial" w:cs="Arial"/>
            <w:bCs/>
            <w:sz w:val="22"/>
            <w:szCs w:val="22"/>
          </w:rPr>
          <w:t xml:space="preserve"> </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Pr>
            <w:rFonts w:ascii="Arial" w:hAnsi="Arial" w:cs="Arial"/>
            <w:bCs/>
            <w:noProof/>
            <w:sz w:val="22"/>
            <w:szCs w:val="22"/>
          </w:rPr>
          <w:t>20</w:t>
        </w:r>
        <w:r w:rsidRPr="00163869">
          <w:rPr>
            <w:rFonts w:ascii="Arial" w:hAnsi="Arial" w:cs="Arial"/>
            <w:bCs/>
            <w:noProof/>
            <w:sz w:val="22"/>
            <w:szCs w:val="22"/>
          </w:rPr>
          <w:fldChar w:fldCharType="end"/>
        </w:r>
      </w:p>
      <w:p w14:paraId="3A82F776"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4D5C3F5C"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10259824"/>
      <w:docPartObj>
        <w:docPartGallery w:val="Page Numbers (Top of Page)"/>
        <w:docPartUnique/>
      </w:docPartObj>
    </w:sdtPr>
    <w:sdtContent>
      <w:p w14:paraId="42595954" w14:textId="2288D6CC" w:rsidR="0063592D" w:rsidRDefault="00000000"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sidR="008616A7">
              <w:rPr>
                <w:rFonts w:ascii="Arial" w:hAnsi="Arial" w:cs="Arial"/>
                <w:bCs/>
                <w:noProof/>
                <w:sz w:val="22"/>
                <w:szCs w:val="22"/>
              </w:rPr>
              <w:t>32</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t xml:space="preserve">Physics Units 3 </w:t>
            </w:r>
            <w:r w:rsidR="00A558C0">
              <w:rPr>
                <w:rFonts w:ascii="Arial" w:hAnsi="Arial" w:cs="Arial"/>
                <w:bCs/>
                <w:noProof/>
                <w:sz w:val="22"/>
                <w:szCs w:val="22"/>
              </w:rPr>
              <w:t>&amp;</w:t>
            </w:r>
            <w:r w:rsidR="0063592D">
              <w:rPr>
                <w:rFonts w:ascii="Arial" w:hAnsi="Arial" w:cs="Arial"/>
                <w:bCs/>
                <w:noProof/>
                <w:sz w:val="22"/>
                <w:szCs w:val="22"/>
              </w:rPr>
              <w:t xml:space="preserve"> 4 </w:t>
            </w:r>
          </w:sdtContent>
        </w:sdt>
        <w:r w:rsidR="0063592D">
          <w:rPr>
            <w:rFonts w:ascii="Arial" w:hAnsi="Arial" w:cs="Arial"/>
            <w:bCs/>
            <w:noProof/>
            <w:u w:val="single"/>
          </w:rPr>
          <w:tab/>
        </w:r>
        <w:r w:rsidR="0063592D">
          <w:rPr>
            <w:rFonts w:ascii="Arial" w:hAnsi="Arial" w:cs="Arial"/>
            <w:bCs/>
            <w:noProof/>
            <w:u w:val="single"/>
          </w:rPr>
          <w:tab/>
        </w:r>
      </w:p>
    </w:sdtContent>
  </w:sdt>
  <w:p w14:paraId="78C4CA5F"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7E1C" w14:textId="77777777" w:rsidR="0063592D" w:rsidRDefault="0063592D" w:rsidP="00A00095">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026C520" w14:textId="77777777" w:rsidR="0063592D" w:rsidRDefault="0063592D" w:rsidP="00A00095">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2A652502" w14:textId="0B4A4302" w:rsidR="0063592D" w:rsidRDefault="0063592D" w:rsidP="00A00095">
    <w:pPr>
      <w:pStyle w:val="Header"/>
      <w:jc w:val="center"/>
      <w:rPr>
        <w:rFonts w:ascii="Arial" w:hAnsi="Arial" w:cs="Arial"/>
      </w:rPr>
    </w:pPr>
    <w:r>
      <w:rPr>
        <w:rFonts w:ascii="Arial" w:hAnsi="Arial" w:cs="Arial"/>
        <w:sz w:val="18"/>
        <w:szCs w:val="18"/>
      </w:rPr>
      <w:t xml:space="preserve">Test papers should be withdrawn after use and stored securely in the school until </w:t>
    </w:r>
    <w:r w:rsidR="00A558C0">
      <w:rPr>
        <w:rFonts w:ascii="Arial" w:hAnsi="Arial" w:cs="Arial"/>
        <w:sz w:val="18"/>
        <w:szCs w:val="18"/>
      </w:rPr>
      <w:t>12</w:t>
    </w:r>
    <w:r w:rsidR="00A558C0" w:rsidRPr="00A558C0">
      <w:rPr>
        <w:rFonts w:ascii="Arial" w:hAnsi="Arial" w:cs="Arial"/>
        <w:sz w:val="18"/>
        <w:szCs w:val="18"/>
        <w:vertAlign w:val="superscript"/>
      </w:rPr>
      <w:t>th</w:t>
    </w:r>
    <w:r w:rsidR="00A558C0">
      <w:rPr>
        <w:rFonts w:ascii="Arial" w:hAnsi="Arial" w:cs="Arial"/>
        <w:sz w:val="18"/>
        <w:szCs w:val="18"/>
      </w:rPr>
      <w:t xml:space="preserve"> October</w:t>
    </w:r>
    <w:r>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35B"/>
    <w:multiLevelType w:val="hybridMultilevel"/>
    <w:tmpl w:val="8D1862FC"/>
    <w:lvl w:ilvl="0" w:tplc="0DFCF61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2C7026"/>
    <w:multiLevelType w:val="hybridMultilevel"/>
    <w:tmpl w:val="756E5F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514E3F"/>
    <w:multiLevelType w:val="hybridMultilevel"/>
    <w:tmpl w:val="BAB68E48"/>
    <w:lvl w:ilvl="0" w:tplc="E46E0D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676F2A"/>
    <w:multiLevelType w:val="hybridMultilevel"/>
    <w:tmpl w:val="A00A0998"/>
    <w:lvl w:ilvl="0" w:tplc="0C090017">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14210D"/>
    <w:multiLevelType w:val="multilevel"/>
    <w:tmpl w:val="2A1CB7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845AAB"/>
    <w:multiLevelType w:val="hybridMultilevel"/>
    <w:tmpl w:val="FD02E5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A727F2"/>
    <w:multiLevelType w:val="hybridMultilevel"/>
    <w:tmpl w:val="047C8868"/>
    <w:lvl w:ilvl="0" w:tplc="411E8872">
      <w:start w:val="1"/>
      <w:numFmt w:val="decimal"/>
      <w:lvlText w:val="%1"/>
      <w:lvlJc w:val="left"/>
      <w:pPr>
        <w:ind w:left="395" w:hanging="360"/>
      </w:pPr>
      <w:rPr>
        <w:rFonts w:hint="default"/>
      </w:rPr>
    </w:lvl>
    <w:lvl w:ilvl="1" w:tplc="0C090019" w:tentative="1">
      <w:start w:val="1"/>
      <w:numFmt w:val="lowerLetter"/>
      <w:lvlText w:val="%2."/>
      <w:lvlJc w:val="left"/>
      <w:pPr>
        <w:ind w:left="1115" w:hanging="360"/>
      </w:pPr>
    </w:lvl>
    <w:lvl w:ilvl="2" w:tplc="0C09001B" w:tentative="1">
      <w:start w:val="1"/>
      <w:numFmt w:val="lowerRoman"/>
      <w:lvlText w:val="%3."/>
      <w:lvlJc w:val="right"/>
      <w:pPr>
        <w:ind w:left="1835" w:hanging="180"/>
      </w:pPr>
    </w:lvl>
    <w:lvl w:ilvl="3" w:tplc="0C09000F" w:tentative="1">
      <w:start w:val="1"/>
      <w:numFmt w:val="decimal"/>
      <w:lvlText w:val="%4."/>
      <w:lvlJc w:val="left"/>
      <w:pPr>
        <w:ind w:left="2555" w:hanging="360"/>
      </w:pPr>
    </w:lvl>
    <w:lvl w:ilvl="4" w:tplc="0C090019" w:tentative="1">
      <w:start w:val="1"/>
      <w:numFmt w:val="lowerLetter"/>
      <w:lvlText w:val="%5."/>
      <w:lvlJc w:val="left"/>
      <w:pPr>
        <w:ind w:left="3275" w:hanging="360"/>
      </w:pPr>
    </w:lvl>
    <w:lvl w:ilvl="5" w:tplc="0C09001B" w:tentative="1">
      <w:start w:val="1"/>
      <w:numFmt w:val="lowerRoman"/>
      <w:lvlText w:val="%6."/>
      <w:lvlJc w:val="right"/>
      <w:pPr>
        <w:ind w:left="3995" w:hanging="180"/>
      </w:pPr>
    </w:lvl>
    <w:lvl w:ilvl="6" w:tplc="0C09000F" w:tentative="1">
      <w:start w:val="1"/>
      <w:numFmt w:val="decimal"/>
      <w:lvlText w:val="%7."/>
      <w:lvlJc w:val="left"/>
      <w:pPr>
        <w:ind w:left="4715" w:hanging="360"/>
      </w:pPr>
    </w:lvl>
    <w:lvl w:ilvl="7" w:tplc="0C090019" w:tentative="1">
      <w:start w:val="1"/>
      <w:numFmt w:val="lowerLetter"/>
      <w:lvlText w:val="%8."/>
      <w:lvlJc w:val="left"/>
      <w:pPr>
        <w:ind w:left="5435" w:hanging="360"/>
      </w:pPr>
    </w:lvl>
    <w:lvl w:ilvl="8" w:tplc="0C09001B" w:tentative="1">
      <w:start w:val="1"/>
      <w:numFmt w:val="lowerRoman"/>
      <w:lvlText w:val="%9."/>
      <w:lvlJc w:val="right"/>
      <w:pPr>
        <w:ind w:left="6155" w:hanging="180"/>
      </w:pPr>
    </w:lvl>
  </w:abstractNum>
  <w:abstractNum w:abstractNumId="7" w15:restartNumberingAfterBreak="0">
    <w:nsid w:val="19F32966"/>
    <w:multiLevelType w:val="hybridMultilevel"/>
    <w:tmpl w:val="5614B474"/>
    <w:lvl w:ilvl="0" w:tplc="64AE03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EB4730"/>
    <w:multiLevelType w:val="hybridMultilevel"/>
    <w:tmpl w:val="E2D46182"/>
    <w:lvl w:ilvl="0" w:tplc="E80CC3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D231FD"/>
    <w:multiLevelType w:val="hybridMultilevel"/>
    <w:tmpl w:val="C9E036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7E5315"/>
    <w:multiLevelType w:val="hybridMultilevel"/>
    <w:tmpl w:val="01AA2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594C82"/>
    <w:multiLevelType w:val="hybridMultilevel"/>
    <w:tmpl w:val="6388C4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896BB6"/>
    <w:multiLevelType w:val="hybridMultilevel"/>
    <w:tmpl w:val="963CE2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A97E1F"/>
    <w:multiLevelType w:val="hybridMultilevel"/>
    <w:tmpl w:val="368637C4"/>
    <w:lvl w:ilvl="0" w:tplc="7220A2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332E1A"/>
    <w:multiLevelType w:val="hybridMultilevel"/>
    <w:tmpl w:val="FDCC258C"/>
    <w:lvl w:ilvl="0" w:tplc="299A6E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B43205"/>
    <w:multiLevelType w:val="hybridMultilevel"/>
    <w:tmpl w:val="7A3CAC08"/>
    <w:lvl w:ilvl="0" w:tplc="C23648C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20B0DAE"/>
    <w:multiLevelType w:val="hybridMultilevel"/>
    <w:tmpl w:val="FE50E48E"/>
    <w:lvl w:ilvl="0" w:tplc="BAFA8CB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33550F48"/>
    <w:multiLevelType w:val="hybridMultilevel"/>
    <w:tmpl w:val="11B6F59C"/>
    <w:lvl w:ilvl="0" w:tplc="DD824EF8">
      <w:start w:val="1"/>
      <w:numFmt w:val="decimal"/>
      <w:lvlText w:val="%1"/>
      <w:lvlJc w:val="left"/>
      <w:pPr>
        <w:ind w:left="393" w:hanging="360"/>
      </w:pPr>
      <w:rPr>
        <w:rFonts w:hint="default"/>
      </w:rPr>
    </w:lvl>
    <w:lvl w:ilvl="1" w:tplc="0C090019" w:tentative="1">
      <w:start w:val="1"/>
      <w:numFmt w:val="lowerLetter"/>
      <w:lvlText w:val="%2."/>
      <w:lvlJc w:val="left"/>
      <w:pPr>
        <w:ind w:left="1113" w:hanging="360"/>
      </w:pPr>
    </w:lvl>
    <w:lvl w:ilvl="2" w:tplc="0C09001B" w:tentative="1">
      <w:start w:val="1"/>
      <w:numFmt w:val="lowerRoman"/>
      <w:lvlText w:val="%3."/>
      <w:lvlJc w:val="right"/>
      <w:pPr>
        <w:ind w:left="1833" w:hanging="180"/>
      </w:pPr>
    </w:lvl>
    <w:lvl w:ilvl="3" w:tplc="0C09000F" w:tentative="1">
      <w:start w:val="1"/>
      <w:numFmt w:val="decimal"/>
      <w:lvlText w:val="%4."/>
      <w:lvlJc w:val="left"/>
      <w:pPr>
        <w:ind w:left="2553" w:hanging="360"/>
      </w:pPr>
    </w:lvl>
    <w:lvl w:ilvl="4" w:tplc="0C090019" w:tentative="1">
      <w:start w:val="1"/>
      <w:numFmt w:val="lowerLetter"/>
      <w:lvlText w:val="%5."/>
      <w:lvlJc w:val="left"/>
      <w:pPr>
        <w:ind w:left="3273" w:hanging="360"/>
      </w:pPr>
    </w:lvl>
    <w:lvl w:ilvl="5" w:tplc="0C09001B" w:tentative="1">
      <w:start w:val="1"/>
      <w:numFmt w:val="lowerRoman"/>
      <w:lvlText w:val="%6."/>
      <w:lvlJc w:val="right"/>
      <w:pPr>
        <w:ind w:left="3993" w:hanging="180"/>
      </w:pPr>
    </w:lvl>
    <w:lvl w:ilvl="6" w:tplc="0C09000F" w:tentative="1">
      <w:start w:val="1"/>
      <w:numFmt w:val="decimal"/>
      <w:lvlText w:val="%7."/>
      <w:lvlJc w:val="left"/>
      <w:pPr>
        <w:ind w:left="4713" w:hanging="360"/>
      </w:pPr>
    </w:lvl>
    <w:lvl w:ilvl="7" w:tplc="0C090019" w:tentative="1">
      <w:start w:val="1"/>
      <w:numFmt w:val="lowerLetter"/>
      <w:lvlText w:val="%8."/>
      <w:lvlJc w:val="left"/>
      <w:pPr>
        <w:ind w:left="5433" w:hanging="360"/>
      </w:pPr>
    </w:lvl>
    <w:lvl w:ilvl="8" w:tplc="0C09001B" w:tentative="1">
      <w:start w:val="1"/>
      <w:numFmt w:val="lowerRoman"/>
      <w:lvlText w:val="%9."/>
      <w:lvlJc w:val="right"/>
      <w:pPr>
        <w:ind w:left="6153" w:hanging="180"/>
      </w:pPr>
    </w:lvl>
  </w:abstractNum>
  <w:abstractNum w:abstractNumId="18" w15:restartNumberingAfterBreak="0">
    <w:nsid w:val="37383038"/>
    <w:multiLevelType w:val="hybridMultilevel"/>
    <w:tmpl w:val="17D6B7D0"/>
    <w:lvl w:ilvl="0" w:tplc="7B8401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E201F7E"/>
    <w:multiLevelType w:val="hybridMultilevel"/>
    <w:tmpl w:val="E592D8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CA3CBB"/>
    <w:multiLevelType w:val="hybridMultilevel"/>
    <w:tmpl w:val="0A2A68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C67702"/>
    <w:multiLevelType w:val="hybridMultilevel"/>
    <w:tmpl w:val="2CEEFDF4"/>
    <w:lvl w:ilvl="0" w:tplc="1A0217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7A36BDF"/>
    <w:multiLevelType w:val="hybridMultilevel"/>
    <w:tmpl w:val="EDF6BA7E"/>
    <w:lvl w:ilvl="0" w:tplc="CB62FF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C162B00"/>
    <w:multiLevelType w:val="singleLevel"/>
    <w:tmpl w:val="FB26AA9E"/>
    <w:lvl w:ilvl="0">
      <w:numFmt w:val="decimal"/>
      <w:pStyle w:val="csbullet"/>
      <w:lvlText w:val=""/>
      <w:lvlJc w:val="left"/>
      <w:pPr>
        <w:ind w:left="0" w:firstLine="0"/>
      </w:pPr>
    </w:lvl>
  </w:abstractNum>
  <w:abstractNum w:abstractNumId="24" w15:restartNumberingAfterBreak="0">
    <w:nsid w:val="4CF93973"/>
    <w:multiLevelType w:val="hybridMultilevel"/>
    <w:tmpl w:val="FC1A30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5560D5"/>
    <w:multiLevelType w:val="hybridMultilevel"/>
    <w:tmpl w:val="4F6C79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7FC2B86"/>
    <w:multiLevelType w:val="hybridMultilevel"/>
    <w:tmpl w:val="B45CDF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D63EB3"/>
    <w:multiLevelType w:val="hybridMultilevel"/>
    <w:tmpl w:val="F8A22226"/>
    <w:lvl w:ilvl="0" w:tplc="C42A0584">
      <w:start w:val="3"/>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9EC09A8"/>
    <w:multiLevelType w:val="hybridMultilevel"/>
    <w:tmpl w:val="59CEBEEE"/>
    <w:lvl w:ilvl="0" w:tplc="DDD27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7796733"/>
    <w:multiLevelType w:val="hybridMultilevel"/>
    <w:tmpl w:val="AD74CB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9093EC3"/>
    <w:multiLevelType w:val="hybridMultilevel"/>
    <w:tmpl w:val="9DC86E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A767023"/>
    <w:multiLevelType w:val="hybridMultilevel"/>
    <w:tmpl w:val="F54A9E1E"/>
    <w:lvl w:ilvl="0" w:tplc="23F862F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C4F5324"/>
    <w:multiLevelType w:val="hybridMultilevel"/>
    <w:tmpl w:val="9C9EC0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8C5611"/>
    <w:multiLevelType w:val="hybridMultilevel"/>
    <w:tmpl w:val="736C7F02"/>
    <w:lvl w:ilvl="0" w:tplc="F9E0BC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DBD3464"/>
    <w:multiLevelType w:val="hybridMultilevel"/>
    <w:tmpl w:val="387410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BE6D93"/>
    <w:multiLevelType w:val="hybridMultilevel"/>
    <w:tmpl w:val="802A50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0E003FF"/>
    <w:multiLevelType w:val="hybridMultilevel"/>
    <w:tmpl w:val="231C3128"/>
    <w:lvl w:ilvl="0" w:tplc="FE4690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60C027C"/>
    <w:multiLevelType w:val="hybridMultilevel"/>
    <w:tmpl w:val="DCC880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BF1AC6"/>
    <w:multiLevelType w:val="hybridMultilevel"/>
    <w:tmpl w:val="A0F44702"/>
    <w:lvl w:ilvl="0" w:tplc="578C1CBC">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FC50CB7"/>
    <w:multiLevelType w:val="hybridMultilevel"/>
    <w:tmpl w:val="5B1214D6"/>
    <w:lvl w:ilvl="0" w:tplc="01766B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39216623">
    <w:abstractNumId w:val="23"/>
  </w:num>
  <w:num w:numId="2" w16cid:durableId="464853060">
    <w:abstractNumId w:val="29"/>
  </w:num>
  <w:num w:numId="3" w16cid:durableId="1542669825">
    <w:abstractNumId w:val="1"/>
  </w:num>
  <w:num w:numId="4" w16cid:durableId="1086732965">
    <w:abstractNumId w:val="22"/>
  </w:num>
  <w:num w:numId="5" w16cid:durableId="903222708">
    <w:abstractNumId w:val="18"/>
  </w:num>
  <w:num w:numId="6" w16cid:durableId="1651982413">
    <w:abstractNumId w:val="21"/>
  </w:num>
  <w:num w:numId="7" w16cid:durableId="2120485313">
    <w:abstractNumId w:val="11"/>
  </w:num>
  <w:num w:numId="8" w16cid:durableId="408158960">
    <w:abstractNumId w:val="2"/>
  </w:num>
  <w:num w:numId="9" w16cid:durableId="1727413729">
    <w:abstractNumId w:val="4"/>
  </w:num>
  <w:num w:numId="10" w16cid:durableId="1709062740">
    <w:abstractNumId w:val="25"/>
  </w:num>
  <w:num w:numId="11" w16cid:durableId="1601837961">
    <w:abstractNumId w:val="36"/>
  </w:num>
  <w:num w:numId="12" w16cid:durableId="358815952">
    <w:abstractNumId w:val="16"/>
  </w:num>
  <w:num w:numId="13" w16cid:durableId="521626162">
    <w:abstractNumId w:val="30"/>
  </w:num>
  <w:num w:numId="14" w16cid:durableId="1143040169">
    <w:abstractNumId w:val="24"/>
  </w:num>
  <w:num w:numId="15" w16cid:durableId="1857962866">
    <w:abstractNumId w:val="33"/>
  </w:num>
  <w:num w:numId="16" w16cid:durableId="562107190">
    <w:abstractNumId w:val="3"/>
  </w:num>
  <w:num w:numId="17" w16cid:durableId="562059160">
    <w:abstractNumId w:val="10"/>
  </w:num>
  <w:num w:numId="18" w16cid:durableId="292830695">
    <w:abstractNumId w:val="31"/>
  </w:num>
  <w:num w:numId="19" w16cid:durableId="1732145083">
    <w:abstractNumId w:val="13"/>
  </w:num>
  <w:num w:numId="20" w16cid:durableId="1733696551">
    <w:abstractNumId w:val="20"/>
  </w:num>
  <w:num w:numId="21" w16cid:durableId="129830123">
    <w:abstractNumId w:val="12"/>
  </w:num>
  <w:num w:numId="22" w16cid:durableId="1812596267">
    <w:abstractNumId w:val="19"/>
  </w:num>
  <w:num w:numId="23" w16cid:durableId="1293561844">
    <w:abstractNumId w:val="27"/>
  </w:num>
  <w:num w:numId="24" w16cid:durableId="1820145061">
    <w:abstractNumId w:val="39"/>
  </w:num>
  <w:num w:numId="25" w16cid:durableId="1391270614">
    <w:abstractNumId w:val="5"/>
  </w:num>
  <w:num w:numId="26" w16cid:durableId="157700514">
    <w:abstractNumId w:val="17"/>
  </w:num>
  <w:num w:numId="27" w16cid:durableId="2105877101">
    <w:abstractNumId w:val="15"/>
  </w:num>
  <w:num w:numId="28" w16cid:durableId="753742503">
    <w:abstractNumId w:val="40"/>
  </w:num>
  <w:num w:numId="29" w16cid:durableId="2019458153">
    <w:abstractNumId w:val="14"/>
  </w:num>
  <w:num w:numId="30" w16cid:durableId="16736494">
    <w:abstractNumId w:val="35"/>
  </w:num>
  <w:num w:numId="31" w16cid:durableId="1816147063">
    <w:abstractNumId w:val="38"/>
  </w:num>
  <w:num w:numId="32" w16cid:durableId="933898294">
    <w:abstractNumId w:val="9"/>
  </w:num>
  <w:num w:numId="33" w16cid:durableId="382171697">
    <w:abstractNumId w:val="0"/>
  </w:num>
  <w:num w:numId="34" w16cid:durableId="1942299095">
    <w:abstractNumId w:val="28"/>
  </w:num>
  <w:num w:numId="35" w16cid:durableId="905917149">
    <w:abstractNumId w:val="37"/>
  </w:num>
  <w:num w:numId="36" w16cid:durableId="91360369">
    <w:abstractNumId w:val="26"/>
  </w:num>
  <w:num w:numId="37" w16cid:durableId="411202313">
    <w:abstractNumId w:val="34"/>
  </w:num>
  <w:num w:numId="38" w16cid:durableId="2131320585">
    <w:abstractNumId w:val="6"/>
  </w:num>
  <w:num w:numId="39" w16cid:durableId="2133671592">
    <w:abstractNumId w:val="8"/>
  </w:num>
  <w:num w:numId="40" w16cid:durableId="1580359166">
    <w:abstractNumId w:val="7"/>
  </w:num>
  <w:num w:numId="41" w16cid:durableId="1110007504">
    <w:abstractNumId w:val="3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KER Mark [Southern River College]">
    <w15:presenceInfo w15:providerId="AD" w15:userId="S::mark.baker@education.wa.edu.au::528937f1-e0e3-4bb2-8fd0-7e06c1154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48"/>
    <w:rsid w:val="00000827"/>
    <w:rsid w:val="00004C68"/>
    <w:rsid w:val="0000670E"/>
    <w:rsid w:val="000127CF"/>
    <w:rsid w:val="00016B96"/>
    <w:rsid w:val="0002084D"/>
    <w:rsid w:val="00032172"/>
    <w:rsid w:val="00035F35"/>
    <w:rsid w:val="00043474"/>
    <w:rsid w:val="00044995"/>
    <w:rsid w:val="00046894"/>
    <w:rsid w:val="000468DA"/>
    <w:rsid w:val="00047A9A"/>
    <w:rsid w:val="0005155D"/>
    <w:rsid w:val="00051985"/>
    <w:rsid w:val="0005548B"/>
    <w:rsid w:val="00060438"/>
    <w:rsid w:val="0006132D"/>
    <w:rsid w:val="00062205"/>
    <w:rsid w:val="000632B9"/>
    <w:rsid w:val="0006572B"/>
    <w:rsid w:val="0006630C"/>
    <w:rsid w:val="000738E0"/>
    <w:rsid w:val="000830B8"/>
    <w:rsid w:val="00083CD6"/>
    <w:rsid w:val="000859FC"/>
    <w:rsid w:val="00086290"/>
    <w:rsid w:val="000946E4"/>
    <w:rsid w:val="000A050D"/>
    <w:rsid w:val="000A2B3C"/>
    <w:rsid w:val="000A435F"/>
    <w:rsid w:val="000B19F3"/>
    <w:rsid w:val="000B56C6"/>
    <w:rsid w:val="000B5B74"/>
    <w:rsid w:val="000B7B2C"/>
    <w:rsid w:val="000D0145"/>
    <w:rsid w:val="000D16B1"/>
    <w:rsid w:val="000D755E"/>
    <w:rsid w:val="000E0621"/>
    <w:rsid w:val="000E1CED"/>
    <w:rsid w:val="000E4185"/>
    <w:rsid w:val="000F6059"/>
    <w:rsid w:val="001062C9"/>
    <w:rsid w:val="00110542"/>
    <w:rsid w:val="00112253"/>
    <w:rsid w:val="00112E11"/>
    <w:rsid w:val="0012027A"/>
    <w:rsid w:val="00122789"/>
    <w:rsid w:val="00132AEE"/>
    <w:rsid w:val="0013622A"/>
    <w:rsid w:val="001400D8"/>
    <w:rsid w:val="00155B15"/>
    <w:rsid w:val="00157203"/>
    <w:rsid w:val="00157F55"/>
    <w:rsid w:val="001604EC"/>
    <w:rsid w:val="0016158D"/>
    <w:rsid w:val="0016720A"/>
    <w:rsid w:val="001778F9"/>
    <w:rsid w:val="00185395"/>
    <w:rsid w:val="00186109"/>
    <w:rsid w:val="00186358"/>
    <w:rsid w:val="001866CA"/>
    <w:rsid w:val="00190BDC"/>
    <w:rsid w:val="00190F47"/>
    <w:rsid w:val="00195C16"/>
    <w:rsid w:val="001A3E5D"/>
    <w:rsid w:val="001B72D3"/>
    <w:rsid w:val="001C1747"/>
    <w:rsid w:val="001C2C09"/>
    <w:rsid w:val="001D7A7C"/>
    <w:rsid w:val="002033DD"/>
    <w:rsid w:val="00216265"/>
    <w:rsid w:val="002205E5"/>
    <w:rsid w:val="00230269"/>
    <w:rsid w:val="00233F13"/>
    <w:rsid w:val="00242200"/>
    <w:rsid w:val="00243CDC"/>
    <w:rsid w:val="00245553"/>
    <w:rsid w:val="00247031"/>
    <w:rsid w:val="00247C07"/>
    <w:rsid w:val="00260F82"/>
    <w:rsid w:val="00262DE9"/>
    <w:rsid w:val="0027155C"/>
    <w:rsid w:val="002748F9"/>
    <w:rsid w:val="0028045F"/>
    <w:rsid w:val="002903D5"/>
    <w:rsid w:val="002964D9"/>
    <w:rsid w:val="002976AD"/>
    <w:rsid w:val="002A1962"/>
    <w:rsid w:val="002A5CF3"/>
    <w:rsid w:val="002A7106"/>
    <w:rsid w:val="002B0512"/>
    <w:rsid w:val="002B57B6"/>
    <w:rsid w:val="002C0654"/>
    <w:rsid w:val="002C4D2B"/>
    <w:rsid w:val="002D2F15"/>
    <w:rsid w:val="002E241B"/>
    <w:rsid w:val="002F15AE"/>
    <w:rsid w:val="002F16A4"/>
    <w:rsid w:val="002F48E4"/>
    <w:rsid w:val="00301C8A"/>
    <w:rsid w:val="003024C1"/>
    <w:rsid w:val="00305815"/>
    <w:rsid w:val="0030639F"/>
    <w:rsid w:val="00310885"/>
    <w:rsid w:val="0031208C"/>
    <w:rsid w:val="00312CFF"/>
    <w:rsid w:val="00313343"/>
    <w:rsid w:val="00336519"/>
    <w:rsid w:val="0034417F"/>
    <w:rsid w:val="0034425E"/>
    <w:rsid w:val="00357522"/>
    <w:rsid w:val="00360555"/>
    <w:rsid w:val="003672B8"/>
    <w:rsid w:val="00380C9A"/>
    <w:rsid w:val="00391C92"/>
    <w:rsid w:val="00394C21"/>
    <w:rsid w:val="003A4167"/>
    <w:rsid w:val="003A6958"/>
    <w:rsid w:val="003A6B49"/>
    <w:rsid w:val="003B17DE"/>
    <w:rsid w:val="003B25B1"/>
    <w:rsid w:val="003B2D3D"/>
    <w:rsid w:val="003C1FD4"/>
    <w:rsid w:val="003C2FA3"/>
    <w:rsid w:val="003C4392"/>
    <w:rsid w:val="003C51A8"/>
    <w:rsid w:val="003D0E00"/>
    <w:rsid w:val="003D1FB6"/>
    <w:rsid w:val="003E0790"/>
    <w:rsid w:val="003E0BFD"/>
    <w:rsid w:val="003E4123"/>
    <w:rsid w:val="003E6F0B"/>
    <w:rsid w:val="003E7DD5"/>
    <w:rsid w:val="003F50C0"/>
    <w:rsid w:val="003F514B"/>
    <w:rsid w:val="003F6C22"/>
    <w:rsid w:val="003F780A"/>
    <w:rsid w:val="00402EB1"/>
    <w:rsid w:val="00404C15"/>
    <w:rsid w:val="004055E2"/>
    <w:rsid w:val="0041099F"/>
    <w:rsid w:val="004165D4"/>
    <w:rsid w:val="00416F74"/>
    <w:rsid w:val="00423711"/>
    <w:rsid w:val="00427C37"/>
    <w:rsid w:val="004338BB"/>
    <w:rsid w:val="00441C75"/>
    <w:rsid w:val="00450819"/>
    <w:rsid w:val="004528B8"/>
    <w:rsid w:val="00453E0E"/>
    <w:rsid w:val="00454A46"/>
    <w:rsid w:val="00455EC3"/>
    <w:rsid w:val="004569C1"/>
    <w:rsid w:val="00461AF7"/>
    <w:rsid w:val="004657B0"/>
    <w:rsid w:val="0047209A"/>
    <w:rsid w:val="00472A6A"/>
    <w:rsid w:val="0047305C"/>
    <w:rsid w:val="00473983"/>
    <w:rsid w:val="00474EF1"/>
    <w:rsid w:val="004756C3"/>
    <w:rsid w:val="004756E2"/>
    <w:rsid w:val="004824CD"/>
    <w:rsid w:val="004851BC"/>
    <w:rsid w:val="00485C55"/>
    <w:rsid w:val="00491AE0"/>
    <w:rsid w:val="004953CA"/>
    <w:rsid w:val="004979FB"/>
    <w:rsid w:val="004A0F68"/>
    <w:rsid w:val="004A29E5"/>
    <w:rsid w:val="004A34F0"/>
    <w:rsid w:val="004A3712"/>
    <w:rsid w:val="004B4DE1"/>
    <w:rsid w:val="004B64B4"/>
    <w:rsid w:val="004C25CA"/>
    <w:rsid w:val="004C6118"/>
    <w:rsid w:val="004D1D79"/>
    <w:rsid w:val="004D464F"/>
    <w:rsid w:val="004D5942"/>
    <w:rsid w:val="004D6524"/>
    <w:rsid w:val="004E0A2C"/>
    <w:rsid w:val="004E33A2"/>
    <w:rsid w:val="004F5BC1"/>
    <w:rsid w:val="004F6191"/>
    <w:rsid w:val="00501123"/>
    <w:rsid w:val="00502C6D"/>
    <w:rsid w:val="00506C9A"/>
    <w:rsid w:val="00512FCC"/>
    <w:rsid w:val="00515E9A"/>
    <w:rsid w:val="005252CB"/>
    <w:rsid w:val="00525E65"/>
    <w:rsid w:val="00532892"/>
    <w:rsid w:val="0053344E"/>
    <w:rsid w:val="0053467C"/>
    <w:rsid w:val="0055734D"/>
    <w:rsid w:val="00560860"/>
    <w:rsid w:val="00561CD2"/>
    <w:rsid w:val="00575E32"/>
    <w:rsid w:val="005830E4"/>
    <w:rsid w:val="0058658B"/>
    <w:rsid w:val="00587774"/>
    <w:rsid w:val="00596D7C"/>
    <w:rsid w:val="005B2A22"/>
    <w:rsid w:val="005B30CF"/>
    <w:rsid w:val="005B5186"/>
    <w:rsid w:val="005B5C52"/>
    <w:rsid w:val="005E2778"/>
    <w:rsid w:val="005E7CC4"/>
    <w:rsid w:val="006027F3"/>
    <w:rsid w:val="00602E5F"/>
    <w:rsid w:val="00607048"/>
    <w:rsid w:val="0061109B"/>
    <w:rsid w:val="0061489C"/>
    <w:rsid w:val="00616744"/>
    <w:rsid w:val="00620263"/>
    <w:rsid w:val="0062097C"/>
    <w:rsid w:val="00620D7E"/>
    <w:rsid w:val="00622F1F"/>
    <w:rsid w:val="00623B8F"/>
    <w:rsid w:val="00624F19"/>
    <w:rsid w:val="0062592F"/>
    <w:rsid w:val="00632913"/>
    <w:rsid w:val="0063592D"/>
    <w:rsid w:val="00640E70"/>
    <w:rsid w:val="00644D54"/>
    <w:rsid w:val="00646F33"/>
    <w:rsid w:val="0065258A"/>
    <w:rsid w:val="00665860"/>
    <w:rsid w:val="00666267"/>
    <w:rsid w:val="00666CB9"/>
    <w:rsid w:val="00670944"/>
    <w:rsid w:val="00670C9A"/>
    <w:rsid w:val="00673BA3"/>
    <w:rsid w:val="00677280"/>
    <w:rsid w:val="00680BE5"/>
    <w:rsid w:val="006844FC"/>
    <w:rsid w:val="00697014"/>
    <w:rsid w:val="006A1665"/>
    <w:rsid w:val="006B6660"/>
    <w:rsid w:val="006C0626"/>
    <w:rsid w:val="006C425A"/>
    <w:rsid w:val="006C6701"/>
    <w:rsid w:val="006C6901"/>
    <w:rsid w:val="006D1269"/>
    <w:rsid w:val="006F0792"/>
    <w:rsid w:val="006F40E9"/>
    <w:rsid w:val="006F6910"/>
    <w:rsid w:val="006F745C"/>
    <w:rsid w:val="0070141D"/>
    <w:rsid w:val="00702C6A"/>
    <w:rsid w:val="007038D9"/>
    <w:rsid w:val="007067AF"/>
    <w:rsid w:val="00706D3E"/>
    <w:rsid w:val="00707F1C"/>
    <w:rsid w:val="0072076C"/>
    <w:rsid w:val="007219A3"/>
    <w:rsid w:val="007235F6"/>
    <w:rsid w:val="00726B80"/>
    <w:rsid w:val="0073277D"/>
    <w:rsid w:val="007455CD"/>
    <w:rsid w:val="00746144"/>
    <w:rsid w:val="007504E1"/>
    <w:rsid w:val="00751618"/>
    <w:rsid w:val="00751C2F"/>
    <w:rsid w:val="007535F9"/>
    <w:rsid w:val="007542AA"/>
    <w:rsid w:val="00755DDA"/>
    <w:rsid w:val="007573EE"/>
    <w:rsid w:val="00762058"/>
    <w:rsid w:val="0076337A"/>
    <w:rsid w:val="00766BB4"/>
    <w:rsid w:val="007715BE"/>
    <w:rsid w:val="00771C4D"/>
    <w:rsid w:val="0077248C"/>
    <w:rsid w:val="00774F97"/>
    <w:rsid w:val="00776574"/>
    <w:rsid w:val="0078096D"/>
    <w:rsid w:val="007823CC"/>
    <w:rsid w:val="0079189C"/>
    <w:rsid w:val="00791996"/>
    <w:rsid w:val="007A27FD"/>
    <w:rsid w:val="007A2854"/>
    <w:rsid w:val="007A407C"/>
    <w:rsid w:val="007A4519"/>
    <w:rsid w:val="007A7C3B"/>
    <w:rsid w:val="007B03FB"/>
    <w:rsid w:val="007B146E"/>
    <w:rsid w:val="007B55FA"/>
    <w:rsid w:val="007B5D62"/>
    <w:rsid w:val="007C4600"/>
    <w:rsid w:val="007C55F9"/>
    <w:rsid w:val="007D03CD"/>
    <w:rsid w:val="007D18BF"/>
    <w:rsid w:val="007D1ED6"/>
    <w:rsid w:val="007D4997"/>
    <w:rsid w:val="007E287D"/>
    <w:rsid w:val="007E6ADD"/>
    <w:rsid w:val="007F4DF3"/>
    <w:rsid w:val="007F52C0"/>
    <w:rsid w:val="007F756F"/>
    <w:rsid w:val="007F7CBB"/>
    <w:rsid w:val="00801225"/>
    <w:rsid w:val="00801E85"/>
    <w:rsid w:val="00807A73"/>
    <w:rsid w:val="00820631"/>
    <w:rsid w:val="00826103"/>
    <w:rsid w:val="00827A7E"/>
    <w:rsid w:val="008341C9"/>
    <w:rsid w:val="008405BB"/>
    <w:rsid w:val="00841CD6"/>
    <w:rsid w:val="00843958"/>
    <w:rsid w:val="00843B34"/>
    <w:rsid w:val="00850E21"/>
    <w:rsid w:val="00851321"/>
    <w:rsid w:val="0085307B"/>
    <w:rsid w:val="00855599"/>
    <w:rsid w:val="0085602E"/>
    <w:rsid w:val="008616A7"/>
    <w:rsid w:val="00863AC6"/>
    <w:rsid w:val="00863BFB"/>
    <w:rsid w:val="00863CEE"/>
    <w:rsid w:val="00874F98"/>
    <w:rsid w:val="0088335F"/>
    <w:rsid w:val="0088531A"/>
    <w:rsid w:val="00885A28"/>
    <w:rsid w:val="0089125F"/>
    <w:rsid w:val="00893345"/>
    <w:rsid w:val="008948EE"/>
    <w:rsid w:val="00895A89"/>
    <w:rsid w:val="008A76BD"/>
    <w:rsid w:val="008B251F"/>
    <w:rsid w:val="008C3022"/>
    <w:rsid w:val="008C4D41"/>
    <w:rsid w:val="008D054A"/>
    <w:rsid w:val="008D10BF"/>
    <w:rsid w:val="008D540B"/>
    <w:rsid w:val="008D6C24"/>
    <w:rsid w:val="008E0780"/>
    <w:rsid w:val="008F78D7"/>
    <w:rsid w:val="009051EC"/>
    <w:rsid w:val="0090733F"/>
    <w:rsid w:val="00907EC5"/>
    <w:rsid w:val="00911D10"/>
    <w:rsid w:val="00915739"/>
    <w:rsid w:val="0093162A"/>
    <w:rsid w:val="00934103"/>
    <w:rsid w:val="00942557"/>
    <w:rsid w:val="0094627A"/>
    <w:rsid w:val="009470DA"/>
    <w:rsid w:val="00947D94"/>
    <w:rsid w:val="00955676"/>
    <w:rsid w:val="009556BA"/>
    <w:rsid w:val="009605AC"/>
    <w:rsid w:val="00960638"/>
    <w:rsid w:val="00960A3B"/>
    <w:rsid w:val="00962D01"/>
    <w:rsid w:val="00973409"/>
    <w:rsid w:val="00980DEF"/>
    <w:rsid w:val="009811D2"/>
    <w:rsid w:val="009815A2"/>
    <w:rsid w:val="00984D68"/>
    <w:rsid w:val="00993803"/>
    <w:rsid w:val="00994458"/>
    <w:rsid w:val="00996C97"/>
    <w:rsid w:val="00997015"/>
    <w:rsid w:val="009A0C2F"/>
    <w:rsid w:val="009C1F14"/>
    <w:rsid w:val="009C72FB"/>
    <w:rsid w:val="009D2700"/>
    <w:rsid w:val="009D2B0F"/>
    <w:rsid w:val="009D2C82"/>
    <w:rsid w:val="009D4E70"/>
    <w:rsid w:val="009F5BD6"/>
    <w:rsid w:val="009F78AE"/>
    <w:rsid w:val="00A00095"/>
    <w:rsid w:val="00A0061D"/>
    <w:rsid w:val="00A03291"/>
    <w:rsid w:val="00A037F6"/>
    <w:rsid w:val="00A03C29"/>
    <w:rsid w:val="00A07AFD"/>
    <w:rsid w:val="00A1049F"/>
    <w:rsid w:val="00A10C2E"/>
    <w:rsid w:val="00A119D4"/>
    <w:rsid w:val="00A14045"/>
    <w:rsid w:val="00A14944"/>
    <w:rsid w:val="00A25B09"/>
    <w:rsid w:val="00A25B12"/>
    <w:rsid w:val="00A262B1"/>
    <w:rsid w:val="00A272A6"/>
    <w:rsid w:val="00A30E79"/>
    <w:rsid w:val="00A50398"/>
    <w:rsid w:val="00A536D6"/>
    <w:rsid w:val="00A54B51"/>
    <w:rsid w:val="00A558C0"/>
    <w:rsid w:val="00A57BB1"/>
    <w:rsid w:val="00A7114F"/>
    <w:rsid w:val="00A779F3"/>
    <w:rsid w:val="00A77DC0"/>
    <w:rsid w:val="00A80E87"/>
    <w:rsid w:val="00A8132A"/>
    <w:rsid w:val="00A872DF"/>
    <w:rsid w:val="00A938C6"/>
    <w:rsid w:val="00A979A6"/>
    <w:rsid w:val="00AA0F09"/>
    <w:rsid w:val="00AA1055"/>
    <w:rsid w:val="00AA350D"/>
    <w:rsid w:val="00AB4E8C"/>
    <w:rsid w:val="00AB685E"/>
    <w:rsid w:val="00AB7227"/>
    <w:rsid w:val="00AC220C"/>
    <w:rsid w:val="00AD0DB7"/>
    <w:rsid w:val="00AD328A"/>
    <w:rsid w:val="00AE3A2E"/>
    <w:rsid w:val="00AE40BE"/>
    <w:rsid w:val="00AF3610"/>
    <w:rsid w:val="00AF392E"/>
    <w:rsid w:val="00AF3EA1"/>
    <w:rsid w:val="00B02DF1"/>
    <w:rsid w:val="00B03083"/>
    <w:rsid w:val="00B20B8C"/>
    <w:rsid w:val="00B20C28"/>
    <w:rsid w:val="00B237D9"/>
    <w:rsid w:val="00B25410"/>
    <w:rsid w:val="00B37DB8"/>
    <w:rsid w:val="00B43904"/>
    <w:rsid w:val="00B46862"/>
    <w:rsid w:val="00B5632D"/>
    <w:rsid w:val="00B6005A"/>
    <w:rsid w:val="00B64455"/>
    <w:rsid w:val="00B714AE"/>
    <w:rsid w:val="00B71C22"/>
    <w:rsid w:val="00B77B5B"/>
    <w:rsid w:val="00B85E10"/>
    <w:rsid w:val="00B90B66"/>
    <w:rsid w:val="00B9175A"/>
    <w:rsid w:val="00BA2CC8"/>
    <w:rsid w:val="00BA4917"/>
    <w:rsid w:val="00BA5EBE"/>
    <w:rsid w:val="00BB3F4B"/>
    <w:rsid w:val="00BB544C"/>
    <w:rsid w:val="00BC0D2A"/>
    <w:rsid w:val="00BC752D"/>
    <w:rsid w:val="00BD5114"/>
    <w:rsid w:val="00BD7A09"/>
    <w:rsid w:val="00BE38D0"/>
    <w:rsid w:val="00BF150B"/>
    <w:rsid w:val="00C02DB3"/>
    <w:rsid w:val="00C0378C"/>
    <w:rsid w:val="00C04CF5"/>
    <w:rsid w:val="00C12E35"/>
    <w:rsid w:val="00C257F2"/>
    <w:rsid w:val="00C3156C"/>
    <w:rsid w:val="00C31714"/>
    <w:rsid w:val="00C31F4F"/>
    <w:rsid w:val="00C3201B"/>
    <w:rsid w:val="00C32596"/>
    <w:rsid w:val="00C33BF2"/>
    <w:rsid w:val="00C457F7"/>
    <w:rsid w:val="00C458D2"/>
    <w:rsid w:val="00C50BD5"/>
    <w:rsid w:val="00C60259"/>
    <w:rsid w:val="00C64343"/>
    <w:rsid w:val="00C650AD"/>
    <w:rsid w:val="00C663BF"/>
    <w:rsid w:val="00C706FB"/>
    <w:rsid w:val="00C71316"/>
    <w:rsid w:val="00C75C2E"/>
    <w:rsid w:val="00C77CE1"/>
    <w:rsid w:val="00C80096"/>
    <w:rsid w:val="00C81D12"/>
    <w:rsid w:val="00C85A23"/>
    <w:rsid w:val="00C87800"/>
    <w:rsid w:val="00C9110E"/>
    <w:rsid w:val="00C97EB5"/>
    <w:rsid w:val="00CA1754"/>
    <w:rsid w:val="00CA2200"/>
    <w:rsid w:val="00CA6189"/>
    <w:rsid w:val="00CA67D4"/>
    <w:rsid w:val="00CB0F28"/>
    <w:rsid w:val="00CB3DC9"/>
    <w:rsid w:val="00CB7993"/>
    <w:rsid w:val="00CC00A8"/>
    <w:rsid w:val="00CC0CC2"/>
    <w:rsid w:val="00CD583E"/>
    <w:rsid w:val="00CE3852"/>
    <w:rsid w:val="00CE3A6D"/>
    <w:rsid w:val="00CF23C1"/>
    <w:rsid w:val="00D00AA2"/>
    <w:rsid w:val="00D02A24"/>
    <w:rsid w:val="00D05DB8"/>
    <w:rsid w:val="00D05DE1"/>
    <w:rsid w:val="00D106E4"/>
    <w:rsid w:val="00D14C23"/>
    <w:rsid w:val="00D15F13"/>
    <w:rsid w:val="00D22883"/>
    <w:rsid w:val="00D23FB4"/>
    <w:rsid w:val="00D265C9"/>
    <w:rsid w:val="00D3030D"/>
    <w:rsid w:val="00D313F4"/>
    <w:rsid w:val="00D436CD"/>
    <w:rsid w:val="00D43714"/>
    <w:rsid w:val="00D5156F"/>
    <w:rsid w:val="00D55AEB"/>
    <w:rsid w:val="00D70723"/>
    <w:rsid w:val="00D77D4D"/>
    <w:rsid w:val="00D90A61"/>
    <w:rsid w:val="00D91384"/>
    <w:rsid w:val="00DA1A5F"/>
    <w:rsid w:val="00DA670F"/>
    <w:rsid w:val="00DA77DE"/>
    <w:rsid w:val="00DB1C70"/>
    <w:rsid w:val="00DB6A3D"/>
    <w:rsid w:val="00DF0C5E"/>
    <w:rsid w:val="00DF1AF3"/>
    <w:rsid w:val="00DF463C"/>
    <w:rsid w:val="00DF70BB"/>
    <w:rsid w:val="00E0382B"/>
    <w:rsid w:val="00E03F13"/>
    <w:rsid w:val="00E04574"/>
    <w:rsid w:val="00E058FE"/>
    <w:rsid w:val="00E06B07"/>
    <w:rsid w:val="00E11F94"/>
    <w:rsid w:val="00E17BD6"/>
    <w:rsid w:val="00E23A7E"/>
    <w:rsid w:val="00E33589"/>
    <w:rsid w:val="00E42E9F"/>
    <w:rsid w:val="00E43AB0"/>
    <w:rsid w:val="00E45A6C"/>
    <w:rsid w:val="00E50659"/>
    <w:rsid w:val="00E55AF2"/>
    <w:rsid w:val="00E61EB8"/>
    <w:rsid w:val="00E66491"/>
    <w:rsid w:val="00E73868"/>
    <w:rsid w:val="00E958E4"/>
    <w:rsid w:val="00EA65A4"/>
    <w:rsid w:val="00EA7D27"/>
    <w:rsid w:val="00EB4FC6"/>
    <w:rsid w:val="00EB5594"/>
    <w:rsid w:val="00EB73E9"/>
    <w:rsid w:val="00ED0660"/>
    <w:rsid w:val="00EE2FAC"/>
    <w:rsid w:val="00EE49BE"/>
    <w:rsid w:val="00F045D4"/>
    <w:rsid w:val="00F12AE1"/>
    <w:rsid w:val="00F17639"/>
    <w:rsid w:val="00F241A9"/>
    <w:rsid w:val="00F24ACF"/>
    <w:rsid w:val="00F275EA"/>
    <w:rsid w:val="00F321C9"/>
    <w:rsid w:val="00F32467"/>
    <w:rsid w:val="00F378C0"/>
    <w:rsid w:val="00F44C02"/>
    <w:rsid w:val="00F50D9E"/>
    <w:rsid w:val="00F52EC9"/>
    <w:rsid w:val="00F628A9"/>
    <w:rsid w:val="00F73860"/>
    <w:rsid w:val="00F73A5B"/>
    <w:rsid w:val="00F76772"/>
    <w:rsid w:val="00F7744F"/>
    <w:rsid w:val="00F77924"/>
    <w:rsid w:val="00F93304"/>
    <w:rsid w:val="00F9549F"/>
    <w:rsid w:val="00F95CAC"/>
    <w:rsid w:val="00FA0B53"/>
    <w:rsid w:val="00FA3574"/>
    <w:rsid w:val="00FA4CBE"/>
    <w:rsid w:val="00FA7AF5"/>
    <w:rsid w:val="00FB08EF"/>
    <w:rsid w:val="00FB52C2"/>
    <w:rsid w:val="00FB6515"/>
    <w:rsid w:val="00FB6D0C"/>
    <w:rsid w:val="00FB7B12"/>
    <w:rsid w:val="00FC015E"/>
    <w:rsid w:val="00FC26BA"/>
    <w:rsid w:val="00FC32E4"/>
    <w:rsid w:val="00FC5C44"/>
    <w:rsid w:val="00FE30EA"/>
    <w:rsid w:val="00FE4F14"/>
    <w:rsid w:val="00FE77AD"/>
    <w:rsid w:val="00FF080F"/>
    <w:rsid w:val="00FF33CA"/>
    <w:rsid w:val="00FF3CA8"/>
    <w:rsid w:val="00FF4A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E5D7"/>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 w:type="paragraph" w:styleId="Revision">
    <w:name w:val="Revision"/>
    <w:hidden/>
    <w:uiPriority w:val="99"/>
    <w:semiHidden/>
    <w:rsid w:val="003A6B49"/>
    <w:pPr>
      <w:spacing w:after="0" w:line="240" w:lineRule="auto"/>
    </w:pPr>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fontTable" Target="fontTable.xml"/><Relationship Id="rId27" Type="http://schemas.openxmlformats.org/officeDocument/2006/relationships/customXml" Target="../customXml/item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rgbClr val="FF0000"/>
                </a:solidFill>
              </a:rPr>
              <a:t>y v </a:t>
            </a:r>
            <a:r>
              <a:rPr lang="en-AU" baseline="30000">
                <a:solidFill>
                  <a:srgbClr val="FF0000"/>
                </a:solidFill>
              </a:rPr>
              <a:t>1</a:t>
            </a:r>
            <a:r>
              <a:rPr lang="en-AU">
                <a:solidFill>
                  <a:srgbClr val="FF0000"/>
                </a:solidFill>
              </a:rPr>
              <a:t>/d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Sheet1!$A$1:$A$5</c:f>
              <c:numCache>
                <c:formatCode>General</c:formatCode>
                <c:ptCount val="5"/>
                <c:pt idx="0">
                  <c:v>2</c:v>
                </c:pt>
                <c:pt idx="1">
                  <c:v>1.25</c:v>
                </c:pt>
                <c:pt idx="2">
                  <c:v>1</c:v>
                </c:pt>
                <c:pt idx="3">
                  <c:v>0.83299999999999996</c:v>
                </c:pt>
                <c:pt idx="4">
                  <c:v>0.58799999999999997</c:v>
                </c:pt>
              </c:numCache>
            </c:numRef>
          </c:xVal>
          <c:yVal>
            <c:numRef>
              <c:f>Sheet1!$B$1:$B$5</c:f>
              <c:numCache>
                <c:formatCode>General</c:formatCode>
                <c:ptCount val="5"/>
                <c:pt idx="0">
                  <c:v>4.6199999999999998E-2</c:v>
                </c:pt>
                <c:pt idx="1">
                  <c:v>2.8899999999999999E-2</c:v>
                </c:pt>
                <c:pt idx="2">
                  <c:v>2.3099999999999999E-2</c:v>
                </c:pt>
                <c:pt idx="3">
                  <c:v>1.9199999999999998E-2</c:v>
                </c:pt>
                <c:pt idx="4">
                  <c:v>1.3599999999999999E-2</c:v>
                </c:pt>
              </c:numCache>
            </c:numRef>
          </c:yVal>
          <c:smooth val="0"/>
          <c:extLst>
            <c:ext xmlns:c16="http://schemas.microsoft.com/office/drawing/2014/chart" uri="{C3380CC4-5D6E-409C-BE32-E72D297353CC}">
              <c16:uniqueId val="{00000000-6C42-4261-A354-807B937080C7}"/>
            </c:ext>
          </c:extLst>
        </c:ser>
        <c:dLbls>
          <c:showLegendKey val="0"/>
          <c:showVal val="0"/>
          <c:showCatName val="0"/>
          <c:showSerName val="0"/>
          <c:showPercent val="0"/>
          <c:showBubbleSize val="0"/>
        </c:dLbls>
        <c:axId val="101612527"/>
        <c:axId val="101613007"/>
      </c:scatterChart>
      <c:valAx>
        <c:axId val="101612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3007"/>
        <c:crosses val="autoZero"/>
        <c:crossBetween val="midCat"/>
      </c:valAx>
      <c:valAx>
        <c:axId val="10161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2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9C4044-2661-43ED-BAD7-6D0C7900439F}">
  <ds:schemaRefs>
    <ds:schemaRef ds:uri="http://schemas.openxmlformats.org/officeDocument/2006/bibliography"/>
  </ds:schemaRefs>
</ds:datastoreItem>
</file>

<file path=customXml/itemProps2.xml><?xml version="1.0" encoding="utf-8"?>
<ds:datastoreItem xmlns:ds="http://schemas.openxmlformats.org/officeDocument/2006/customXml" ds:itemID="{38D344E4-A07E-4796-9A60-B0E3C83333AD}"/>
</file>

<file path=customXml/itemProps3.xml><?xml version="1.0" encoding="utf-8"?>
<ds:datastoreItem xmlns:ds="http://schemas.openxmlformats.org/officeDocument/2006/customXml" ds:itemID="{6B95CB84-18B3-4716-AB55-4E27DF4A60EF}"/>
</file>

<file path=customXml/itemProps4.xml><?xml version="1.0" encoding="utf-8"?>
<ds:datastoreItem xmlns:ds="http://schemas.openxmlformats.org/officeDocument/2006/customXml" ds:itemID="{9C9A5A36-F0DD-4283-B9CD-974467A320E3}"/>
</file>

<file path=docProps/app.xml><?xml version="1.0" encoding="utf-8"?>
<Properties xmlns="http://schemas.openxmlformats.org/officeDocument/2006/extended-properties" xmlns:vt="http://schemas.openxmlformats.org/officeDocument/2006/docPropsVTypes">
  <Template>Normal.dotm</Template>
  <TotalTime>115</TotalTime>
  <Pages>22</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BAKER Mark [Southern River College]</cp:lastModifiedBy>
  <cp:revision>8</cp:revision>
  <dcterms:created xsi:type="dcterms:W3CDTF">2023-09-08T02:26:00Z</dcterms:created>
  <dcterms:modified xsi:type="dcterms:W3CDTF">2023-11-08T01:32:00Z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