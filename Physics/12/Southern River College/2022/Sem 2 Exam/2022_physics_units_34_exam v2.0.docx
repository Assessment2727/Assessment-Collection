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5.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ink/ink1.xml" ContentType="application/inkml+xml"/>
  <Override PartName="/word/ink/ink2.xml" ContentType="application/inkml+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people.xml" ContentType="application/vnd.openxmlformats-officedocument.wordprocessingml.people+xml"/>
  <Override PartName="/customXml/itemProps1.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CD406" w14:textId="77777777" w:rsidR="00607048" w:rsidRPr="005B0D96" w:rsidRDefault="00607048" w:rsidP="00607048">
      <w:pPr>
        <w:tabs>
          <w:tab w:val="left" w:pos="567"/>
          <w:tab w:val="left" w:pos="1134"/>
        </w:tabs>
        <w:ind w:right="-61"/>
        <w:rPr>
          <w:rFonts w:ascii="Arial" w:hAnsi="Arial" w:cs="Arial"/>
          <w:sz w:val="18"/>
          <w:szCs w:val="18"/>
        </w:rPr>
      </w:pPr>
    </w:p>
    <w:p w14:paraId="03AEAFDE" w14:textId="77777777" w:rsidR="00607048" w:rsidRPr="005B0D96" w:rsidRDefault="00607048" w:rsidP="00607048">
      <w:pPr>
        <w:rPr>
          <w:rFonts w:ascii="Arial" w:hAnsi="Arial" w:cs="Arial"/>
          <w:sz w:val="24"/>
        </w:rPr>
      </w:pPr>
    </w:p>
    <w:p w14:paraId="5F9D8846" w14:textId="77777777" w:rsidR="00607048" w:rsidRPr="005B0D96" w:rsidRDefault="00607048" w:rsidP="00607048">
      <w:pPr>
        <w:rPr>
          <w:rFonts w:ascii="Arial" w:hAnsi="Arial" w:cs="Arial"/>
          <w:sz w:val="24"/>
        </w:rPr>
      </w:pPr>
    </w:p>
    <w:p w14:paraId="3981E136" w14:textId="77777777" w:rsidR="00607048" w:rsidRDefault="00607048" w:rsidP="00607048">
      <w:pPr>
        <w:rPr>
          <w:rFonts w:ascii="Arial" w:hAnsi="Arial" w:cs="Arial"/>
          <w:sz w:val="24"/>
        </w:rPr>
      </w:pPr>
    </w:p>
    <w:p w14:paraId="46A9B127" w14:textId="77777777" w:rsidR="00607048" w:rsidRPr="005B0D96" w:rsidRDefault="00607048" w:rsidP="00607048">
      <w:pPr>
        <w:rPr>
          <w:rFonts w:ascii="Arial" w:hAnsi="Arial" w:cs="Arial"/>
          <w:sz w:val="24"/>
        </w:rPr>
      </w:pPr>
      <w:r w:rsidRPr="00162BD6">
        <w:rPr>
          <w:rFonts w:ascii="Arial" w:hAnsi="Arial" w:cs="Arial"/>
          <w:noProof/>
          <w:sz w:val="22"/>
          <w:szCs w:val="22"/>
          <w:lang w:eastAsia="en-AU"/>
        </w:rPr>
        <mc:AlternateContent>
          <mc:Choice Requires="wps">
            <w:drawing>
              <wp:anchor distT="45720" distB="45720" distL="114300" distR="114300" simplePos="0" relativeHeight="251661312" behindDoc="0" locked="0" layoutInCell="1" allowOverlap="1" wp14:anchorId="18B2FBCA" wp14:editId="25723379">
                <wp:simplePos x="0" y="0"/>
                <wp:positionH relativeFrom="column">
                  <wp:posOffset>203200</wp:posOffset>
                </wp:positionH>
                <wp:positionV relativeFrom="paragraph">
                  <wp:posOffset>49530</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prstDash val="dash"/>
                          <a:miter lim="800000"/>
                          <a:headEnd/>
                          <a:tailEnd/>
                        </a:ln>
                      </wps:spPr>
                      <wps:txbx>
                        <w:txbxContent>
                          <w:p w14:paraId="5DE3818C" w14:textId="77777777" w:rsidR="0063592D" w:rsidRDefault="0063592D" w:rsidP="00607048">
                            <w:r>
                              <w:t xml:space="preserve"> </w:t>
                            </w:r>
                          </w:p>
                          <w:p w14:paraId="7BEDCB2C" w14:textId="77777777" w:rsidR="0063592D" w:rsidRDefault="0063592D" w:rsidP="00607048"/>
                          <w:p w14:paraId="6C9845BA" w14:textId="77777777" w:rsidR="0063592D" w:rsidRDefault="0063592D" w:rsidP="00607048"/>
                          <w:p w14:paraId="28B7DC65" w14:textId="77777777" w:rsidR="0063592D" w:rsidRPr="00B067BA" w:rsidRDefault="0063592D" w:rsidP="00607048">
                            <w:pPr>
                              <w:jc w:val="center"/>
                              <w:rPr>
                                <w:rFonts w:ascii="Arial" w:hAnsi="Arial" w:cs="Arial"/>
                                <w:bCs/>
                                <w:sz w:val="32"/>
                              </w:rPr>
                            </w:pPr>
                            <w:r w:rsidRPr="00B067BA">
                              <w:rPr>
                                <w:rFonts w:ascii="Arial" w:hAnsi="Arial" w:cs="Arial"/>
                                <w:bCs/>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B2FBCA" id="_x0000_t202" coordsize="21600,21600" o:spt="202" path="m,l,21600r21600,l21600,xe">
                <v:stroke joinstyle="miter"/>
                <v:path gradientshapeok="t" o:connecttype="rect"/>
              </v:shapetype>
              <v:shape id="Text Box 2" o:spid="_x0000_s1026" type="#_x0000_t202" style="position:absolute;margin-left:16pt;margin-top:3.9pt;width:203.6pt;height:102.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">
                <v:stroke dashstyle="dash"/>
                <v:textbox>
                  <w:txbxContent>
                    <w:p w14:paraId="5DE3818C" w14:textId="77777777" w:rsidR="0063592D" w:rsidRDefault="0063592D" w:rsidP="00607048">
                      <w:r>
                        <w:t xml:space="preserve"> </w:t>
                      </w:r>
                    </w:p>
                    <w:p w14:paraId="7BEDCB2C" w14:textId="77777777" w:rsidR="0063592D" w:rsidRDefault="0063592D" w:rsidP="00607048"/>
                    <w:p w14:paraId="6C9845BA" w14:textId="77777777" w:rsidR="0063592D" w:rsidRDefault="0063592D" w:rsidP="00607048"/>
                    <w:p w14:paraId="28B7DC65" w14:textId="77777777" w:rsidR="0063592D" w:rsidRPr="00B067BA" w:rsidRDefault="0063592D" w:rsidP="00607048">
                      <w:pPr>
                        <w:jc w:val="center"/>
                        <w:rPr>
                          <w:rFonts w:ascii="Arial" w:hAnsi="Arial" w:cs="Arial"/>
                          <w:bCs/>
                          <w:sz w:val="32"/>
                        </w:rPr>
                      </w:pPr>
                      <w:r w:rsidRPr="00B067BA">
                        <w:rPr>
                          <w:rFonts w:ascii="Arial" w:hAnsi="Arial" w:cs="Arial"/>
                          <w:bCs/>
                          <w:sz w:val="32"/>
                        </w:rPr>
                        <w:t>Insert School Logo</w:t>
                      </w:r>
                    </w:p>
                  </w:txbxContent>
                </v:textbox>
                <w10:wrap type="square"/>
              </v:shape>
            </w:pict>
          </mc:Fallback>
        </mc:AlternateContent>
      </w:r>
    </w:p>
    <w:p w14:paraId="76FE0B84" w14:textId="702398FC" w:rsidR="00607048" w:rsidRPr="000A3236" w:rsidRDefault="00607048" w:rsidP="00607048">
      <w:pPr>
        <w:spacing w:before="120"/>
        <w:jc w:val="right"/>
        <w:outlineLvl w:val="4"/>
        <w:rPr>
          <w:rFonts w:ascii="Arial" w:hAnsi="Arial" w:cs="Arial"/>
          <w:b/>
          <w:bCs/>
          <w:iCs/>
          <w:sz w:val="36"/>
          <w:szCs w:val="32"/>
        </w:rPr>
      </w:pPr>
      <w:r w:rsidRPr="000A3236">
        <w:rPr>
          <w:rFonts w:ascii="Arial" w:hAnsi="Arial" w:cs="Arial"/>
          <w:b/>
          <w:bCs/>
          <w:iCs/>
          <w:sz w:val="36"/>
          <w:szCs w:val="32"/>
        </w:rPr>
        <w:t xml:space="preserve">Semester </w:t>
      </w:r>
      <w:r>
        <w:rPr>
          <w:rFonts w:ascii="Arial" w:hAnsi="Arial" w:cs="Arial"/>
          <w:b/>
          <w:bCs/>
          <w:iCs/>
          <w:sz w:val="36"/>
          <w:szCs w:val="32"/>
        </w:rPr>
        <w:t>2</w:t>
      </w:r>
      <w:r w:rsidRPr="000A3236">
        <w:rPr>
          <w:rFonts w:ascii="Arial" w:hAnsi="Arial" w:cs="Arial"/>
          <w:b/>
          <w:bCs/>
          <w:iCs/>
          <w:sz w:val="36"/>
          <w:szCs w:val="32"/>
        </w:rPr>
        <w:t xml:space="preserve"> </w:t>
      </w:r>
      <w:r w:rsidR="00355213">
        <w:rPr>
          <w:rFonts w:ascii="Arial" w:hAnsi="Arial" w:cs="Arial"/>
          <w:b/>
          <w:bCs/>
          <w:iCs/>
          <w:sz w:val="36"/>
          <w:szCs w:val="32"/>
        </w:rPr>
        <w:t>E</w:t>
      </w:r>
      <w:r w:rsidRPr="000A3236">
        <w:rPr>
          <w:rFonts w:ascii="Arial" w:hAnsi="Arial" w:cs="Arial"/>
          <w:b/>
          <w:bCs/>
          <w:iCs/>
          <w:sz w:val="36"/>
          <w:szCs w:val="32"/>
        </w:rPr>
        <w:t>xamination, 202</w:t>
      </w:r>
      <w:r w:rsidR="007038D9">
        <w:rPr>
          <w:rFonts w:ascii="Arial" w:hAnsi="Arial" w:cs="Arial"/>
          <w:b/>
          <w:bCs/>
          <w:iCs/>
          <w:sz w:val="36"/>
          <w:szCs w:val="32"/>
        </w:rPr>
        <w:t>2</w:t>
      </w:r>
    </w:p>
    <w:p w14:paraId="0B0CCBCE" w14:textId="77777777" w:rsidR="00607048" w:rsidRPr="000A3236" w:rsidRDefault="00607048" w:rsidP="00607048">
      <w:pPr>
        <w:spacing w:before="120"/>
        <w:jc w:val="right"/>
        <w:outlineLvl w:val="4"/>
        <w:rPr>
          <w:rFonts w:ascii="Arial" w:hAnsi="Arial" w:cs="Arial"/>
          <w:b/>
          <w:bCs/>
          <w:iCs/>
          <w:sz w:val="36"/>
          <w:szCs w:val="32"/>
        </w:rPr>
      </w:pPr>
      <w:r w:rsidRPr="000A3236">
        <w:rPr>
          <w:rFonts w:ascii="Arial" w:hAnsi="Arial" w:cs="Arial"/>
          <w:b/>
          <w:bCs/>
          <w:iCs/>
          <w:sz w:val="36"/>
          <w:szCs w:val="32"/>
        </w:rPr>
        <w:t>Question/Answer booklet</w:t>
      </w:r>
    </w:p>
    <w:p w14:paraId="04F35344" w14:textId="77777777" w:rsidR="00607048" w:rsidRPr="000A3236" w:rsidRDefault="00607048" w:rsidP="00607048">
      <w:pPr>
        <w:rPr>
          <w:b/>
          <w:bCs/>
          <w:sz w:val="24"/>
          <w:szCs w:val="22"/>
        </w:rPr>
      </w:pPr>
    </w:p>
    <w:p w14:paraId="05CDF860" w14:textId="77777777" w:rsidR="00607048" w:rsidRDefault="00607048" w:rsidP="00607048">
      <w:pPr>
        <w:rPr>
          <w:rFonts w:ascii="Arial" w:hAnsi="Arial" w:cs="Arial"/>
          <w:b/>
          <w:sz w:val="48"/>
        </w:rPr>
      </w:pPr>
    </w:p>
    <w:p w14:paraId="49BE35D8" w14:textId="77777777" w:rsidR="00607048" w:rsidRDefault="00607048" w:rsidP="00607048">
      <w:pPr>
        <w:rPr>
          <w:rFonts w:ascii="Arial" w:hAnsi="Arial" w:cs="Arial"/>
          <w:b/>
          <w:sz w:val="48"/>
        </w:rPr>
      </w:pPr>
    </w:p>
    <w:p w14:paraId="48BFC990" w14:textId="77777777" w:rsidR="00355213" w:rsidRDefault="00607048" w:rsidP="00355213">
      <w:pPr>
        <w:ind w:firstLine="720"/>
        <w:rPr>
          <w:rFonts w:ascii="Arial" w:hAnsi="Arial" w:cs="Arial"/>
          <w:bCs/>
          <w:sz w:val="56"/>
          <w:szCs w:val="56"/>
        </w:rPr>
      </w:pPr>
      <w:r w:rsidRPr="00640A33">
        <w:rPr>
          <w:rFonts w:ascii="Arial" w:hAnsi="Arial" w:cs="Arial"/>
          <w:b/>
          <w:sz w:val="56"/>
          <w:szCs w:val="56"/>
        </w:rPr>
        <w:t>PHYSICS</w:t>
      </w:r>
    </w:p>
    <w:p w14:paraId="0F06C09C" w14:textId="34A5220F" w:rsidR="00607048" w:rsidRPr="00355213" w:rsidRDefault="00607048" w:rsidP="00355213">
      <w:pPr>
        <w:ind w:firstLine="720"/>
        <w:rPr>
          <w:rFonts w:ascii="Arial" w:hAnsi="Arial" w:cs="Arial"/>
          <w:bCs/>
          <w:sz w:val="56"/>
          <w:szCs w:val="56"/>
        </w:rPr>
      </w:pPr>
      <w:r w:rsidRPr="000A3236">
        <w:rPr>
          <w:rFonts w:ascii="Arial" w:hAnsi="Arial" w:cs="Arial"/>
          <w:b/>
          <w:sz w:val="56"/>
          <w:szCs w:val="56"/>
        </w:rPr>
        <w:t>Unit</w:t>
      </w:r>
      <w:r>
        <w:rPr>
          <w:rFonts w:ascii="Arial" w:hAnsi="Arial" w:cs="Arial"/>
          <w:b/>
          <w:sz w:val="56"/>
          <w:szCs w:val="56"/>
        </w:rPr>
        <w:t>s</w:t>
      </w:r>
      <w:r w:rsidRPr="000A3236">
        <w:rPr>
          <w:rFonts w:ascii="Arial" w:hAnsi="Arial" w:cs="Arial"/>
          <w:b/>
          <w:sz w:val="56"/>
          <w:szCs w:val="56"/>
        </w:rPr>
        <w:t xml:space="preserve"> 3</w:t>
      </w:r>
      <w:r>
        <w:rPr>
          <w:rFonts w:ascii="Arial" w:hAnsi="Arial" w:cs="Arial"/>
          <w:b/>
          <w:sz w:val="56"/>
          <w:szCs w:val="56"/>
        </w:rPr>
        <w:t xml:space="preserve"> </w:t>
      </w:r>
      <w:r w:rsidR="008C7375">
        <w:rPr>
          <w:rFonts w:ascii="Arial" w:hAnsi="Arial" w:cs="Arial"/>
          <w:b/>
          <w:sz w:val="56"/>
          <w:szCs w:val="56"/>
        </w:rPr>
        <w:t>&amp;</w:t>
      </w:r>
      <w:r>
        <w:rPr>
          <w:rFonts w:ascii="Arial" w:hAnsi="Arial" w:cs="Arial"/>
          <w:b/>
          <w:sz w:val="56"/>
          <w:szCs w:val="56"/>
        </w:rPr>
        <w:t xml:space="preserve"> 4</w:t>
      </w:r>
    </w:p>
    <w:p w14:paraId="1117C7A3" w14:textId="77777777" w:rsidR="00607048" w:rsidRDefault="00607048" w:rsidP="00607048">
      <w:pPr>
        <w:rPr>
          <w:rFonts w:ascii="Arial" w:hAnsi="Arial" w:cs="Arial"/>
          <w:b/>
          <w:sz w:val="48"/>
        </w:rPr>
      </w:pPr>
    </w:p>
    <w:p w14:paraId="58527D13" w14:textId="77777777" w:rsidR="00607048" w:rsidRPr="000A3236" w:rsidRDefault="00607048" w:rsidP="00607048">
      <w:pPr>
        <w:tabs>
          <w:tab w:val="left" w:pos="540"/>
          <w:tab w:val="left" w:pos="900"/>
          <w:tab w:val="left" w:pos="1701"/>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rPr>
          <w:rFonts w:ascii="Arial" w:hAnsi="Arial" w:cs="Arial"/>
          <w:b/>
          <w:color w:val="000000"/>
          <w:sz w:val="28"/>
          <w:szCs w:val="28"/>
        </w:rPr>
      </w:pPr>
      <w:proofErr w:type="gramStart"/>
      <w:r w:rsidRPr="000A3236">
        <w:rPr>
          <w:rFonts w:ascii="Arial" w:hAnsi="Arial" w:cs="Arial"/>
          <w:b/>
          <w:color w:val="000000"/>
          <w:sz w:val="28"/>
          <w:szCs w:val="28"/>
        </w:rPr>
        <w:t xml:space="preserve">Name  </w:t>
      </w:r>
      <w:r w:rsidRPr="000A3236">
        <w:rPr>
          <w:rFonts w:ascii="Arial" w:hAnsi="Arial" w:cs="Arial"/>
          <w:b/>
          <w:color w:val="000000"/>
          <w:sz w:val="28"/>
          <w:szCs w:val="28"/>
        </w:rPr>
        <w:tab/>
      </w:r>
      <w:proofErr w:type="gramEnd"/>
      <w:r w:rsidRPr="000A3236">
        <w:rPr>
          <w:rFonts w:ascii="Arial" w:hAnsi="Arial" w:cs="Arial"/>
          <w:b/>
          <w:color w:val="000000"/>
          <w:sz w:val="18"/>
          <w:szCs w:val="18"/>
        </w:rPr>
        <w:t>____________________________________________________</w:t>
      </w:r>
    </w:p>
    <w:p w14:paraId="6F9518F7" w14:textId="77777777" w:rsidR="00607048" w:rsidRPr="000A3236" w:rsidRDefault="00607048" w:rsidP="00607048">
      <w:pPr>
        <w:tabs>
          <w:tab w:val="left" w:pos="7371"/>
        </w:tabs>
        <w:jc w:val="right"/>
        <w:rPr>
          <w:rFonts w:ascii="Arial" w:hAnsi="Arial" w:cs="Arial"/>
          <w:b/>
          <w:color w:val="000000"/>
          <w:sz w:val="28"/>
          <w:szCs w:val="28"/>
        </w:rPr>
      </w:pPr>
    </w:p>
    <w:p w14:paraId="45EBBE7B" w14:textId="77777777" w:rsidR="00607048" w:rsidRPr="000A3236" w:rsidRDefault="00607048" w:rsidP="00607048">
      <w:pPr>
        <w:tabs>
          <w:tab w:val="left" w:pos="1701"/>
          <w:tab w:val="left" w:pos="7371"/>
        </w:tabs>
        <w:rPr>
          <w:rFonts w:ascii="Arial" w:hAnsi="Arial" w:cs="Arial"/>
          <w:b/>
          <w:color w:val="000000"/>
          <w:sz w:val="18"/>
        </w:rPr>
      </w:pPr>
      <w:r w:rsidRPr="000A3236">
        <w:rPr>
          <w:rFonts w:ascii="Arial" w:hAnsi="Arial" w:cs="Arial"/>
          <w:b/>
          <w:color w:val="000000"/>
          <w:sz w:val="28"/>
          <w:szCs w:val="28"/>
        </w:rPr>
        <w:t xml:space="preserve">Teacher </w:t>
      </w:r>
      <w:r w:rsidRPr="000A3236">
        <w:rPr>
          <w:rFonts w:ascii="Arial" w:hAnsi="Arial" w:cs="Arial"/>
          <w:b/>
          <w:color w:val="000000"/>
          <w:sz w:val="28"/>
          <w:szCs w:val="28"/>
        </w:rPr>
        <w:tab/>
      </w:r>
      <w:r w:rsidRPr="000A3236">
        <w:rPr>
          <w:rFonts w:ascii="Arial" w:hAnsi="Arial" w:cs="Arial"/>
          <w:b/>
          <w:color w:val="000000"/>
          <w:sz w:val="18"/>
          <w:szCs w:val="18"/>
        </w:rPr>
        <w:t>____________________________________________________</w:t>
      </w:r>
    </w:p>
    <w:p w14:paraId="7FF74D2C" w14:textId="77777777" w:rsidR="00607048" w:rsidRPr="005B0D96" w:rsidRDefault="00607048" w:rsidP="00607048">
      <w:pPr>
        <w:rPr>
          <w:rFonts w:ascii="Arial" w:hAnsi="Arial" w:cs="Arial"/>
          <w:sz w:val="24"/>
        </w:rPr>
      </w:pPr>
    </w:p>
    <w:p w14:paraId="4D587EAE" w14:textId="77777777" w:rsidR="00607048" w:rsidRDefault="00607048" w:rsidP="00607048">
      <w:pPr>
        <w:rPr>
          <w:rFonts w:ascii="Arial" w:hAnsi="Arial" w:cs="Arial"/>
          <w:sz w:val="24"/>
        </w:rPr>
      </w:pPr>
    </w:p>
    <w:p w14:paraId="5700B00D" w14:textId="77777777" w:rsidR="00607048" w:rsidRPr="005B0D96" w:rsidRDefault="00607048" w:rsidP="00607048">
      <w:pPr>
        <w:rPr>
          <w:rFonts w:ascii="Arial" w:hAnsi="Arial" w:cs="Arial"/>
          <w:sz w:val="24"/>
        </w:rPr>
      </w:pPr>
    </w:p>
    <w:p w14:paraId="506ED091" w14:textId="77777777" w:rsidR="00607048" w:rsidRPr="005B0D96" w:rsidRDefault="00607048" w:rsidP="00607048">
      <w:pPr>
        <w:rPr>
          <w:rFonts w:ascii="Arial" w:hAnsi="Arial" w:cs="Arial"/>
          <w:sz w:val="24"/>
        </w:rPr>
      </w:pPr>
    </w:p>
    <w:p w14:paraId="46442F74" w14:textId="77777777" w:rsidR="00607048" w:rsidRPr="00B067BA" w:rsidRDefault="00607048" w:rsidP="00607048">
      <w:pPr>
        <w:tabs>
          <w:tab w:val="left" w:pos="700"/>
        </w:tabs>
        <w:spacing w:after="80"/>
        <w:rPr>
          <w:rFonts w:ascii="Arial" w:hAnsi="Arial" w:cs="Arial"/>
          <w:sz w:val="22"/>
          <w:szCs w:val="22"/>
        </w:rPr>
      </w:pPr>
      <w:r w:rsidRPr="00B067BA">
        <w:rPr>
          <w:rFonts w:ascii="Arial" w:hAnsi="Arial" w:cs="Arial"/>
          <w:b/>
          <w:sz w:val="26"/>
          <w:szCs w:val="26"/>
        </w:rPr>
        <w:t>Time allowed for this paper</w:t>
      </w:r>
      <w:r w:rsidRPr="00B067BA">
        <w:rPr>
          <w:rFonts w:ascii="Arial" w:hAnsi="Arial" w:cs="Arial"/>
          <w:sz w:val="22"/>
          <w:szCs w:val="22"/>
        </w:rPr>
        <w:tab/>
      </w:r>
      <w:r w:rsidRPr="00B067BA">
        <w:rPr>
          <w:rFonts w:ascii="Arial" w:hAnsi="Arial" w:cs="Arial"/>
          <w:sz w:val="22"/>
          <w:szCs w:val="22"/>
        </w:rPr>
        <w:tab/>
      </w:r>
      <w:r w:rsidRPr="00B067BA">
        <w:rPr>
          <w:rFonts w:ascii="Arial" w:hAnsi="Arial" w:cs="Arial"/>
          <w:sz w:val="22"/>
          <w:szCs w:val="22"/>
        </w:rPr>
        <w:tab/>
      </w:r>
      <w:r w:rsidRPr="00B067BA">
        <w:rPr>
          <w:rFonts w:ascii="Arial" w:hAnsi="Arial" w:cs="Arial"/>
          <w:sz w:val="22"/>
          <w:szCs w:val="22"/>
        </w:rPr>
        <w:tab/>
      </w:r>
    </w:p>
    <w:p w14:paraId="40DD5ABE" w14:textId="77777777" w:rsidR="00607048" w:rsidRPr="00AA4E6F" w:rsidRDefault="00607048" w:rsidP="00607048">
      <w:pPr>
        <w:pStyle w:val="PlainText"/>
        <w:ind w:left="4536" w:hanging="4536"/>
        <w:rPr>
          <w:rFonts w:ascii="Arial" w:hAnsi="Arial" w:cs="Arial"/>
          <w:sz w:val="22"/>
          <w:szCs w:val="22"/>
        </w:rPr>
      </w:pPr>
      <w:r w:rsidRPr="00AA4E6F">
        <w:rPr>
          <w:rFonts w:ascii="Arial" w:hAnsi="Arial" w:cs="Arial"/>
          <w:sz w:val="22"/>
          <w:szCs w:val="22"/>
        </w:rPr>
        <w:t>Reading time before commencing work:</w:t>
      </w:r>
      <w:r w:rsidRPr="00AA4E6F">
        <w:rPr>
          <w:rFonts w:ascii="Arial" w:hAnsi="Arial" w:cs="Arial"/>
          <w:sz w:val="22"/>
          <w:szCs w:val="22"/>
        </w:rPr>
        <w:tab/>
      </w:r>
      <w:r>
        <w:rPr>
          <w:rFonts w:ascii="Arial" w:hAnsi="Arial" w:cs="Arial"/>
          <w:sz w:val="22"/>
          <w:szCs w:val="22"/>
        </w:rPr>
        <w:t>ten</w:t>
      </w:r>
      <w:r w:rsidRPr="00AA4E6F">
        <w:rPr>
          <w:rFonts w:ascii="Arial" w:hAnsi="Arial" w:cs="Arial"/>
          <w:sz w:val="22"/>
          <w:szCs w:val="22"/>
        </w:rPr>
        <w:t xml:space="preserve"> minutes</w:t>
      </w:r>
    </w:p>
    <w:p w14:paraId="06EF108E" w14:textId="77777777" w:rsidR="00607048" w:rsidRPr="00AA4E6F" w:rsidRDefault="00607048" w:rsidP="00607048">
      <w:pPr>
        <w:pStyle w:val="PlainText"/>
        <w:ind w:left="4536" w:hanging="4536"/>
        <w:rPr>
          <w:rFonts w:ascii="Arial" w:hAnsi="Arial" w:cs="Arial"/>
          <w:sz w:val="22"/>
          <w:szCs w:val="22"/>
        </w:rPr>
      </w:pPr>
      <w:r w:rsidRPr="00AA4E6F">
        <w:rPr>
          <w:rFonts w:ascii="Arial" w:hAnsi="Arial" w:cs="Arial"/>
          <w:sz w:val="22"/>
          <w:szCs w:val="22"/>
        </w:rPr>
        <w:t>Working time:</w:t>
      </w:r>
      <w:r w:rsidRPr="00AA4E6F">
        <w:rPr>
          <w:rFonts w:ascii="Arial" w:hAnsi="Arial" w:cs="Arial"/>
          <w:sz w:val="22"/>
          <w:szCs w:val="22"/>
        </w:rPr>
        <w:tab/>
      </w:r>
      <w:r>
        <w:rPr>
          <w:rFonts w:ascii="Arial" w:hAnsi="Arial" w:cs="Arial"/>
          <w:sz w:val="22"/>
          <w:szCs w:val="22"/>
        </w:rPr>
        <w:t>three</w:t>
      </w:r>
      <w:r w:rsidRPr="00AA4E6F">
        <w:rPr>
          <w:rFonts w:ascii="Arial" w:hAnsi="Arial" w:cs="Arial"/>
          <w:sz w:val="22"/>
          <w:szCs w:val="22"/>
        </w:rPr>
        <w:t xml:space="preserve"> hours</w:t>
      </w:r>
    </w:p>
    <w:p w14:paraId="1C5ACFC9" w14:textId="77777777" w:rsidR="00607048" w:rsidRDefault="00607048" w:rsidP="00607048">
      <w:pPr>
        <w:pStyle w:val="PlainText"/>
        <w:rPr>
          <w:rFonts w:ascii="Arial" w:hAnsi="Arial" w:cs="Arial"/>
          <w:sz w:val="22"/>
          <w:szCs w:val="22"/>
        </w:rPr>
      </w:pPr>
    </w:p>
    <w:p w14:paraId="62E20E56" w14:textId="77777777" w:rsidR="00607048" w:rsidRPr="00AA4E6F" w:rsidRDefault="00607048" w:rsidP="00607048">
      <w:pPr>
        <w:pStyle w:val="PlainText"/>
        <w:rPr>
          <w:rFonts w:ascii="Arial" w:hAnsi="Arial" w:cs="Arial"/>
          <w:sz w:val="22"/>
          <w:szCs w:val="22"/>
        </w:rPr>
      </w:pPr>
    </w:p>
    <w:p w14:paraId="154CDB8D" w14:textId="77777777" w:rsidR="00607048" w:rsidRPr="00B067BA" w:rsidRDefault="00607048" w:rsidP="00607048">
      <w:pPr>
        <w:pStyle w:val="PlainText"/>
        <w:spacing w:after="80"/>
        <w:rPr>
          <w:rFonts w:ascii="Arial" w:hAnsi="Arial" w:cs="Arial"/>
          <w:b/>
          <w:sz w:val="26"/>
          <w:szCs w:val="26"/>
        </w:rPr>
      </w:pPr>
      <w:r w:rsidRPr="00B067BA">
        <w:rPr>
          <w:rFonts w:ascii="Arial" w:hAnsi="Arial" w:cs="Arial"/>
          <w:b/>
          <w:sz w:val="26"/>
          <w:szCs w:val="26"/>
        </w:rPr>
        <w:t>Materials required/recommended for this paper</w:t>
      </w:r>
    </w:p>
    <w:p w14:paraId="408F6FB0" w14:textId="77777777" w:rsidR="00607048" w:rsidRPr="00AA4E6F" w:rsidRDefault="00607048" w:rsidP="00607048">
      <w:pPr>
        <w:pStyle w:val="PlainText"/>
        <w:rPr>
          <w:rFonts w:ascii="Arial" w:hAnsi="Arial" w:cs="Arial"/>
          <w:b/>
          <w:i/>
          <w:sz w:val="22"/>
          <w:szCs w:val="22"/>
        </w:rPr>
      </w:pPr>
      <w:r w:rsidRPr="00AA4E6F">
        <w:rPr>
          <w:rFonts w:ascii="Arial" w:hAnsi="Arial" w:cs="Arial"/>
          <w:b/>
          <w:i/>
          <w:sz w:val="22"/>
          <w:szCs w:val="22"/>
        </w:rPr>
        <w:t>To be provides by the supervisor</w:t>
      </w:r>
    </w:p>
    <w:p w14:paraId="59BC8701" w14:textId="77777777" w:rsidR="00607048" w:rsidRPr="00AA4E6F" w:rsidRDefault="00607048" w:rsidP="00607048">
      <w:pPr>
        <w:pStyle w:val="PlainText"/>
        <w:rPr>
          <w:rFonts w:ascii="Arial" w:hAnsi="Arial" w:cs="Arial"/>
          <w:sz w:val="22"/>
          <w:szCs w:val="22"/>
        </w:rPr>
      </w:pPr>
      <w:r w:rsidRPr="00AA4E6F">
        <w:rPr>
          <w:rFonts w:ascii="Arial" w:hAnsi="Arial" w:cs="Arial"/>
          <w:sz w:val="22"/>
          <w:szCs w:val="22"/>
        </w:rPr>
        <w:t xml:space="preserve">This Question/Answer </w:t>
      </w:r>
      <w:r>
        <w:rPr>
          <w:rFonts w:ascii="Arial" w:hAnsi="Arial" w:cs="Arial"/>
          <w:sz w:val="22"/>
          <w:szCs w:val="22"/>
        </w:rPr>
        <w:t>b</w:t>
      </w:r>
      <w:r w:rsidRPr="00AA4E6F">
        <w:rPr>
          <w:rFonts w:ascii="Arial" w:hAnsi="Arial" w:cs="Arial"/>
          <w:sz w:val="22"/>
          <w:szCs w:val="22"/>
        </w:rPr>
        <w:t>ooklet</w:t>
      </w:r>
    </w:p>
    <w:p w14:paraId="309429ED" w14:textId="77777777" w:rsidR="00607048" w:rsidRPr="00AA4E6F" w:rsidRDefault="00607048" w:rsidP="00607048">
      <w:pPr>
        <w:pStyle w:val="PlainText"/>
        <w:rPr>
          <w:rFonts w:ascii="Arial" w:hAnsi="Arial" w:cs="Arial"/>
          <w:sz w:val="22"/>
          <w:szCs w:val="22"/>
        </w:rPr>
      </w:pPr>
      <w:r w:rsidRPr="00AA4E6F">
        <w:rPr>
          <w:rFonts w:ascii="Arial" w:hAnsi="Arial" w:cs="Arial"/>
          <w:sz w:val="22"/>
          <w:szCs w:val="22"/>
        </w:rPr>
        <w:t xml:space="preserve">Formulae and Data </w:t>
      </w:r>
      <w:r>
        <w:rPr>
          <w:rFonts w:ascii="Arial" w:hAnsi="Arial" w:cs="Arial"/>
          <w:sz w:val="22"/>
          <w:szCs w:val="22"/>
        </w:rPr>
        <w:t>b</w:t>
      </w:r>
      <w:r w:rsidRPr="00AA4E6F">
        <w:rPr>
          <w:rFonts w:ascii="Arial" w:hAnsi="Arial" w:cs="Arial"/>
          <w:sz w:val="22"/>
          <w:szCs w:val="22"/>
        </w:rPr>
        <w:t>ooklet</w:t>
      </w:r>
    </w:p>
    <w:p w14:paraId="3F19268A" w14:textId="77777777" w:rsidR="00607048" w:rsidRPr="00AA4E6F" w:rsidRDefault="00607048" w:rsidP="00607048">
      <w:pPr>
        <w:pStyle w:val="PlainText"/>
        <w:rPr>
          <w:rFonts w:ascii="Arial" w:hAnsi="Arial" w:cs="Arial"/>
          <w:sz w:val="22"/>
          <w:szCs w:val="22"/>
        </w:rPr>
      </w:pPr>
    </w:p>
    <w:p w14:paraId="42E853E0" w14:textId="77777777" w:rsidR="00607048" w:rsidRPr="00AA4E6F" w:rsidRDefault="00607048" w:rsidP="00607048">
      <w:pPr>
        <w:pStyle w:val="PlainText"/>
        <w:rPr>
          <w:rFonts w:ascii="Arial" w:hAnsi="Arial" w:cs="Arial"/>
          <w:b/>
          <w:i/>
          <w:sz w:val="22"/>
          <w:szCs w:val="22"/>
        </w:rPr>
      </w:pPr>
      <w:r w:rsidRPr="00AA4E6F">
        <w:rPr>
          <w:rFonts w:ascii="Arial" w:hAnsi="Arial" w:cs="Arial"/>
          <w:b/>
          <w:i/>
          <w:sz w:val="22"/>
          <w:szCs w:val="22"/>
        </w:rPr>
        <w:t>To be provided by the candidate</w:t>
      </w:r>
    </w:p>
    <w:p w14:paraId="65E686BF" w14:textId="77777777" w:rsidR="00607048" w:rsidRDefault="00607048" w:rsidP="00607048">
      <w:pPr>
        <w:pStyle w:val="PlainText"/>
        <w:ind w:left="1985" w:hanging="1985"/>
        <w:rPr>
          <w:rFonts w:ascii="Arial" w:hAnsi="Arial" w:cs="Arial"/>
          <w:sz w:val="22"/>
          <w:szCs w:val="22"/>
        </w:rPr>
      </w:pPr>
      <w:r w:rsidRPr="00AA4E6F">
        <w:rPr>
          <w:rFonts w:ascii="Arial" w:hAnsi="Arial" w:cs="Arial"/>
          <w:sz w:val="22"/>
          <w:szCs w:val="22"/>
        </w:rPr>
        <w:t>Standard items:</w:t>
      </w:r>
      <w:r w:rsidRPr="00AA4E6F">
        <w:rPr>
          <w:rFonts w:ascii="Arial" w:hAnsi="Arial" w:cs="Arial"/>
          <w:sz w:val="22"/>
          <w:szCs w:val="22"/>
        </w:rPr>
        <w:tab/>
        <w:t>pens</w:t>
      </w:r>
      <w:r>
        <w:rPr>
          <w:rFonts w:ascii="Arial" w:hAnsi="Arial" w:cs="Arial"/>
          <w:sz w:val="22"/>
          <w:szCs w:val="22"/>
        </w:rPr>
        <w:t xml:space="preserve"> (blue/black preferred)</w:t>
      </w:r>
      <w:r w:rsidRPr="00AA4E6F">
        <w:rPr>
          <w:rFonts w:ascii="Arial" w:hAnsi="Arial" w:cs="Arial"/>
          <w:sz w:val="22"/>
          <w:szCs w:val="22"/>
        </w:rPr>
        <w:t xml:space="preserve">, pencils (including coloured), sharpener, </w:t>
      </w:r>
    </w:p>
    <w:p w14:paraId="57CC4D70" w14:textId="77777777" w:rsidR="00607048" w:rsidRPr="00AA4E6F" w:rsidRDefault="00607048" w:rsidP="00607048">
      <w:pPr>
        <w:pStyle w:val="PlainText"/>
        <w:spacing w:after="80"/>
        <w:ind w:left="1985"/>
        <w:rPr>
          <w:rFonts w:ascii="Arial" w:hAnsi="Arial" w:cs="Arial"/>
          <w:sz w:val="22"/>
          <w:szCs w:val="22"/>
        </w:rPr>
      </w:pPr>
      <w:r w:rsidRPr="00AA4E6F">
        <w:rPr>
          <w:rFonts w:ascii="Arial" w:hAnsi="Arial" w:cs="Arial"/>
          <w:sz w:val="22"/>
          <w:szCs w:val="22"/>
        </w:rPr>
        <w:t>correction fluid, eraser, ruler, highlighters.</w:t>
      </w:r>
    </w:p>
    <w:p w14:paraId="53C3ABC9" w14:textId="77777777" w:rsidR="00607048" w:rsidRDefault="00607048" w:rsidP="00607048">
      <w:pPr>
        <w:pStyle w:val="PlainText"/>
        <w:ind w:left="1985" w:hanging="1985"/>
        <w:rPr>
          <w:rFonts w:ascii="Arial" w:hAnsi="Arial" w:cs="Arial"/>
          <w:sz w:val="22"/>
          <w:szCs w:val="22"/>
        </w:rPr>
      </w:pPr>
      <w:r w:rsidRPr="00AA4E6F">
        <w:rPr>
          <w:rFonts w:ascii="Arial" w:hAnsi="Arial" w:cs="Arial"/>
          <w:sz w:val="22"/>
          <w:szCs w:val="22"/>
        </w:rPr>
        <w:t>Special items:</w:t>
      </w:r>
      <w:r w:rsidRPr="00AA4E6F">
        <w:rPr>
          <w:rFonts w:ascii="Arial" w:hAnsi="Arial" w:cs="Arial"/>
          <w:sz w:val="22"/>
          <w:szCs w:val="22"/>
        </w:rPr>
        <w:tab/>
        <w:t>up to three non-programmable calculators approved for use in the WACE examinations, drawing templates, drawing compass and a protractor.</w:t>
      </w:r>
    </w:p>
    <w:p w14:paraId="14A21FA7" w14:textId="77777777" w:rsidR="00607048" w:rsidRDefault="00607048" w:rsidP="00607048">
      <w:pPr>
        <w:pStyle w:val="PlainText"/>
        <w:ind w:left="1985" w:hanging="1985"/>
        <w:rPr>
          <w:rFonts w:ascii="Arial" w:hAnsi="Arial" w:cs="Arial"/>
          <w:sz w:val="22"/>
          <w:szCs w:val="22"/>
        </w:rPr>
      </w:pPr>
    </w:p>
    <w:p w14:paraId="2AA51725" w14:textId="77777777" w:rsidR="00607048" w:rsidRDefault="00607048" w:rsidP="00607048">
      <w:pPr>
        <w:pStyle w:val="PlainText"/>
        <w:ind w:left="1985" w:hanging="1985"/>
        <w:rPr>
          <w:rFonts w:ascii="Arial" w:hAnsi="Arial" w:cs="Arial"/>
          <w:sz w:val="22"/>
          <w:szCs w:val="22"/>
        </w:rPr>
      </w:pPr>
    </w:p>
    <w:p w14:paraId="1A75B93D" w14:textId="77777777" w:rsidR="00607048" w:rsidRPr="00B067BA" w:rsidRDefault="00607048" w:rsidP="00607048">
      <w:pPr>
        <w:pStyle w:val="PlainText"/>
        <w:spacing w:after="80"/>
        <w:rPr>
          <w:rFonts w:ascii="Arial" w:hAnsi="Arial" w:cs="Arial"/>
          <w:b/>
          <w:sz w:val="26"/>
          <w:szCs w:val="26"/>
        </w:rPr>
      </w:pPr>
      <w:r>
        <w:rPr>
          <w:rFonts w:ascii="Arial" w:hAnsi="Arial" w:cs="Arial"/>
          <w:b/>
          <w:sz w:val="26"/>
          <w:szCs w:val="26"/>
        </w:rPr>
        <w:t>Important note to candidates</w:t>
      </w:r>
    </w:p>
    <w:p w14:paraId="315027FC" w14:textId="77777777" w:rsidR="00607048" w:rsidRPr="00B067BA" w:rsidRDefault="00607048" w:rsidP="00607048">
      <w:pPr>
        <w:pStyle w:val="PlainText"/>
        <w:rPr>
          <w:rFonts w:ascii="Arial" w:hAnsi="Arial" w:cs="Arial"/>
          <w:iCs/>
          <w:sz w:val="22"/>
          <w:szCs w:val="22"/>
        </w:rPr>
      </w:pPr>
      <w:r>
        <w:rPr>
          <w:rFonts w:ascii="Arial" w:hAnsi="Arial" w:cs="Arial"/>
          <w:iCs/>
          <w:sz w:val="22"/>
          <w:szCs w:val="22"/>
        </w:rPr>
        <w:t xml:space="preserve">No other items may be taken into the examination room. It is </w:t>
      </w:r>
      <w:r w:rsidRPr="00B067BA">
        <w:rPr>
          <w:rFonts w:ascii="Arial" w:hAnsi="Arial" w:cs="Arial"/>
          <w:b/>
          <w:bCs/>
          <w:iCs/>
          <w:sz w:val="22"/>
          <w:szCs w:val="22"/>
        </w:rPr>
        <w:t>your</w:t>
      </w:r>
      <w:r>
        <w:rPr>
          <w:rFonts w:ascii="Arial" w:hAnsi="Arial" w:cs="Arial"/>
          <w:iCs/>
          <w:sz w:val="22"/>
          <w:szCs w:val="22"/>
        </w:rPr>
        <w:t xml:space="preserve"> responsibility to ensure that you do not have any unauthorised material. If you have any unauthorised material with you, hand it to the supervisor </w:t>
      </w:r>
      <w:r w:rsidRPr="00B067BA">
        <w:rPr>
          <w:rFonts w:ascii="Arial" w:hAnsi="Arial" w:cs="Arial"/>
          <w:b/>
          <w:bCs/>
          <w:iCs/>
          <w:sz w:val="22"/>
          <w:szCs w:val="22"/>
        </w:rPr>
        <w:t>before</w:t>
      </w:r>
      <w:r>
        <w:rPr>
          <w:rFonts w:ascii="Arial" w:hAnsi="Arial" w:cs="Arial"/>
          <w:iCs/>
          <w:sz w:val="22"/>
          <w:szCs w:val="22"/>
        </w:rPr>
        <w:t xml:space="preserve"> reading any further.</w:t>
      </w:r>
    </w:p>
    <w:p w14:paraId="6B1ACBAE" w14:textId="77777777" w:rsidR="00607048" w:rsidRPr="00AA4E6F" w:rsidRDefault="00607048" w:rsidP="00607048">
      <w:pPr>
        <w:pStyle w:val="PlainText"/>
        <w:ind w:left="1985" w:hanging="1985"/>
        <w:rPr>
          <w:rFonts w:ascii="Arial" w:hAnsi="Arial" w:cs="Arial"/>
          <w:sz w:val="22"/>
          <w:szCs w:val="22"/>
        </w:rPr>
      </w:pPr>
    </w:p>
    <w:p w14:paraId="7E04C9F1" w14:textId="77777777" w:rsidR="00607048" w:rsidRPr="00AA4E6F" w:rsidRDefault="00607048" w:rsidP="00607048">
      <w:pPr>
        <w:pStyle w:val="PlainText"/>
        <w:rPr>
          <w:rFonts w:ascii="Arial" w:hAnsi="Arial" w:cs="Arial"/>
          <w:sz w:val="22"/>
          <w:szCs w:val="22"/>
        </w:rPr>
      </w:pPr>
    </w:p>
    <w:p w14:paraId="18C42CF2" w14:textId="77777777" w:rsidR="00607048" w:rsidRPr="00AA4E6F" w:rsidRDefault="00607048" w:rsidP="00607048">
      <w:pPr>
        <w:pStyle w:val="PlainText"/>
        <w:rPr>
          <w:rFonts w:ascii="Arial" w:hAnsi="Arial" w:cs="Arial"/>
          <w:b/>
          <w:sz w:val="22"/>
          <w:szCs w:val="22"/>
        </w:rPr>
      </w:pPr>
    </w:p>
    <w:p w14:paraId="38FD0646" w14:textId="77777777" w:rsidR="00607048" w:rsidRDefault="00607048" w:rsidP="00607048">
      <w:pPr>
        <w:pStyle w:val="PlainText"/>
        <w:rPr>
          <w:rFonts w:ascii="Arial" w:hAnsi="Arial" w:cs="Arial"/>
          <w:sz w:val="22"/>
          <w:szCs w:val="22"/>
        </w:rPr>
        <w:sectPr w:rsidR="00607048" w:rsidSect="00607048">
          <w:headerReference w:type="even" r:id="rId8"/>
          <w:headerReference w:type="default" r:id="rId9"/>
          <w:footerReference w:type="even" r:id="rId10"/>
          <w:footerReference w:type="default" r:id="rId11"/>
          <w:headerReference w:type="first" r:id="rId12"/>
          <w:footerReference w:type="first" r:id="rId13"/>
          <w:pgSz w:w="11907" w:h="16840" w:code="9"/>
          <w:pgMar w:top="1015" w:right="851" w:bottom="851" w:left="851" w:header="567" w:footer="709" w:gutter="0"/>
          <w:cols w:space="708"/>
          <w:titlePg/>
          <w:docGrid w:linePitch="360"/>
        </w:sectPr>
      </w:pPr>
    </w:p>
    <w:p w14:paraId="5DE67469" w14:textId="77777777" w:rsidR="00607048" w:rsidRDefault="00607048" w:rsidP="00607048">
      <w:pPr>
        <w:rPr>
          <w:rFonts w:ascii="Arial" w:hAnsi="Arial" w:cs="Arial"/>
          <w:b/>
          <w:sz w:val="26"/>
          <w:szCs w:val="22"/>
        </w:rPr>
      </w:pPr>
      <w:r>
        <w:rPr>
          <w:rFonts w:ascii="Arial" w:hAnsi="Arial" w:cs="Arial"/>
          <w:b/>
          <w:sz w:val="26"/>
          <w:szCs w:val="22"/>
        </w:rPr>
        <w:br w:type="page"/>
      </w:r>
    </w:p>
    <w:p w14:paraId="6D0CB6D6" w14:textId="77777777" w:rsidR="00607048" w:rsidRPr="00B067BA" w:rsidRDefault="00607048" w:rsidP="00607048">
      <w:pPr>
        <w:rPr>
          <w:rFonts w:ascii="Arial" w:hAnsi="Arial" w:cs="Arial"/>
          <w:b/>
          <w:sz w:val="26"/>
          <w:szCs w:val="22"/>
        </w:rPr>
      </w:pPr>
      <w:r w:rsidRPr="00B067BA">
        <w:rPr>
          <w:rFonts w:ascii="Arial" w:hAnsi="Arial" w:cs="Arial"/>
          <w:b/>
          <w:sz w:val="26"/>
          <w:szCs w:val="22"/>
        </w:rPr>
        <w:lastRenderedPageBreak/>
        <w:t>Structure of this paper</w:t>
      </w:r>
    </w:p>
    <w:p w14:paraId="1BCF0FA7" w14:textId="77777777" w:rsidR="00607048" w:rsidRPr="001D22FE" w:rsidRDefault="00607048" w:rsidP="00607048">
      <w:pPr>
        <w:ind w:right="720"/>
        <w:jc w:val="center"/>
        <w:rPr>
          <w:rFonts w:ascii="Arial" w:hAnsi="Arial" w:cs="Arial"/>
          <w:b/>
          <w:sz w:val="24"/>
        </w:rPr>
      </w:pPr>
    </w:p>
    <w:tbl>
      <w:tblPr>
        <w:tblpPr w:topFromText="180" w:bottomFromText="180" w:vertAnchor="text" w:tblpX="1" w:tblpYSpec="bottom"/>
        <w:tblOverlap w:val="neve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38"/>
        <w:gridCol w:w="1417"/>
        <w:gridCol w:w="1702"/>
        <w:gridCol w:w="2268"/>
        <w:gridCol w:w="1134"/>
        <w:gridCol w:w="1559"/>
      </w:tblGrid>
      <w:tr w:rsidR="00607048" w:rsidRPr="001D22FE" w14:paraId="7DE4A756" w14:textId="77777777" w:rsidTr="00A00095">
        <w:trPr>
          <w:trHeight w:val="544"/>
        </w:trPr>
        <w:tc>
          <w:tcPr>
            <w:tcW w:w="1838" w:type="dxa"/>
            <w:tcBorders>
              <w:top w:val="single" w:sz="4" w:space="0" w:color="auto"/>
              <w:left w:val="single" w:sz="4" w:space="0" w:color="auto"/>
              <w:bottom w:val="single" w:sz="4" w:space="0" w:color="auto"/>
              <w:right w:val="single" w:sz="4" w:space="0" w:color="auto"/>
            </w:tcBorders>
            <w:vAlign w:val="center"/>
          </w:tcPr>
          <w:p w14:paraId="71984053" w14:textId="77777777" w:rsidR="00607048" w:rsidRPr="00B067BA" w:rsidRDefault="00607048" w:rsidP="00A00095">
            <w:pPr>
              <w:spacing w:before="60" w:after="60"/>
              <w:jc w:val="center"/>
              <w:rPr>
                <w:rFonts w:ascii="Arial" w:hAnsi="Arial" w:cs="Arial"/>
                <w:bCs/>
                <w:sz w:val="22"/>
                <w:szCs w:val="22"/>
              </w:rPr>
            </w:pPr>
            <w:r w:rsidRPr="00B067BA">
              <w:rPr>
                <w:rFonts w:ascii="Arial" w:hAnsi="Arial" w:cs="Arial"/>
                <w:bCs/>
                <w:sz w:val="22"/>
                <w:szCs w:val="22"/>
              </w:rPr>
              <w:t>Section</w:t>
            </w:r>
          </w:p>
        </w:tc>
        <w:tc>
          <w:tcPr>
            <w:tcW w:w="1417" w:type="dxa"/>
            <w:tcBorders>
              <w:top w:val="single" w:sz="4" w:space="0" w:color="auto"/>
              <w:left w:val="single" w:sz="4" w:space="0" w:color="auto"/>
              <w:bottom w:val="single" w:sz="4" w:space="0" w:color="auto"/>
              <w:right w:val="single" w:sz="4" w:space="0" w:color="auto"/>
            </w:tcBorders>
            <w:vAlign w:val="center"/>
          </w:tcPr>
          <w:p w14:paraId="78E89501" w14:textId="77777777" w:rsidR="00607048" w:rsidRPr="00B067BA" w:rsidRDefault="00607048" w:rsidP="00A00095">
            <w:pPr>
              <w:spacing w:before="60" w:after="60"/>
              <w:ind w:right="-74"/>
              <w:jc w:val="center"/>
              <w:rPr>
                <w:rFonts w:ascii="Arial" w:hAnsi="Arial" w:cs="Arial"/>
                <w:bCs/>
                <w:sz w:val="22"/>
                <w:szCs w:val="22"/>
              </w:rPr>
            </w:pPr>
            <w:r>
              <w:rPr>
                <w:rFonts w:ascii="Arial" w:hAnsi="Arial" w:cs="Arial"/>
                <w:bCs/>
                <w:sz w:val="22"/>
                <w:szCs w:val="22"/>
              </w:rPr>
              <w:t>Number of Questions</w:t>
            </w:r>
          </w:p>
        </w:tc>
        <w:tc>
          <w:tcPr>
            <w:tcW w:w="1702" w:type="dxa"/>
            <w:tcBorders>
              <w:top w:val="single" w:sz="4" w:space="0" w:color="auto"/>
              <w:left w:val="single" w:sz="4" w:space="0" w:color="auto"/>
              <w:bottom w:val="single" w:sz="4" w:space="0" w:color="auto"/>
              <w:right w:val="single" w:sz="4" w:space="0" w:color="auto"/>
            </w:tcBorders>
            <w:vAlign w:val="center"/>
          </w:tcPr>
          <w:p w14:paraId="0DA93416" w14:textId="77777777" w:rsidR="00607048" w:rsidRPr="00B067BA" w:rsidRDefault="00607048" w:rsidP="00A00095">
            <w:pPr>
              <w:spacing w:before="60" w:after="60"/>
              <w:jc w:val="center"/>
              <w:rPr>
                <w:rFonts w:ascii="Arial" w:hAnsi="Arial" w:cs="Arial"/>
                <w:bCs/>
                <w:sz w:val="22"/>
                <w:szCs w:val="22"/>
              </w:rPr>
            </w:pPr>
            <w:r w:rsidRPr="00B067BA">
              <w:rPr>
                <w:rFonts w:ascii="Arial" w:hAnsi="Arial" w:cs="Arial"/>
                <w:bCs/>
                <w:sz w:val="22"/>
                <w:szCs w:val="22"/>
              </w:rPr>
              <w:t xml:space="preserve">Questions to be </w:t>
            </w:r>
            <w:r>
              <w:rPr>
                <w:rFonts w:ascii="Arial" w:hAnsi="Arial" w:cs="Arial"/>
                <w:bCs/>
                <w:sz w:val="22"/>
                <w:szCs w:val="22"/>
              </w:rPr>
              <w:t>answered</w:t>
            </w:r>
          </w:p>
        </w:tc>
        <w:tc>
          <w:tcPr>
            <w:tcW w:w="2268" w:type="dxa"/>
            <w:tcBorders>
              <w:top w:val="single" w:sz="4" w:space="0" w:color="auto"/>
              <w:left w:val="single" w:sz="4" w:space="0" w:color="auto"/>
              <w:bottom w:val="single" w:sz="4" w:space="0" w:color="auto"/>
              <w:right w:val="single" w:sz="4" w:space="0" w:color="auto"/>
            </w:tcBorders>
            <w:vAlign w:val="center"/>
          </w:tcPr>
          <w:p w14:paraId="2F3FF90C" w14:textId="77777777" w:rsidR="00607048" w:rsidRPr="00B067BA" w:rsidRDefault="00607048" w:rsidP="00A00095">
            <w:pPr>
              <w:spacing w:before="60" w:after="60"/>
              <w:ind w:right="-74"/>
              <w:jc w:val="center"/>
              <w:rPr>
                <w:rFonts w:ascii="Arial" w:hAnsi="Arial" w:cs="Arial"/>
                <w:bCs/>
                <w:sz w:val="22"/>
                <w:szCs w:val="22"/>
              </w:rPr>
            </w:pPr>
            <w:r w:rsidRPr="00B067BA">
              <w:rPr>
                <w:rFonts w:ascii="Arial" w:hAnsi="Arial" w:cs="Arial"/>
                <w:bCs/>
                <w:sz w:val="22"/>
                <w:szCs w:val="22"/>
              </w:rPr>
              <w:t>Suggested working time (min</w:t>
            </w:r>
            <w:r>
              <w:rPr>
                <w:rFonts w:ascii="Arial" w:hAnsi="Arial" w:cs="Arial"/>
                <w:bCs/>
                <w:sz w:val="22"/>
                <w:szCs w:val="22"/>
              </w:rPr>
              <w:t>ute</w:t>
            </w:r>
            <w:r w:rsidRPr="00B067BA">
              <w:rPr>
                <w:rFonts w:ascii="Arial" w:hAnsi="Arial" w:cs="Arial"/>
                <w:bCs/>
                <w:sz w:val="22"/>
                <w:szCs w:val="22"/>
              </w:rPr>
              <w:t>s)</w:t>
            </w:r>
          </w:p>
        </w:tc>
        <w:tc>
          <w:tcPr>
            <w:tcW w:w="1134" w:type="dxa"/>
            <w:tcBorders>
              <w:top w:val="single" w:sz="4" w:space="0" w:color="auto"/>
              <w:left w:val="single" w:sz="4" w:space="0" w:color="auto"/>
              <w:bottom w:val="single" w:sz="4" w:space="0" w:color="auto"/>
              <w:right w:val="single" w:sz="4" w:space="0" w:color="auto"/>
            </w:tcBorders>
            <w:vAlign w:val="center"/>
          </w:tcPr>
          <w:p w14:paraId="44421F05" w14:textId="77777777" w:rsidR="00607048" w:rsidRPr="00B067BA" w:rsidRDefault="00607048" w:rsidP="00A00095">
            <w:pPr>
              <w:spacing w:before="60" w:after="60"/>
              <w:ind w:right="-74"/>
              <w:jc w:val="center"/>
              <w:rPr>
                <w:rFonts w:ascii="Arial" w:hAnsi="Arial" w:cs="Arial"/>
                <w:bCs/>
                <w:sz w:val="22"/>
                <w:szCs w:val="22"/>
              </w:rPr>
            </w:pPr>
            <w:r w:rsidRPr="00B067BA">
              <w:rPr>
                <w:rFonts w:ascii="Arial" w:hAnsi="Arial" w:cs="Arial"/>
                <w:bCs/>
                <w:sz w:val="22"/>
                <w:szCs w:val="22"/>
              </w:rPr>
              <w:t>Marks available</w:t>
            </w:r>
          </w:p>
        </w:tc>
        <w:tc>
          <w:tcPr>
            <w:tcW w:w="1559" w:type="dxa"/>
            <w:tcBorders>
              <w:top w:val="single" w:sz="4" w:space="0" w:color="auto"/>
              <w:left w:val="single" w:sz="4" w:space="0" w:color="auto"/>
              <w:bottom w:val="single" w:sz="4" w:space="0" w:color="auto"/>
              <w:right w:val="single" w:sz="4" w:space="0" w:color="auto"/>
            </w:tcBorders>
            <w:vAlign w:val="center"/>
          </w:tcPr>
          <w:p w14:paraId="37ACDE9B" w14:textId="77777777" w:rsidR="00607048" w:rsidRPr="00B067BA" w:rsidRDefault="00607048" w:rsidP="00A00095">
            <w:pPr>
              <w:spacing w:before="60" w:after="60"/>
              <w:jc w:val="center"/>
              <w:rPr>
                <w:rFonts w:ascii="Arial" w:hAnsi="Arial" w:cs="Arial"/>
                <w:bCs/>
                <w:sz w:val="22"/>
                <w:szCs w:val="22"/>
              </w:rPr>
            </w:pPr>
            <w:r w:rsidRPr="00B067BA">
              <w:rPr>
                <w:rFonts w:ascii="Arial" w:hAnsi="Arial" w:cs="Arial"/>
                <w:bCs/>
                <w:sz w:val="22"/>
                <w:szCs w:val="22"/>
              </w:rPr>
              <w:t>Percentage of exam</w:t>
            </w:r>
          </w:p>
        </w:tc>
      </w:tr>
      <w:tr w:rsidR="00607048" w:rsidRPr="005B0D96" w14:paraId="0475A76E" w14:textId="77777777" w:rsidTr="00A00095">
        <w:trPr>
          <w:trHeight w:val="544"/>
        </w:trPr>
        <w:tc>
          <w:tcPr>
            <w:tcW w:w="1838" w:type="dxa"/>
            <w:tcBorders>
              <w:top w:val="single" w:sz="4" w:space="0" w:color="auto"/>
              <w:left w:val="single" w:sz="4" w:space="0" w:color="auto"/>
              <w:bottom w:val="single" w:sz="4" w:space="0" w:color="auto"/>
              <w:right w:val="single" w:sz="4" w:space="0" w:color="auto"/>
            </w:tcBorders>
            <w:vAlign w:val="center"/>
          </w:tcPr>
          <w:p w14:paraId="47F495F0" w14:textId="77777777" w:rsidR="00607048" w:rsidRDefault="00607048" w:rsidP="00A00095">
            <w:pPr>
              <w:ind w:right="-145"/>
              <w:rPr>
                <w:rFonts w:ascii="Arial" w:hAnsi="Arial" w:cs="Arial"/>
                <w:sz w:val="22"/>
                <w:szCs w:val="22"/>
              </w:rPr>
            </w:pPr>
            <w:r>
              <w:rPr>
                <w:rFonts w:ascii="Arial" w:hAnsi="Arial" w:cs="Arial"/>
                <w:sz w:val="22"/>
                <w:szCs w:val="22"/>
              </w:rPr>
              <w:t>Section One</w:t>
            </w:r>
          </w:p>
          <w:p w14:paraId="0D28F03B" w14:textId="77777777" w:rsidR="00607048" w:rsidRPr="00AA4E6F" w:rsidRDefault="00607048" w:rsidP="00A00095">
            <w:pPr>
              <w:ind w:right="-145"/>
              <w:rPr>
                <w:rFonts w:ascii="Arial" w:hAnsi="Arial" w:cs="Arial"/>
                <w:sz w:val="22"/>
                <w:szCs w:val="22"/>
              </w:rPr>
            </w:pPr>
            <w:r w:rsidRPr="00AA4E6F">
              <w:rPr>
                <w:rFonts w:ascii="Arial" w:hAnsi="Arial" w:cs="Arial"/>
                <w:sz w:val="22"/>
                <w:szCs w:val="22"/>
              </w:rPr>
              <w:t xml:space="preserve">Short </w:t>
            </w:r>
            <w:r>
              <w:rPr>
                <w:rFonts w:ascii="Arial" w:hAnsi="Arial" w:cs="Arial"/>
                <w:sz w:val="22"/>
                <w:szCs w:val="22"/>
              </w:rPr>
              <w:t>Response</w:t>
            </w:r>
          </w:p>
        </w:tc>
        <w:tc>
          <w:tcPr>
            <w:tcW w:w="1417" w:type="dxa"/>
            <w:tcBorders>
              <w:top w:val="single" w:sz="4" w:space="0" w:color="auto"/>
              <w:left w:val="single" w:sz="4" w:space="0" w:color="auto"/>
              <w:bottom w:val="single" w:sz="4" w:space="0" w:color="auto"/>
              <w:right w:val="single" w:sz="4" w:space="0" w:color="auto"/>
            </w:tcBorders>
            <w:vAlign w:val="center"/>
          </w:tcPr>
          <w:p w14:paraId="7694CB51" w14:textId="269C677B" w:rsidR="00607048" w:rsidRPr="00AA4E6F" w:rsidRDefault="0062097C" w:rsidP="00A00095">
            <w:pPr>
              <w:ind w:right="-74"/>
              <w:jc w:val="center"/>
              <w:rPr>
                <w:rFonts w:ascii="Arial" w:hAnsi="Arial" w:cs="Arial"/>
                <w:sz w:val="22"/>
                <w:szCs w:val="22"/>
              </w:rPr>
            </w:pPr>
            <w:r>
              <w:rPr>
                <w:rFonts w:ascii="Arial" w:hAnsi="Arial" w:cs="Arial"/>
                <w:sz w:val="22"/>
                <w:szCs w:val="22"/>
              </w:rPr>
              <w:t>1</w:t>
            </w:r>
            <w:r w:rsidR="007038D9">
              <w:rPr>
                <w:rFonts w:ascii="Arial" w:hAnsi="Arial" w:cs="Arial"/>
                <w:sz w:val="22"/>
                <w:szCs w:val="22"/>
              </w:rPr>
              <w:t>0</w:t>
            </w:r>
          </w:p>
        </w:tc>
        <w:tc>
          <w:tcPr>
            <w:tcW w:w="1702" w:type="dxa"/>
            <w:tcBorders>
              <w:top w:val="single" w:sz="4" w:space="0" w:color="auto"/>
              <w:left w:val="single" w:sz="4" w:space="0" w:color="auto"/>
              <w:bottom w:val="single" w:sz="4" w:space="0" w:color="auto"/>
              <w:right w:val="single" w:sz="4" w:space="0" w:color="auto"/>
            </w:tcBorders>
            <w:vAlign w:val="center"/>
          </w:tcPr>
          <w:p w14:paraId="4548D1FE" w14:textId="3B0BD89A" w:rsidR="00607048" w:rsidRPr="00AA4E6F" w:rsidRDefault="0062097C" w:rsidP="00A00095">
            <w:pPr>
              <w:ind w:right="-145"/>
              <w:jc w:val="center"/>
              <w:rPr>
                <w:rFonts w:ascii="Arial" w:hAnsi="Arial" w:cs="Arial"/>
                <w:sz w:val="22"/>
                <w:szCs w:val="22"/>
              </w:rPr>
            </w:pPr>
            <w:r>
              <w:rPr>
                <w:rFonts w:ascii="Arial" w:hAnsi="Arial" w:cs="Arial"/>
                <w:sz w:val="22"/>
                <w:szCs w:val="22"/>
              </w:rPr>
              <w:t>1</w:t>
            </w:r>
            <w:r w:rsidR="007038D9">
              <w:rPr>
                <w:rFonts w:ascii="Arial" w:hAnsi="Arial" w:cs="Arial"/>
                <w:sz w:val="22"/>
                <w:szCs w:val="22"/>
              </w:rPr>
              <w:t>0</w:t>
            </w:r>
          </w:p>
        </w:tc>
        <w:tc>
          <w:tcPr>
            <w:tcW w:w="2268" w:type="dxa"/>
            <w:tcBorders>
              <w:top w:val="single" w:sz="4" w:space="0" w:color="auto"/>
              <w:left w:val="single" w:sz="4" w:space="0" w:color="auto"/>
              <w:bottom w:val="single" w:sz="4" w:space="0" w:color="auto"/>
              <w:right w:val="single" w:sz="4" w:space="0" w:color="auto"/>
            </w:tcBorders>
            <w:vAlign w:val="center"/>
          </w:tcPr>
          <w:p w14:paraId="15ACE8F3"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50</w:t>
            </w:r>
          </w:p>
        </w:tc>
        <w:tc>
          <w:tcPr>
            <w:tcW w:w="1134" w:type="dxa"/>
            <w:tcBorders>
              <w:top w:val="single" w:sz="4" w:space="0" w:color="auto"/>
              <w:left w:val="single" w:sz="4" w:space="0" w:color="auto"/>
              <w:bottom w:val="single" w:sz="4" w:space="0" w:color="auto"/>
              <w:right w:val="single" w:sz="4" w:space="0" w:color="auto"/>
            </w:tcBorders>
            <w:vAlign w:val="center"/>
          </w:tcPr>
          <w:p w14:paraId="2571666E"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54</w:t>
            </w:r>
          </w:p>
        </w:tc>
        <w:tc>
          <w:tcPr>
            <w:tcW w:w="1559" w:type="dxa"/>
            <w:tcBorders>
              <w:top w:val="single" w:sz="4" w:space="0" w:color="auto"/>
              <w:left w:val="single" w:sz="4" w:space="0" w:color="auto"/>
              <w:bottom w:val="single" w:sz="4" w:space="0" w:color="auto"/>
              <w:right w:val="single" w:sz="4" w:space="0" w:color="auto"/>
            </w:tcBorders>
            <w:vAlign w:val="center"/>
          </w:tcPr>
          <w:p w14:paraId="0A734DA0" w14:textId="77777777" w:rsidR="00607048" w:rsidRPr="00FE22C6" w:rsidRDefault="00607048" w:rsidP="00A00095">
            <w:pPr>
              <w:jc w:val="center"/>
              <w:rPr>
                <w:rFonts w:ascii="Arial" w:hAnsi="Arial" w:cs="Arial"/>
                <w:sz w:val="22"/>
                <w:szCs w:val="22"/>
              </w:rPr>
            </w:pPr>
            <w:r>
              <w:rPr>
                <w:rFonts w:ascii="Arial" w:hAnsi="Arial" w:cs="Arial"/>
                <w:sz w:val="22"/>
                <w:szCs w:val="22"/>
              </w:rPr>
              <w:t>30</w:t>
            </w:r>
          </w:p>
        </w:tc>
      </w:tr>
      <w:tr w:rsidR="00607048" w:rsidRPr="005B0D96" w14:paraId="0C68C4F2" w14:textId="77777777" w:rsidTr="00A00095">
        <w:trPr>
          <w:trHeight w:val="677"/>
        </w:trPr>
        <w:tc>
          <w:tcPr>
            <w:tcW w:w="1838" w:type="dxa"/>
            <w:tcBorders>
              <w:top w:val="single" w:sz="4" w:space="0" w:color="auto"/>
              <w:left w:val="single" w:sz="4" w:space="0" w:color="auto"/>
              <w:bottom w:val="single" w:sz="4" w:space="0" w:color="auto"/>
              <w:right w:val="single" w:sz="4" w:space="0" w:color="auto"/>
            </w:tcBorders>
            <w:vAlign w:val="center"/>
          </w:tcPr>
          <w:p w14:paraId="30A4D232" w14:textId="77777777" w:rsidR="00607048" w:rsidRDefault="00607048" w:rsidP="00A00095">
            <w:pPr>
              <w:ind w:left="313" w:right="-108" w:hanging="313"/>
              <w:rPr>
                <w:rFonts w:ascii="Arial" w:hAnsi="Arial" w:cs="Arial"/>
                <w:sz w:val="22"/>
                <w:szCs w:val="22"/>
              </w:rPr>
            </w:pPr>
            <w:r>
              <w:rPr>
                <w:rFonts w:ascii="Arial" w:hAnsi="Arial" w:cs="Arial"/>
                <w:sz w:val="22"/>
                <w:szCs w:val="22"/>
              </w:rPr>
              <w:t>Section Two</w:t>
            </w:r>
          </w:p>
          <w:p w14:paraId="3E209A96" w14:textId="77777777" w:rsidR="00607048" w:rsidRPr="00AA4E6F" w:rsidRDefault="00607048" w:rsidP="00A00095">
            <w:pPr>
              <w:ind w:left="313" w:right="-108" w:hanging="313"/>
              <w:rPr>
                <w:rFonts w:ascii="Arial" w:hAnsi="Arial" w:cs="Arial"/>
                <w:sz w:val="22"/>
                <w:szCs w:val="22"/>
              </w:rPr>
            </w:pPr>
            <w:r w:rsidRPr="00AA4E6F">
              <w:rPr>
                <w:rFonts w:ascii="Arial" w:hAnsi="Arial" w:cs="Arial"/>
                <w:sz w:val="22"/>
                <w:szCs w:val="22"/>
              </w:rPr>
              <w:t>Problem Solving</w:t>
            </w:r>
          </w:p>
        </w:tc>
        <w:tc>
          <w:tcPr>
            <w:tcW w:w="1417" w:type="dxa"/>
            <w:tcBorders>
              <w:top w:val="single" w:sz="4" w:space="0" w:color="auto"/>
              <w:left w:val="single" w:sz="4" w:space="0" w:color="auto"/>
              <w:bottom w:val="single" w:sz="4" w:space="0" w:color="auto"/>
              <w:right w:val="single" w:sz="4" w:space="0" w:color="auto"/>
            </w:tcBorders>
            <w:vAlign w:val="center"/>
          </w:tcPr>
          <w:p w14:paraId="03D73ED8" w14:textId="77777777" w:rsidR="00607048" w:rsidRPr="00AA4E6F" w:rsidRDefault="003C4392" w:rsidP="00A00095">
            <w:pPr>
              <w:ind w:right="-74"/>
              <w:jc w:val="center"/>
              <w:rPr>
                <w:rFonts w:ascii="Arial" w:hAnsi="Arial" w:cs="Arial"/>
                <w:sz w:val="22"/>
                <w:szCs w:val="22"/>
              </w:rPr>
            </w:pPr>
            <w:r>
              <w:rPr>
                <w:rFonts w:ascii="Arial" w:hAnsi="Arial" w:cs="Arial"/>
                <w:sz w:val="22"/>
                <w:szCs w:val="22"/>
              </w:rPr>
              <w:t>6</w:t>
            </w:r>
          </w:p>
        </w:tc>
        <w:tc>
          <w:tcPr>
            <w:tcW w:w="1702" w:type="dxa"/>
            <w:tcBorders>
              <w:top w:val="single" w:sz="4" w:space="0" w:color="auto"/>
              <w:left w:val="single" w:sz="4" w:space="0" w:color="auto"/>
              <w:bottom w:val="single" w:sz="4" w:space="0" w:color="auto"/>
              <w:right w:val="single" w:sz="4" w:space="0" w:color="auto"/>
            </w:tcBorders>
            <w:vAlign w:val="center"/>
          </w:tcPr>
          <w:p w14:paraId="7392897B" w14:textId="77777777" w:rsidR="00607048" w:rsidRPr="00AA4E6F" w:rsidRDefault="003C4392" w:rsidP="00A00095">
            <w:pPr>
              <w:ind w:right="-145"/>
              <w:jc w:val="center"/>
              <w:rPr>
                <w:rFonts w:ascii="Arial" w:hAnsi="Arial" w:cs="Arial"/>
                <w:sz w:val="22"/>
                <w:szCs w:val="22"/>
              </w:rPr>
            </w:pPr>
            <w:r>
              <w:rPr>
                <w:rFonts w:ascii="Arial" w:hAnsi="Arial" w:cs="Arial"/>
                <w:sz w:val="22"/>
                <w:szCs w:val="22"/>
              </w:rPr>
              <w:t>6</w:t>
            </w:r>
          </w:p>
        </w:tc>
        <w:tc>
          <w:tcPr>
            <w:tcW w:w="2268" w:type="dxa"/>
            <w:tcBorders>
              <w:top w:val="single" w:sz="4" w:space="0" w:color="auto"/>
              <w:left w:val="single" w:sz="4" w:space="0" w:color="auto"/>
              <w:bottom w:val="single" w:sz="4" w:space="0" w:color="auto"/>
              <w:right w:val="single" w:sz="4" w:space="0" w:color="auto"/>
            </w:tcBorders>
            <w:vAlign w:val="center"/>
          </w:tcPr>
          <w:p w14:paraId="57B1298B"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90</w:t>
            </w:r>
          </w:p>
        </w:tc>
        <w:tc>
          <w:tcPr>
            <w:tcW w:w="1134" w:type="dxa"/>
            <w:tcBorders>
              <w:top w:val="single" w:sz="4" w:space="0" w:color="auto"/>
              <w:left w:val="single" w:sz="4" w:space="0" w:color="auto"/>
              <w:bottom w:val="single" w:sz="4" w:space="0" w:color="auto"/>
              <w:right w:val="single" w:sz="4" w:space="0" w:color="auto"/>
            </w:tcBorders>
            <w:vAlign w:val="center"/>
          </w:tcPr>
          <w:p w14:paraId="4293AF0F"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90</w:t>
            </w:r>
          </w:p>
        </w:tc>
        <w:tc>
          <w:tcPr>
            <w:tcW w:w="1559" w:type="dxa"/>
            <w:tcBorders>
              <w:top w:val="single" w:sz="4" w:space="0" w:color="auto"/>
              <w:left w:val="single" w:sz="4" w:space="0" w:color="auto"/>
              <w:bottom w:val="single" w:sz="4" w:space="0" w:color="auto"/>
              <w:right w:val="single" w:sz="4" w:space="0" w:color="auto"/>
            </w:tcBorders>
            <w:vAlign w:val="center"/>
          </w:tcPr>
          <w:p w14:paraId="36AFAC10" w14:textId="77777777" w:rsidR="00607048" w:rsidRPr="00FE22C6" w:rsidRDefault="00607048" w:rsidP="00A00095">
            <w:pPr>
              <w:jc w:val="center"/>
              <w:rPr>
                <w:rFonts w:ascii="Arial" w:hAnsi="Arial" w:cs="Arial"/>
                <w:sz w:val="22"/>
                <w:szCs w:val="22"/>
              </w:rPr>
            </w:pPr>
            <w:r>
              <w:rPr>
                <w:rFonts w:ascii="Arial" w:hAnsi="Arial" w:cs="Arial"/>
                <w:sz w:val="22"/>
                <w:szCs w:val="22"/>
              </w:rPr>
              <w:t>50</w:t>
            </w:r>
          </w:p>
        </w:tc>
      </w:tr>
      <w:tr w:rsidR="00607048" w:rsidRPr="005B0D96" w14:paraId="60984F95" w14:textId="77777777" w:rsidTr="00A00095">
        <w:trPr>
          <w:trHeight w:val="544"/>
        </w:trPr>
        <w:tc>
          <w:tcPr>
            <w:tcW w:w="1838" w:type="dxa"/>
            <w:tcBorders>
              <w:top w:val="single" w:sz="4" w:space="0" w:color="auto"/>
              <w:left w:val="single" w:sz="4" w:space="0" w:color="auto"/>
              <w:bottom w:val="single" w:sz="4" w:space="0" w:color="auto"/>
              <w:right w:val="single" w:sz="4" w:space="0" w:color="auto"/>
            </w:tcBorders>
            <w:vAlign w:val="center"/>
          </w:tcPr>
          <w:p w14:paraId="2A58374E" w14:textId="77777777" w:rsidR="00607048" w:rsidRDefault="00607048" w:rsidP="00A00095">
            <w:pPr>
              <w:ind w:left="313" w:right="-108" w:hanging="313"/>
              <w:rPr>
                <w:rFonts w:ascii="Arial" w:hAnsi="Arial" w:cs="Arial"/>
                <w:sz w:val="22"/>
                <w:szCs w:val="22"/>
              </w:rPr>
            </w:pPr>
            <w:r>
              <w:rPr>
                <w:rFonts w:ascii="Arial" w:hAnsi="Arial" w:cs="Arial"/>
                <w:sz w:val="22"/>
                <w:szCs w:val="22"/>
              </w:rPr>
              <w:t>Section Three</w:t>
            </w:r>
          </w:p>
          <w:p w14:paraId="154E7871" w14:textId="77777777" w:rsidR="00607048" w:rsidRPr="00AA4E6F" w:rsidRDefault="00607048" w:rsidP="00A00095">
            <w:pPr>
              <w:ind w:left="313" w:right="-108" w:hanging="313"/>
              <w:rPr>
                <w:rFonts w:ascii="Arial" w:hAnsi="Arial" w:cs="Arial"/>
                <w:sz w:val="22"/>
                <w:szCs w:val="22"/>
              </w:rPr>
            </w:pPr>
            <w:r w:rsidRPr="00AA4E6F">
              <w:rPr>
                <w:rFonts w:ascii="Arial" w:hAnsi="Arial" w:cs="Arial"/>
                <w:sz w:val="22"/>
                <w:szCs w:val="22"/>
              </w:rPr>
              <w:t>Comprehension</w:t>
            </w:r>
          </w:p>
        </w:tc>
        <w:tc>
          <w:tcPr>
            <w:tcW w:w="1417" w:type="dxa"/>
            <w:tcBorders>
              <w:top w:val="single" w:sz="4" w:space="0" w:color="auto"/>
              <w:left w:val="single" w:sz="4" w:space="0" w:color="auto"/>
              <w:bottom w:val="single" w:sz="4" w:space="0" w:color="auto"/>
              <w:right w:val="single" w:sz="4" w:space="0" w:color="auto"/>
            </w:tcBorders>
            <w:vAlign w:val="center"/>
          </w:tcPr>
          <w:p w14:paraId="7E6F3700" w14:textId="77777777" w:rsidR="00607048" w:rsidRPr="00AA4E6F" w:rsidRDefault="00607048" w:rsidP="00A00095">
            <w:pPr>
              <w:tabs>
                <w:tab w:val="left" w:pos="1235"/>
              </w:tabs>
              <w:ind w:right="-74"/>
              <w:jc w:val="center"/>
              <w:rPr>
                <w:rFonts w:ascii="Arial" w:hAnsi="Arial" w:cs="Arial"/>
                <w:sz w:val="22"/>
                <w:szCs w:val="22"/>
              </w:rPr>
            </w:pPr>
            <w:r>
              <w:rPr>
                <w:rFonts w:ascii="Arial" w:hAnsi="Arial" w:cs="Arial"/>
                <w:sz w:val="22"/>
                <w:szCs w:val="22"/>
              </w:rPr>
              <w:t>2</w:t>
            </w:r>
          </w:p>
        </w:tc>
        <w:tc>
          <w:tcPr>
            <w:tcW w:w="1702" w:type="dxa"/>
            <w:tcBorders>
              <w:top w:val="single" w:sz="4" w:space="0" w:color="auto"/>
              <w:left w:val="single" w:sz="4" w:space="0" w:color="auto"/>
              <w:bottom w:val="single" w:sz="4" w:space="0" w:color="auto"/>
              <w:right w:val="single" w:sz="4" w:space="0" w:color="auto"/>
            </w:tcBorders>
            <w:vAlign w:val="center"/>
          </w:tcPr>
          <w:p w14:paraId="0B9E04CC" w14:textId="77777777" w:rsidR="00607048" w:rsidRPr="00AA4E6F" w:rsidRDefault="00607048" w:rsidP="00A00095">
            <w:pPr>
              <w:ind w:right="-145"/>
              <w:jc w:val="center"/>
              <w:rPr>
                <w:rFonts w:ascii="Arial" w:hAnsi="Arial" w:cs="Arial"/>
                <w:sz w:val="22"/>
                <w:szCs w:val="22"/>
              </w:rPr>
            </w:pPr>
            <w:r>
              <w:rPr>
                <w:rFonts w:ascii="Arial" w:hAnsi="Arial" w:cs="Arial"/>
                <w:sz w:val="22"/>
                <w:szCs w:val="22"/>
              </w:rPr>
              <w:t>2</w:t>
            </w:r>
          </w:p>
        </w:tc>
        <w:tc>
          <w:tcPr>
            <w:tcW w:w="2268" w:type="dxa"/>
            <w:tcBorders>
              <w:top w:val="single" w:sz="4" w:space="0" w:color="auto"/>
              <w:left w:val="single" w:sz="4" w:space="0" w:color="auto"/>
              <w:bottom w:val="single" w:sz="4" w:space="0" w:color="auto"/>
              <w:right w:val="single" w:sz="4" w:space="0" w:color="auto"/>
            </w:tcBorders>
            <w:vAlign w:val="center"/>
          </w:tcPr>
          <w:p w14:paraId="482ABB15"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40</w:t>
            </w:r>
          </w:p>
        </w:tc>
        <w:tc>
          <w:tcPr>
            <w:tcW w:w="1134" w:type="dxa"/>
            <w:tcBorders>
              <w:top w:val="single" w:sz="4" w:space="0" w:color="auto"/>
              <w:left w:val="single" w:sz="4" w:space="0" w:color="auto"/>
              <w:bottom w:val="single" w:sz="4" w:space="0" w:color="auto"/>
              <w:right w:val="single" w:sz="4" w:space="0" w:color="auto"/>
            </w:tcBorders>
            <w:vAlign w:val="center"/>
          </w:tcPr>
          <w:p w14:paraId="2A57FE94"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36</w:t>
            </w:r>
          </w:p>
        </w:tc>
        <w:tc>
          <w:tcPr>
            <w:tcW w:w="1559" w:type="dxa"/>
            <w:tcBorders>
              <w:top w:val="single" w:sz="4" w:space="0" w:color="auto"/>
              <w:left w:val="single" w:sz="4" w:space="0" w:color="auto"/>
              <w:bottom w:val="single" w:sz="4" w:space="0" w:color="auto"/>
              <w:right w:val="single" w:sz="4" w:space="0" w:color="auto"/>
            </w:tcBorders>
            <w:vAlign w:val="center"/>
          </w:tcPr>
          <w:p w14:paraId="0CCE4777" w14:textId="77777777" w:rsidR="00607048" w:rsidRPr="00FE22C6" w:rsidRDefault="00607048" w:rsidP="00A00095">
            <w:pPr>
              <w:jc w:val="center"/>
              <w:rPr>
                <w:rFonts w:ascii="Arial" w:hAnsi="Arial" w:cs="Arial"/>
                <w:sz w:val="22"/>
                <w:szCs w:val="22"/>
              </w:rPr>
            </w:pPr>
            <w:r>
              <w:rPr>
                <w:rFonts w:ascii="Arial" w:hAnsi="Arial" w:cs="Arial"/>
                <w:sz w:val="22"/>
                <w:szCs w:val="22"/>
              </w:rPr>
              <w:t>20</w:t>
            </w:r>
          </w:p>
        </w:tc>
      </w:tr>
      <w:tr w:rsidR="00607048" w:rsidRPr="005B0D96" w14:paraId="22F03340" w14:textId="77777777" w:rsidTr="00A00095">
        <w:trPr>
          <w:gridBefore w:val="3"/>
          <w:wBefore w:w="4957" w:type="dxa"/>
          <w:trHeight w:val="544"/>
        </w:trPr>
        <w:tc>
          <w:tcPr>
            <w:tcW w:w="2268" w:type="dxa"/>
            <w:tcBorders>
              <w:top w:val="nil"/>
              <w:left w:val="nil"/>
              <w:bottom w:val="nil"/>
              <w:right w:val="single" w:sz="4" w:space="0" w:color="auto"/>
            </w:tcBorders>
            <w:vAlign w:val="center"/>
          </w:tcPr>
          <w:p w14:paraId="4E31FF8A" w14:textId="77777777" w:rsidR="00607048" w:rsidRPr="00B067BA" w:rsidRDefault="00607048" w:rsidP="00A00095">
            <w:pPr>
              <w:ind w:left="-53" w:right="-74" w:firstLine="53"/>
              <w:jc w:val="center"/>
              <w:rPr>
                <w:rFonts w:ascii="Arial" w:hAnsi="Arial" w:cs="Arial"/>
                <w:b/>
                <w:bCs/>
                <w:sz w:val="22"/>
                <w:szCs w:val="22"/>
              </w:rPr>
            </w:pPr>
            <w:r w:rsidRPr="00B067BA">
              <w:rPr>
                <w:rFonts w:ascii="Arial" w:hAnsi="Arial" w:cs="Arial"/>
                <w:b/>
                <w:bCs/>
                <w:sz w:val="22"/>
                <w:szCs w:val="22"/>
              </w:rPr>
              <w:t>Total</w:t>
            </w:r>
          </w:p>
        </w:tc>
        <w:tc>
          <w:tcPr>
            <w:tcW w:w="1134" w:type="dxa"/>
            <w:tcBorders>
              <w:top w:val="single" w:sz="4" w:space="0" w:color="auto"/>
              <w:left w:val="single" w:sz="4" w:space="0" w:color="auto"/>
              <w:bottom w:val="single" w:sz="4" w:space="0" w:color="auto"/>
              <w:right w:val="single" w:sz="4" w:space="0" w:color="auto"/>
            </w:tcBorders>
            <w:vAlign w:val="center"/>
          </w:tcPr>
          <w:p w14:paraId="6F252700" w14:textId="77777777" w:rsidR="00607048" w:rsidRPr="00B067BA" w:rsidRDefault="00607048" w:rsidP="00A00095">
            <w:pPr>
              <w:ind w:right="-74"/>
              <w:jc w:val="center"/>
              <w:rPr>
                <w:rFonts w:ascii="Arial" w:hAnsi="Arial" w:cs="Arial"/>
                <w:bCs/>
                <w:sz w:val="22"/>
                <w:szCs w:val="22"/>
              </w:rPr>
            </w:pPr>
            <w:r w:rsidRPr="00B067BA">
              <w:rPr>
                <w:rFonts w:ascii="Arial" w:hAnsi="Arial" w:cs="Arial"/>
                <w:bCs/>
                <w:sz w:val="22"/>
                <w:szCs w:val="22"/>
              </w:rPr>
              <w:t>180</w:t>
            </w:r>
          </w:p>
        </w:tc>
        <w:tc>
          <w:tcPr>
            <w:tcW w:w="1559" w:type="dxa"/>
            <w:tcBorders>
              <w:top w:val="single" w:sz="4" w:space="0" w:color="auto"/>
              <w:left w:val="single" w:sz="4" w:space="0" w:color="auto"/>
              <w:bottom w:val="single" w:sz="4" w:space="0" w:color="auto"/>
              <w:right w:val="single" w:sz="4" w:space="0" w:color="auto"/>
            </w:tcBorders>
            <w:vAlign w:val="center"/>
          </w:tcPr>
          <w:p w14:paraId="7F560AFB" w14:textId="77777777" w:rsidR="00607048" w:rsidRPr="00B067BA" w:rsidRDefault="00607048" w:rsidP="00A00095">
            <w:pPr>
              <w:jc w:val="center"/>
              <w:rPr>
                <w:rFonts w:ascii="Arial" w:hAnsi="Arial" w:cs="Arial"/>
                <w:bCs/>
                <w:sz w:val="22"/>
                <w:szCs w:val="22"/>
              </w:rPr>
            </w:pPr>
            <w:r w:rsidRPr="00B067BA">
              <w:rPr>
                <w:rFonts w:ascii="Arial" w:hAnsi="Arial" w:cs="Arial"/>
                <w:bCs/>
                <w:sz w:val="22"/>
                <w:szCs w:val="22"/>
              </w:rPr>
              <w:t>100</w:t>
            </w:r>
          </w:p>
        </w:tc>
      </w:tr>
    </w:tbl>
    <w:p w14:paraId="73EADFA9" w14:textId="77777777" w:rsidR="00607048" w:rsidRPr="005B0D96" w:rsidRDefault="00607048" w:rsidP="00607048">
      <w:pPr>
        <w:ind w:right="720"/>
        <w:rPr>
          <w:rFonts w:ascii="Arial" w:hAnsi="Arial" w:cs="Arial"/>
          <w:sz w:val="24"/>
        </w:rPr>
      </w:pPr>
    </w:p>
    <w:p w14:paraId="14934631" w14:textId="77777777" w:rsidR="00607048" w:rsidRPr="00B067BA" w:rsidRDefault="00607048" w:rsidP="00607048">
      <w:pPr>
        <w:ind w:right="720"/>
        <w:rPr>
          <w:rFonts w:ascii="Arial" w:hAnsi="Arial" w:cs="Arial"/>
          <w:b/>
          <w:sz w:val="26"/>
          <w:szCs w:val="26"/>
        </w:rPr>
      </w:pPr>
      <w:r>
        <w:rPr>
          <w:rFonts w:ascii="Arial" w:hAnsi="Arial" w:cs="Arial"/>
          <w:b/>
          <w:sz w:val="26"/>
          <w:szCs w:val="26"/>
        </w:rPr>
        <w:t>Instructions to candidates</w:t>
      </w:r>
    </w:p>
    <w:p w14:paraId="70F87993" w14:textId="77777777" w:rsidR="00607048" w:rsidRPr="005B0D96" w:rsidRDefault="00607048" w:rsidP="00607048">
      <w:pPr>
        <w:ind w:right="720"/>
        <w:rPr>
          <w:rFonts w:ascii="Arial" w:hAnsi="Arial" w:cs="Arial"/>
          <w:sz w:val="22"/>
          <w:szCs w:val="22"/>
        </w:rPr>
      </w:pPr>
      <w:r>
        <w:rPr>
          <w:rFonts w:ascii="Arial" w:hAnsi="Arial" w:cs="Arial"/>
          <w:noProof/>
          <w:sz w:val="22"/>
          <w:szCs w:val="22"/>
          <w:lang w:eastAsia="en-AU"/>
        </w:rPr>
        <mc:AlternateContent>
          <mc:Choice Requires="wpi">
            <w:drawing>
              <wp:anchor distT="0" distB="0" distL="114300" distR="114300" simplePos="0" relativeHeight="251660288" behindDoc="0" locked="0" layoutInCell="1" allowOverlap="1" wp14:anchorId="292D808D" wp14:editId="51A961A9">
                <wp:simplePos x="0" y="0"/>
                <wp:positionH relativeFrom="column">
                  <wp:posOffset>5513384</wp:posOffset>
                </wp:positionH>
                <wp:positionV relativeFrom="paragraph">
                  <wp:posOffset>5128</wp:posOffset>
                </wp:positionV>
                <wp:extent cx="12871" cy="44332"/>
                <wp:effectExtent l="38100" t="38100" r="44450" b="32385"/>
                <wp:wrapNone/>
                <wp:docPr id="235" name="Ink 235"/>
                <wp:cNvGraphicFramePr/>
                <a:graphic xmlns:a="http://schemas.openxmlformats.org/drawingml/2006/main">
                  <a:graphicData uri="http://schemas.microsoft.com/office/word/2010/wordprocessingInk">
                    <w14:contentPart bwMode="auto" r:id="rId14">
                      <w14:nvContentPartPr>
                        <w14:cNvContentPartPr/>
                      </w14:nvContentPartPr>
                      <w14:xfrm>
                        <a:off x="0" y="0"/>
                        <a:ext cx="12871" cy="44332"/>
                      </w14:xfrm>
                    </w14:contentPart>
                  </a:graphicData>
                </a:graphic>
              </wp:anchor>
            </w:drawing>
          </mc:Choice>
          <mc:Fallback>
            <w:pict>
              <v:shapetype w14:anchorId="45E66F2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5" o:spid="_x0000_s1026" type="#_x0000_t75" style="position:absolute;margin-left:433.9pt;margin-top:.15pt;width:1.45pt;height:3.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">
                <v:imagedata r:id="rId15" o:title=""/>
              </v:shape>
            </w:pict>
          </mc:Fallback>
        </mc:AlternateContent>
      </w:r>
    </w:p>
    <w:p w14:paraId="02D96321" w14:textId="77777777" w:rsidR="007038D9" w:rsidRPr="007038D9" w:rsidRDefault="007038D9" w:rsidP="00666267">
      <w:pPr>
        <w:pStyle w:val="ListParagraph"/>
        <w:numPr>
          <w:ilvl w:val="0"/>
          <w:numId w:val="7"/>
        </w:numPr>
        <w:suppressAutoHyphens/>
        <w:ind w:hanging="720"/>
        <w:contextualSpacing w:val="0"/>
        <w:rPr>
          <w:rFonts w:ascii="Arial" w:hAnsi="Arial" w:cs="Arial"/>
          <w:i/>
          <w:iCs/>
          <w:spacing w:val="-2"/>
          <w:sz w:val="22"/>
          <w:szCs w:val="22"/>
        </w:rPr>
      </w:pPr>
      <w:bookmarkStart w:id="2" w:name="_Hlk97622444"/>
      <w:r w:rsidRPr="007038D9">
        <w:rPr>
          <w:rFonts w:ascii="Arial" w:hAnsi="Arial" w:cs="Arial"/>
          <w:spacing w:val="-2"/>
          <w:sz w:val="22"/>
          <w:szCs w:val="22"/>
        </w:rPr>
        <w:t xml:space="preserve">The rules for the conduct of Western Australian external examinations are detailed in the </w:t>
      </w:r>
      <w:r w:rsidRPr="007038D9">
        <w:rPr>
          <w:rFonts w:ascii="Arial" w:hAnsi="Arial" w:cs="Arial"/>
          <w:i/>
          <w:iCs/>
          <w:spacing w:val="-2"/>
          <w:sz w:val="22"/>
          <w:szCs w:val="22"/>
        </w:rPr>
        <w:t xml:space="preserve">Year 11 Information Handbook 2022: Part II Examinations.  </w:t>
      </w:r>
      <w:r w:rsidRPr="007038D9">
        <w:rPr>
          <w:rFonts w:ascii="Arial" w:hAnsi="Arial" w:cs="Arial"/>
          <w:spacing w:val="-2"/>
          <w:sz w:val="22"/>
          <w:szCs w:val="22"/>
        </w:rPr>
        <w:t>Sitting this examination implies that you agree to abide by these rules.</w:t>
      </w:r>
    </w:p>
    <w:p w14:paraId="68BC8BC1" w14:textId="77777777" w:rsidR="007038D9" w:rsidRPr="007038D9" w:rsidRDefault="007038D9" w:rsidP="007038D9">
      <w:pPr>
        <w:suppressAutoHyphens/>
        <w:ind w:left="720" w:hanging="720"/>
        <w:rPr>
          <w:rFonts w:ascii="Arial" w:hAnsi="Arial" w:cs="Arial"/>
          <w:spacing w:val="-2"/>
          <w:sz w:val="22"/>
          <w:szCs w:val="22"/>
        </w:rPr>
      </w:pPr>
    </w:p>
    <w:p w14:paraId="244A4FBF" w14:textId="77777777" w:rsidR="007038D9" w:rsidRPr="007038D9" w:rsidRDefault="007038D9" w:rsidP="00666267">
      <w:pPr>
        <w:pStyle w:val="ListParagraph"/>
        <w:numPr>
          <w:ilvl w:val="0"/>
          <w:numId w:val="7"/>
        </w:numPr>
        <w:suppressAutoHyphens/>
        <w:ind w:hanging="720"/>
        <w:contextualSpacing w:val="0"/>
        <w:rPr>
          <w:rFonts w:ascii="Arial" w:hAnsi="Arial" w:cs="Arial"/>
          <w:spacing w:val="-2"/>
          <w:sz w:val="22"/>
          <w:szCs w:val="22"/>
        </w:rPr>
      </w:pPr>
      <w:r w:rsidRPr="007038D9">
        <w:rPr>
          <w:rFonts w:ascii="Arial" w:hAnsi="Arial" w:cs="Arial"/>
          <w:spacing w:val="-2"/>
          <w:sz w:val="22"/>
          <w:szCs w:val="22"/>
        </w:rPr>
        <w:t>Write your answers in this Question/Answer booklet preferably using a black/blue pen. Do not use erasable or gel pens.</w:t>
      </w:r>
    </w:p>
    <w:p w14:paraId="51E21AB1" w14:textId="77777777" w:rsidR="007038D9" w:rsidRPr="007038D9" w:rsidRDefault="007038D9" w:rsidP="007038D9">
      <w:pPr>
        <w:suppressAutoHyphens/>
        <w:ind w:left="720" w:hanging="720"/>
        <w:rPr>
          <w:rFonts w:ascii="Arial" w:hAnsi="Arial" w:cs="Arial"/>
          <w:spacing w:val="-2"/>
          <w:sz w:val="22"/>
          <w:szCs w:val="22"/>
        </w:rPr>
      </w:pPr>
    </w:p>
    <w:p w14:paraId="6A26DD01" w14:textId="77777777" w:rsidR="007038D9" w:rsidRPr="007038D9" w:rsidRDefault="007038D9" w:rsidP="00666267">
      <w:pPr>
        <w:pStyle w:val="ListParagraph"/>
        <w:numPr>
          <w:ilvl w:val="0"/>
          <w:numId w:val="7"/>
        </w:numPr>
        <w:suppressAutoHyphens/>
        <w:ind w:hanging="720"/>
        <w:contextualSpacing w:val="0"/>
        <w:rPr>
          <w:rFonts w:ascii="Arial" w:hAnsi="Arial" w:cs="Arial"/>
          <w:spacing w:val="-2"/>
          <w:sz w:val="22"/>
          <w:szCs w:val="22"/>
        </w:rPr>
      </w:pPr>
      <w:r w:rsidRPr="007038D9">
        <w:rPr>
          <w:rFonts w:ascii="Arial" w:hAnsi="Arial" w:cs="Arial"/>
          <w:spacing w:val="-2"/>
          <w:sz w:val="22"/>
          <w:szCs w:val="22"/>
        </w:rPr>
        <w:t>You must be careful to confine your answers to the specific questions asked and follow any instructions that are specific to a particular question.</w:t>
      </w:r>
    </w:p>
    <w:p w14:paraId="6FF94DFF" w14:textId="77777777" w:rsidR="007038D9" w:rsidRPr="007038D9" w:rsidRDefault="007038D9" w:rsidP="007038D9">
      <w:pPr>
        <w:pStyle w:val="ListParagraph"/>
        <w:suppressAutoHyphens/>
        <w:rPr>
          <w:rFonts w:ascii="Arial" w:hAnsi="Arial" w:cs="Arial"/>
          <w:spacing w:val="-2"/>
          <w:sz w:val="22"/>
          <w:szCs w:val="22"/>
        </w:rPr>
      </w:pPr>
    </w:p>
    <w:p w14:paraId="4A321949" w14:textId="77777777" w:rsidR="007038D9" w:rsidRPr="007038D9" w:rsidRDefault="007038D9" w:rsidP="00666267">
      <w:pPr>
        <w:pStyle w:val="ListParagraph"/>
        <w:numPr>
          <w:ilvl w:val="0"/>
          <w:numId w:val="7"/>
        </w:numPr>
        <w:suppressAutoHyphens/>
        <w:ind w:hanging="720"/>
        <w:contextualSpacing w:val="0"/>
        <w:rPr>
          <w:rFonts w:ascii="Arial" w:hAnsi="Arial" w:cs="Arial"/>
          <w:spacing w:val="-2"/>
          <w:sz w:val="22"/>
          <w:szCs w:val="22"/>
        </w:rPr>
      </w:pPr>
      <w:r w:rsidRPr="007038D9">
        <w:rPr>
          <w:rFonts w:ascii="Arial" w:hAnsi="Arial" w:cs="Arial"/>
          <w:spacing w:val="-2"/>
          <w:sz w:val="22"/>
          <w:szCs w:val="22"/>
        </w:rPr>
        <w:t xml:space="preserve">When calculating or estimating answers, show all your working clearly. Your working should be in sufficient detail to allow your answers to be checked readily and for marks to be awarded for reasoning. </w:t>
      </w:r>
    </w:p>
    <w:p w14:paraId="7F00E3DA" w14:textId="77777777" w:rsidR="007038D9" w:rsidRPr="007038D9" w:rsidRDefault="007038D9" w:rsidP="007038D9">
      <w:pPr>
        <w:pStyle w:val="ListParagraph"/>
        <w:rPr>
          <w:rFonts w:ascii="Arial" w:hAnsi="Arial" w:cs="Arial"/>
          <w:spacing w:val="-2"/>
          <w:sz w:val="22"/>
          <w:szCs w:val="22"/>
        </w:rPr>
      </w:pPr>
    </w:p>
    <w:p w14:paraId="60321655" w14:textId="77777777" w:rsidR="007038D9" w:rsidRPr="007038D9" w:rsidRDefault="007038D9" w:rsidP="007038D9">
      <w:pPr>
        <w:pStyle w:val="ListParagraph"/>
        <w:suppressAutoHyphens/>
        <w:rPr>
          <w:rFonts w:ascii="Arial" w:hAnsi="Arial" w:cs="Arial"/>
          <w:spacing w:val="-2"/>
          <w:sz w:val="22"/>
          <w:szCs w:val="22"/>
        </w:rPr>
      </w:pPr>
      <w:r w:rsidRPr="007038D9">
        <w:rPr>
          <w:rFonts w:ascii="Arial" w:hAnsi="Arial" w:cs="Arial"/>
          <w:spacing w:val="-2"/>
          <w:sz w:val="22"/>
          <w:szCs w:val="22"/>
        </w:rPr>
        <w:t xml:space="preserve">In calculations, give final answers to </w:t>
      </w:r>
      <w:r w:rsidRPr="007038D9">
        <w:rPr>
          <w:rFonts w:ascii="Arial" w:hAnsi="Arial" w:cs="Arial"/>
          <w:bCs/>
          <w:spacing w:val="-2"/>
          <w:sz w:val="22"/>
          <w:szCs w:val="22"/>
        </w:rPr>
        <w:t>three</w:t>
      </w:r>
      <w:r w:rsidRPr="007038D9">
        <w:rPr>
          <w:rFonts w:ascii="Arial" w:hAnsi="Arial" w:cs="Arial"/>
          <w:spacing w:val="-2"/>
          <w:sz w:val="22"/>
          <w:szCs w:val="22"/>
        </w:rPr>
        <w:t xml:space="preserve"> significant figures and include appropriate units where applicable.</w:t>
      </w:r>
    </w:p>
    <w:p w14:paraId="7C8FA9B2" w14:textId="77777777" w:rsidR="007038D9" w:rsidRPr="007038D9" w:rsidRDefault="007038D9" w:rsidP="007038D9">
      <w:pPr>
        <w:suppressAutoHyphens/>
        <w:ind w:left="720" w:hanging="720"/>
        <w:rPr>
          <w:rFonts w:ascii="Arial" w:hAnsi="Arial" w:cs="Arial"/>
          <w:spacing w:val="-2"/>
          <w:sz w:val="22"/>
          <w:szCs w:val="22"/>
        </w:rPr>
      </w:pPr>
    </w:p>
    <w:p w14:paraId="2E6E044E" w14:textId="77777777" w:rsidR="007038D9" w:rsidRPr="007038D9" w:rsidRDefault="007038D9" w:rsidP="007038D9">
      <w:pPr>
        <w:suppressAutoHyphens/>
        <w:ind w:left="720" w:hanging="720"/>
        <w:rPr>
          <w:rFonts w:ascii="Arial" w:hAnsi="Arial" w:cs="Arial"/>
          <w:spacing w:val="-2"/>
          <w:sz w:val="22"/>
          <w:szCs w:val="22"/>
        </w:rPr>
      </w:pPr>
      <w:r w:rsidRPr="007038D9">
        <w:rPr>
          <w:rFonts w:ascii="Arial" w:hAnsi="Arial" w:cs="Arial"/>
          <w:spacing w:val="-2"/>
          <w:sz w:val="22"/>
          <w:szCs w:val="22"/>
        </w:rPr>
        <w:tab/>
        <w:t xml:space="preserve">In estimates, give final answers to a maximum of </w:t>
      </w:r>
      <w:r w:rsidRPr="007038D9">
        <w:rPr>
          <w:rFonts w:ascii="Arial" w:hAnsi="Arial" w:cs="Arial"/>
          <w:bCs/>
          <w:spacing w:val="-2"/>
          <w:sz w:val="22"/>
          <w:szCs w:val="22"/>
        </w:rPr>
        <w:t>two</w:t>
      </w:r>
      <w:r w:rsidRPr="007038D9">
        <w:rPr>
          <w:rFonts w:ascii="Arial" w:hAnsi="Arial" w:cs="Arial"/>
          <w:spacing w:val="-2"/>
          <w:sz w:val="22"/>
          <w:szCs w:val="22"/>
        </w:rPr>
        <w:t xml:space="preserve"> significant figures and include appropriate units where applicable.  </w:t>
      </w:r>
    </w:p>
    <w:p w14:paraId="4DA7FAE1" w14:textId="77777777" w:rsidR="007038D9" w:rsidRPr="007038D9" w:rsidRDefault="007038D9" w:rsidP="007038D9">
      <w:pPr>
        <w:suppressAutoHyphens/>
        <w:rPr>
          <w:rFonts w:ascii="Arial" w:hAnsi="Arial" w:cs="Arial"/>
          <w:spacing w:val="-2"/>
          <w:sz w:val="22"/>
          <w:szCs w:val="22"/>
        </w:rPr>
      </w:pPr>
    </w:p>
    <w:p w14:paraId="40505BB6" w14:textId="51E33A94" w:rsidR="007038D9" w:rsidRPr="007038D9" w:rsidRDefault="007038D9" w:rsidP="00666267">
      <w:pPr>
        <w:pStyle w:val="ListParagraph"/>
        <w:numPr>
          <w:ilvl w:val="0"/>
          <w:numId w:val="7"/>
        </w:numPr>
        <w:tabs>
          <w:tab w:val="num" w:pos="4320"/>
        </w:tabs>
        <w:suppressAutoHyphens/>
        <w:ind w:hanging="720"/>
        <w:contextualSpacing w:val="0"/>
        <w:rPr>
          <w:rFonts w:ascii="Arial" w:hAnsi="Arial" w:cs="Arial"/>
          <w:spacing w:val="-2"/>
          <w:sz w:val="22"/>
          <w:szCs w:val="22"/>
        </w:rPr>
      </w:pPr>
      <w:r w:rsidRPr="007038D9">
        <w:rPr>
          <w:rFonts w:ascii="Arial" w:hAnsi="Arial" w:cs="Arial"/>
          <w:spacing w:val="-2"/>
          <w:sz w:val="22"/>
          <w:szCs w:val="22"/>
        </w:rPr>
        <w:t xml:space="preserve">Supplementary pages for planning/continuing your answers to questions are provided at the end of this Question/Answer booklet. If you use these pages to continue an answer, indicate in the original answer where the answer is continued, </w:t>
      </w:r>
      <w:r w:rsidR="00963113" w:rsidRPr="007038D9">
        <w:rPr>
          <w:rFonts w:ascii="Arial" w:hAnsi="Arial" w:cs="Arial"/>
          <w:spacing w:val="-2"/>
          <w:sz w:val="22"/>
          <w:szCs w:val="22"/>
        </w:rPr>
        <w:t>i.e.</w:t>
      </w:r>
      <w:r w:rsidRPr="007038D9">
        <w:rPr>
          <w:rFonts w:ascii="Arial" w:hAnsi="Arial" w:cs="Arial"/>
          <w:spacing w:val="-2"/>
          <w:sz w:val="22"/>
          <w:szCs w:val="22"/>
        </w:rPr>
        <w:t xml:space="preserve"> – give the page number. </w:t>
      </w:r>
    </w:p>
    <w:p w14:paraId="65DB2404" w14:textId="77777777" w:rsidR="007038D9" w:rsidRPr="007038D9" w:rsidRDefault="007038D9" w:rsidP="007038D9">
      <w:pPr>
        <w:tabs>
          <w:tab w:val="num" w:pos="4320"/>
        </w:tabs>
        <w:suppressAutoHyphens/>
        <w:rPr>
          <w:rFonts w:ascii="Arial" w:hAnsi="Arial" w:cs="Arial"/>
          <w:spacing w:val="-2"/>
          <w:sz w:val="22"/>
          <w:szCs w:val="22"/>
        </w:rPr>
      </w:pPr>
    </w:p>
    <w:p w14:paraId="2301918F" w14:textId="77777777" w:rsidR="007038D9" w:rsidRPr="007038D9" w:rsidRDefault="007038D9" w:rsidP="00666267">
      <w:pPr>
        <w:pStyle w:val="ListParagraph"/>
        <w:numPr>
          <w:ilvl w:val="0"/>
          <w:numId w:val="7"/>
        </w:numPr>
        <w:tabs>
          <w:tab w:val="num" w:pos="4320"/>
        </w:tabs>
        <w:suppressAutoHyphens/>
        <w:ind w:hanging="720"/>
        <w:contextualSpacing w:val="0"/>
        <w:rPr>
          <w:rFonts w:ascii="Arial" w:hAnsi="Arial" w:cs="Arial"/>
          <w:spacing w:val="-2"/>
          <w:sz w:val="22"/>
          <w:szCs w:val="22"/>
        </w:rPr>
      </w:pPr>
      <w:r w:rsidRPr="007038D9">
        <w:rPr>
          <w:rFonts w:ascii="Arial" w:hAnsi="Arial" w:cs="Arial"/>
          <w:spacing w:val="-2"/>
          <w:sz w:val="22"/>
          <w:szCs w:val="22"/>
        </w:rPr>
        <w:t xml:space="preserve">The Formulae and Data booklet is not to be handed in with your Question/Answer booklet. </w:t>
      </w:r>
    </w:p>
    <w:bookmarkEnd w:id="2"/>
    <w:p w14:paraId="37316632" w14:textId="77777777" w:rsidR="00607048" w:rsidRPr="005B0D96" w:rsidRDefault="00607048" w:rsidP="00607048">
      <w:pPr>
        <w:ind w:right="720"/>
        <w:rPr>
          <w:rFonts w:ascii="Arial" w:hAnsi="Arial" w:cs="Arial"/>
          <w:sz w:val="22"/>
          <w:szCs w:val="22"/>
        </w:rPr>
      </w:pPr>
    </w:p>
    <w:p w14:paraId="7D2A4E53" w14:textId="77777777" w:rsidR="00607048" w:rsidRDefault="00607048" w:rsidP="00607048">
      <w:pPr>
        <w:tabs>
          <w:tab w:val="right" w:pos="10065"/>
        </w:tabs>
        <w:ind w:right="-1"/>
        <w:rPr>
          <w:rFonts w:ascii="Arial" w:hAnsi="Arial" w:cs="Arial"/>
          <w:b/>
          <w:sz w:val="22"/>
          <w:szCs w:val="22"/>
        </w:rPr>
      </w:pPr>
      <w:r>
        <w:rPr>
          <w:rFonts w:ascii="Arial" w:hAnsi="Arial" w:cs="Arial"/>
          <w:b/>
          <w:noProof/>
          <w:sz w:val="22"/>
          <w:szCs w:val="22"/>
          <w:lang w:eastAsia="en-AU"/>
        </w:rPr>
        <mc:AlternateContent>
          <mc:Choice Requires="wpi">
            <w:drawing>
              <wp:anchor distT="0" distB="0" distL="114300" distR="114300" simplePos="0" relativeHeight="251659264" behindDoc="0" locked="0" layoutInCell="1" allowOverlap="1" wp14:anchorId="6A147253" wp14:editId="2D72C381">
                <wp:simplePos x="0" y="0"/>
                <wp:positionH relativeFrom="column">
                  <wp:posOffset>5412564</wp:posOffset>
                </wp:positionH>
                <wp:positionV relativeFrom="paragraph">
                  <wp:posOffset>74703</wp:posOffset>
                </wp:positionV>
                <wp:extent cx="19068" cy="44332"/>
                <wp:effectExtent l="38100" t="38100" r="38100" b="32385"/>
                <wp:wrapNone/>
                <wp:docPr id="233" name="Ink 233"/>
                <wp:cNvGraphicFramePr/>
                <a:graphic xmlns:a="http://schemas.openxmlformats.org/drawingml/2006/main">
                  <a:graphicData uri="http://schemas.microsoft.com/office/word/2010/wordprocessingInk">
                    <w14:contentPart bwMode="auto" r:id="rId16">
                      <w14:nvContentPartPr>
                        <w14:cNvContentPartPr/>
                      </w14:nvContentPartPr>
                      <w14:xfrm>
                        <a:off x="0" y="0"/>
                        <a:ext cx="19068" cy="44332"/>
                      </w14:xfrm>
                    </w14:contentPart>
                  </a:graphicData>
                </a:graphic>
              </wp:anchor>
            </w:drawing>
          </mc:Choice>
          <mc:Fallback>
            <w:pict>
              <v:shape w14:anchorId="5ACC1F8C" id="Ink 233" o:spid="_x0000_s1026" type="#_x0000_t75" style="position:absolute;margin-left:426pt;margin-top:5.7pt;width:1.95pt;height:3.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">
                <v:imagedata r:id="rId17" o:title=""/>
              </v:shape>
            </w:pict>
          </mc:Fallback>
        </mc:AlternateContent>
      </w:r>
    </w:p>
    <w:p w14:paraId="5B0BAEE7" w14:textId="77777777" w:rsidR="00607048" w:rsidRDefault="00607048" w:rsidP="00607048">
      <w:pPr>
        <w:tabs>
          <w:tab w:val="right" w:pos="10065"/>
        </w:tabs>
        <w:ind w:right="-1"/>
        <w:rPr>
          <w:rFonts w:ascii="Arial" w:hAnsi="Arial" w:cs="Arial"/>
          <w:b/>
          <w:sz w:val="22"/>
          <w:szCs w:val="22"/>
        </w:rPr>
        <w:sectPr w:rsidR="00607048" w:rsidSect="00A00095">
          <w:type w:val="continuous"/>
          <w:pgSz w:w="11907" w:h="16840" w:code="9"/>
          <w:pgMar w:top="1015" w:right="851" w:bottom="851" w:left="851" w:header="567" w:footer="709" w:gutter="0"/>
          <w:cols w:space="708"/>
          <w:docGrid w:linePitch="360"/>
        </w:sectPr>
      </w:pPr>
    </w:p>
    <w:p w14:paraId="6A41AB5B" w14:textId="77777777" w:rsidR="00607048" w:rsidRDefault="00607048" w:rsidP="00607048">
      <w:pPr>
        <w:rPr>
          <w:rFonts w:ascii="Arial" w:hAnsi="Arial" w:cs="Arial"/>
          <w:b/>
          <w:sz w:val="22"/>
          <w:szCs w:val="22"/>
        </w:rPr>
      </w:pPr>
    </w:p>
    <w:p w14:paraId="7457C149" w14:textId="77777777" w:rsidR="00607048" w:rsidRDefault="00607048" w:rsidP="00607048">
      <w:pPr>
        <w:rPr>
          <w:rFonts w:ascii="Arial" w:hAnsi="Arial" w:cs="Arial"/>
          <w:b/>
          <w:sz w:val="22"/>
          <w:szCs w:val="22"/>
        </w:rPr>
      </w:pPr>
      <w:r>
        <w:rPr>
          <w:rFonts w:ascii="Arial" w:hAnsi="Arial" w:cs="Arial"/>
          <w:b/>
          <w:sz w:val="22"/>
          <w:szCs w:val="22"/>
        </w:rPr>
        <w:br w:type="page"/>
      </w:r>
    </w:p>
    <w:p w14:paraId="659EF7B1" w14:textId="77777777" w:rsidR="00607048" w:rsidRPr="00AA4E6F" w:rsidRDefault="00607048" w:rsidP="00607048">
      <w:pPr>
        <w:tabs>
          <w:tab w:val="right" w:pos="10065"/>
        </w:tabs>
        <w:ind w:left="567" w:right="-1" w:hanging="567"/>
        <w:rPr>
          <w:rFonts w:ascii="Arial" w:hAnsi="Arial" w:cs="Arial"/>
          <w:b/>
          <w:sz w:val="22"/>
          <w:szCs w:val="22"/>
        </w:rPr>
      </w:pPr>
      <w:r w:rsidRPr="00AA4E6F">
        <w:rPr>
          <w:rFonts w:ascii="Arial" w:hAnsi="Arial" w:cs="Arial"/>
          <w:b/>
          <w:sz w:val="22"/>
          <w:szCs w:val="22"/>
        </w:rPr>
        <w:lastRenderedPageBreak/>
        <w:t xml:space="preserve">Section One: Short </w:t>
      </w:r>
      <w:r>
        <w:rPr>
          <w:rFonts w:ascii="Arial" w:hAnsi="Arial" w:cs="Arial"/>
          <w:b/>
          <w:sz w:val="22"/>
          <w:szCs w:val="22"/>
        </w:rPr>
        <w:t>R</w:t>
      </w:r>
      <w:r w:rsidRPr="00AA4E6F">
        <w:rPr>
          <w:rFonts w:ascii="Arial" w:hAnsi="Arial" w:cs="Arial"/>
          <w:b/>
          <w:sz w:val="22"/>
          <w:szCs w:val="22"/>
        </w:rPr>
        <w:t>esponse</w:t>
      </w:r>
      <w:r w:rsidRPr="00AA4E6F">
        <w:rPr>
          <w:rFonts w:ascii="Arial" w:hAnsi="Arial" w:cs="Arial"/>
          <w:b/>
          <w:sz w:val="22"/>
          <w:szCs w:val="22"/>
        </w:rPr>
        <w:tab/>
      </w:r>
      <w:r>
        <w:rPr>
          <w:rFonts w:ascii="Arial" w:hAnsi="Arial" w:cs="Arial"/>
          <w:b/>
          <w:sz w:val="22"/>
          <w:szCs w:val="22"/>
        </w:rPr>
        <w:t>30</w:t>
      </w:r>
      <w:r w:rsidRPr="00FE22C6">
        <w:rPr>
          <w:rFonts w:ascii="Arial" w:hAnsi="Arial" w:cs="Arial"/>
          <w:b/>
          <w:sz w:val="22"/>
          <w:szCs w:val="22"/>
        </w:rPr>
        <w:t>%</w:t>
      </w:r>
      <w:r w:rsidRPr="00AA4E6F">
        <w:rPr>
          <w:rFonts w:ascii="Arial" w:hAnsi="Arial" w:cs="Arial"/>
          <w:b/>
          <w:sz w:val="22"/>
          <w:szCs w:val="22"/>
        </w:rPr>
        <w:t xml:space="preserve"> (</w:t>
      </w:r>
      <w:r>
        <w:rPr>
          <w:rFonts w:ascii="Arial" w:hAnsi="Arial" w:cs="Arial"/>
          <w:b/>
          <w:sz w:val="22"/>
          <w:szCs w:val="22"/>
        </w:rPr>
        <w:t>54</w:t>
      </w:r>
      <w:r w:rsidRPr="00AA4E6F">
        <w:rPr>
          <w:rFonts w:ascii="Arial" w:hAnsi="Arial" w:cs="Arial"/>
          <w:b/>
          <w:sz w:val="22"/>
          <w:szCs w:val="22"/>
        </w:rPr>
        <w:t xml:space="preserve"> marks)</w:t>
      </w:r>
    </w:p>
    <w:p w14:paraId="1E9129FA" w14:textId="77777777" w:rsidR="00607048" w:rsidRPr="00AA4E6F" w:rsidRDefault="00607048" w:rsidP="00607048">
      <w:pPr>
        <w:ind w:left="567" w:right="540" w:hanging="567"/>
        <w:rPr>
          <w:rFonts w:ascii="Arial" w:hAnsi="Arial" w:cs="Arial"/>
          <w:sz w:val="22"/>
          <w:szCs w:val="22"/>
        </w:rPr>
      </w:pPr>
    </w:p>
    <w:p w14:paraId="42042C25" w14:textId="7FD37D16" w:rsidR="00607048" w:rsidRDefault="00607048" w:rsidP="00607048">
      <w:pPr>
        <w:spacing w:before="120" w:after="120"/>
        <w:ind w:right="539"/>
        <w:rPr>
          <w:rFonts w:ascii="Arial" w:hAnsi="Arial" w:cs="Arial"/>
          <w:sz w:val="22"/>
          <w:szCs w:val="22"/>
        </w:rPr>
      </w:pPr>
      <w:r w:rsidRPr="00DF11F3">
        <w:rPr>
          <w:rFonts w:ascii="Arial" w:hAnsi="Arial" w:cs="Arial"/>
          <w:sz w:val="22"/>
          <w:szCs w:val="22"/>
        </w:rPr>
        <w:t xml:space="preserve">This section has </w:t>
      </w:r>
      <w:r w:rsidR="007038D9">
        <w:rPr>
          <w:rFonts w:ascii="Arial" w:hAnsi="Arial" w:cs="Arial"/>
          <w:sz w:val="22"/>
          <w:szCs w:val="22"/>
        </w:rPr>
        <w:t>ten</w:t>
      </w:r>
      <w:r w:rsidRPr="00DF11F3">
        <w:rPr>
          <w:rFonts w:ascii="Arial" w:hAnsi="Arial" w:cs="Arial"/>
          <w:sz w:val="22"/>
          <w:szCs w:val="22"/>
        </w:rPr>
        <w:t xml:space="preserve"> (</w:t>
      </w:r>
      <w:r w:rsidR="0062097C">
        <w:rPr>
          <w:rFonts w:ascii="Arial" w:hAnsi="Arial" w:cs="Arial"/>
          <w:sz w:val="22"/>
          <w:szCs w:val="22"/>
        </w:rPr>
        <w:t>1</w:t>
      </w:r>
      <w:r w:rsidR="007038D9">
        <w:rPr>
          <w:rFonts w:ascii="Arial" w:hAnsi="Arial" w:cs="Arial"/>
          <w:sz w:val="22"/>
          <w:szCs w:val="22"/>
        </w:rPr>
        <w:t>0</w:t>
      </w:r>
      <w:r w:rsidRPr="00DF11F3">
        <w:rPr>
          <w:rFonts w:ascii="Arial" w:hAnsi="Arial" w:cs="Arial"/>
          <w:sz w:val="22"/>
          <w:szCs w:val="22"/>
        </w:rPr>
        <w:t xml:space="preserve">) questions. </w:t>
      </w:r>
      <w:r w:rsidRPr="00AA4E6F">
        <w:rPr>
          <w:rFonts w:ascii="Arial" w:hAnsi="Arial" w:cs="Arial"/>
          <w:sz w:val="22"/>
          <w:szCs w:val="22"/>
        </w:rPr>
        <w:t xml:space="preserve">Answer </w:t>
      </w:r>
      <w:r w:rsidRPr="00AA4E6F">
        <w:rPr>
          <w:rFonts w:ascii="Arial" w:hAnsi="Arial" w:cs="Arial"/>
          <w:b/>
          <w:sz w:val="22"/>
          <w:szCs w:val="22"/>
        </w:rPr>
        <w:t>all</w:t>
      </w:r>
      <w:r w:rsidRPr="00AA4E6F">
        <w:rPr>
          <w:rFonts w:ascii="Arial" w:hAnsi="Arial" w:cs="Arial"/>
          <w:sz w:val="22"/>
          <w:szCs w:val="22"/>
        </w:rPr>
        <w:t xml:space="preserve"> questions. </w:t>
      </w:r>
      <w:r>
        <w:rPr>
          <w:rFonts w:ascii="Arial" w:hAnsi="Arial" w:cs="Arial"/>
          <w:sz w:val="22"/>
          <w:szCs w:val="22"/>
        </w:rPr>
        <w:t xml:space="preserve">Write your answers in </w:t>
      </w:r>
      <w:r w:rsidRPr="00AA4E6F">
        <w:rPr>
          <w:rFonts w:ascii="Arial" w:hAnsi="Arial" w:cs="Arial"/>
          <w:sz w:val="22"/>
          <w:szCs w:val="22"/>
        </w:rPr>
        <w:t>the spaces provided.</w:t>
      </w:r>
    </w:p>
    <w:p w14:paraId="351E567E" w14:textId="77777777" w:rsidR="00607048" w:rsidRPr="00AA4E6F" w:rsidRDefault="00607048" w:rsidP="00607048">
      <w:pPr>
        <w:spacing w:before="120" w:after="120"/>
        <w:ind w:left="567" w:right="539" w:hanging="567"/>
        <w:rPr>
          <w:rFonts w:ascii="Arial" w:hAnsi="Arial" w:cs="Arial"/>
          <w:sz w:val="22"/>
          <w:szCs w:val="22"/>
        </w:rPr>
      </w:pPr>
      <w:r>
        <w:rPr>
          <w:rFonts w:ascii="Arial" w:hAnsi="Arial" w:cs="Arial"/>
          <w:sz w:val="22"/>
          <w:szCs w:val="22"/>
        </w:rPr>
        <w:t>Suggested working time: 50 minutes.</w:t>
      </w:r>
    </w:p>
    <w:p w14:paraId="67E8EB73" w14:textId="77777777" w:rsidR="00607048" w:rsidRPr="00AA4E6F" w:rsidRDefault="00607048" w:rsidP="00607048">
      <w:pPr>
        <w:pBdr>
          <w:bottom w:val="single" w:sz="4" w:space="1" w:color="auto"/>
        </w:pBdr>
        <w:ind w:right="540"/>
        <w:rPr>
          <w:rFonts w:ascii="Arial" w:hAnsi="Arial" w:cs="Arial"/>
          <w:sz w:val="22"/>
          <w:szCs w:val="22"/>
        </w:rPr>
      </w:pPr>
    </w:p>
    <w:p w14:paraId="6D9D8626" w14:textId="77777777" w:rsidR="00607048" w:rsidRPr="00AA4E6F" w:rsidRDefault="00607048" w:rsidP="00607048">
      <w:pPr>
        <w:ind w:left="567" w:right="540" w:hanging="567"/>
        <w:rPr>
          <w:rFonts w:ascii="Arial" w:hAnsi="Arial" w:cs="Arial"/>
          <w:sz w:val="22"/>
          <w:szCs w:val="22"/>
        </w:rPr>
      </w:pPr>
    </w:p>
    <w:p w14:paraId="4F3044CF" w14:textId="40846372" w:rsidR="0079189C" w:rsidRDefault="009051EC" w:rsidP="001A3E5D">
      <w:pPr>
        <w:rPr>
          <w:rFonts w:ascii="Arial" w:hAnsi="Arial" w:cs="Arial"/>
          <w:b/>
          <w:sz w:val="22"/>
          <w:szCs w:val="22"/>
        </w:rPr>
      </w:pPr>
      <w:r w:rsidRPr="0079189C">
        <w:rPr>
          <w:rFonts w:ascii="Arial" w:hAnsi="Arial" w:cs="Arial"/>
          <w:b/>
          <w:sz w:val="22"/>
          <w:szCs w:val="22"/>
        </w:rPr>
        <w:t xml:space="preserve">Question </w:t>
      </w:r>
      <w:r w:rsidR="0079189C" w:rsidRPr="0079189C">
        <w:rPr>
          <w:rFonts w:ascii="Arial" w:hAnsi="Arial" w:cs="Arial"/>
          <w:b/>
          <w:sz w:val="22"/>
          <w:szCs w:val="22"/>
        </w:rPr>
        <w:t>1</w:t>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t>(</w:t>
      </w:r>
      <w:r w:rsidR="004953CA">
        <w:rPr>
          <w:rFonts w:ascii="Arial" w:hAnsi="Arial" w:cs="Arial"/>
          <w:b/>
          <w:sz w:val="22"/>
          <w:szCs w:val="22"/>
        </w:rPr>
        <w:t>5</w:t>
      </w:r>
      <w:r w:rsidR="00F12AE1">
        <w:rPr>
          <w:rFonts w:ascii="Arial" w:hAnsi="Arial" w:cs="Arial"/>
          <w:b/>
          <w:sz w:val="22"/>
          <w:szCs w:val="22"/>
        </w:rPr>
        <w:t xml:space="preserve"> marks)</w:t>
      </w:r>
    </w:p>
    <w:p w14:paraId="455522B1" w14:textId="6E20CAC5" w:rsidR="004953CA" w:rsidRDefault="004953CA" w:rsidP="001A3E5D">
      <w:pPr>
        <w:rPr>
          <w:rFonts w:ascii="Arial" w:hAnsi="Arial" w:cs="Arial"/>
          <w:b/>
          <w:sz w:val="22"/>
          <w:szCs w:val="22"/>
        </w:rPr>
      </w:pPr>
    </w:p>
    <w:p w14:paraId="0524CAED" w14:textId="4C075DED" w:rsidR="004953CA" w:rsidRPr="002976AD" w:rsidRDefault="007A11DB" w:rsidP="004953CA">
      <w:pPr>
        <w:rPr>
          <w:rFonts w:ascii="Arial" w:hAnsi="Arial" w:cs="Arial"/>
          <w:sz w:val="22"/>
          <w:szCs w:val="22"/>
          <w:lang w:val="en-GB"/>
        </w:rPr>
      </w:pPr>
      <w:r>
        <w:rPr>
          <w:rFonts w:ascii="Arial" w:hAnsi="Arial" w:cs="Arial"/>
          <w:sz w:val="22"/>
          <w:szCs w:val="22"/>
          <w:lang w:val="en-GB"/>
        </w:rPr>
        <w:t>One particular</w:t>
      </w:r>
      <w:r w:rsidR="004953CA" w:rsidRPr="002976AD">
        <w:rPr>
          <w:rFonts w:ascii="Arial" w:hAnsi="Arial" w:cs="Arial"/>
          <w:sz w:val="22"/>
          <w:szCs w:val="22"/>
          <w:lang w:val="en-GB"/>
        </w:rPr>
        <w:t xml:space="preserve"> Kaon meson consists of two particles – a down quark and an anti-strange quark. Its symbol is below:</w:t>
      </w:r>
    </w:p>
    <w:p w14:paraId="08B5BFC5" w14:textId="77777777" w:rsidR="0041099F" w:rsidRPr="002976AD" w:rsidRDefault="0041099F" w:rsidP="004953CA">
      <w:pPr>
        <w:rPr>
          <w:rFonts w:ascii="Arial" w:hAnsi="Arial" w:cs="Arial"/>
          <w:sz w:val="22"/>
          <w:szCs w:val="22"/>
          <w:lang w:val="en-GB"/>
        </w:rPr>
      </w:pPr>
    </w:p>
    <w:p w14:paraId="6F89A050" w14:textId="3F8A9BD1" w:rsidR="004953CA" w:rsidRPr="002976AD" w:rsidRDefault="004953CA" w:rsidP="004953CA">
      <w:pPr>
        <w:rPr>
          <w:rFonts w:ascii="Arial" w:eastAsiaTheme="minorEastAsia" w:hAnsi="Arial" w:cs="Arial"/>
          <w:iCs/>
          <w:sz w:val="22"/>
          <w:szCs w:val="22"/>
          <w:lang w:val="en-GB"/>
        </w:rPr>
      </w:pPr>
      <m:oMathPara>
        <m:oMath>
          <m:r>
            <m:rPr>
              <m:sty m:val="p"/>
            </m:rPr>
            <w:rPr>
              <w:rFonts w:ascii="Cambria Math" w:hAnsi="Cambria Math" w:cs="Arial"/>
              <w:sz w:val="22"/>
              <w:szCs w:val="22"/>
              <w:lang w:val="en-GB"/>
            </w:rPr>
            <m:t>d</m:t>
          </m:r>
          <m:acc>
            <m:accPr>
              <m:chr m:val="̅"/>
              <m:ctrlPr>
                <w:rPr>
                  <w:rFonts w:ascii="Cambria Math" w:hAnsi="Cambria Math" w:cs="Arial"/>
                  <w:iCs/>
                  <w:sz w:val="22"/>
                  <w:szCs w:val="22"/>
                  <w:lang w:val="en-GB"/>
                </w:rPr>
              </m:ctrlPr>
            </m:accPr>
            <m:e>
              <m:r>
                <m:rPr>
                  <m:sty m:val="p"/>
                </m:rPr>
                <w:rPr>
                  <w:rFonts w:ascii="Cambria Math" w:hAnsi="Cambria Math" w:cs="Arial"/>
                  <w:sz w:val="22"/>
                  <w:szCs w:val="22"/>
                  <w:lang w:val="en-GB"/>
                </w:rPr>
                <m:t>s</m:t>
              </m:r>
            </m:e>
          </m:acc>
        </m:oMath>
      </m:oMathPara>
    </w:p>
    <w:p w14:paraId="4388840E" w14:textId="77777777" w:rsidR="0041099F" w:rsidRPr="002976AD" w:rsidRDefault="0041099F" w:rsidP="004953CA">
      <w:pPr>
        <w:rPr>
          <w:rFonts w:ascii="Arial" w:eastAsiaTheme="minorEastAsia" w:hAnsi="Arial" w:cs="Arial"/>
          <w:iCs/>
          <w:sz w:val="22"/>
          <w:szCs w:val="22"/>
          <w:lang w:val="en-GB"/>
        </w:rPr>
      </w:pPr>
    </w:p>
    <w:p w14:paraId="0DD82270" w14:textId="244918D3" w:rsidR="004953CA" w:rsidRPr="002976AD" w:rsidRDefault="004953CA" w:rsidP="00666267">
      <w:pPr>
        <w:pStyle w:val="ListParagraph"/>
        <w:numPr>
          <w:ilvl w:val="0"/>
          <w:numId w:val="8"/>
        </w:numPr>
        <w:spacing w:after="160" w:line="259" w:lineRule="auto"/>
        <w:ind w:hanging="720"/>
        <w:rPr>
          <w:rFonts w:ascii="Arial" w:hAnsi="Arial" w:cs="Arial"/>
          <w:iCs/>
          <w:sz w:val="22"/>
          <w:szCs w:val="22"/>
          <w:lang w:val="en-GB"/>
        </w:rPr>
      </w:pPr>
      <w:r w:rsidRPr="002976AD">
        <w:rPr>
          <w:rFonts w:ascii="Arial" w:hAnsi="Arial" w:cs="Arial"/>
          <w:iCs/>
          <w:sz w:val="22"/>
          <w:szCs w:val="22"/>
          <w:lang w:val="en-GB"/>
        </w:rPr>
        <w:t xml:space="preserve">Calculate the expected combined mass of these two particles in </w:t>
      </w:r>
      <w:r w:rsidRPr="005A52CF">
        <w:rPr>
          <w:rFonts w:ascii="Arial" w:hAnsi="Arial" w:cs="Arial"/>
          <w:i/>
          <w:sz w:val="22"/>
          <w:szCs w:val="22"/>
          <w:lang w:val="en-GB"/>
        </w:rPr>
        <w:t>kilograms</w:t>
      </w:r>
      <w:r w:rsidR="005A52CF">
        <w:rPr>
          <w:rFonts w:ascii="Arial" w:hAnsi="Arial" w:cs="Arial"/>
          <w:iCs/>
          <w:sz w:val="22"/>
          <w:szCs w:val="22"/>
          <w:lang w:val="en-GB"/>
        </w:rPr>
        <w:t xml:space="preserve"> (converting from MeV/c</w:t>
      </w:r>
      <w:r w:rsidR="005A52CF">
        <w:rPr>
          <w:rFonts w:ascii="Arial" w:hAnsi="Arial" w:cs="Arial"/>
          <w:iCs/>
          <w:sz w:val="22"/>
          <w:szCs w:val="22"/>
          <w:vertAlign w:val="superscript"/>
          <w:lang w:val="en-GB"/>
        </w:rPr>
        <w:t>2</w:t>
      </w:r>
      <w:r w:rsidR="005A52CF">
        <w:rPr>
          <w:rFonts w:ascii="Arial" w:hAnsi="Arial" w:cs="Arial"/>
          <w:iCs/>
          <w:sz w:val="22"/>
          <w:szCs w:val="22"/>
          <w:lang w:val="en-GB"/>
        </w:rPr>
        <w:t>)</w:t>
      </w:r>
      <w:r w:rsidRPr="002976AD">
        <w:rPr>
          <w:rFonts w:ascii="Arial" w:hAnsi="Arial" w:cs="Arial"/>
          <w:iCs/>
          <w:sz w:val="22"/>
          <w:szCs w:val="22"/>
          <w:lang w:val="en-GB"/>
        </w:rPr>
        <w:t xml:space="preserve">. Use your Formulae and Data Booklet. </w:t>
      </w:r>
    </w:p>
    <w:p w14:paraId="37ADE274" w14:textId="77777777" w:rsidR="004953CA" w:rsidRPr="002976AD" w:rsidRDefault="004953CA" w:rsidP="004953CA">
      <w:pPr>
        <w:pStyle w:val="ListParagraph"/>
        <w:jc w:val="right"/>
        <w:rPr>
          <w:rFonts w:ascii="Arial" w:hAnsi="Arial" w:cs="Arial"/>
          <w:iCs/>
          <w:sz w:val="22"/>
          <w:szCs w:val="22"/>
          <w:lang w:val="en-GB"/>
        </w:rPr>
      </w:pPr>
      <w:r w:rsidRPr="002976AD">
        <w:rPr>
          <w:rFonts w:ascii="Arial" w:hAnsi="Arial" w:cs="Arial"/>
          <w:iCs/>
          <w:sz w:val="22"/>
          <w:szCs w:val="22"/>
          <w:lang w:val="en-GB"/>
        </w:rPr>
        <w:t>(3 marks)</w:t>
      </w:r>
    </w:p>
    <w:p w14:paraId="24D545B9" w14:textId="77777777" w:rsidR="004953CA" w:rsidRPr="002976AD" w:rsidRDefault="004953CA" w:rsidP="004953CA">
      <w:pPr>
        <w:pStyle w:val="ListParagraph"/>
        <w:jc w:val="right"/>
        <w:rPr>
          <w:rFonts w:ascii="Arial" w:hAnsi="Arial" w:cs="Arial"/>
          <w:iCs/>
          <w:sz w:val="22"/>
          <w:szCs w:val="22"/>
          <w:lang w:val="en-GB"/>
        </w:rPr>
      </w:pPr>
    </w:p>
    <w:p w14:paraId="24E08BEC" w14:textId="77777777" w:rsidR="004953CA" w:rsidRPr="002976AD" w:rsidRDefault="004953CA" w:rsidP="004953CA">
      <w:pPr>
        <w:pStyle w:val="ListParagraph"/>
        <w:jc w:val="right"/>
        <w:rPr>
          <w:rFonts w:ascii="Arial" w:hAnsi="Arial" w:cs="Arial"/>
          <w:iCs/>
          <w:sz w:val="22"/>
          <w:szCs w:val="22"/>
          <w:lang w:val="en-GB"/>
        </w:rPr>
      </w:pPr>
    </w:p>
    <w:p w14:paraId="55649BAC" w14:textId="77777777" w:rsidR="004953CA" w:rsidRPr="002976AD" w:rsidRDefault="004953CA" w:rsidP="004953CA">
      <w:pPr>
        <w:pStyle w:val="ListParagraph"/>
        <w:jc w:val="right"/>
        <w:rPr>
          <w:rFonts w:ascii="Arial" w:hAnsi="Arial" w:cs="Arial"/>
          <w:iCs/>
          <w:sz w:val="22"/>
          <w:szCs w:val="22"/>
          <w:lang w:val="en-GB"/>
        </w:rPr>
      </w:pPr>
    </w:p>
    <w:p w14:paraId="0FB50581" w14:textId="77777777" w:rsidR="004953CA" w:rsidRPr="002976AD" w:rsidRDefault="004953CA" w:rsidP="004953CA">
      <w:pPr>
        <w:pStyle w:val="ListParagraph"/>
        <w:jc w:val="right"/>
        <w:rPr>
          <w:rFonts w:ascii="Arial" w:hAnsi="Arial" w:cs="Arial"/>
          <w:iCs/>
          <w:sz w:val="22"/>
          <w:szCs w:val="22"/>
          <w:lang w:val="en-GB"/>
        </w:rPr>
      </w:pPr>
    </w:p>
    <w:p w14:paraId="2EA0EE8C" w14:textId="77777777" w:rsidR="004953CA" w:rsidRPr="002976AD" w:rsidRDefault="004953CA" w:rsidP="004953CA">
      <w:pPr>
        <w:pStyle w:val="ListParagraph"/>
        <w:jc w:val="right"/>
        <w:rPr>
          <w:rFonts w:ascii="Arial" w:hAnsi="Arial" w:cs="Arial"/>
          <w:iCs/>
          <w:sz w:val="22"/>
          <w:szCs w:val="22"/>
          <w:lang w:val="en-GB"/>
        </w:rPr>
      </w:pPr>
    </w:p>
    <w:p w14:paraId="6EEC2BAD" w14:textId="77777777" w:rsidR="004953CA" w:rsidRPr="002976AD" w:rsidRDefault="004953CA" w:rsidP="004953CA">
      <w:pPr>
        <w:pStyle w:val="ListParagraph"/>
        <w:jc w:val="right"/>
        <w:rPr>
          <w:rFonts w:ascii="Arial" w:hAnsi="Arial" w:cs="Arial"/>
          <w:iCs/>
          <w:sz w:val="22"/>
          <w:szCs w:val="22"/>
          <w:lang w:val="en-GB"/>
        </w:rPr>
      </w:pPr>
    </w:p>
    <w:p w14:paraId="75547C3D" w14:textId="77777777" w:rsidR="004953CA" w:rsidRPr="002976AD" w:rsidRDefault="004953CA" w:rsidP="004953CA">
      <w:pPr>
        <w:pStyle w:val="ListParagraph"/>
        <w:jc w:val="right"/>
        <w:rPr>
          <w:rFonts w:ascii="Arial" w:hAnsi="Arial" w:cs="Arial"/>
          <w:iCs/>
          <w:sz w:val="22"/>
          <w:szCs w:val="22"/>
          <w:lang w:val="en-GB"/>
        </w:rPr>
      </w:pPr>
    </w:p>
    <w:p w14:paraId="452F1BAF" w14:textId="77777777" w:rsidR="004953CA" w:rsidRPr="002976AD" w:rsidRDefault="004953CA" w:rsidP="004953CA">
      <w:pPr>
        <w:pStyle w:val="ListParagraph"/>
        <w:jc w:val="right"/>
        <w:rPr>
          <w:rFonts w:ascii="Arial" w:hAnsi="Arial" w:cs="Arial"/>
          <w:iCs/>
          <w:sz w:val="22"/>
          <w:szCs w:val="22"/>
          <w:lang w:val="en-GB"/>
        </w:rPr>
      </w:pPr>
    </w:p>
    <w:p w14:paraId="3B45D53A" w14:textId="77777777" w:rsidR="004953CA" w:rsidRPr="002976AD" w:rsidRDefault="004953CA" w:rsidP="004953CA">
      <w:pPr>
        <w:pStyle w:val="ListParagraph"/>
        <w:jc w:val="right"/>
        <w:rPr>
          <w:rFonts w:ascii="Arial" w:hAnsi="Arial" w:cs="Arial"/>
          <w:iCs/>
          <w:sz w:val="22"/>
          <w:szCs w:val="22"/>
          <w:lang w:val="en-GB"/>
        </w:rPr>
      </w:pPr>
    </w:p>
    <w:p w14:paraId="0111E4F2" w14:textId="77777777" w:rsidR="004953CA" w:rsidRPr="002976AD" w:rsidRDefault="004953CA" w:rsidP="004953CA">
      <w:pPr>
        <w:pStyle w:val="ListParagraph"/>
        <w:jc w:val="right"/>
        <w:rPr>
          <w:rFonts w:ascii="Arial" w:hAnsi="Arial" w:cs="Arial"/>
          <w:iCs/>
          <w:sz w:val="22"/>
          <w:szCs w:val="22"/>
          <w:lang w:val="en-GB"/>
        </w:rPr>
      </w:pPr>
    </w:p>
    <w:p w14:paraId="2688C758" w14:textId="77777777" w:rsidR="004953CA" w:rsidRPr="002976AD" w:rsidRDefault="004953CA" w:rsidP="004953CA">
      <w:pPr>
        <w:pStyle w:val="ListParagraph"/>
        <w:jc w:val="right"/>
        <w:rPr>
          <w:rFonts w:ascii="Arial" w:hAnsi="Arial" w:cs="Arial"/>
          <w:iCs/>
          <w:sz w:val="22"/>
          <w:szCs w:val="22"/>
          <w:lang w:val="en-GB"/>
        </w:rPr>
      </w:pPr>
    </w:p>
    <w:p w14:paraId="685453FC" w14:textId="77777777" w:rsidR="004953CA" w:rsidRPr="002976AD" w:rsidRDefault="004953CA" w:rsidP="004953CA">
      <w:pPr>
        <w:pStyle w:val="ListParagraph"/>
        <w:jc w:val="right"/>
        <w:rPr>
          <w:rFonts w:ascii="Arial" w:hAnsi="Arial" w:cs="Arial"/>
          <w:iCs/>
          <w:sz w:val="22"/>
          <w:szCs w:val="22"/>
          <w:lang w:val="en-GB"/>
        </w:rPr>
      </w:pPr>
    </w:p>
    <w:p w14:paraId="0626C7CD" w14:textId="77777777" w:rsidR="004953CA" w:rsidRPr="002976AD" w:rsidRDefault="004953CA" w:rsidP="004953CA">
      <w:pPr>
        <w:pStyle w:val="ListParagraph"/>
        <w:jc w:val="right"/>
        <w:rPr>
          <w:rFonts w:ascii="Arial" w:hAnsi="Arial" w:cs="Arial"/>
          <w:iCs/>
          <w:sz w:val="22"/>
          <w:szCs w:val="22"/>
          <w:lang w:val="en-GB"/>
        </w:rPr>
      </w:pPr>
    </w:p>
    <w:p w14:paraId="18CBA5CB" w14:textId="77777777" w:rsidR="004953CA" w:rsidRPr="002976AD" w:rsidRDefault="004953CA" w:rsidP="004953CA">
      <w:pPr>
        <w:pStyle w:val="ListParagraph"/>
        <w:jc w:val="right"/>
        <w:rPr>
          <w:rFonts w:ascii="Arial" w:hAnsi="Arial" w:cs="Arial"/>
          <w:iCs/>
          <w:sz w:val="22"/>
          <w:szCs w:val="22"/>
          <w:lang w:val="en-GB"/>
        </w:rPr>
      </w:pPr>
    </w:p>
    <w:p w14:paraId="57A41790" w14:textId="77777777" w:rsidR="004953CA" w:rsidRPr="002976AD" w:rsidRDefault="004953CA" w:rsidP="004953CA">
      <w:pPr>
        <w:pStyle w:val="ListParagraph"/>
        <w:jc w:val="right"/>
        <w:rPr>
          <w:rFonts w:ascii="Arial" w:hAnsi="Arial" w:cs="Arial"/>
          <w:iCs/>
          <w:sz w:val="22"/>
          <w:szCs w:val="22"/>
          <w:lang w:val="en-GB"/>
        </w:rPr>
      </w:pPr>
      <w:r w:rsidRPr="002976AD">
        <w:rPr>
          <w:rFonts w:ascii="Arial" w:hAnsi="Arial" w:cs="Arial"/>
          <w:iCs/>
          <w:sz w:val="22"/>
          <w:szCs w:val="22"/>
          <w:lang w:val="en-GB"/>
        </w:rPr>
        <w:t>______________ kg</w:t>
      </w:r>
    </w:p>
    <w:p w14:paraId="4D28DFB4" w14:textId="77777777" w:rsidR="004953CA" w:rsidRPr="002976AD" w:rsidRDefault="004953CA" w:rsidP="004953CA">
      <w:pPr>
        <w:pStyle w:val="ListParagraph"/>
        <w:jc w:val="right"/>
        <w:rPr>
          <w:rFonts w:ascii="Arial" w:hAnsi="Arial" w:cs="Arial"/>
          <w:iCs/>
          <w:sz w:val="22"/>
          <w:szCs w:val="22"/>
          <w:lang w:val="en-GB"/>
        </w:rPr>
      </w:pPr>
    </w:p>
    <w:p w14:paraId="341AE7EA" w14:textId="77777777" w:rsidR="004953CA" w:rsidRPr="002976AD" w:rsidRDefault="004953CA" w:rsidP="00666267">
      <w:pPr>
        <w:pStyle w:val="ListParagraph"/>
        <w:numPr>
          <w:ilvl w:val="0"/>
          <w:numId w:val="8"/>
        </w:numPr>
        <w:spacing w:after="160" w:line="259" w:lineRule="auto"/>
        <w:ind w:hanging="720"/>
        <w:rPr>
          <w:rFonts w:ascii="Arial" w:hAnsi="Arial" w:cs="Arial"/>
          <w:iCs/>
          <w:sz w:val="22"/>
          <w:szCs w:val="22"/>
          <w:lang w:val="en-GB"/>
        </w:rPr>
      </w:pPr>
      <w:r w:rsidRPr="002976AD">
        <w:rPr>
          <w:rFonts w:ascii="Arial" w:hAnsi="Arial" w:cs="Arial"/>
          <w:iCs/>
          <w:sz w:val="22"/>
          <w:szCs w:val="22"/>
          <w:lang w:val="en-GB"/>
        </w:rPr>
        <w:t xml:space="preserve">Calculate the electric charge on a </w:t>
      </w:r>
      <w:r w:rsidRPr="002976AD">
        <w:rPr>
          <w:rFonts w:ascii="Arial" w:hAnsi="Arial" w:cs="Arial"/>
          <w:sz w:val="22"/>
          <w:szCs w:val="22"/>
          <w:lang w:val="en-GB"/>
        </w:rPr>
        <w:t xml:space="preserve">Kaon meson. </w:t>
      </w:r>
    </w:p>
    <w:p w14:paraId="073FC897" w14:textId="77777777" w:rsidR="004953CA" w:rsidRPr="002976AD" w:rsidRDefault="004953CA" w:rsidP="004953CA">
      <w:pPr>
        <w:pStyle w:val="ListParagraph"/>
        <w:jc w:val="right"/>
        <w:rPr>
          <w:rFonts w:ascii="Arial" w:hAnsi="Arial" w:cs="Arial"/>
          <w:sz w:val="22"/>
          <w:szCs w:val="22"/>
          <w:lang w:val="en-GB"/>
        </w:rPr>
      </w:pPr>
      <w:r w:rsidRPr="002976AD">
        <w:rPr>
          <w:rFonts w:ascii="Arial" w:hAnsi="Arial" w:cs="Arial"/>
          <w:sz w:val="22"/>
          <w:szCs w:val="22"/>
          <w:lang w:val="en-GB"/>
        </w:rPr>
        <w:t>(2 marks)</w:t>
      </w:r>
    </w:p>
    <w:p w14:paraId="34FEEE65" w14:textId="77777777" w:rsidR="004953CA" w:rsidRPr="002976AD" w:rsidRDefault="004953CA" w:rsidP="004953CA">
      <w:pPr>
        <w:pStyle w:val="ListParagraph"/>
        <w:jc w:val="right"/>
        <w:rPr>
          <w:rFonts w:ascii="Arial" w:hAnsi="Arial" w:cs="Arial"/>
          <w:sz w:val="22"/>
          <w:szCs w:val="22"/>
          <w:lang w:val="en-GB"/>
        </w:rPr>
      </w:pPr>
    </w:p>
    <w:p w14:paraId="330C729B" w14:textId="77777777" w:rsidR="004953CA" w:rsidRPr="002976AD" w:rsidRDefault="004953CA" w:rsidP="004953CA">
      <w:pPr>
        <w:pStyle w:val="ListParagraph"/>
        <w:jc w:val="right"/>
        <w:rPr>
          <w:rFonts w:ascii="Arial" w:hAnsi="Arial" w:cs="Arial"/>
          <w:sz w:val="22"/>
          <w:szCs w:val="22"/>
          <w:lang w:val="en-GB"/>
        </w:rPr>
      </w:pPr>
    </w:p>
    <w:p w14:paraId="7F957CF2" w14:textId="77777777" w:rsidR="004953CA" w:rsidRPr="002976AD" w:rsidRDefault="004953CA" w:rsidP="004953CA">
      <w:pPr>
        <w:pStyle w:val="ListParagraph"/>
        <w:jc w:val="right"/>
        <w:rPr>
          <w:rFonts w:ascii="Arial" w:hAnsi="Arial" w:cs="Arial"/>
          <w:sz w:val="22"/>
          <w:szCs w:val="22"/>
          <w:lang w:val="en-GB"/>
        </w:rPr>
      </w:pPr>
    </w:p>
    <w:p w14:paraId="24E74B8C" w14:textId="40439A92" w:rsidR="004953CA" w:rsidRPr="002976AD" w:rsidRDefault="004953CA" w:rsidP="004953CA">
      <w:pPr>
        <w:pStyle w:val="ListParagraph"/>
        <w:jc w:val="right"/>
        <w:rPr>
          <w:rFonts w:ascii="Arial" w:hAnsi="Arial" w:cs="Arial"/>
          <w:sz w:val="22"/>
          <w:szCs w:val="22"/>
          <w:lang w:val="en-GB"/>
        </w:rPr>
      </w:pPr>
    </w:p>
    <w:p w14:paraId="7C8DB677" w14:textId="639DF4DB" w:rsidR="0041099F" w:rsidRPr="002976AD" w:rsidRDefault="0041099F" w:rsidP="004953CA">
      <w:pPr>
        <w:pStyle w:val="ListParagraph"/>
        <w:jc w:val="right"/>
        <w:rPr>
          <w:rFonts w:ascii="Arial" w:hAnsi="Arial" w:cs="Arial"/>
          <w:sz w:val="22"/>
          <w:szCs w:val="22"/>
          <w:lang w:val="en-GB"/>
        </w:rPr>
      </w:pPr>
    </w:p>
    <w:p w14:paraId="3DC758B0" w14:textId="23A23DB1" w:rsidR="0041099F" w:rsidRPr="002976AD" w:rsidRDefault="0041099F" w:rsidP="004953CA">
      <w:pPr>
        <w:pStyle w:val="ListParagraph"/>
        <w:jc w:val="right"/>
        <w:rPr>
          <w:rFonts w:ascii="Arial" w:hAnsi="Arial" w:cs="Arial"/>
          <w:sz w:val="22"/>
          <w:szCs w:val="22"/>
          <w:lang w:val="en-GB"/>
        </w:rPr>
      </w:pPr>
    </w:p>
    <w:p w14:paraId="22257C67" w14:textId="132251BD" w:rsidR="0041099F" w:rsidRPr="002976AD" w:rsidRDefault="0041099F" w:rsidP="004953CA">
      <w:pPr>
        <w:pStyle w:val="ListParagraph"/>
        <w:jc w:val="right"/>
        <w:rPr>
          <w:rFonts w:ascii="Arial" w:hAnsi="Arial" w:cs="Arial"/>
          <w:sz w:val="22"/>
          <w:szCs w:val="22"/>
          <w:lang w:val="en-GB"/>
        </w:rPr>
      </w:pPr>
    </w:p>
    <w:p w14:paraId="26A67CBB" w14:textId="5C0BC6D5" w:rsidR="0041099F" w:rsidRPr="002976AD" w:rsidRDefault="0041099F" w:rsidP="004953CA">
      <w:pPr>
        <w:pStyle w:val="ListParagraph"/>
        <w:jc w:val="right"/>
        <w:rPr>
          <w:rFonts w:ascii="Arial" w:hAnsi="Arial" w:cs="Arial"/>
          <w:sz w:val="22"/>
          <w:szCs w:val="22"/>
          <w:lang w:val="en-GB"/>
        </w:rPr>
      </w:pPr>
    </w:p>
    <w:p w14:paraId="4AD7BC5C" w14:textId="77777777" w:rsidR="0041099F" w:rsidRPr="002976AD" w:rsidRDefault="0041099F" w:rsidP="004953CA">
      <w:pPr>
        <w:pStyle w:val="ListParagraph"/>
        <w:jc w:val="right"/>
        <w:rPr>
          <w:rFonts w:ascii="Arial" w:hAnsi="Arial" w:cs="Arial"/>
          <w:sz w:val="22"/>
          <w:szCs w:val="22"/>
          <w:lang w:val="en-GB"/>
        </w:rPr>
      </w:pPr>
    </w:p>
    <w:p w14:paraId="584A089C" w14:textId="77777777" w:rsidR="004953CA" w:rsidRPr="002976AD" w:rsidRDefault="004953CA" w:rsidP="004953CA">
      <w:pPr>
        <w:pStyle w:val="ListParagraph"/>
        <w:jc w:val="right"/>
        <w:rPr>
          <w:rFonts w:ascii="Arial" w:hAnsi="Arial" w:cs="Arial"/>
          <w:sz w:val="22"/>
          <w:szCs w:val="22"/>
          <w:lang w:val="en-GB"/>
        </w:rPr>
      </w:pPr>
    </w:p>
    <w:p w14:paraId="2B391ED7" w14:textId="77777777" w:rsidR="004953CA" w:rsidRPr="002976AD" w:rsidRDefault="004953CA" w:rsidP="004953CA">
      <w:pPr>
        <w:pStyle w:val="ListParagraph"/>
        <w:jc w:val="right"/>
        <w:rPr>
          <w:rFonts w:ascii="Arial" w:hAnsi="Arial" w:cs="Arial"/>
          <w:sz w:val="22"/>
          <w:szCs w:val="22"/>
          <w:lang w:val="en-GB"/>
        </w:rPr>
      </w:pPr>
    </w:p>
    <w:p w14:paraId="4960F399" w14:textId="77777777" w:rsidR="004953CA" w:rsidRPr="002976AD" w:rsidRDefault="004953CA" w:rsidP="004953CA">
      <w:pPr>
        <w:pStyle w:val="ListParagraph"/>
        <w:jc w:val="right"/>
        <w:rPr>
          <w:rFonts w:ascii="Arial" w:hAnsi="Arial" w:cs="Arial"/>
          <w:sz w:val="22"/>
          <w:szCs w:val="22"/>
          <w:lang w:val="en-GB"/>
        </w:rPr>
      </w:pPr>
    </w:p>
    <w:p w14:paraId="276E1817" w14:textId="77777777" w:rsidR="004953CA" w:rsidRPr="002976AD" w:rsidRDefault="004953CA" w:rsidP="004953CA">
      <w:pPr>
        <w:pStyle w:val="ListParagraph"/>
        <w:jc w:val="right"/>
        <w:rPr>
          <w:rFonts w:ascii="Arial" w:hAnsi="Arial" w:cs="Arial"/>
          <w:sz w:val="22"/>
          <w:szCs w:val="22"/>
          <w:lang w:val="en-GB"/>
        </w:rPr>
      </w:pPr>
    </w:p>
    <w:p w14:paraId="459EE639" w14:textId="39058089" w:rsidR="004953CA" w:rsidRPr="002976AD" w:rsidRDefault="004953CA" w:rsidP="004953CA">
      <w:pPr>
        <w:pStyle w:val="ListParagraph"/>
        <w:jc w:val="right"/>
        <w:rPr>
          <w:rFonts w:ascii="Arial" w:hAnsi="Arial" w:cs="Arial"/>
          <w:iCs/>
          <w:sz w:val="22"/>
          <w:szCs w:val="22"/>
          <w:lang w:val="en-GB"/>
        </w:rPr>
      </w:pPr>
      <w:r w:rsidRPr="002976AD">
        <w:rPr>
          <w:rFonts w:ascii="Arial" w:hAnsi="Arial" w:cs="Arial"/>
          <w:sz w:val="22"/>
          <w:szCs w:val="22"/>
          <w:lang w:val="en-GB"/>
        </w:rPr>
        <w:t>________________ C</w:t>
      </w:r>
    </w:p>
    <w:p w14:paraId="7B0FEC09" w14:textId="77777777" w:rsidR="004953CA" w:rsidRPr="0079189C" w:rsidRDefault="004953CA" w:rsidP="001A3E5D">
      <w:pPr>
        <w:rPr>
          <w:rFonts w:ascii="Arial" w:hAnsi="Arial" w:cs="Arial"/>
          <w:b/>
          <w:sz w:val="22"/>
          <w:szCs w:val="22"/>
        </w:rPr>
      </w:pPr>
    </w:p>
    <w:p w14:paraId="09CC8D59" w14:textId="77777777" w:rsidR="0079189C" w:rsidRDefault="0079189C" w:rsidP="001A3E5D">
      <w:pPr>
        <w:rPr>
          <w:rFonts w:ascii="Arial" w:hAnsi="Arial" w:cs="Arial"/>
          <w:sz w:val="22"/>
          <w:szCs w:val="22"/>
        </w:rPr>
      </w:pPr>
    </w:p>
    <w:p w14:paraId="74F6EF34" w14:textId="77777777" w:rsidR="0041099F" w:rsidRDefault="0041099F">
      <w:pPr>
        <w:spacing w:after="160" w:line="259" w:lineRule="auto"/>
        <w:rPr>
          <w:rFonts w:ascii="Arial" w:hAnsi="Arial" w:cs="Arial"/>
          <w:b/>
          <w:sz w:val="22"/>
          <w:szCs w:val="22"/>
        </w:rPr>
      </w:pPr>
      <w:r>
        <w:rPr>
          <w:rFonts w:ascii="Arial" w:hAnsi="Arial" w:cs="Arial"/>
          <w:b/>
          <w:sz w:val="22"/>
          <w:szCs w:val="22"/>
        </w:rPr>
        <w:br w:type="page"/>
      </w:r>
    </w:p>
    <w:p w14:paraId="2D9CFA2F" w14:textId="68109483" w:rsidR="0079189C" w:rsidRPr="00820631" w:rsidRDefault="009051EC" w:rsidP="00820631">
      <w:pPr>
        <w:spacing w:after="160" w:line="259" w:lineRule="auto"/>
        <w:rPr>
          <w:rFonts w:ascii="Arial" w:hAnsi="Arial" w:cs="Arial"/>
          <w:sz w:val="22"/>
          <w:szCs w:val="22"/>
        </w:rPr>
      </w:pPr>
      <w:r w:rsidRPr="0079189C">
        <w:rPr>
          <w:rFonts w:ascii="Arial" w:hAnsi="Arial" w:cs="Arial"/>
          <w:b/>
          <w:sz w:val="22"/>
          <w:szCs w:val="22"/>
        </w:rPr>
        <w:lastRenderedPageBreak/>
        <w:t xml:space="preserve">Question </w:t>
      </w:r>
      <w:r w:rsidR="0079189C">
        <w:rPr>
          <w:rFonts w:ascii="Arial" w:hAnsi="Arial" w:cs="Arial"/>
          <w:b/>
          <w:sz w:val="22"/>
          <w:szCs w:val="22"/>
        </w:rPr>
        <w:t>2</w:t>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0B56C6">
        <w:rPr>
          <w:rFonts w:ascii="Arial" w:hAnsi="Arial" w:cs="Arial"/>
          <w:b/>
          <w:sz w:val="22"/>
          <w:szCs w:val="22"/>
        </w:rPr>
        <w:t>(</w:t>
      </w:r>
      <w:r w:rsidR="00743D74">
        <w:rPr>
          <w:rFonts w:ascii="Arial" w:hAnsi="Arial" w:cs="Arial"/>
          <w:b/>
          <w:sz w:val="22"/>
          <w:szCs w:val="22"/>
        </w:rPr>
        <w:t>6</w:t>
      </w:r>
      <w:r w:rsidR="002B0512">
        <w:rPr>
          <w:rFonts w:ascii="Arial" w:hAnsi="Arial" w:cs="Arial"/>
          <w:b/>
          <w:sz w:val="22"/>
          <w:szCs w:val="22"/>
        </w:rPr>
        <w:t xml:space="preserve"> marks)</w:t>
      </w:r>
    </w:p>
    <w:p w14:paraId="582844B7" w14:textId="26A8C662" w:rsidR="002976AD" w:rsidRDefault="002976AD" w:rsidP="002976AD">
      <w:pPr>
        <w:rPr>
          <w:rFonts w:ascii="Arial" w:hAnsi="Arial" w:cs="Arial"/>
          <w:sz w:val="22"/>
          <w:szCs w:val="22"/>
        </w:rPr>
      </w:pPr>
      <w:bookmarkStart w:id="3" w:name="_Hlk98146041"/>
      <w:bookmarkEnd w:id="3"/>
      <w:r w:rsidRPr="002976AD">
        <w:rPr>
          <w:rFonts w:ascii="Arial" w:hAnsi="Arial" w:cs="Arial"/>
          <w:sz w:val="22"/>
          <w:szCs w:val="22"/>
        </w:rPr>
        <w:t>A person on Earth sees three (3) spacecraft travelling as shown in the diagram below.</w:t>
      </w:r>
    </w:p>
    <w:p w14:paraId="33CF5FEA" w14:textId="77777777" w:rsidR="00542AC2" w:rsidRPr="002976AD" w:rsidRDefault="00542AC2" w:rsidP="002976AD">
      <w:pPr>
        <w:rPr>
          <w:rFonts w:ascii="Arial" w:hAnsi="Arial" w:cs="Arial"/>
          <w:sz w:val="22"/>
          <w:szCs w:val="22"/>
        </w:rPr>
      </w:pPr>
    </w:p>
    <w:p w14:paraId="00B5DD71" w14:textId="31072503" w:rsidR="00F66EA2" w:rsidRDefault="0078570A" w:rsidP="002976AD">
      <w:pPr>
        <w:rPr>
          <w:rFonts w:ascii="Arial" w:hAnsi="Arial" w:cs="Arial"/>
        </w:rPr>
      </w:pPr>
      <w:r>
        <w:rPr>
          <w:rFonts w:ascii="Arial" w:hAnsi="Arial" w:cs="Arial"/>
          <w:noProof/>
        </w:rPr>
        <mc:AlternateContent>
          <mc:Choice Requires="wps">
            <w:drawing>
              <wp:anchor distT="0" distB="0" distL="114300" distR="114300" simplePos="0" relativeHeight="251935744" behindDoc="0" locked="0" layoutInCell="1" allowOverlap="1" wp14:anchorId="71546CE2" wp14:editId="1EFAB737">
                <wp:simplePos x="0" y="0"/>
                <wp:positionH relativeFrom="column">
                  <wp:posOffset>5162550</wp:posOffset>
                </wp:positionH>
                <wp:positionV relativeFrom="paragraph">
                  <wp:posOffset>453390</wp:posOffset>
                </wp:positionV>
                <wp:extent cx="914400" cy="247650"/>
                <wp:effectExtent l="0" t="0" r="3175" b="0"/>
                <wp:wrapNone/>
                <wp:docPr id="11" name="Text Box 11"/>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noFill/>
                        </a:ln>
                      </wps:spPr>
                      <wps:txbx>
                        <w:txbxContent>
                          <w:p w14:paraId="3144DF2A" w14:textId="77777777" w:rsidR="002976AD" w:rsidRPr="001D25C8" w:rsidRDefault="002976AD" w:rsidP="002976AD">
                            <w:pPr>
                              <w:rPr>
                                <w:rFonts w:ascii="Arial" w:hAnsi="Arial" w:cs="Arial"/>
                                <w:b/>
                                <w:bCs/>
                              </w:rPr>
                            </w:pPr>
                            <w:r>
                              <w:rPr>
                                <w:rFonts w:ascii="Arial" w:hAnsi="Arial" w:cs="Arial"/>
                                <w:b/>
                                <w:bCs/>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546CE2" id="Text Box 11" o:spid="_x0000_s1027" type="#_x0000_t202" style="position:absolute;margin-left:406.5pt;margin-top:35.7pt;width:1in;height:19.5pt;z-index:251935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" fillcolor="white [3201]" stroked="f" strokeweight=".5pt">
                <v:textbox>
                  <w:txbxContent>
                    <w:p w14:paraId="3144DF2A" w14:textId="77777777" w:rsidR="002976AD" w:rsidRPr="001D25C8" w:rsidRDefault="002976AD" w:rsidP="002976AD">
                      <w:pPr>
                        <w:rPr>
                          <w:rFonts w:ascii="Arial" w:hAnsi="Arial" w:cs="Arial"/>
                          <w:b/>
                          <w:bCs/>
                        </w:rPr>
                      </w:pPr>
                      <w:r>
                        <w:rPr>
                          <w:rFonts w:ascii="Arial" w:hAnsi="Arial" w:cs="Arial"/>
                          <w:b/>
                          <w:bCs/>
                        </w:rPr>
                        <w:t>Y</w:t>
                      </w:r>
                    </w:p>
                  </w:txbxContent>
                </v:textbox>
              </v:shape>
            </w:pict>
          </mc:Fallback>
        </mc:AlternateContent>
      </w:r>
      <w:r>
        <w:rPr>
          <w:rFonts w:ascii="Arial" w:hAnsi="Arial" w:cs="Arial"/>
          <w:noProof/>
        </w:rPr>
        <mc:AlternateContent>
          <mc:Choice Requires="wps">
            <w:drawing>
              <wp:anchor distT="0" distB="0" distL="114300" distR="114300" simplePos="0" relativeHeight="251938816" behindDoc="0" locked="0" layoutInCell="1" allowOverlap="1" wp14:anchorId="4B0E5CEA" wp14:editId="7041DAEF">
                <wp:simplePos x="0" y="0"/>
                <wp:positionH relativeFrom="column">
                  <wp:posOffset>3590290</wp:posOffset>
                </wp:positionH>
                <wp:positionV relativeFrom="paragraph">
                  <wp:posOffset>154940</wp:posOffset>
                </wp:positionV>
                <wp:extent cx="914400" cy="247650"/>
                <wp:effectExtent l="0" t="0" r="3175" b="0"/>
                <wp:wrapNone/>
                <wp:docPr id="14" name="Text Box 14"/>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noFill/>
                        </a:ln>
                      </wps:spPr>
                      <wps:txbx>
                        <w:txbxContent>
                          <w:p w14:paraId="262B2947" w14:textId="77777777" w:rsidR="002976AD" w:rsidRPr="001D25C8" w:rsidRDefault="002976AD" w:rsidP="002976AD">
                            <w:pPr>
                              <w:rPr>
                                <w:rFonts w:ascii="Arial" w:hAnsi="Arial" w:cs="Arial"/>
                                <w:b/>
                                <w:bCs/>
                              </w:rPr>
                            </w:pPr>
                            <w:r>
                              <w:rPr>
                                <w:rFonts w:ascii="Arial" w:hAnsi="Arial" w:cs="Arial"/>
                                <w:b/>
                                <w:bCs/>
                              </w:rPr>
                              <w:t>0.700c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0E5CEA" id="Text Box 14" o:spid="_x0000_s1028" type="#_x0000_t202" style="position:absolute;margin-left:282.7pt;margin-top:12.2pt;width:1in;height:19.5pt;z-index:251938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" fillcolor="white [3201]" stroked="f" strokeweight=".5pt">
                <v:textbox>
                  <w:txbxContent>
                    <w:p w14:paraId="262B2947" w14:textId="77777777" w:rsidR="002976AD" w:rsidRPr="001D25C8" w:rsidRDefault="002976AD" w:rsidP="002976AD">
                      <w:pPr>
                        <w:rPr>
                          <w:rFonts w:ascii="Arial" w:hAnsi="Arial" w:cs="Arial"/>
                          <w:b/>
                          <w:bCs/>
                        </w:rPr>
                      </w:pPr>
                      <w:r>
                        <w:rPr>
                          <w:rFonts w:ascii="Arial" w:hAnsi="Arial" w:cs="Arial"/>
                          <w:b/>
                          <w:bCs/>
                        </w:rPr>
                        <w:t>0.700c</w:t>
                      </w:r>
                    </w:p>
                  </w:txbxContent>
                </v:textbox>
              </v:shape>
            </w:pict>
          </mc:Fallback>
        </mc:AlternateContent>
      </w:r>
      <w:r>
        <w:rPr>
          <w:rFonts w:ascii="Arial" w:hAnsi="Arial" w:cs="Arial"/>
          <w:noProof/>
        </w:rPr>
        <mc:AlternateContent>
          <mc:Choice Requires="wps">
            <w:drawing>
              <wp:anchor distT="0" distB="0" distL="114300" distR="114300" simplePos="0" relativeHeight="251932672" behindDoc="0" locked="0" layoutInCell="1" allowOverlap="1" wp14:anchorId="3EA5A41A" wp14:editId="7DF1C2D8">
                <wp:simplePos x="0" y="0"/>
                <wp:positionH relativeFrom="column">
                  <wp:posOffset>4172585</wp:posOffset>
                </wp:positionH>
                <wp:positionV relativeFrom="paragraph">
                  <wp:posOffset>281940</wp:posOffset>
                </wp:positionV>
                <wp:extent cx="800100" cy="0"/>
                <wp:effectExtent l="38100" t="76200" r="0" b="95250"/>
                <wp:wrapNone/>
                <wp:docPr id="8" name="Straight Arrow Connector 8"/>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65D2217" id="_x0000_t32" coordsize="21600,21600" o:spt="32" o:oned="t" path="m,l21600,21600e" filled="f">
                <v:path arrowok="t" fillok="f" o:connecttype="none"/>
                <o:lock v:ext="edit" shapetype="t"/>
              </v:shapetype>
              <v:shape id="Straight Arrow Connector 8" o:spid="_x0000_s1026" type="#_x0000_t32" style="position:absolute;margin-left:328.55pt;margin-top:22.2pt;width:63pt;height:0;flip:x;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" strokecolor="black [3200]" strokeweight="1pt">
                <v:stroke endarrow="block" joinstyle="miter"/>
              </v:shape>
            </w:pict>
          </mc:Fallback>
        </mc:AlternateContent>
      </w:r>
      <w:r w:rsidR="002976AD">
        <w:rPr>
          <w:rFonts w:ascii="Arial" w:hAnsi="Arial" w:cs="Arial"/>
        </w:rPr>
        <w:tab/>
      </w:r>
      <w:r w:rsidR="002976AD">
        <w:rPr>
          <w:rFonts w:ascii="Arial" w:hAnsi="Arial" w:cs="Arial"/>
        </w:rPr>
        <w:tab/>
      </w:r>
      <w:r w:rsidR="002976AD">
        <w:rPr>
          <w:rFonts w:ascii="Arial" w:hAnsi="Arial" w:cs="Arial"/>
        </w:rPr>
        <w:tab/>
      </w:r>
      <w:r w:rsidR="002976AD">
        <w:rPr>
          <w:rFonts w:ascii="Arial" w:hAnsi="Arial" w:cs="Arial"/>
        </w:rPr>
        <w:tab/>
      </w:r>
      <w:r w:rsidR="002976AD">
        <w:rPr>
          <w:rFonts w:ascii="Arial" w:hAnsi="Arial" w:cs="Arial"/>
        </w:rPr>
        <w:tab/>
      </w:r>
      <w:r w:rsidR="002976AD">
        <w:rPr>
          <w:rFonts w:ascii="Arial" w:hAnsi="Arial" w:cs="Arial"/>
        </w:rPr>
        <w:tab/>
      </w:r>
      <w:r w:rsidR="002976AD">
        <w:rPr>
          <w:rFonts w:ascii="Arial" w:hAnsi="Arial" w:cs="Arial"/>
        </w:rPr>
        <w:tab/>
      </w:r>
      <w:r w:rsidR="002976AD">
        <w:rPr>
          <w:rFonts w:ascii="Arial" w:hAnsi="Arial" w:cs="Arial"/>
        </w:rPr>
        <w:tab/>
      </w:r>
      <w:r w:rsidR="002976AD">
        <w:rPr>
          <w:rFonts w:ascii="Arial" w:hAnsi="Arial" w:cs="Arial"/>
        </w:rPr>
        <w:tab/>
      </w:r>
      <w:r w:rsidR="00F66EA2">
        <w:rPr>
          <w:rFonts w:ascii="Arial" w:hAnsi="Arial" w:cs="Arial"/>
        </w:rPr>
        <w:tab/>
      </w:r>
      <w:r w:rsidR="00F66EA2">
        <w:rPr>
          <w:rFonts w:ascii="Arial" w:hAnsi="Arial" w:cs="Arial"/>
        </w:rPr>
        <w:tab/>
      </w:r>
      <w:r w:rsidR="002976AD">
        <w:rPr>
          <w:rFonts w:ascii="Arial" w:hAnsi="Arial" w:cs="Arial"/>
          <w:noProof/>
        </w:rPr>
        <w:drawing>
          <wp:inline distT="0" distB="0" distL="0" distR="0" wp14:anchorId="37E6B553" wp14:editId="053C9A56">
            <wp:extent cx="501650" cy="501650"/>
            <wp:effectExtent l="95250" t="0" r="0" b="0"/>
            <wp:docPr id="5" name="Graphic 5" descr="Rocke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Rocket outline"/>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01650" cy="501650"/>
                    </a:xfrm>
                    <a:prstGeom prst="rect">
                      <a:avLst/>
                    </a:prstGeom>
                    <a:scene3d>
                      <a:camera prst="orthographicFront">
                        <a:rot lat="0" lon="0" rev="8400000"/>
                      </a:camera>
                      <a:lightRig rig="threePt" dir="t"/>
                    </a:scene3d>
                  </pic:spPr>
                </pic:pic>
              </a:graphicData>
            </a:graphic>
          </wp:inline>
        </w:drawing>
      </w:r>
      <w:r w:rsidR="002976AD">
        <w:rPr>
          <w:rFonts w:ascii="Arial" w:hAnsi="Arial" w:cs="Arial"/>
        </w:rPr>
        <w:tab/>
      </w:r>
      <w:r w:rsidR="002976AD">
        <w:rPr>
          <w:rFonts w:ascii="Arial" w:hAnsi="Arial" w:cs="Arial"/>
        </w:rPr>
        <w:tab/>
      </w:r>
    </w:p>
    <w:p w14:paraId="118E0417" w14:textId="7A1BA5A9" w:rsidR="00F66EA2" w:rsidRDefault="0078570A" w:rsidP="002976AD">
      <w:pPr>
        <w:rPr>
          <w:rFonts w:ascii="Arial" w:hAnsi="Arial" w:cs="Arial"/>
        </w:rPr>
      </w:pPr>
      <w:r>
        <w:rPr>
          <w:rFonts w:ascii="Arial" w:hAnsi="Arial" w:cs="Arial"/>
          <w:noProof/>
        </w:rPr>
        <mc:AlternateContent>
          <mc:Choice Requires="wps">
            <w:drawing>
              <wp:anchor distT="0" distB="0" distL="114300" distR="114300" simplePos="0" relativeHeight="251939840" behindDoc="0" locked="0" layoutInCell="1" allowOverlap="1" wp14:anchorId="1C202CEC" wp14:editId="6BAF837A">
                <wp:simplePos x="0" y="0"/>
                <wp:positionH relativeFrom="column">
                  <wp:posOffset>3590925</wp:posOffset>
                </wp:positionH>
                <wp:positionV relativeFrom="paragraph">
                  <wp:posOffset>637540</wp:posOffset>
                </wp:positionV>
                <wp:extent cx="914400" cy="247650"/>
                <wp:effectExtent l="0" t="0" r="3175" b="0"/>
                <wp:wrapNone/>
                <wp:docPr id="15" name="Text Box 15"/>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noFill/>
                        </a:ln>
                      </wps:spPr>
                      <wps:txbx>
                        <w:txbxContent>
                          <w:p w14:paraId="3C51B8CB" w14:textId="77777777" w:rsidR="002976AD" w:rsidRPr="001D25C8" w:rsidRDefault="002976AD" w:rsidP="002976AD">
                            <w:pPr>
                              <w:rPr>
                                <w:rFonts w:ascii="Arial" w:hAnsi="Arial" w:cs="Arial"/>
                                <w:b/>
                                <w:bCs/>
                              </w:rPr>
                            </w:pPr>
                            <w:r>
                              <w:rPr>
                                <w:rFonts w:ascii="Arial" w:hAnsi="Arial" w:cs="Arial"/>
                                <w:b/>
                                <w:bCs/>
                              </w:rPr>
                              <w:t>0.700c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202CEC" id="Text Box 15" o:spid="_x0000_s1029" type="#_x0000_t202" style="position:absolute;margin-left:282.75pt;margin-top:50.2pt;width:1in;height:19.5pt;z-index:251939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" fillcolor="white [3201]" stroked="f" strokeweight=".5pt">
                <v:textbox>
                  <w:txbxContent>
                    <w:p w14:paraId="3C51B8CB" w14:textId="77777777" w:rsidR="002976AD" w:rsidRPr="001D25C8" w:rsidRDefault="002976AD" w:rsidP="002976AD">
                      <w:pPr>
                        <w:rPr>
                          <w:rFonts w:ascii="Arial" w:hAnsi="Arial" w:cs="Arial"/>
                          <w:b/>
                          <w:bCs/>
                        </w:rPr>
                      </w:pPr>
                      <w:r>
                        <w:rPr>
                          <w:rFonts w:ascii="Arial" w:hAnsi="Arial" w:cs="Arial"/>
                          <w:b/>
                          <w:bCs/>
                        </w:rPr>
                        <w:t>0.700c</w:t>
                      </w:r>
                    </w:p>
                  </w:txbxContent>
                </v:textbox>
              </v:shape>
            </w:pict>
          </mc:Fallback>
        </mc:AlternateContent>
      </w:r>
      <w:r>
        <w:rPr>
          <w:rFonts w:ascii="Arial" w:hAnsi="Arial" w:cs="Arial"/>
          <w:noProof/>
        </w:rPr>
        <mc:AlternateContent>
          <mc:Choice Requires="wps">
            <w:drawing>
              <wp:anchor distT="0" distB="0" distL="114300" distR="114300" simplePos="0" relativeHeight="251933696" behindDoc="0" locked="0" layoutInCell="1" allowOverlap="1" wp14:anchorId="6B06AC5E" wp14:editId="14E7C9E8">
                <wp:simplePos x="0" y="0"/>
                <wp:positionH relativeFrom="column">
                  <wp:posOffset>4172585</wp:posOffset>
                </wp:positionH>
                <wp:positionV relativeFrom="paragraph">
                  <wp:posOffset>777240</wp:posOffset>
                </wp:positionV>
                <wp:extent cx="800100"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DE537F" id="Straight Arrow Connector 9" o:spid="_x0000_s1026" type="#_x0000_t32" style="position:absolute;margin-left:328.55pt;margin-top:61.2pt;width:63pt;height:0;flip:x;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" strokecolor="black [3200]" strokeweight="1pt">
                <v:stroke endarrow="block" joinstyle="miter"/>
              </v:shape>
            </w:pict>
          </mc:Fallback>
        </mc:AlternateContent>
      </w:r>
      <w:r>
        <w:rPr>
          <w:rFonts w:ascii="Arial" w:hAnsi="Arial" w:cs="Arial"/>
          <w:noProof/>
        </w:rPr>
        <mc:AlternateContent>
          <mc:Choice Requires="wps">
            <w:drawing>
              <wp:anchor distT="0" distB="0" distL="114300" distR="114300" simplePos="0" relativeHeight="251934720" behindDoc="0" locked="0" layoutInCell="1" allowOverlap="1" wp14:anchorId="4ED964F8" wp14:editId="76BCE86E">
                <wp:simplePos x="0" y="0"/>
                <wp:positionH relativeFrom="column">
                  <wp:posOffset>189230</wp:posOffset>
                </wp:positionH>
                <wp:positionV relativeFrom="paragraph">
                  <wp:posOffset>440690</wp:posOffset>
                </wp:positionV>
                <wp:extent cx="914400" cy="247650"/>
                <wp:effectExtent l="0" t="0" r="3175" b="0"/>
                <wp:wrapNone/>
                <wp:docPr id="10" name="Text Box 10"/>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noFill/>
                        </a:ln>
                      </wps:spPr>
                      <wps:txbx>
                        <w:txbxContent>
                          <w:p w14:paraId="3A320DB9" w14:textId="77777777" w:rsidR="002976AD" w:rsidRPr="001D25C8" w:rsidRDefault="002976AD" w:rsidP="002976AD">
                            <w:pPr>
                              <w:rPr>
                                <w:rFonts w:ascii="Arial" w:hAnsi="Arial" w:cs="Arial"/>
                                <w:b/>
                                <w:bCs/>
                              </w:rPr>
                            </w:pPr>
                            <w:r w:rsidRPr="001D25C8">
                              <w:rPr>
                                <w:rFonts w:ascii="Arial" w:hAnsi="Arial" w:cs="Arial"/>
                                <w:b/>
                                <w:bCs/>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964F8" id="Text Box 10" o:spid="_x0000_s1030" type="#_x0000_t202" style="position:absolute;margin-left:14.9pt;margin-top:34.7pt;width:1in;height:19.5pt;z-index:251934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" fillcolor="white [3201]" stroked="f" strokeweight=".5pt">
                <v:textbox>
                  <w:txbxContent>
                    <w:p w14:paraId="3A320DB9" w14:textId="77777777" w:rsidR="002976AD" w:rsidRPr="001D25C8" w:rsidRDefault="002976AD" w:rsidP="002976AD">
                      <w:pPr>
                        <w:rPr>
                          <w:rFonts w:ascii="Arial" w:hAnsi="Arial" w:cs="Arial"/>
                          <w:b/>
                          <w:bCs/>
                        </w:rPr>
                      </w:pPr>
                      <w:r w:rsidRPr="001D25C8">
                        <w:rPr>
                          <w:rFonts w:ascii="Arial" w:hAnsi="Arial" w:cs="Arial"/>
                          <w:b/>
                          <w:bCs/>
                        </w:rPr>
                        <w:t>X</w:t>
                      </w:r>
                    </w:p>
                  </w:txbxContent>
                </v:textbox>
              </v:shape>
            </w:pict>
          </mc:Fallback>
        </mc:AlternateContent>
      </w:r>
      <w:r>
        <w:rPr>
          <w:rFonts w:ascii="Arial" w:hAnsi="Arial" w:cs="Arial"/>
          <w:noProof/>
        </w:rPr>
        <mc:AlternateContent>
          <mc:Choice Requires="wps">
            <w:drawing>
              <wp:anchor distT="0" distB="0" distL="114300" distR="114300" simplePos="0" relativeHeight="251937792" behindDoc="0" locked="0" layoutInCell="1" allowOverlap="1" wp14:anchorId="44303841" wp14:editId="0EFF8856">
                <wp:simplePos x="0" y="0"/>
                <wp:positionH relativeFrom="column">
                  <wp:posOffset>1558925</wp:posOffset>
                </wp:positionH>
                <wp:positionV relativeFrom="paragraph">
                  <wp:posOffset>123190</wp:posOffset>
                </wp:positionV>
                <wp:extent cx="914400" cy="247650"/>
                <wp:effectExtent l="0" t="0" r="3175" b="0"/>
                <wp:wrapNone/>
                <wp:docPr id="13" name="Text Box 13"/>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noFill/>
                        </a:ln>
                      </wps:spPr>
                      <wps:txbx>
                        <w:txbxContent>
                          <w:p w14:paraId="60DB40FD" w14:textId="77777777" w:rsidR="002976AD" w:rsidRPr="001D25C8" w:rsidRDefault="002976AD" w:rsidP="002976AD">
                            <w:pPr>
                              <w:rPr>
                                <w:rFonts w:ascii="Arial" w:hAnsi="Arial" w:cs="Arial"/>
                                <w:b/>
                                <w:bCs/>
                              </w:rPr>
                            </w:pPr>
                            <w:r>
                              <w:rPr>
                                <w:rFonts w:ascii="Arial" w:hAnsi="Arial" w:cs="Arial"/>
                                <w:b/>
                                <w:bCs/>
                              </w:rPr>
                              <w:t>0.700c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303841" id="Text Box 13" o:spid="_x0000_s1031" type="#_x0000_t202" style="position:absolute;margin-left:122.75pt;margin-top:9.7pt;width:1in;height:19.5pt;z-index:251937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" fillcolor="white [3201]" stroked="f" strokeweight=".5pt">
                <v:textbox>
                  <w:txbxContent>
                    <w:p w14:paraId="60DB40FD" w14:textId="77777777" w:rsidR="002976AD" w:rsidRPr="001D25C8" w:rsidRDefault="002976AD" w:rsidP="002976AD">
                      <w:pPr>
                        <w:rPr>
                          <w:rFonts w:ascii="Arial" w:hAnsi="Arial" w:cs="Arial"/>
                          <w:b/>
                          <w:bCs/>
                        </w:rPr>
                      </w:pPr>
                      <w:r>
                        <w:rPr>
                          <w:rFonts w:ascii="Arial" w:hAnsi="Arial" w:cs="Arial"/>
                          <w:b/>
                          <w:bCs/>
                        </w:rPr>
                        <w:t>0.700c</w:t>
                      </w:r>
                    </w:p>
                  </w:txbxContent>
                </v:textbox>
              </v:shape>
            </w:pict>
          </mc:Fallback>
        </mc:AlternateContent>
      </w:r>
      <w:r>
        <w:rPr>
          <w:rFonts w:ascii="Arial" w:hAnsi="Arial" w:cs="Arial"/>
          <w:noProof/>
        </w:rPr>
        <mc:AlternateContent>
          <mc:Choice Requires="wps">
            <w:drawing>
              <wp:anchor distT="0" distB="0" distL="114300" distR="114300" simplePos="0" relativeHeight="251931648" behindDoc="0" locked="0" layoutInCell="1" allowOverlap="1" wp14:anchorId="401986AE" wp14:editId="4D695813">
                <wp:simplePos x="0" y="0"/>
                <wp:positionH relativeFrom="column">
                  <wp:posOffset>704850</wp:posOffset>
                </wp:positionH>
                <wp:positionV relativeFrom="paragraph">
                  <wp:posOffset>250190</wp:posOffset>
                </wp:positionV>
                <wp:extent cx="80010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8001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C51ACA" id="Straight Arrow Connector 6" o:spid="_x0000_s1026" type="#_x0000_t32" style="position:absolute;margin-left:55.5pt;margin-top:19.7pt;width:63pt;height:0;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" strokecolor="black [3200]" strokeweight="1pt">
                <v:stroke endarrow="block" joinstyle="miter"/>
              </v:shape>
            </w:pict>
          </mc:Fallback>
        </mc:AlternateContent>
      </w:r>
      <w:r w:rsidR="00F66EA2">
        <w:rPr>
          <w:rFonts w:ascii="Arial" w:hAnsi="Arial" w:cs="Arial"/>
          <w:noProof/>
        </w:rPr>
        <w:drawing>
          <wp:inline distT="0" distB="0" distL="0" distR="0" wp14:anchorId="7493B685" wp14:editId="42BD55BB">
            <wp:extent cx="520700" cy="520700"/>
            <wp:effectExtent l="19050" t="0" r="0" b="0"/>
            <wp:docPr id="3" name="Graphic 3" descr="Rocke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Rocket outline"/>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20700" cy="520700"/>
                    </a:xfrm>
                    <a:prstGeom prst="rect">
                      <a:avLst/>
                    </a:prstGeom>
                    <a:scene3d>
                      <a:camera prst="orthographicFront">
                        <a:rot lat="0" lon="0" rev="18900000"/>
                      </a:camera>
                      <a:lightRig rig="threePt" dir="t"/>
                    </a:scene3d>
                  </pic:spPr>
                </pic:pic>
              </a:graphicData>
            </a:graphic>
          </wp:inline>
        </w:drawing>
      </w:r>
      <w:r w:rsidR="002976AD">
        <w:rPr>
          <w:rFonts w:ascii="Arial" w:hAnsi="Arial" w:cs="Arial"/>
        </w:rPr>
        <w:tab/>
      </w:r>
      <w:r w:rsidR="002976AD">
        <w:rPr>
          <w:rFonts w:ascii="Arial" w:hAnsi="Arial" w:cs="Arial"/>
        </w:rPr>
        <w:tab/>
      </w:r>
      <w:r w:rsidR="002976AD">
        <w:rPr>
          <w:rFonts w:ascii="Arial" w:hAnsi="Arial" w:cs="Arial"/>
        </w:rPr>
        <w:tab/>
      </w:r>
      <w:r w:rsidR="002976AD">
        <w:rPr>
          <w:rFonts w:ascii="Arial" w:hAnsi="Arial" w:cs="Arial"/>
        </w:rPr>
        <w:tab/>
      </w:r>
      <w:r w:rsidR="002976AD">
        <w:rPr>
          <w:rFonts w:ascii="Arial" w:hAnsi="Arial" w:cs="Arial"/>
        </w:rPr>
        <w:tab/>
      </w:r>
      <w:r w:rsidR="002976AD">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rPr>
        <w:tab/>
      </w:r>
      <w:r w:rsidR="00F66EA2">
        <w:rPr>
          <w:rFonts w:ascii="Arial" w:hAnsi="Arial" w:cs="Arial"/>
          <w:noProof/>
        </w:rPr>
        <w:drawing>
          <wp:inline distT="0" distB="0" distL="0" distR="0" wp14:anchorId="741A3026" wp14:editId="24F85A7C">
            <wp:extent cx="482600" cy="482600"/>
            <wp:effectExtent l="95250" t="0" r="0" b="0"/>
            <wp:docPr id="4" name="Graphic 4" descr="Rocke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Rocket outline"/>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482600" cy="482600"/>
                    </a:xfrm>
                    <a:prstGeom prst="rect">
                      <a:avLst/>
                    </a:prstGeom>
                    <a:scene3d>
                      <a:camera prst="orthographicFront">
                        <a:rot lat="0" lon="0" rev="8400000"/>
                      </a:camera>
                      <a:lightRig rig="threePt" dir="t"/>
                    </a:scene3d>
                  </pic:spPr>
                </pic:pic>
              </a:graphicData>
            </a:graphic>
          </wp:inline>
        </w:drawing>
      </w:r>
    </w:p>
    <w:p w14:paraId="1BE0F839" w14:textId="11AF376A" w:rsidR="002976AD" w:rsidRDefault="0078570A" w:rsidP="00F66EA2">
      <w:pPr>
        <w:jc w:val="right"/>
        <w:rPr>
          <w:rFonts w:ascii="Arial" w:hAnsi="Arial" w:cs="Arial"/>
        </w:rPr>
      </w:pPr>
      <w:r>
        <w:rPr>
          <w:rFonts w:ascii="Arial" w:hAnsi="Arial" w:cs="Arial"/>
          <w:noProof/>
        </w:rPr>
        <mc:AlternateContent>
          <mc:Choice Requires="wps">
            <w:drawing>
              <wp:anchor distT="0" distB="0" distL="114300" distR="114300" simplePos="0" relativeHeight="251936768" behindDoc="0" locked="0" layoutInCell="1" allowOverlap="1" wp14:anchorId="38896B6C" wp14:editId="7A75FED4">
                <wp:simplePos x="0" y="0"/>
                <wp:positionH relativeFrom="column">
                  <wp:posOffset>5163185</wp:posOffset>
                </wp:positionH>
                <wp:positionV relativeFrom="paragraph">
                  <wp:posOffset>2540</wp:posOffset>
                </wp:positionV>
                <wp:extent cx="914400" cy="247650"/>
                <wp:effectExtent l="0" t="0" r="3175" b="0"/>
                <wp:wrapNone/>
                <wp:docPr id="12" name="Text Box 12"/>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noFill/>
                        </a:ln>
                      </wps:spPr>
                      <wps:txbx>
                        <w:txbxContent>
                          <w:p w14:paraId="56590C97" w14:textId="77777777" w:rsidR="002976AD" w:rsidRPr="001D25C8" w:rsidRDefault="002976AD" w:rsidP="002976AD">
                            <w:pPr>
                              <w:rPr>
                                <w:rFonts w:ascii="Arial" w:hAnsi="Arial" w:cs="Arial"/>
                                <w:b/>
                                <w:bCs/>
                              </w:rPr>
                            </w:pPr>
                            <w:r>
                              <w:rPr>
                                <w:rFonts w:ascii="Arial" w:hAnsi="Arial" w:cs="Arial"/>
                                <w:b/>
                                <w:bCs/>
                              </w:rPr>
                              <w:t>Z</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96B6C" id="Text Box 12" o:spid="_x0000_s1032" type="#_x0000_t202" style="position:absolute;left:0;text-align:left;margin-left:406.55pt;margin-top:.2pt;width:1in;height:19.5pt;z-index:251936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" fillcolor="white [3201]" stroked="f" strokeweight=".5pt">
                <v:textbox>
                  <w:txbxContent>
                    <w:p w14:paraId="56590C97" w14:textId="77777777" w:rsidR="002976AD" w:rsidRPr="001D25C8" w:rsidRDefault="002976AD" w:rsidP="002976AD">
                      <w:pPr>
                        <w:rPr>
                          <w:rFonts w:ascii="Arial" w:hAnsi="Arial" w:cs="Arial"/>
                          <w:b/>
                          <w:bCs/>
                        </w:rPr>
                      </w:pPr>
                      <w:r>
                        <w:rPr>
                          <w:rFonts w:ascii="Arial" w:hAnsi="Arial" w:cs="Arial"/>
                          <w:b/>
                          <w:bCs/>
                        </w:rPr>
                        <w:t>Z</w:t>
                      </w:r>
                    </w:p>
                  </w:txbxContent>
                </v:textbox>
              </v:shape>
            </w:pict>
          </mc:Fallback>
        </mc:AlternateContent>
      </w:r>
      <w:r w:rsidR="002976AD">
        <w:rPr>
          <w:rFonts w:ascii="Arial" w:hAnsi="Arial" w:cs="Arial"/>
        </w:rPr>
        <w:tab/>
      </w:r>
      <w:r w:rsidR="002976AD">
        <w:rPr>
          <w:rFonts w:ascii="Arial" w:hAnsi="Arial" w:cs="Arial"/>
        </w:rPr>
        <w:tab/>
      </w:r>
      <w:r w:rsidR="002976AD">
        <w:rPr>
          <w:rFonts w:ascii="Arial" w:hAnsi="Arial" w:cs="Arial"/>
        </w:rPr>
        <w:tab/>
      </w:r>
      <w:r w:rsidR="002976AD">
        <w:rPr>
          <w:rFonts w:ascii="Arial" w:hAnsi="Arial" w:cs="Arial"/>
        </w:rPr>
        <w:tab/>
      </w:r>
      <w:r w:rsidR="002976AD">
        <w:rPr>
          <w:rFonts w:ascii="Arial" w:hAnsi="Arial" w:cs="Arial"/>
        </w:rPr>
        <w:tab/>
      </w:r>
    </w:p>
    <w:p w14:paraId="209F7116" w14:textId="0F6F1139" w:rsidR="002976AD" w:rsidRDefault="002976AD" w:rsidP="002976AD">
      <w:pPr>
        <w:jc w:val="center"/>
        <w:rPr>
          <w:rFonts w:ascii="Arial" w:hAnsi="Arial" w:cs="Arial"/>
        </w:rPr>
      </w:pPr>
      <w:r>
        <w:rPr>
          <w:rFonts w:ascii="Arial" w:hAnsi="Arial" w:cs="Arial"/>
          <w:noProof/>
        </w:rPr>
        <mc:AlternateContent>
          <mc:Choice Requires="wps">
            <w:drawing>
              <wp:anchor distT="0" distB="0" distL="114300" distR="114300" simplePos="0" relativeHeight="251940864" behindDoc="1" locked="0" layoutInCell="1" allowOverlap="1" wp14:anchorId="39BB94D9" wp14:editId="5E04C0B0">
                <wp:simplePos x="0" y="0"/>
                <wp:positionH relativeFrom="column">
                  <wp:posOffset>3629025</wp:posOffset>
                </wp:positionH>
                <wp:positionV relativeFrom="paragraph">
                  <wp:posOffset>201295</wp:posOffset>
                </wp:positionV>
                <wp:extent cx="914400" cy="2476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noFill/>
                        </a:ln>
                      </wps:spPr>
                      <wps:txbx>
                        <w:txbxContent>
                          <w:p w14:paraId="2D454647" w14:textId="77777777" w:rsidR="002976AD" w:rsidRPr="001D25C8" w:rsidRDefault="002976AD" w:rsidP="002976AD">
                            <w:pPr>
                              <w:rPr>
                                <w:rFonts w:ascii="Arial" w:hAnsi="Arial" w:cs="Arial"/>
                                <w:b/>
                                <w:bCs/>
                              </w:rPr>
                            </w:pPr>
                            <w:r>
                              <w:rPr>
                                <w:rFonts w:ascii="Arial" w:hAnsi="Arial" w:cs="Arial"/>
                                <w:b/>
                                <w:bCs/>
                              </w:rPr>
                              <w:t>Observer on Earth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BB94D9" id="Text Box 16" o:spid="_x0000_s1033" type="#_x0000_t202" style="position:absolute;left:0;text-align:left;margin-left:285.75pt;margin-top:15.85pt;width:1in;height:19.5pt;z-index:-2513756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" fillcolor="white [3201]" stroked="f" strokeweight=".5pt">
                <v:textbox>
                  <w:txbxContent>
                    <w:p w14:paraId="2D454647" w14:textId="77777777" w:rsidR="002976AD" w:rsidRPr="001D25C8" w:rsidRDefault="002976AD" w:rsidP="002976AD">
                      <w:pPr>
                        <w:rPr>
                          <w:rFonts w:ascii="Arial" w:hAnsi="Arial" w:cs="Arial"/>
                          <w:b/>
                          <w:bCs/>
                        </w:rPr>
                      </w:pPr>
                      <w:r>
                        <w:rPr>
                          <w:rFonts w:ascii="Arial" w:hAnsi="Arial" w:cs="Arial"/>
                          <w:b/>
                          <w:bCs/>
                        </w:rPr>
                        <w:t>Observer on Earth</w:t>
                      </w:r>
                    </w:p>
                  </w:txbxContent>
                </v:textbox>
              </v:shape>
            </w:pict>
          </mc:Fallback>
        </mc:AlternateContent>
      </w:r>
      <w:r>
        <w:rPr>
          <w:rFonts w:ascii="Arial" w:hAnsi="Arial" w:cs="Arial"/>
          <w:noProof/>
        </w:rPr>
        <w:drawing>
          <wp:inline distT="0" distB="0" distL="0" distR="0" wp14:anchorId="73744E67" wp14:editId="13F16CCB">
            <wp:extent cx="774700" cy="774700"/>
            <wp:effectExtent l="0" t="0" r="0" b="0"/>
            <wp:docPr id="1" name="Graphic 1" descr="Earth globe: America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Earth globe: Americas with solid fill"/>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774700" cy="774700"/>
                    </a:xfrm>
                    <a:prstGeom prst="rect">
                      <a:avLst/>
                    </a:prstGeom>
                  </pic:spPr>
                </pic:pic>
              </a:graphicData>
            </a:graphic>
          </wp:inline>
        </w:drawing>
      </w:r>
    </w:p>
    <w:p w14:paraId="060270A9" w14:textId="77777777" w:rsidR="00542AC2" w:rsidRDefault="00542AC2" w:rsidP="002976AD">
      <w:pPr>
        <w:rPr>
          <w:rFonts w:ascii="Arial" w:hAnsi="Arial" w:cs="Arial"/>
          <w:sz w:val="22"/>
          <w:szCs w:val="22"/>
        </w:rPr>
      </w:pPr>
    </w:p>
    <w:p w14:paraId="1FC20C52" w14:textId="18B22A03" w:rsidR="002976AD" w:rsidRPr="002976AD" w:rsidRDefault="002976AD" w:rsidP="002976AD">
      <w:pPr>
        <w:rPr>
          <w:rFonts w:ascii="Arial" w:hAnsi="Arial" w:cs="Arial"/>
          <w:sz w:val="22"/>
          <w:szCs w:val="22"/>
        </w:rPr>
      </w:pPr>
      <w:r w:rsidRPr="002976AD">
        <w:rPr>
          <w:rFonts w:ascii="Arial" w:hAnsi="Arial" w:cs="Arial"/>
          <w:sz w:val="22"/>
          <w:szCs w:val="22"/>
        </w:rPr>
        <w:t xml:space="preserve">As can be seen, spaceship ‘X’ is travelling to the right with a velocity of 0.700c relative to the Earth observer. Spaceship ‘Y’ and spaceship ‘Z’ are both travelling to the left with a velocity of 0.700c relative to the Earth observer. </w:t>
      </w:r>
      <w:r w:rsidR="007A11DB">
        <w:rPr>
          <w:rFonts w:ascii="Helvetica" w:eastAsia="Times New Roman" w:hAnsi="Helvetica" w:cs="Helvetica"/>
          <w:color w:val="1D2228"/>
          <w:sz w:val="22"/>
          <w:szCs w:val="22"/>
          <w:lang w:eastAsia="en-AU"/>
        </w:rPr>
        <w:t>A</w:t>
      </w:r>
      <w:r w:rsidR="007A11DB" w:rsidRPr="007A11DB">
        <w:rPr>
          <w:rFonts w:ascii="Helvetica" w:eastAsia="Times New Roman" w:hAnsi="Helvetica" w:cs="Helvetica"/>
          <w:color w:val="1D2228"/>
          <w:sz w:val="22"/>
          <w:szCs w:val="22"/>
          <w:lang w:eastAsia="en-AU"/>
        </w:rPr>
        <w:t>ccording to the observer, spaceship Y has a length of 10.0 met</w:t>
      </w:r>
      <w:r w:rsidR="009E105B">
        <w:rPr>
          <w:rFonts w:ascii="Helvetica" w:eastAsia="Times New Roman" w:hAnsi="Helvetica" w:cs="Helvetica"/>
          <w:color w:val="1D2228"/>
          <w:sz w:val="22"/>
          <w:szCs w:val="22"/>
          <w:lang w:eastAsia="en-AU"/>
        </w:rPr>
        <w:t>re</w:t>
      </w:r>
      <w:r w:rsidR="007A11DB" w:rsidRPr="007A11DB">
        <w:rPr>
          <w:rFonts w:ascii="Helvetica" w:eastAsia="Times New Roman" w:hAnsi="Helvetica" w:cs="Helvetica"/>
          <w:color w:val="1D2228"/>
          <w:sz w:val="22"/>
          <w:szCs w:val="22"/>
          <w:lang w:eastAsia="en-AU"/>
        </w:rPr>
        <w:t>s</w:t>
      </w:r>
      <w:r w:rsidR="009E105B">
        <w:rPr>
          <w:rFonts w:ascii="Helvetica" w:eastAsia="Times New Roman" w:hAnsi="Helvetica" w:cs="Helvetica"/>
          <w:color w:val="1D2228"/>
          <w:sz w:val="22"/>
          <w:szCs w:val="22"/>
          <w:lang w:eastAsia="en-AU"/>
        </w:rPr>
        <w:t>.</w:t>
      </w:r>
    </w:p>
    <w:p w14:paraId="77FDFB1C" w14:textId="77777777" w:rsidR="002976AD" w:rsidRPr="002976AD" w:rsidRDefault="002976AD" w:rsidP="002976AD">
      <w:pPr>
        <w:rPr>
          <w:rFonts w:ascii="Arial" w:hAnsi="Arial" w:cs="Arial"/>
          <w:sz w:val="22"/>
          <w:szCs w:val="22"/>
        </w:rPr>
      </w:pPr>
    </w:p>
    <w:p w14:paraId="725F6986" w14:textId="77777777" w:rsidR="002976AD" w:rsidRPr="002976AD" w:rsidRDefault="002976AD" w:rsidP="00666267">
      <w:pPr>
        <w:pStyle w:val="ListParagraph"/>
        <w:numPr>
          <w:ilvl w:val="0"/>
          <w:numId w:val="9"/>
        </w:numPr>
        <w:spacing w:after="160" w:line="259" w:lineRule="auto"/>
        <w:ind w:hanging="720"/>
        <w:rPr>
          <w:rFonts w:ascii="Arial" w:hAnsi="Arial" w:cs="Arial"/>
          <w:sz w:val="22"/>
          <w:szCs w:val="22"/>
        </w:rPr>
      </w:pPr>
      <w:r w:rsidRPr="002976AD">
        <w:rPr>
          <w:rFonts w:ascii="Arial" w:hAnsi="Arial" w:cs="Arial"/>
          <w:sz w:val="22"/>
          <w:szCs w:val="22"/>
        </w:rPr>
        <w:t xml:space="preserve">Calculate the velocity of spaceship ‘X’ relative to ‘Y’ and ‘Z’. </w:t>
      </w:r>
    </w:p>
    <w:p w14:paraId="51601B4F" w14:textId="43050B01" w:rsidR="002976AD" w:rsidRPr="002976AD" w:rsidRDefault="002976AD" w:rsidP="002976AD">
      <w:pPr>
        <w:pStyle w:val="ListParagraph"/>
        <w:jc w:val="right"/>
        <w:rPr>
          <w:rFonts w:ascii="Arial" w:hAnsi="Arial" w:cs="Arial"/>
          <w:sz w:val="22"/>
          <w:szCs w:val="22"/>
        </w:rPr>
      </w:pPr>
      <w:r w:rsidRPr="002976AD">
        <w:rPr>
          <w:rFonts w:ascii="Arial" w:hAnsi="Arial" w:cs="Arial"/>
          <w:sz w:val="22"/>
          <w:szCs w:val="22"/>
        </w:rPr>
        <w:t>(</w:t>
      </w:r>
      <w:r w:rsidR="00743D74">
        <w:rPr>
          <w:rFonts w:ascii="Arial" w:hAnsi="Arial" w:cs="Arial"/>
          <w:sz w:val="22"/>
          <w:szCs w:val="22"/>
        </w:rPr>
        <w:t>3</w:t>
      </w:r>
      <w:r w:rsidRPr="002976AD">
        <w:rPr>
          <w:rFonts w:ascii="Arial" w:hAnsi="Arial" w:cs="Arial"/>
          <w:sz w:val="22"/>
          <w:szCs w:val="22"/>
        </w:rPr>
        <w:t xml:space="preserve"> marks)</w:t>
      </w:r>
    </w:p>
    <w:p w14:paraId="6F04999C" w14:textId="77777777" w:rsidR="002976AD" w:rsidRDefault="002976AD" w:rsidP="002976AD">
      <w:pPr>
        <w:pStyle w:val="ListParagraph"/>
        <w:jc w:val="right"/>
        <w:rPr>
          <w:rFonts w:ascii="Arial" w:hAnsi="Arial" w:cs="Arial"/>
        </w:rPr>
      </w:pPr>
    </w:p>
    <w:p w14:paraId="1E85F5CD" w14:textId="77777777" w:rsidR="002976AD" w:rsidRDefault="002976AD" w:rsidP="002976AD">
      <w:pPr>
        <w:pStyle w:val="ListParagraph"/>
        <w:jc w:val="right"/>
        <w:rPr>
          <w:rFonts w:ascii="Arial" w:hAnsi="Arial" w:cs="Arial"/>
        </w:rPr>
      </w:pPr>
    </w:p>
    <w:p w14:paraId="14338454" w14:textId="77777777" w:rsidR="002976AD" w:rsidRDefault="002976AD" w:rsidP="002976AD">
      <w:pPr>
        <w:pStyle w:val="ListParagraph"/>
        <w:jc w:val="right"/>
        <w:rPr>
          <w:rFonts w:ascii="Arial" w:hAnsi="Arial" w:cs="Arial"/>
        </w:rPr>
      </w:pPr>
    </w:p>
    <w:p w14:paraId="1D96F39D" w14:textId="77777777" w:rsidR="002976AD" w:rsidRPr="002976AD" w:rsidRDefault="002976AD" w:rsidP="002976AD">
      <w:pPr>
        <w:rPr>
          <w:rFonts w:ascii="Arial" w:hAnsi="Arial" w:cs="Arial"/>
        </w:rPr>
      </w:pPr>
    </w:p>
    <w:p w14:paraId="430C8136" w14:textId="77777777" w:rsidR="002976AD" w:rsidRDefault="002976AD" w:rsidP="002976AD">
      <w:pPr>
        <w:pStyle w:val="ListParagraph"/>
        <w:jc w:val="right"/>
        <w:rPr>
          <w:rFonts w:ascii="Arial" w:hAnsi="Arial" w:cs="Arial"/>
        </w:rPr>
      </w:pPr>
    </w:p>
    <w:p w14:paraId="51C5D0C7" w14:textId="77777777" w:rsidR="002976AD" w:rsidRDefault="002976AD" w:rsidP="002976AD">
      <w:pPr>
        <w:pStyle w:val="ListParagraph"/>
        <w:jc w:val="right"/>
        <w:rPr>
          <w:rFonts w:ascii="Arial" w:hAnsi="Arial" w:cs="Arial"/>
        </w:rPr>
      </w:pPr>
    </w:p>
    <w:p w14:paraId="2CE74C2B" w14:textId="77777777" w:rsidR="002976AD" w:rsidRDefault="002976AD" w:rsidP="002976AD">
      <w:pPr>
        <w:pStyle w:val="ListParagraph"/>
        <w:jc w:val="right"/>
        <w:rPr>
          <w:rFonts w:ascii="Arial" w:hAnsi="Arial" w:cs="Arial"/>
        </w:rPr>
      </w:pPr>
    </w:p>
    <w:p w14:paraId="4061DA59" w14:textId="77777777" w:rsidR="002976AD" w:rsidRDefault="002976AD" w:rsidP="002976AD">
      <w:pPr>
        <w:pStyle w:val="ListParagraph"/>
        <w:jc w:val="right"/>
        <w:rPr>
          <w:rFonts w:ascii="Arial" w:hAnsi="Arial" w:cs="Arial"/>
        </w:rPr>
      </w:pPr>
    </w:p>
    <w:p w14:paraId="0502622D" w14:textId="77777777" w:rsidR="002976AD" w:rsidRDefault="002976AD" w:rsidP="002976AD">
      <w:pPr>
        <w:pStyle w:val="ListParagraph"/>
        <w:jc w:val="right"/>
        <w:rPr>
          <w:rFonts w:ascii="Arial" w:hAnsi="Arial" w:cs="Arial"/>
        </w:rPr>
      </w:pPr>
    </w:p>
    <w:p w14:paraId="22021D6C" w14:textId="77777777" w:rsidR="002976AD" w:rsidRDefault="002976AD" w:rsidP="002976AD">
      <w:pPr>
        <w:pStyle w:val="ListParagraph"/>
        <w:jc w:val="right"/>
        <w:rPr>
          <w:rFonts w:ascii="Arial" w:hAnsi="Arial" w:cs="Arial"/>
        </w:rPr>
      </w:pPr>
    </w:p>
    <w:p w14:paraId="269127BE" w14:textId="77777777" w:rsidR="002976AD" w:rsidRPr="002976AD" w:rsidRDefault="002976AD" w:rsidP="002976AD">
      <w:pPr>
        <w:rPr>
          <w:rFonts w:ascii="Arial" w:hAnsi="Arial" w:cs="Arial"/>
        </w:rPr>
      </w:pPr>
    </w:p>
    <w:p w14:paraId="29AE5E8B" w14:textId="77777777" w:rsidR="002976AD" w:rsidRDefault="002976AD" w:rsidP="002976AD">
      <w:pPr>
        <w:pStyle w:val="ListParagraph"/>
        <w:jc w:val="right"/>
        <w:rPr>
          <w:rFonts w:ascii="Arial" w:hAnsi="Arial" w:cs="Arial"/>
        </w:rPr>
      </w:pPr>
    </w:p>
    <w:p w14:paraId="216DCF04" w14:textId="77777777" w:rsidR="002976AD" w:rsidRDefault="002976AD" w:rsidP="002976AD">
      <w:pPr>
        <w:pStyle w:val="ListParagraph"/>
        <w:jc w:val="right"/>
        <w:rPr>
          <w:rFonts w:ascii="Arial" w:hAnsi="Arial" w:cs="Arial"/>
        </w:rPr>
      </w:pPr>
    </w:p>
    <w:p w14:paraId="0CABA21A" w14:textId="77777777" w:rsidR="002976AD" w:rsidRPr="002976AD" w:rsidRDefault="002976AD" w:rsidP="002976AD">
      <w:pPr>
        <w:pStyle w:val="ListParagraph"/>
        <w:jc w:val="right"/>
        <w:rPr>
          <w:rFonts w:ascii="Arial" w:hAnsi="Arial" w:cs="Arial"/>
          <w:sz w:val="22"/>
          <w:szCs w:val="22"/>
        </w:rPr>
      </w:pPr>
      <w:r>
        <w:rPr>
          <w:rFonts w:ascii="Arial" w:hAnsi="Arial" w:cs="Arial"/>
        </w:rPr>
        <w:t>________________ c</w:t>
      </w:r>
    </w:p>
    <w:p w14:paraId="2F766429" w14:textId="77777777" w:rsidR="002976AD" w:rsidRPr="002976AD" w:rsidRDefault="002976AD" w:rsidP="002976AD">
      <w:pPr>
        <w:pStyle w:val="ListParagraph"/>
        <w:rPr>
          <w:rFonts w:ascii="Arial" w:hAnsi="Arial" w:cs="Arial"/>
          <w:sz w:val="22"/>
          <w:szCs w:val="22"/>
        </w:rPr>
      </w:pPr>
    </w:p>
    <w:p w14:paraId="65EDA6D7" w14:textId="2203C0D5" w:rsidR="00495AC4" w:rsidRDefault="00977475" w:rsidP="00977475">
      <w:pPr>
        <w:pStyle w:val="ListParagraph"/>
        <w:numPr>
          <w:ilvl w:val="0"/>
          <w:numId w:val="9"/>
        </w:numPr>
        <w:ind w:hanging="720"/>
        <w:rPr>
          <w:rFonts w:ascii="Arial" w:hAnsi="Arial" w:cs="Arial"/>
          <w:sz w:val="22"/>
          <w:szCs w:val="22"/>
        </w:rPr>
      </w:pPr>
      <w:r w:rsidRPr="00977475">
        <w:rPr>
          <w:rFonts w:ascii="Helvetica" w:eastAsia="Times New Roman" w:hAnsi="Helvetica" w:cs="Helvetica"/>
          <w:color w:val="1D2228"/>
          <w:sz w:val="22"/>
          <w:szCs w:val="22"/>
          <w:lang w:eastAsia="en-AU"/>
        </w:rPr>
        <w:t xml:space="preserve">State and explain which observer or spaceship </w:t>
      </w:r>
      <w:r w:rsidR="005A52CF">
        <w:rPr>
          <w:rFonts w:ascii="Helvetica" w:eastAsia="Times New Roman" w:hAnsi="Helvetica" w:cs="Helvetica"/>
          <w:color w:val="1D2228"/>
          <w:sz w:val="22"/>
          <w:szCs w:val="22"/>
          <w:lang w:eastAsia="en-AU"/>
        </w:rPr>
        <w:t xml:space="preserve">external to Spaceship ‘Y’ </w:t>
      </w:r>
      <w:r w:rsidRPr="00977475">
        <w:rPr>
          <w:rFonts w:ascii="Helvetica" w:eastAsia="Times New Roman" w:hAnsi="Helvetica" w:cs="Helvetica"/>
          <w:color w:val="1D2228"/>
          <w:sz w:val="22"/>
          <w:szCs w:val="22"/>
          <w:lang w:eastAsia="en-AU"/>
        </w:rPr>
        <w:t>will view the length of Spaceship ‘Y’ as the longest </w:t>
      </w:r>
      <w:r w:rsidRPr="00977475">
        <w:rPr>
          <w:rFonts w:ascii="Helvetica" w:eastAsia="Times New Roman" w:hAnsi="Helvetica" w:cs="Helvetica"/>
          <w:b/>
          <w:bCs/>
          <w:color w:val="1D2228"/>
          <w:sz w:val="22"/>
          <w:szCs w:val="22"/>
          <w:lang w:eastAsia="en-AU"/>
        </w:rPr>
        <w:t>and</w:t>
      </w:r>
      <w:r w:rsidRPr="00977475">
        <w:rPr>
          <w:rFonts w:ascii="Helvetica" w:eastAsia="Times New Roman" w:hAnsi="Helvetica" w:cs="Helvetica"/>
          <w:color w:val="1D2228"/>
          <w:sz w:val="22"/>
          <w:szCs w:val="22"/>
          <w:lang w:eastAsia="en-AU"/>
        </w:rPr>
        <w:t> which will view the length as the shortest</w:t>
      </w:r>
      <w:r w:rsidR="00743D74">
        <w:rPr>
          <w:rFonts w:ascii="Helvetica" w:eastAsia="Times New Roman" w:hAnsi="Helvetica" w:cs="Helvetica"/>
          <w:color w:val="1D2228"/>
          <w:sz w:val="22"/>
          <w:szCs w:val="22"/>
          <w:lang w:eastAsia="en-AU"/>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0A9187B7" w14:textId="61251042" w:rsidR="002976AD" w:rsidRPr="00977475" w:rsidRDefault="002976AD" w:rsidP="00495AC4">
      <w:pPr>
        <w:pStyle w:val="ListParagraph"/>
        <w:jc w:val="right"/>
        <w:rPr>
          <w:rFonts w:ascii="Arial" w:hAnsi="Arial" w:cs="Arial"/>
          <w:sz w:val="22"/>
          <w:szCs w:val="22"/>
        </w:rPr>
      </w:pPr>
      <w:r w:rsidRPr="00977475">
        <w:rPr>
          <w:rFonts w:ascii="Arial" w:hAnsi="Arial" w:cs="Arial"/>
          <w:sz w:val="22"/>
          <w:szCs w:val="22"/>
        </w:rPr>
        <w:t>(3 marks)</w:t>
      </w:r>
    </w:p>
    <w:p w14:paraId="0C102245" w14:textId="77777777" w:rsidR="002976AD" w:rsidRDefault="002976AD" w:rsidP="002976AD">
      <w:pPr>
        <w:pStyle w:val="ListParagraph"/>
        <w:jc w:val="right"/>
        <w:rPr>
          <w:rFonts w:ascii="Arial" w:hAnsi="Arial" w:cs="Arial"/>
        </w:rPr>
      </w:pPr>
    </w:p>
    <w:p w14:paraId="61FF59AD" w14:textId="3FCCF314" w:rsidR="002976AD" w:rsidRDefault="002976AD" w:rsidP="002976AD">
      <w:p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225825D" w14:textId="359F6455" w:rsidR="00680BE5" w:rsidRDefault="0078570A" w:rsidP="008E0780">
      <w:pPr>
        <w:spacing w:after="160" w:line="259" w:lineRule="auto"/>
        <w:rPr>
          <w:rFonts w:ascii="Arial" w:hAnsi="Arial" w:cs="Arial"/>
          <w:b/>
          <w:sz w:val="22"/>
          <w:szCs w:val="22"/>
        </w:rPr>
      </w:pPr>
      <w:bookmarkStart w:id="4" w:name="_Hlk104380493"/>
      <w:r>
        <w:rPr>
          <w:rFonts w:ascii="Arial" w:hAnsi="Arial" w:cs="Arial"/>
          <w:b/>
          <w:sz w:val="22"/>
          <w:szCs w:val="22"/>
        </w:rPr>
        <w:br w:type="page"/>
      </w:r>
      <w:r w:rsidR="009051EC" w:rsidRPr="0079189C">
        <w:rPr>
          <w:rFonts w:ascii="Arial" w:hAnsi="Arial" w:cs="Arial"/>
          <w:b/>
          <w:sz w:val="22"/>
          <w:szCs w:val="22"/>
        </w:rPr>
        <w:lastRenderedPageBreak/>
        <w:t xml:space="preserve">Question </w:t>
      </w:r>
      <w:r w:rsidR="00680BE5">
        <w:rPr>
          <w:rFonts w:ascii="Arial" w:hAnsi="Arial" w:cs="Arial"/>
          <w:b/>
          <w:sz w:val="22"/>
          <w:szCs w:val="22"/>
        </w:rPr>
        <w:t>3</w:t>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t>(</w:t>
      </w:r>
      <w:r w:rsidR="007F07B0">
        <w:rPr>
          <w:rFonts w:ascii="Arial" w:hAnsi="Arial" w:cs="Arial"/>
          <w:b/>
          <w:sz w:val="22"/>
          <w:szCs w:val="22"/>
        </w:rPr>
        <w:t>6</w:t>
      </w:r>
      <w:r w:rsidR="0016720A">
        <w:rPr>
          <w:rFonts w:ascii="Arial" w:hAnsi="Arial" w:cs="Arial"/>
          <w:b/>
          <w:sz w:val="22"/>
          <w:szCs w:val="22"/>
        </w:rPr>
        <w:t xml:space="preserve"> marks)</w:t>
      </w:r>
    </w:p>
    <w:p w14:paraId="28E58031" w14:textId="55CC22D9" w:rsidR="00E01692" w:rsidRDefault="00E01692" w:rsidP="008E0780">
      <w:pPr>
        <w:spacing w:after="160" w:line="259" w:lineRule="auto"/>
        <w:rPr>
          <w:rFonts w:ascii="Arial" w:hAnsi="Arial" w:cs="Arial"/>
          <w:bCs/>
          <w:sz w:val="22"/>
          <w:szCs w:val="22"/>
        </w:rPr>
      </w:pPr>
      <w:r>
        <w:rPr>
          <w:rFonts w:ascii="Arial" w:hAnsi="Arial" w:cs="Arial"/>
          <w:bCs/>
          <w:sz w:val="22"/>
          <w:szCs w:val="22"/>
        </w:rPr>
        <w:t>An object of mass of 2.40 kg is being swung in a horizontal circular path of radius 1.10 m. The object is attached to a wire 4.00 m in length. See below.</w:t>
      </w:r>
    </w:p>
    <w:p w14:paraId="47BAA94B" w14:textId="77777777" w:rsidR="00545248" w:rsidRPr="00E01692" w:rsidRDefault="00545248" w:rsidP="008E0780">
      <w:pPr>
        <w:spacing w:after="160" w:line="259" w:lineRule="auto"/>
        <w:rPr>
          <w:rFonts w:ascii="Arial" w:hAnsi="Arial" w:cs="Arial"/>
          <w:bCs/>
          <w:sz w:val="22"/>
          <w:szCs w:val="22"/>
        </w:rPr>
      </w:pPr>
    </w:p>
    <w:p w14:paraId="015A70B4" w14:textId="7329B212" w:rsidR="00312CFF" w:rsidRDefault="00545248" w:rsidP="00312CFF">
      <w:pPr>
        <w:spacing w:line="480" w:lineRule="auto"/>
        <w:rPr>
          <w:rFonts w:ascii="Arial" w:hAnsi="Arial" w:cs="Arial"/>
          <w:sz w:val="22"/>
          <w:szCs w:val="22"/>
          <w:lang w:val="en-GB"/>
        </w:rPr>
      </w:pPr>
      <w:r>
        <w:rPr>
          <w:rFonts w:ascii="Arial" w:hAnsi="Arial" w:cs="Arial"/>
          <w:noProof/>
          <w:sz w:val="22"/>
          <w:szCs w:val="22"/>
          <w:lang w:val="en-GB"/>
        </w:rPr>
        <mc:AlternateContent>
          <mc:Choice Requires="wps">
            <w:drawing>
              <wp:anchor distT="0" distB="0" distL="114300" distR="114300" simplePos="0" relativeHeight="252206080" behindDoc="1" locked="0" layoutInCell="1" allowOverlap="1" wp14:anchorId="21A16057" wp14:editId="2686BE30">
                <wp:simplePos x="0" y="0"/>
                <wp:positionH relativeFrom="column">
                  <wp:posOffset>2171065</wp:posOffset>
                </wp:positionH>
                <wp:positionV relativeFrom="paragraph">
                  <wp:posOffset>74930</wp:posOffset>
                </wp:positionV>
                <wp:extent cx="914400" cy="1828800"/>
                <wp:effectExtent l="38100" t="38100" r="57150" b="57150"/>
                <wp:wrapNone/>
                <wp:docPr id="120" name="Straight Arrow Connector 120"/>
                <wp:cNvGraphicFramePr/>
                <a:graphic xmlns:a="http://schemas.openxmlformats.org/drawingml/2006/main">
                  <a:graphicData uri="http://schemas.microsoft.com/office/word/2010/wordprocessingShape">
                    <wps:wsp>
                      <wps:cNvCnPr/>
                      <wps:spPr>
                        <a:xfrm flipH="1">
                          <a:off x="0" y="0"/>
                          <a:ext cx="914400" cy="18288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2F0608" id="_x0000_t32" coordsize="21600,21600" o:spt="32" o:oned="t" path="m,l21600,21600e" filled="f">
                <v:path arrowok="t" fillok="f" o:connecttype="none"/>
                <o:lock v:ext="edit" shapetype="t"/>
              </v:shapetype>
              <v:shape id="Straight Arrow Connector 120" o:spid="_x0000_s1026" type="#_x0000_t32" style="position:absolute;margin-left:170.95pt;margin-top:5.9pt;width:1in;height:2in;flip:x;z-index:-25111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" strokecolor="black [3213]" strokeweight=".5pt">
                <v:stroke startarrow="block" endarrow="block" joinstyle="miter"/>
              </v:shape>
            </w:pict>
          </mc:Fallback>
        </mc:AlternateContent>
      </w:r>
      <w:r w:rsidR="00E01692">
        <w:rPr>
          <w:rFonts w:ascii="Arial" w:hAnsi="Arial" w:cs="Arial"/>
          <w:noProof/>
          <w:sz w:val="22"/>
          <w:szCs w:val="22"/>
          <w:lang w:val="en-GB"/>
        </w:rPr>
        <mc:AlternateContent>
          <mc:Choice Requires="wps">
            <w:drawing>
              <wp:anchor distT="0" distB="0" distL="114300" distR="114300" simplePos="0" relativeHeight="252203008" behindDoc="0" locked="0" layoutInCell="1" allowOverlap="1" wp14:anchorId="112D1802" wp14:editId="45E59D27">
                <wp:simplePos x="0" y="0"/>
                <wp:positionH relativeFrom="column">
                  <wp:posOffset>2285365</wp:posOffset>
                </wp:positionH>
                <wp:positionV relativeFrom="paragraph">
                  <wp:posOffset>74930</wp:posOffset>
                </wp:positionV>
                <wp:extent cx="914400" cy="1944370"/>
                <wp:effectExtent l="0" t="0" r="19050" b="36830"/>
                <wp:wrapNone/>
                <wp:docPr id="118" name="Straight Connector 118"/>
                <wp:cNvGraphicFramePr/>
                <a:graphic xmlns:a="http://schemas.openxmlformats.org/drawingml/2006/main">
                  <a:graphicData uri="http://schemas.microsoft.com/office/word/2010/wordprocessingShape">
                    <wps:wsp>
                      <wps:cNvCnPr/>
                      <wps:spPr>
                        <a:xfrm flipH="1">
                          <a:off x="0" y="0"/>
                          <a:ext cx="914400" cy="19443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1CFCBE" id="Straight Connector 118" o:spid="_x0000_s1026" style="position:absolute;flip:x;z-index:252203008;visibility:visible;mso-wrap-style:square;mso-wrap-distance-left:9pt;mso-wrap-distance-top:0;mso-wrap-distance-right:9pt;mso-wrap-distance-bottom:0;mso-position-horizontal:absolute;mso-position-horizontal-relative:text;mso-position-vertical:absolute;mso-position-vertical-relative:text" from="179.95pt,5.9pt" to="251.9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" strokecolor="black [3213]" strokeweight=".5pt">
                <v:stroke joinstyle="miter"/>
              </v:line>
            </w:pict>
          </mc:Fallback>
        </mc:AlternateContent>
      </w:r>
      <w:r w:rsidR="00E01692">
        <w:rPr>
          <w:rFonts w:ascii="Arial" w:hAnsi="Arial" w:cs="Arial"/>
          <w:noProof/>
          <w:sz w:val="22"/>
          <w:szCs w:val="22"/>
          <w:lang w:val="en-GB"/>
        </w:rPr>
        <mc:AlternateContent>
          <mc:Choice Requires="wps">
            <w:drawing>
              <wp:anchor distT="0" distB="0" distL="114300" distR="114300" simplePos="0" relativeHeight="252199936" behindDoc="0" locked="0" layoutInCell="1" allowOverlap="1" wp14:anchorId="182BB22C" wp14:editId="43C1FEE3">
                <wp:simplePos x="0" y="0"/>
                <wp:positionH relativeFrom="column">
                  <wp:posOffset>3200400</wp:posOffset>
                </wp:positionH>
                <wp:positionV relativeFrom="paragraph">
                  <wp:posOffset>76200</wp:posOffset>
                </wp:positionV>
                <wp:extent cx="0" cy="1943100"/>
                <wp:effectExtent l="19050" t="19050" r="19050" b="0"/>
                <wp:wrapNone/>
                <wp:docPr id="115" name="Straight Connector 115"/>
                <wp:cNvGraphicFramePr/>
                <a:graphic xmlns:a="http://schemas.openxmlformats.org/drawingml/2006/main">
                  <a:graphicData uri="http://schemas.microsoft.com/office/word/2010/wordprocessingShape">
                    <wps:wsp>
                      <wps:cNvCnPr/>
                      <wps:spPr>
                        <a:xfrm flipV="1">
                          <a:off x="0" y="0"/>
                          <a:ext cx="0" cy="19431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51715B" id="Straight Connector 115" o:spid="_x0000_s1026" style="position:absolute;flip:y;z-index:252199936;visibility:visible;mso-wrap-style:square;mso-wrap-distance-left:9pt;mso-wrap-distance-top:0;mso-wrap-distance-right:9pt;mso-wrap-distance-bottom:0;mso-position-horizontal:absolute;mso-position-horizontal-relative:text;mso-position-vertical:absolute;mso-position-vertical-relative:text" from="252pt,6pt" to="252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" strokecolor="black [3213]" strokeweight="3pt">
                <v:stroke joinstyle="miter"/>
              </v:line>
            </w:pict>
          </mc:Fallback>
        </mc:AlternateContent>
      </w:r>
    </w:p>
    <w:p w14:paraId="0866DFE7" w14:textId="08D0E257" w:rsidR="00C81D12" w:rsidRPr="00312CFF" w:rsidRDefault="00545248" w:rsidP="00312CFF">
      <w:pPr>
        <w:spacing w:line="480" w:lineRule="auto"/>
        <w:rPr>
          <w:rFonts w:ascii="Arial" w:hAnsi="Arial" w:cs="Arial"/>
          <w:sz w:val="22"/>
          <w:szCs w:val="22"/>
          <w:lang w:val="en-GB"/>
        </w:rPr>
      </w:pPr>
      <w:r w:rsidRPr="00545248">
        <w:rPr>
          <w:rFonts w:ascii="Arial" w:hAnsi="Arial" w:cs="Arial"/>
          <w:b/>
          <w:noProof/>
          <w:sz w:val="22"/>
          <w:szCs w:val="22"/>
        </w:rPr>
        <mc:AlternateContent>
          <mc:Choice Requires="wps">
            <w:drawing>
              <wp:anchor distT="45720" distB="45720" distL="114300" distR="114300" simplePos="0" relativeHeight="252211200" behindDoc="1" locked="0" layoutInCell="1" allowOverlap="1" wp14:anchorId="257387EC" wp14:editId="27EF24AA">
                <wp:simplePos x="0" y="0"/>
                <wp:positionH relativeFrom="column">
                  <wp:posOffset>2933065</wp:posOffset>
                </wp:positionH>
                <wp:positionV relativeFrom="paragraph">
                  <wp:posOffset>191770</wp:posOffset>
                </wp:positionV>
                <wp:extent cx="266700" cy="229870"/>
                <wp:effectExtent l="0" t="0" r="0" b="0"/>
                <wp:wrapNone/>
                <wp:docPr id="1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9870"/>
                        </a:xfrm>
                        <a:prstGeom prst="rect">
                          <a:avLst/>
                        </a:prstGeom>
                        <a:solidFill>
                          <a:srgbClr val="FFFFFF"/>
                        </a:solidFill>
                        <a:ln w="9525">
                          <a:noFill/>
                          <a:miter lim="800000"/>
                          <a:headEnd/>
                          <a:tailEnd/>
                        </a:ln>
                      </wps:spPr>
                      <wps:txbx>
                        <w:txbxContent>
                          <w:p w14:paraId="0F1F3D0F" w14:textId="4554D14E" w:rsidR="00545248" w:rsidRPr="00545248" w:rsidRDefault="00545248">
                            <w:pPr>
                              <w:rPr>
                                <w:rFonts w:ascii="Arial" w:hAnsi="Arial" w:cs="Arial"/>
                              </w:rPr>
                            </w:pPr>
                            <w:r>
                              <w:rPr>
                                <w:rFonts w:ascii="Arial" w:hAnsi="Arial" w:cs="Arial"/>
                              </w:rPr>
                              <w:t>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387EC" id="_x0000_s1034" type="#_x0000_t202" style="position:absolute;margin-left:230.95pt;margin-top:15.1pt;width:21pt;height:18.1pt;z-index:-25110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" stroked="f">
                <v:textbox>
                  <w:txbxContent>
                    <w:p w14:paraId="0F1F3D0F" w14:textId="4554D14E" w:rsidR="00545248" w:rsidRPr="00545248" w:rsidRDefault="00545248">
                      <w:pPr>
                        <w:rPr>
                          <w:rFonts w:ascii="Arial" w:hAnsi="Arial" w:cs="Arial"/>
                        </w:rPr>
                      </w:pPr>
                      <w:r>
                        <w:rPr>
                          <w:rFonts w:ascii="Arial" w:hAnsi="Arial" w:cs="Arial"/>
                        </w:rPr>
                        <w:t>ϴ</w:t>
                      </w:r>
                    </w:p>
                  </w:txbxContent>
                </v:textbox>
              </v:shape>
            </w:pict>
          </mc:Fallback>
        </mc:AlternateContent>
      </w:r>
    </w:p>
    <w:p w14:paraId="1C72B87E" w14:textId="3410EFEB" w:rsidR="00545248" w:rsidRDefault="00545248" w:rsidP="003F50C0">
      <w:pPr>
        <w:spacing w:after="160" w:line="259" w:lineRule="auto"/>
        <w:rPr>
          <w:rFonts w:ascii="Arial" w:hAnsi="Arial" w:cs="Arial"/>
          <w:b/>
          <w:sz w:val="22"/>
          <w:szCs w:val="22"/>
        </w:rPr>
      </w:pPr>
      <w:r>
        <w:rPr>
          <w:rFonts w:ascii="Arial" w:hAnsi="Arial" w:cs="Arial"/>
          <w:b/>
          <w:noProof/>
          <w:sz w:val="22"/>
          <w:szCs w:val="22"/>
        </w:rPr>
        <mc:AlternateContent>
          <mc:Choice Requires="wps">
            <w:drawing>
              <wp:anchor distT="0" distB="0" distL="114300" distR="114300" simplePos="0" relativeHeight="252209152" behindDoc="0" locked="0" layoutInCell="1" allowOverlap="1" wp14:anchorId="698C4F99" wp14:editId="0B89AA2A">
                <wp:simplePos x="0" y="0"/>
                <wp:positionH relativeFrom="column">
                  <wp:posOffset>2285364</wp:posOffset>
                </wp:positionH>
                <wp:positionV relativeFrom="paragraph">
                  <wp:posOffset>1605280</wp:posOffset>
                </wp:positionV>
                <wp:extent cx="915035" cy="0"/>
                <wp:effectExtent l="38100" t="76200" r="18415" b="95250"/>
                <wp:wrapNone/>
                <wp:docPr id="122" name="Straight Arrow Connector 122"/>
                <wp:cNvGraphicFramePr/>
                <a:graphic xmlns:a="http://schemas.openxmlformats.org/drawingml/2006/main">
                  <a:graphicData uri="http://schemas.microsoft.com/office/word/2010/wordprocessingShape">
                    <wps:wsp>
                      <wps:cNvCnPr/>
                      <wps:spPr>
                        <a:xfrm>
                          <a:off x="0" y="0"/>
                          <a:ext cx="915035"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EB6C4" id="Straight Arrow Connector 122" o:spid="_x0000_s1026" type="#_x0000_t32" style="position:absolute;margin-left:179.95pt;margin-top:126.4pt;width:72.05pt;height:0;z-index:252209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" strokecolor="black [3213]" strokeweight=".5pt">
                <v:stroke startarrow="block" endarrow="block" joinstyle="miter"/>
              </v:shape>
            </w:pict>
          </mc:Fallback>
        </mc:AlternateContent>
      </w:r>
      <w:r w:rsidRPr="00545248">
        <w:rPr>
          <w:rFonts w:ascii="Arial" w:hAnsi="Arial" w:cs="Arial"/>
          <w:b/>
          <w:noProof/>
          <w:sz w:val="22"/>
          <w:szCs w:val="22"/>
        </w:rPr>
        <mc:AlternateContent>
          <mc:Choice Requires="wps">
            <w:drawing>
              <wp:anchor distT="45720" distB="45720" distL="114300" distR="114300" simplePos="0" relativeHeight="252208128" behindDoc="1" locked="0" layoutInCell="1" allowOverlap="1" wp14:anchorId="081A107B" wp14:editId="71E53A9D">
                <wp:simplePos x="0" y="0"/>
                <wp:positionH relativeFrom="column">
                  <wp:posOffset>2513965</wp:posOffset>
                </wp:positionH>
                <wp:positionV relativeFrom="paragraph">
                  <wp:posOffset>1720850</wp:posOffset>
                </wp:positionV>
                <wp:extent cx="686435" cy="229870"/>
                <wp:effectExtent l="0" t="0" r="0" b="0"/>
                <wp:wrapNone/>
                <wp:docPr id="1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229870"/>
                        </a:xfrm>
                        <a:prstGeom prst="rect">
                          <a:avLst/>
                        </a:prstGeom>
                        <a:solidFill>
                          <a:srgbClr val="FFFFFF"/>
                        </a:solidFill>
                        <a:ln w="9525">
                          <a:noFill/>
                          <a:miter lim="800000"/>
                          <a:headEnd/>
                          <a:tailEnd/>
                        </a:ln>
                      </wps:spPr>
                      <wps:txbx>
                        <w:txbxContent>
                          <w:p w14:paraId="0E40C145" w14:textId="146E155D" w:rsidR="00545248" w:rsidRPr="00545248" w:rsidRDefault="00545248">
                            <w:pPr>
                              <w:rPr>
                                <w:rFonts w:ascii="Arial" w:hAnsi="Arial" w:cs="Arial"/>
                              </w:rPr>
                            </w:pPr>
                            <w:r>
                              <w:rPr>
                                <w:rFonts w:ascii="Arial" w:hAnsi="Arial" w:cs="Arial"/>
                              </w:rPr>
                              <w:t>1.1</w:t>
                            </w:r>
                            <w:r w:rsidRPr="00545248">
                              <w:rPr>
                                <w:rFonts w:ascii="Arial" w:hAnsi="Arial" w:cs="Arial"/>
                              </w:rPr>
                              <w:t>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A107B" id="_x0000_s1035" type="#_x0000_t202" style="position:absolute;margin-left:197.95pt;margin-top:135.5pt;width:54.05pt;height:18.1pt;z-index:-25110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" stroked="f">
                <v:textbox>
                  <w:txbxContent>
                    <w:p w14:paraId="0E40C145" w14:textId="146E155D" w:rsidR="00545248" w:rsidRPr="00545248" w:rsidRDefault="00545248">
                      <w:pPr>
                        <w:rPr>
                          <w:rFonts w:ascii="Arial" w:hAnsi="Arial" w:cs="Arial"/>
                        </w:rPr>
                      </w:pPr>
                      <w:r>
                        <w:rPr>
                          <w:rFonts w:ascii="Arial" w:hAnsi="Arial" w:cs="Arial"/>
                        </w:rPr>
                        <w:t>1.1</w:t>
                      </w:r>
                      <w:r w:rsidRPr="00545248">
                        <w:rPr>
                          <w:rFonts w:ascii="Arial" w:hAnsi="Arial" w:cs="Arial"/>
                        </w:rPr>
                        <w:t>0 m</w:t>
                      </w:r>
                    </w:p>
                  </w:txbxContent>
                </v:textbox>
              </v:shape>
            </w:pict>
          </mc:Fallback>
        </mc:AlternateContent>
      </w:r>
      <w:r w:rsidRPr="00545248">
        <w:rPr>
          <w:rFonts w:ascii="Arial" w:hAnsi="Arial" w:cs="Arial"/>
          <w:b/>
          <w:noProof/>
          <w:sz w:val="22"/>
          <w:szCs w:val="22"/>
        </w:rPr>
        <mc:AlternateContent>
          <mc:Choice Requires="wps">
            <w:drawing>
              <wp:anchor distT="45720" distB="45720" distL="114300" distR="114300" simplePos="0" relativeHeight="252205056" behindDoc="1" locked="0" layoutInCell="1" allowOverlap="1" wp14:anchorId="0B906F54" wp14:editId="30D640F5">
                <wp:simplePos x="0" y="0"/>
                <wp:positionH relativeFrom="column">
                  <wp:posOffset>2057400</wp:posOffset>
                </wp:positionH>
                <wp:positionV relativeFrom="paragraph">
                  <wp:posOffset>219710</wp:posOffset>
                </wp:positionV>
                <wp:extent cx="686435" cy="229870"/>
                <wp:effectExtent l="0" t="0" r="0" b="0"/>
                <wp:wrapNone/>
                <wp:docPr id="1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229870"/>
                        </a:xfrm>
                        <a:prstGeom prst="rect">
                          <a:avLst/>
                        </a:prstGeom>
                        <a:solidFill>
                          <a:srgbClr val="FFFFFF"/>
                        </a:solidFill>
                        <a:ln w="9525">
                          <a:noFill/>
                          <a:miter lim="800000"/>
                          <a:headEnd/>
                          <a:tailEnd/>
                        </a:ln>
                      </wps:spPr>
                      <wps:txbx>
                        <w:txbxContent>
                          <w:p w14:paraId="706CEF92" w14:textId="0FE3D69A" w:rsidR="00545248" w:rsidRPr="00545248" w:rsidRDefault="00545248">
                            <w:pPr>
                              <w:rPr>
                                <w:rFonts w:ascii="Arial" w:hAnsi="Arial" w:cs="Arial"/>
                              </w:rPr>
                            </w:pPr>
                            <w:r w:rsidRPr="00545248">
                              <w:rPr>
                                <w:rFonts w:ascii="Arial" w:hAnsi="Arial" w:cs="Arial"/>
                              </w:rPr>
                              <w:t>4.00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906F54" id="_x0000_s1036" type="#_x0000_t202" style="position:absolute;margin-left:162pt;margin-top:17.3pt;width:54.05pt;height:18.1pt;z-index:-25111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" stroked="f">
                <v:textbox>
                  <w:txbxContent>
                    <w:p w14:paraId="706CEF92" w14:textId="0FE3D69A" w:rsidR="00545248" w:rsidRPr="00545248" w:rsidRDefault="00545248">
                      <w:pPr>
                        <w:rPr>
                          <w:rFonts w:ascii="Arial" w:hAnsi="Arial" w:cs="Arial"/>
                        </w:rPr>
                      </w:pPr>
                      <w:r w:rsidRPr="00545248">
                        <w:rPr>
                          <w:rFonts w:ascii="Arial" w:hAnsi="Arial" w:cs="Arial"/>
                        </w:rPr>
                        <w:t>4.00 m</w:t>
                      </w:r>
                    </w:p>
                  </w:txbxContent>
                </v:textbox>
              </v:shape>
            </w:pict>
          </mc:Fallback>
        </mc:AlternateContent>
      </w:r>
      <w:r w:rsidR="00E01692">
        <w:rPr>
          <w:rFonts w:ascii="Arial" w:hAnsi="Arial" w:cs="Arial"/>
          <w:b/>
          <w:noProof/>
          <w:sz w:val="22"/>
          <w:szCs w:val="22"/>
        </w:rPr>
        <mc:AlternateContent>
          <mc:Choice Requires="wps">
            <w:drawing>
              <wp:anchor distT="0" distB="0" distL="114300" distR="114300" simplePos="0" relativeHeight="252201984" behindDoc="0" locked="0" layoutInCell="1" allowOverlap="1" wp14:anchorId="412EF670" wp14:editId="1ABB5FDC">
                <wp:simplePos x="0" y="0"/>
                <wp:positionH relativeFrom="column">
                  <wp:posOffset>2172335</wp:posOffset>
                </wp:positionH>
                <wp:positionV relativeFrom="paragraph">
                  <wp:posOffset>1243330</wp:posOffset>
                </wp:positionV>
                <wp:extent cx="228600" cy="229870"/>
                <wp:effectExtent l="0" t="0" r="19050" b="17780"/>
                <wp:wrapNone/>
                <wp:docPr id="117" name="Oval 117"/>
                <wp:cNvGraphicFramePr/>
                <a:graphic xmlns:a="http://schemas.openxmlformats.org/drawingml/2006/main">
                  <a:graphicData uri="http://schemas.microsoft.com/office/word/2010/wordprocessingShape">
                    <wps:wsp>
                      <wps:cNvSpPr/>
                      <wps:spPr>
                        <a:xfrm>
                          <a:off x="0" y="0"/>
                          <a:ext cx="228600" cy="22987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D03663" id="Oval 117" o:spid="_x0000_s1026" style="position:absolute;margin-left:171.05pt;margin-top:97.9pt;width:18pt;height:18.1pt;z-index:252201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" fillcolor="black [3213]" strokecolor="black [3213]" strokeweight="1pt">
                <v:stroke joinstyle="miter"/>
              </v:oval>
            </w:pict>
          </mc:Fallback>
        </mc:AlternateContent>
      </w:r>
      <w:r w:rsidR="00E01692">
        <w:rPr>
          <w:rFonts w:ascii="Arial" w:hAnsi="Arial" w:cs="Arial"/>
          <w:b/>
          <w:noProof/>
          <w:sz w:val="22"/>
          <w:szCs w:val="22"/>
        </w:rPr>
        <mc:AlternateContent>
          <mc:Choice Requires="wps">
            <w:drawing>
              <wp:anchor distT="0" distB="0" distL="114300" distR="114300" simplePos="0" relativeHeight="252200960" behindDoc="0" locked="0" layoutInCell="1" allowOverlap="1" wp14:anchorId="62157191" wp14:editId="098628C6">
                <wp:simplePos x="0" y="0"/>
                <wp:positionH relativeFrom="column">
                  <wp:posOffset>2286000</wp:posOffset>
                </wp:positionH>
                <wp:positionV relativeFrom="paragraph">
                  <wp:posOffset>1262380</wp:posOffset>
                </wp:positionV>
                <wp:extent cx="1828800" cy="229870"/>
                <wp:effectExtent l="0" t="0" r="19050" b="17780"/>
                <wp:wrapNone/>
                <wp:docPr id="116" name="Oval 116"/>
                <wp:cNvGraphicFramePr/>
                <a:graphic xmlns:a="http://schemas.openxmlformats.org/drawingml/2006/main">
                  <a:graphicData uri="http://schemas.microsoft.com/office/word/2010/wordprocessingShape">
                    <wps:wsp>
                      <wps:cNvSpPr/>
                      <wps:spPr>
                        <a:xfrm>
                          <a:off x="0" y="0"/>
                          <a:ext cx="1828800" cy="229870"/>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FCF3D4" id="Oval 116" o:spid="_x0000_s1026" style="position:absolute;margin-left:180pt;margin-top:99.4pt;width:2in;height:18.1pt;z-index:252200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" filled="f" strokecolor="black [3213]" strokeweight="1pt">
                <v:stroke dashstyle="dash" joinstyle="miter"/>
              </v:oval>
            </w:pict>
          </mc:Fallback>
        </mc:AlternateContent>
      </w:r>
    </w:p>
    <w:p w14:paraId="79947402" w14:textId="77777777" w:rsidR="00545248" w:rsidRDefault="00545248" w:rsidP="003F50C0">
      <w:pPr>
        <w:spacing w:after="160" w:line="259" w:lineRule="auto"/>
        <w:rPr>
          <w:rFonts w:ascii="Arial" w:hAnsi="Arial" w:cs="Arial"/>
          <w:b/>
          <w:sz w:val="22"/>
          <w:szCs w:val="22"/>
        </w:rPr>
      </w:pPr>
    </w:p>
    <w:p w14:paraId="02AB75C8" w14:textId="77777777" w:rsidR="00545248" w:rsidRDefault="00545248" w:rsidP="003F50C0">
      <w:pPr>
        <w:spacing w:after="160" w:line="259" w:lineRule="auto"/>
        <w:rPr>
          <w:rFonts w:ascii="Arial" w:hAnsi="Arial" w:cs="Arial"/>
          <w:b/>
          <w:sz w:val="22"/>
          <w:szCs w:val="22"/>
        </w:rPr>
      </w:pPr>
    </w:p>
    <w:p w14:paraId="48C99B23" w14:textId="77777777" w:rsidR="00545248" w:rsidRDefault="00545248" w:rsidP="003F50C0">
      <w:pPr>
        <w:spacing w:after="160" w:line="259" w:lineRule="auto"/>
        <w:rPr>
          <w:rFonts w:ascii="Arial" w:hAnsi="Arial" w:cs="Arial"/>
          <w:b/>
          <w:sz w:val="22"/>
          <w:szCs w:val="22"/>
        </w:rPr>
      </w:pPr>
    </w:p>
    <w:p w14:paraId="4331E5EB" w14:textId="77777777" w:rsidR="00545248" w:rsidRDefault="00545248" w:rsidP="003F50C0">
      <w:pPr>
        <w:spacing w:after="160" w:line="259" w:lineRule="auto"/>
        <w:rPr>
          <w:rFonts w:ascii="Arial" w:hAnsi="Arial" w:cs="Arial"/>
          <w:b/>
          <w:sz w:val="22"/>
          <w:szCs w:val="22"/>
        </w:rPr>
      </w:pPr>
    </w:p>
    <w:p w14:paraId="114EE34B" w14:textId="77777777" w:rsidR="00545248" w:rsidRDefault="00545248" w:rsidP="003F50C0">
      <w:pPr>
        <w:spacing w:after="160" w:line="259" w:lineRule="auto"/>
        <w:rPr>
          <w:rFonts w:ascii="Arial" w:hAnsi="Arial" w:cs="Arial"/>
          <w:b/>
          <w:sz w:val="22"/>
          <w:szCs w:val="22"/>
        </w:rPr>
      </w:pPr>
    </w:p>
    <w:p w14:paraId="31F67666" w14:textId="77777777" w:rsidR="00545248" w:rsidRDefault="00545248" w:rsidP="003F50C0">
      <w:pPr>
        <w:spacing w:after="160" w:line="259" w:lineRule="auto"/>
        <w:rPr>
          <w:rFonts w:ascii="Arial" w:hAnsi="Arial" w:cs="Arial"/>
          <w:b/>
          <w:sz w:val="22"/>
          <w:szCs w:val="22"/>
        </w:rPr>
      </w:pPr>
    </w:p>
    <w:p w14:paraId="57BB8967" w14:textId="77777777" w:rsidR="00545248" w:rsidRDefault="00545248" w:rsidP="003F50C0">
      <w:pPr>
        <w:spacing w:after="160" w:line="259" w:lineRule="auto"/>
        <w:rPr>
          <w:rFonts w:ascii="Arial" w:hAnsi="Arial" w:cs="Arial"/>
          <w:b/>
          <w:sz w:val="22"/>
          <w:szCs w:val="22"/>
        </w:rPr>
      </w:pPr>
    </w:p>
    <w:p w14:paraId="249612E4" w14:textId="5D11DD7C" w:rsidR="00545248" w:rsidRDefault="00545248" w:rsidP="003F50C0">
      <w:pPr>
        <w:spacing w:after="160" w:line="259" w:lineRule="auto"/>
        <w:rPr>
          <w:rFonts w:ascii="Arial" w:hAnsi="Arial" w:cs="Arial"/>
          <w:bCs/>
          <w:sz w:val="22"/>
          <w:szCs w:val="22"/>
        </w:rPr>
      </w:pPr>
      <w:r>
        <w:rPr>
          <w:rFonts w:ascii="Arial" w:hAnsi="Arial" w:cs="Arial"/>
          <w:bCs/>
          <w:sz w:val="22"/>
          <w:szCs w:val="22"/>
        </w:rPr>
        <w:t xml:space="preserve">Calculate ‘ϴ’ and, hence, the period (T) of the object’s circular motion. </w:t>
      </w:r>
      <w:r w:rsidR="007261E9">
        <w:rPr>
          <w:rFonts w:ascii="Arial" w:hAnsi="Arial" w:cs="Arial"/>
          <w:bCs/>
          <w:sz w:val="22"/>
          <w:szCs w:val="22"/>
        </w:rPr>
        <w:t xml:space="preserve">Show all working. </w:t>
      </w:r>
    </w:p>
    <w:p w14:paraId="116AD0FD" w14:textId="11BDE129" w:rsidR="003E70C9" w:rsidRDefault="003E70C9" w:rsidP="003F50C0">
      <w:pPr>
        <w:spacing w:after="160" w:line="259" w:lineRule="auto"/>
        <w:rPr>
          <w:rFonts w:ascii="Arial" w:hAnsi="Arial" w:cs="Arial"/>
          <w:bCs/>
          <w:sz w:val="22"/>
          <w:szCs w:val="22"/>
        </w:rPr>
      </w:pPr>
    </w:p>
    <w:p w14:paraId="3C739944" w14:textId="17D63972" w:rsidR="003E70C9" w:rsidRDefault="003E70C9" w:rsidP="003F50C0">
      <w:pPr>
        <w:spacing w:after="160" w:line="259" w:lineRule="auto"/>
        <w:rPr>
          <w:rFonts w:ascii="Arial" w:hAnsi="Arial" w:cs="Arial"/>
          <w:bCs/>
          <w:sz w:val="22"/>
          <w:szCs w:val="22"/>
        </w:rPr>
      </w:pPr>
    </w:p>
    <w:p w14:paraId="10669918" w14:textId="353934C9" w:rsidR="003E70C9" w:rsidRDefault="003E70C9" w:rsidP="003F50C0">
      <w:pPr>
        <w:spacing w:after="160" w:line="259" w:lineRule="auto"/>
        <w:rPr>
          <w:rFonts w:ascii="Arial" w:hAnsi="Arial" w:cs="Arial"/>
          <w:bCs/>
          <w:sz w:val="22"/>
          <w:szCs w:val="22"/>
        </w:rPr>
      </w:pPr>
    </w:p>
    <w:p w14:paraId="6EAAD01E" w14:textId="7B601D93" w:rsidR="003E70C9" w:rsidRDefault="003E70C9" w:rsidP="003F50C0">
      <w:pPr>
        <w:spacing w:after="160" w:line="259" w:lineRule="auto"/>
        <w:rPr>
          <w:rFonts w:ascii="Arial" w:hAnsi="Arial" w:cs="Arial"/>
          <w:bCs/>
          <w:sz w:val="22"/>
          <w:szCs w:val="22"/>
        </w:rPr>
      </w:pPr>
    </w:p>
    <w:p w14:paraId="315B8E95" w14:textId="792D035A" w:rsidR="003E70C9" w:rsidRDefault="003E70C9" w:rsidP="003F50C0">
      <w:pPr>
        <w:spacing w:after="160" w:line="259" w:lineRule="auto"/>
        <w:rPr>
          <w:rFonts w:ascii="Arial" w:hAnsi="Arial" w:cs="Arial"/>
          <w:bCs/>
          <w:sz w:val="22"/>
          <w:szCs w:val="22"/>
        </w:rPr>
      </w:pPr>
    </w:p>
    <w:p w14:paraId="4EE679F9" w14:textId="5DBDD200" w:rsidR="003E70C9" w:rsidRDefault="003E70C9" w:rsidP="003F50C0">
      <w:pPr>
        <w:spacing w:after="160" w:line="259" w:lineRule="auto"/>
        <w:rPr>
          <w:rFonts w:ascii="Arial" w:hAnsi="Arial" w:cs="Arial"/>
          <w:bCs/>
          <w:sz w:val="22"/>
          <w:szCs w:val="22"/>
        </w:rPr>
      </w:pPr>
    </w:p>
    <w:p w14:paraId="562E32AC" w14:textId="3B31A549" w:rsidR="003E70C9" w:rsidRDefault="003E70C9" w:rsidP="003F50C0">
      <w:pPr>
        <w:spacing w:after="160" w:line="259" w:lineRule="auto"/>
        <w:rPr>
          <w:rFonts w:ascii="Arial" w:hAnsi="Arial" w:cs="Arial"/>
          <w:bCs/>
          <w:sz w:val="22"/>
          <w:szCs w:val="22"/>
        </w:rPr>
      </w:pPr>
    </w:p>
    <w:p w14:paraId="7A9EC685" w14:textId="1CB10CAE" w:rsidR="003E70C9" w:rsidRDefault="003E70C9" w:rsidP="003F50C0">
      <w:pPr>
        <w:spacing w:after="160" w:line="259" w:lineRule="auto"/>
        <w:rPr>
          <w:rFonts w:ascii="Arial" w:hAnsi="Arial" w:cs="Arial"/>
          <w:bCs/>
          <w:sz w:val="22"/>
          <w:szCs w:val="22"/>
        </w:rPr>
      </w:pPr>
    </w:p>
    <w:p w14:paraId="4F403A70" w14:textId="04D5E01A" w:rsidR="003E70C9" w:rsidRDefault="003E70C9" w:rsidP="003F50C0">
      <w:pPr>
        <w:spacing w:after="160" w:line="259" w:lineRule="auto"/>
        <w:rPr>
          <w:rFonts w:ascii="Arial" w:hAnsi="Arial" w:cs="Arial"/>
          <w:bCs/>
          <w:sz w:val="22"/>
          <w:szCs w:val="22"/>
        </w:rPr>
      </w:pPr>
    </w:p>
    <w:p w14:paraId="1C02FF11" w14:textId="03ED77A2" w:rsidR="003E70C9" w:rsidRDefault="003E70C9" w:rsidP="003F50C0">
      <w:pPr>
        <w:spacing w:after="160" w:line="259" w:lineRule="auto"/>
        <w:rPr>
          <w:rFonts w:ascii="Arial" w:hAnsi="Arial" w:cs="Arial"/>
          <w:bCs/>
          <w:sz w:val="22"/>
          <w:szCs w:val="22"/>
        </w:rPr>
      </w:pPr>
    </w:p>
    <w:p w14:paraId="481325E4" w14:textId="118A5644" w:rsidR="003E70C9" w:rsidRDefault="003E70C9" w:rsidP="003F50C0">
      <w:pPr>
        <w:spacing w:after="160" w:line="259" w:lineRule="auto"/>
        <w:rPr>
          <w:rFonts w:ascii="Arial" w:hAnsi="Arial" w:cs="Arial"/>
          <w:bCs/>
          <w:sz w:val="22"/>
          <w:szCs w:val="22"/>
        </w:rPr>
      </w:pPr>
    </w:p>
    <w:p w14:paraId="031C2D1F" w14:textId="73FA046C" w:rsidR="003E70C9" w:rsidRDefault="003E70C9" w:rsidP="003F50C0">
      <w:pPr>
        <w:spacing w:after="160" w:line="259" w:lineRule="auto"/>
        <w:rPr>
          <w:rFonts w:ascii="Arial" w:hAnsi="Arial" w:cs="Arial"/>
          <w:bCs/>
          <w:sz w:val="22"/>
          <w:szCs w:val="22"/>
        </w:rPr>
      </w:pPr>
    </w:p>
    <w:p w14:paraId="5988865D" w14:textId="5029B22B" w:rsidR="003E70C9" w:rsidRDefault="003E70C9" w:rsidP="003F50C0">
      <w:pPr>
        <w:spacing w:after="160" w:line="259" w:lineRule="auto"/>
        <w:rPr>
          <w:rFonts w:ascii="Arial" w:hAnsi="Arial" w:cs="Arial"/>
          <w:bCs/>
          <w:sz w:val="22"/>
          <w:szCs w:val="22"/>
        </w:rPr>
      </w:pPr>
    </w:p>
    <w:p w14:paraId="6AA4FED3" w14:textId="460C5728" w:rsidR="003E70C9" w:rsidRDefault="003E70C9" w:rsidP="003F50C0">
      <w:pPr>
        <w:spacing w:after="160" w:line="259" w:lineRule="auto"/>
        <w:rPr>
          <w:rFonts w:ascii="Arial" w:hAnsi="Arial" w:cs="Arial"/>
          <w:bCs/>
          <w:sz w:val="22"/>
          <w:szCs w:val="22"/>
        </w:rPr>
      </w:pPr>
    </w:p>
    <w:p w14:paraId="6278868D" w14:textId="5E7C50E6" w:rsidR="003E70C9" w:rsidRDefault="003E70C9" w:rsidP="003E70C9">
      <w:pPr>
        <w:spacing w:after="160" w:line="259" w:lineRule="auto"/>
        <w:jc w:val="right"/>
        <w:rPr>
          <w:rFonts w:ascii="Arial" w:hAnsi="Arial" w:cs="Arial"/>
          <w:bCs/>
          <w:sz w:val="22"/>
          <w:szCs w:val="22"/>
        </w:rPr>
      </w:pPr>
      <w:r>
        <w:rPr>
          <w:rFonts w:ascii="Arial" w:hAnsi="Arial" w:cs="Arial"/>
          <w:bCs/>
          <w:sz w:val="22"/>
          <w:szCs w:val="22"/>
        </w:rPr>
        <w:t>__________°</w:t>
      </w:r>
    </w:p>
    <w:p w14:paraId="149BFADE" w14:textId="43CA1EA1" w:rsidR="003E70C9" w:rsidRDefault="003E70C9" w:rsidP="003E70C9">
      <w:pPr>
        <w:spacing w:after="160" w:line="259" w:lineRule="auto"/>
        <w:jc w:val="right"/>
        <w:rPr>
          <w:rFonts w:ascii="Arial" w:hAnsi="Arial" w:cs="Arial"/>
          <w:bCs/>
          <w:sz w:val="22"/>
          <w:szCs w:val="22"/>
        </w:rPr>
      </w:pPr>
    </w:p>
    <w:p w14:paraId="3C05F1A3" w14:textId="441D3A62" w:rsidR="003E70C9" w:rsidRDefault="003E70C9" w:rsidP="003E70C9">
      <w:pPr>
        <w:spacing w:after="160" w:line="259" w:lineRule="auto"/>
        <w:jc w:val="right"/>
        <w:rPr>
          <w:rFonts w:ascii="Arial" w:hAnsi="Arial" w:cs="Arial"/>
          <w:bCs/>
          <w:sz w:val="22"/>
          <w:szCs w:val="22"/>
        </w:rPr>
      </w:pPr>
      <w:r>
        <w:rPr>
          <w:rFonts w:ascii="Arial" w:hAnsi="Arial" w:cs="Arial"/>
          <w:bCs/>
          <w:sz w:val="22"/>
          <w:szCs w:val="22"/>
        </w:rPr>
        <w:t xml:space="preserve"> ______________ s</w:t>
      </w:r>
    </w:p>
    <w:bookmarkEnd w:id="4"/>
    <w:p w14:paraId="38269C60" w14:textId="77777777" w:rsidR="00F43D2F" w:rsidRPr="00545248" w:rsidRDefault="00F43D2F" w:rsidP="003F50C0">
      <w:pPr>
        <w:spacing w:after="160" w:line="259" w:lineRule="auto"/>
        <w:rPr>
          <w:rFonts w:ascii="Arial" w:hAnsi="Arial" w:cs="Arial"/>
          <w:bCs/>
          <w:sz w:val="22"/>
          <w:szCs w:val="22"/>
        </w:rPr>
      </w:pPr>
    </w:p>
    <w:p w14:paraId="60EC606F" w14:textId="12BE509F" w:rsidR="00680BE5" w:rsidRPr="00545248" w:rsidRDefault="00545248" w:rsidP="003F50C0">
      <w:pPr>
        <w:spacing w:after="160" w:line="259" w:lineRule="auto"/>
        <w:rPr>
          <w:rFonts w:ascii="Arial" w:hAnsi="Arial" w:cs="Arial"/>
          <w:b/>
          <w:sz w:val="22"/>
          <w:szCs w:val="22"/>
        </w:rPr>
      </w:pPr>
      <w:r>
        <w:rPr>
          <w:rFonts w:ascii="Arial" w:hAnsi="Arial" w:cs="Arial"/>
          <w:b/>
          <w:sz w:val="22"/>
          <w:szCs w:val="22"/>
        </w:rPr>
        <w:br w:type="page"/>
      </w:r>
      <w:r w:rsidR="009051EC" w:rsidRPr="0079189C">
        <w:rPr>
          <w:rFonts w:ascii="Arial" w:hAnsi="Arial" w:cs="Arial"/>
          <w:b/>
          <w:sz w:val="22"/>
          <w:szCs w:val="22"/>
        </w:rPr>
        <w:lastRenderedPageBreak/>
        <w:t xml:space="preserve">Question </w:t>
      </w:r>
      <w:r w:rsidR="007D1ED6">
        <w:rPr>
          <w:rFonts w:ascii="Arial" w:hAnsi="Arial" w:cs="Arial"/>
          <w:b/>
          <w:sz w:val="22"/>
          <w:szCs w:val="22"/>
        </w:rPr>
        <w:t>4</w:t>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r>
      <w:r w:rsidR="0088531A">
        <w:rPr>
          <w:rFonts w:ascii="Arial" w:hAnsi="Arial" w:cs="Arial"/>
          <w:b/>
          <w:sz w:val="22"/>
          <w:szCs w:val="22"/>
        </w:rPr>
        <w:tab/>
        <w:t>(</w:t>
      </w:r>
      <w:r w:rsidR="00AE40BE">
        <w:rPr>
          <w:rFonts w:ascii="Arial" w:hAnsi="Arial" w:cs="Arial"/>
          <w:b/>
          <w:sz w:val="22"/>
          <w:szCs w:val="22"/>
        </w:rPr>
        <w:t>5</w:t>
      </w:r>
      <w:r w:rsidR="0088531A">
        <w:rPr>
          <w:rFonts w:ascii="Arial" w:hAnsi="Arial" w:cs="Arial"/>
          <w:b/>
          <w:sz w:val="22"/>
          <w:szCs w:val="22"/>
        </w:rPr>
        <w:t xml:space="preserve"> marks)</w:t>
      </w:r>
    </w:p>
    <w:p w14:paraId="726511FC" w14:textId="77777777" w:rsidR="007C4600" w:rsidRPr="007C4600" w:rsidRDefault="007C4600" w:rsidP="007C4600">
      <w:pPr>
        <w:rPr>
          <w:rFonts w:ascii="Arial" w:hAnsi="Arial" w:cs="Arial"/>
          <w:sz w:val="22"/>
          <w:szCs w:val="22"/>
          <w:lang w:val="en-GB"/>
        </w:rPr>
      </w:pPr>
      <w:r w:rsidRPr="007C4600">
        <w:rPr>
          <w:rFonts w:ascii="Arial" w:hAnsi="Arial" w:cs="Arial"/>
          <w:sz w:val="22"/>
          <w:szCs w:val="22"/>
          <w:lang w:val="en-GB"/>
        </w:rPr>
        <w:t xml:space="preserve">During a Physics demonstration, a teacher suspends a thin copper tube of mass 23.3 g and length 5.10 cm between the poles of a horseshoe magnet as shown below (the entire length of the copper tube is contained between the poles of the magnet): </w:t>
      </w:r>
    </w:p>
    <w:p w14:paraId="2A6FE955" w14:textId="77777777" w:rsidR="007C4600" w:rsidRPr="007C4600" w:rsidRDefault="007C4600" w:rsidP="007C4600">
      <w:pPr>
        <w:rPr>
          <w:rFonts w:ascii="Arial" w:hAnsi="Arial" w:cs="Arial"/>
          <w:sz w:val="22"/>
          <w:szCs w:val="22"/>
          <w:lang w:val="en-GB"/>
        </w:rPr>
      </w:pPr>
      <w:r w:rsidRPr="007C4600">
        <w:rPr>
          <w:rFonts w:ascii="Arial" w:hAnsi="Arial" w:cs="Arial"/>
          <w:noProof/>
          <w:sz w:val="22"/>
          <w:szCs w:val="22"/>
          <w:lang w:val="en-GB"/>
        </w:rPr>
        <mc:AlternateContent>
          <mc:Choice Requires="wps">
            <w:drawing>
              <wp:anchor distT="0" distB="0" distL="114300" distR="114300" simplePos="0" relativeHeight="251962368" behindDoc="0" locked="0" layoutInCell="1" allowOverlap="1" wp14:anchorId="6015FBD2" wp14:editId="466A840D">
                <wp:simplePos x="0" y="0"/>
                <wp:positionH relativeFrom="column">
                  <wp:posOffset>2286000</wp:posOffset>
                </wp:positionH>
                <wp:positionV relativeFrom="paragraph">
                  <wp:posOffset>123190</wp:posOffset>
                </wp:positionV>
                <wp:extent cx="914400" cy="228600"/>
                <wp:effectExtent l="0" t="0" r="635" b="0"/>
                <wp:wrapNone/>
                <wp:docPr id="379" name="Text Box 379"/>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0B635A87" w14:textId="77777777" w:rsidR="007C4600" w:rsidRPr="00CB7282" w:rsidRDefault="007C4600" w:rsidP="007C4600">
                            <w:pPr>
                              <w:rPr>
                                <w:rFonts w:ascii="Arial" w:hAnsi="Arial" w:cs="Arial"/>
                                <w:sz w:val="18"/>
                                <w:szCs w:val="18"/>
                                <w:lang w:val="en-GB"/>
                              </w:rPr>
                            </w:pPr>
                            <w:r w:rsidRPr="00CB7282">
                              <w:rPr>
                                <w:rFonts w:ascii="Arial" w:hAnsi="Arial" w:cs="Arial"/>
                                <w:sz w:val="18"/>
                                <w:szCs w:val="18"/>
                                <w:lang w:val="en-GB"/>
                              </w:rPr>
                              <w:t>Copper tube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15FBD2" id="Text Box 379" o:spid="_x0000_s1037" type="#_x0000_t202" style="position:absolute;margin-left:180pt;margin-top:9.7pt;width:1in;height:18pt;z-index:251962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zYpKw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" fillcolor="white [3201]" stroked="f" strokeweight=".5pt">
                <v:textbox>
                  <w:txbxContent>
                    <w:p w14:paraId="0B635A87" w14:textId="77777777" w:rsidR="007C4600" w:rsidRPr="00CB7282" w:rsidRDefault="007C4600" w:rsidP="007C4600">
                      <w:pPr>
                        <w:rPr>
                          <w:rFonts w:ascii="Arial" w:hAnsi="Arial" w:cs="Arial"/>
                          <w:sz w:val="18"/>
                          <w:szCs w:val="18"/>
                          <w:lang w:val="en-GB"/>
                        </w:rPr>
                      </w:pPr>
                      <w:r w:rsidRPr="00CB7282">
                        <w:rPr>
                          <w:rFonts w:ascii="Arial" w:hAnsi="Arial" w:cs="Arial"/>
                          <w:sz w:val="18"/>
                          <w:szCs w:val="18"/>
                          <w:lang w:val="en-GB"/>
                        </w:rPr>
                        <w:t>Copper tube</w:t>
                      </w:r>
                    </w:p>
                  </w:txbxContent>
                </v:textbox>
              </v:shape>
            </w:pict>
          </mc:Fallback>
        </mc:AlternateContent>
      </w:r>
    </w:p>
    <w:p w14:paraId="2257343A" w14:textId="77777777" w:rsidR="007C4600" w:rsidRPr="007C4600" w:rsidRDefault="007C4600" w:rsidP="007C4600">
      <w:pPr>
        <w:rPr>
          <w:rFonts w:ascii="Arial" w:hAnsi="Arial" w:cs="Arial"/>
          <w:sz w:val="22"/>
          <w:szCs w:val="22"/>
          <w:lang w:val="en-GB"/>
        </w:rPr>
      </w:pPr>
      <w:r w:rsidRPr="007C4600">
        <w:rPr>
          <w:rFonts w:ascii="Arial" w:hAnsi="Arial" w:cs="Arial"/>
          <w:noProof/>
          <w:sz w:val="22"/>
          <w:szCs w:val="22"/>
          <w:lang w:val="en-GB"/>
        </w:rPr>
        <mc:AlternateContent>
          <mc:Choice Requires="wps">
            <w:drawing>
              <wp:anchor distT="0" distB="0" distL="114300" distR="114300" simplePos="0" relativeHeight="251956224" behindDoc="0" locked="0" layoutInCell="1" allowOverlap="1" wp14:anchorId="7F58BB9D" wp14:editId="0A226E86">
                <wp:simplePos x="0" y="0"/>
                <wp:positionH relativeFrom="column">
                  <wp:posOffset>1485900</wp:posOffset>
                </wp:positionH>
                <wp:positionV relativeFrom="paragraph">
                  <wp:posOffset>191135</wp:posOffset>
                </wp:positionV>
                <wp:extent cx="685800" cy="2038350"/>
                <wp:effectExtent l="0" t="0" r="19050" b="19050"/>
                <wp:wrapNone/>
                <wp:docPr id="380" name="Rectangle: Rounded Corners 380"/>
                <wp:cNvGraphicFramePr/>
                <a:graphic xmlns:a="http://schemas.openxmlformats.org/drawingml/2006/main">
                  <a:graphicData uri="http://schemas.microsoft.com/office/word/2010/wordprocessingShape">
                    <wps:wsp>
                      <wps:cNvSpPr/>
                      <wps:spPr>
                        <a:xfrm>
                          <a:off x="0" y="0"/>
                          <a:ext cx="685800" cy="2038350"/>
                        </a:xfrm>
                        <a:prstGeom prst="roundRect">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1822FE3" id="Rectangle: Rounded Corners 380" o:spid="_x0000_s1026" style="position:absolute;margin-left:117pt;margin-top:15.05pt;width:54pt;height:160.5pt;z-index:25195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" fillcolor="#a5a5a5 [2092]" strokecolor="#a5a5a5 [2092]" strokeweight="1pt">
                <v:stroke joinstyle="miter"/>
              </v:roundrect>
            </w:pict>
          </mc:Fallback>
        </mc:AlternateContent>
      </w:r>
      <w:r w:rsidRPr="007C4600">
        <w:rPr>
          <w:rFonts w:ascii="Arial" w:hAnsi="Arial" w:cs="Arial"/>
          <w:noProof/>
          <w:sz w:val="22"/>
          <w:szCs w:val="22"/>
          <w:lang w:val="en-GB"/>
        </w:rPr>
        <mc:AlternateContent>
          <mc:Choice Requires="wps">
            <w:drawing>
              <wp:anchor distT="0" distB="0" distL="114300" distR="114300" simplePos="0" relativeHeight="251958272" behindDoc="0" locked="0" layoutInCell="1" allowOverlap="1" wp14:anchorId="65F6C127" wp14:editId="465CD108">
                <wp:simplePos x="0" y="0"/>
                <wp:positionH relativeFrom="column">
                  <wp:posOffset>3314700</wp:posOffset>
                </wp:positionH>
                <wp:positionV relativeFrom="paragraph">
                  <wp:posOffset>191135</wp:posOffset>
                </wp:positionV>
                <wp:extent cx="685800" cy="2038350"/>
                <wp:effectExtent l="0" t="0" r="19050" b="19050"/>
                <wp:wrapNone/>
                <wp:docPr id="381" name="Rectangle: Rounded Corners 381"/>
                <wp:cNvGraphicFramePr/>
                <a:graphic xmlns:a="http://schemas.openxmlformats.org/drawingml/2006/main">
                  <a:graphicData uri="http://schemas.microsoft.com/office/word/2010/wordprocessingShape">
                    <wps:wsp>
                      <wps:cNvSpPr/>
                      <wps:spPr>
                        <a:xfrm>
                          <a:off x="0" y="0"/>
                          <a:ext cx="685800" cy="2038350"/>
                        </a:xfrm>
                        <a:prstGeom prst="roundRect">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CA6E435" id="Rectangle: Rounded Corners 381" o:spid="_x0000_s1026" style="position:absolute;margin-left:261pt;margin-top:15.05pt;width:54pt;height:160.5pt;z-index:251958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" fillcolor="#a5a5a5 [2092]" strokecolor="#a5a5a5 [2092]" strokeweight="1pt">
                <v:stroke joinstyle="miter"/>
              </v:roundrect>
            </w:pict>
          </mc:Fallback>
        </mc:AlternateContent>
      </w:r>
    </w:p>
    <w:p w14:paraId="067B6074" w14:textId="1E073FAC" w:rsidR="007C4600" w:rsidRPr="007C4600" w:rsidRDefault="00480DFF" w:rsidP="007C4600">
      <w:pPr>
        <w:rPr>
          <w:rFonts w:ascii="Arial" w:hAnsi="Arial" w:cs="Arial"/>
          <w:sz w:val="22"/>
          <w:szCs w:val="22"/>
          <w:lang w:val="en-GB"/>
        </w:rPr>
      </w:pPr>
      <w:r w:rsidRPr="007C4600">
        <w:rPr>
          <w:rFonts w:ascii="Arial" w:hAnsi="Arial" w:cs="Arial"/>
          <w:noProof/>
          <w:sz w:val="22"/>
          <w:szCs w:val="22"/>
          <w:lang w:val="en-GB"/>
        </w:rPr>
        <mc:AlternateContent>
          <mc:Choice Requires="wps">
            <w:drawing>
              <wp:anchor distT="0" distB="0" distL="114300" distR="114300" simplePos="0" relativeHeight="251959296" behindDoc="0" locked="0" layoutInCell="1" allowOverlap="1" wp14:anchorId="01160380" wp14:editId="33846430">
                <wp:simplePos x="0" y="0"/>
                <wp:positionH relativeFrom="column">
                  <wp:posOffset>2628900</wp:posOffset>
                </wp:positionH>
                <wp:positionV relativeFrom="paragraph">
                  <wp:posOffset>138430</wp:posOffset>
                </wp:positionV>
                <wp:extent cx="228600" cy="228600"/>
                <wp:effectExtent l="0" t="0" r="19050" b="19050"/>
                <wp:wrapNone/>
                <wp:docPr id="390" name="Oval 390"/>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lumMod val="95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D822F3" id="Oval 390" o:spid="_x0000_s1026" style="position:absolute;margin-left:207pt;margin-top:10.9pt;width:18pt;height:18pt;z-index:25195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" fillcolor="#f2f2f2 [3052]" strokecolor="#002060" strokeweight="1pt">
                <v:stroke joinstyle="miter"/>
              </v:oval>
            </w:pict>
          </mc:Fallback>
        </mc:AlternateContent>
      </w:r>
      <w:r w:rsidR="007C4600" w:rsidRPr="007C4600">
        <w:rPr>
          <w:rFonts w:ascii="Arial" w:hAnsi="Arial" w:cs="Arial"/>
          <w:noProof/>
          <w:sz w:val="22"/>
          <w:szCs w:val="22"/>
          <w:lang w:val="en-GB"/>
        </w:rPr>
        <mc:AlternateContent>
          <mc:Choice Requires="wps">
            <w:drawing>
              <wp:anchor distT="0" distB="0" distL="114300" distR="114300" simplePos="0" relativeHeight="251960320" behindDoc="0" locked="0" layoutInCell="1" allowOverlap="1" wp14:anchorId="71CBEDE7" wp14:editId="3772BA7E">
                <wp:simplePos x="0" y="0"/>
                <wp:positionH relativeFrom="column">
                  <wp:posOffset>1714500</wp:posOffset>
                </wp:positionH>
                <wp:positionV relativeFrom="paragraph">
                  <wp:posOffset>30480</wp:posOffset>
                </wp:positionV>
                <wp:extent cx="914400" cy="342900"/>
                <wp:effectExtent l="0" t="0" r="0" b="0"/>
                <wp:wrapNone/>
                <wp:docPr id="383" name="Text Box 383"/>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bg1">
                            <a:lumMod val="65000"/>
                          </a:schemeClr>
                        </a:solidFill>
                        <a:ln w="6350">
                          <a:noFill/>
                        </a:ln>
                      </wps:spPr>
                      <wps:txbx>
                        <w:txbxContent>
                          <w:p w14:paraId="7D94A7A2" w14:textId="77777777" w:rsidR="007C4600" w:rsidRPr="008748A4" w:rsidRDefault="007C4600" w:rsidP="007C4600">
                            <w:pPr>
                              <w:rPr>
                                <w:rFonts w:ascii="Arial" w:hAnsi="Arial" w:cs="Arial"/>
                                <w:b/>
                                <w:bCs/>
                                <w:lang w:val="en-GB"/>
                              </w:rPr>
                            </w:pPr>
                            <w:r w:rsidRPr="008748A4">
                              <w:rPr>
                                <w:rFonts w:ascii="Arial" w:hAnsi="Arial" w:cs="Arial"/>
                                <w:b/>
                                <w:bCs/>
                                <w:lang w:val="en-GB"/>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CBEDE7" id="Text Box 383" o:spid="_x0000_s1038" type="#_x0000_t202" style="position:absolute;margin-left:135pt;margin-top:2.4pt;width:1in;height:27pt;z-index:251960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" fillcolor="#a5a5a5 [2092]" stroked="f" strokeweight=".5pt">
                <v:textbox>
                  <w:txbxContent>
                    <w:p w14:paraId="7D94A7A2" w14:textId="77777777" w:rsidR="007C4600" w:rsidRPr="008748A4" w:rsidRDefault="007C4600" w:rsidP="007C4600">
                      <w:pPr>
                        <w:rPr>
                          <w:rFonts w:ascii="Arial" w:hAnsi="Arial" w:cs="Arial"/>
                          <w:b/>
                          <w:bCs/>
                          <w:lang w:val="en-GB"/>
                        </w:rPr>
                      </w:pPr>
                      <w:r w:rsidRPr="008748A4">
                        <w:rPr>
                          <w:rFonts w:ascii="Arial" w:hAnsi="Arial" w:cs="Arial"/>
                          <w:b/>
                          <w:bCs/>
                          <w:lang w:val="en-GB"/>
                        </w:rPr>
                        <w:t>N</w:t>
                      </w:r>
                    </w:p>
                  </w:txbxContent>
                </v:textbox>
              </v:shape>
            </w:pict>
          </mc:Fallback>
        </mc:AlternateContent>
      </w:r>
      <w:r w:rsidR="007C4600" w:rsidRPr="007C4600">
        <w:rPr>
          <w:rFonts w:ascii="Arial" w:hAnsi="Arial" w:cs="Arial"/>
          <w:noProof/>
          <w:sz w:val="22"/>
          <w:szCs w:val="22"/>
          <w:lang w:val="en-GB"/>
        </w:rPr>
        <mc:AlternateContent>
          <mc:Choice Requires="wps">
            <w:drawing>
              <wp:anchor distT="0" distB="0" distL="114300" distR="114300" simplePos="0" relativeHeight="251961344" behindDoc="0" locked="0" layoutInCell="1" allowOverlap="1" wp14:anchorId="47694C1D" wp14:editId="6420723E">
                <wp:simplePos x="0" y="0"/>
                <wp:positionH relativeFrom="column">
                  <wp:posOffset>3460750</wp:posOffset>
                </wp:positionH>
                <wp:positionV relativeFrom="paragraph">
                  <wp:posOffset>30480</wp:posOffset>
                </wp:positionV>
                <wp:extent cx="914400" cy="342900"/>
                <wp:effectExtent l="0" t="0" r="3175" b="0"/>
                <wp:wrapNone/>
                <wp:docPr id="384" name="Text Box 384"/>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bg1">
                            <a:lumMod val="65000"/>
                          </a:schemeClr>
                        </a:solidFill>
                        <a:ln w="6350">
                          <a:noFill/>
                        </a:ln>
                      </wps:spPr>
                      <wps:txbx>
                        <w:txbxContent>
                          <w:p w14:paraId="4AEFF3B4" w14:textId="77777777" w:rsidR="007C4600" w:rsidRPr="008748A4" w:rsidRDefault="007C4600" w:rsidP="007C4600">
                            <w:pPr>
                              <w:rPr>
                                <w:rFonts w:ascii="Arial" w:hAnsi="Arial" w:cs="Arial"/>
                                <w:b/>
                                <w:bCs/>
                                <w:lang w:val="en-GB"/>
                              </w:rPr>
                            </w:pPr>
                            <w:r>
                              <w:rPr>
                                <w:rFonts w:ascii="Arial" w:hAnsi="Arial" w:cs="Arial"/>
                                <w:b/>
                                <w:bCs/>
                                <w:lang w:val="en-GB"/>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694C1D" id="Text Box 384" o:spid="_x0000_s1039" type="#_x0000_t202" style="position:absolute;margin-left:272.5pt;margin-top:2.4pt;width:1in;height:27pt;z-index:251961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" fillcolor="#a5a5a5 [2092]" stroked="f" strokeweight=".5pt">
                <v:textbox>
                  <w:txbxContent>
                    <w:p w14:paraId="4AEFF3B4" w14:textId="77777777" w:rsidR="007C4600" w:rsidRPr="008748A4" w:rsidRDefault="007C4600" w:rsidP="007C4600">
                      <w:pPr>
                        <w:rPr>
                          <w:rFonts w:ascii="Arial" w:hAnsi="Arial" w:cs="Arial"/>
                          <w:b/>
                          <w:bCs/>
                          <w:lang w:val="en-GB"/>
                        </w:rPr>
                      </w:pPr>
                      <w:r>
                        <w:rPr>
                          <w:rFonts w:ascii="Arial" w:hAnsi="Arial" w:cs="Arial"/>
                          <w:b/>
                          <w:bCs/>
                          <w:lang w:val="en-GB"/>
                        </w:rPr>
                        <w:t>S</w:t>
                      </w:r>
                    </w:p>
                  </w:txbxContent>
                </v:textbox>
              </v:shape>
            </w:pict>
          </mc:Fallback>
        </mc:AlternateContent>
      </w:r>
    </w:p>
    <w:p w14:paraId="462FEB47" w14:textId="77777777" w:rsidR="007C4600" w:rsidRPr="007C4600" w:rsidRDefault="007C4600" w:rsidP="007C4600">
      <w:pPr>
        <w:rPr>
          <w:rFonts w:ascii="Arial" w:hAnsi="Arial" w:cs="Arial"/>
          <w:sz w:val="22"/>
          <w:szCs w:val="22"/>
          <w:lang w:val="en-GB"/>
        </w:rPr>
      </w:pPr>
    </w:p>
    <w:p w14:paraId="3761D1EB" w14:textId="77777777" w:rsidR="007C4600" w:rsidRPr="007C4600" w:rsidRDefault="007C4600" w:rsidP="007C4600">
      <w:pPr>
        <w:rPr>
          <w:rFonts w:ascii="Arial" w:hAnsi="Arial" w:cs="Arial"/>
          <w:sz w:val="22"/>
          <w:szCs w:val="22"/>
          <w:lang w:val="en-GB"/>
        </w:rPr>
      </w:pPr>
    </w:p>
    <w:p w14:paraId="3EBEF704" w14:textId="77777777" w:rsidR="007C4600" w:rsidRPr="007C4600" w:rsidRDefault="007C4600" w:rsidP="007C4600">
      <w:pPr>
        <w:rPr>
          <w:rFonts w:ascii="Arial" w:hAnsi="Arial" w:cs="Arial"/>
          <w:sz w:val="22"/>
          <w:szCs w:val="22"/>
          <w:lang w:val="en-GB"/>
        </w:rPr>
      </w:pPr>
    </w:p>
    <w:p w14:paraId="3F173BB4" w14:textId="77777777" w:rsidR="007C4600" w:rsidRPr="007C4600" w:rsidRDefault="007C4600" w:rsidP="007C4600">
      <w:pPr>
        <w:rPr>
          <w:rFonts w:ascii="Arial" w:hAnsi="Arial" w:cs="Arial"/>
          <w:sz w:val="22"/>
          <w:szCs w:val="22"/>
          <w:lang w:val="en-GB"/>
        </w:rPr>
      </w:pPr>
    </w:p>
    <w:p w14:paraId="795A4DC4" w14:textId="77777777" w:rsidR="007C4600" w:rsidRPr="007C4600" w:rsidRDefault="007C4600" w:rsidP="007C4600">
      <w:pPr>
        <w:rPr>
          <w:rFonts w:ascii="Arial" w:hAnsi="Arial" w:cs="Arial"/>
          <w:sz w:val="22"/>
          <w:szCs w:val="22"/>
          <w:lang w:val="en-GB"/>
        </w:rPr>
      </w:pPr>
    </w:p>
    <w:p w14:paraId="18664F31" w14:textId="77777777" w:rsidR="007C4600" w:rsidRPr="007C4600" w:rsidRDefault="007C4600" w:rsidP="007C4600">
      <w:pPr>
        <w:rPr>
          <w:rFonts w:ascii="Arial" w:hAnsi="Arial" w:cs="Arial"/>
          <w:sz w:val="22"/>
          <w:szCs w:val="22"/>
          <w:lang w:val="en-GB"/>
        </w:rPr>
      </w:pPr>
    </w:p>
    <w:p w14:paraId="27F8CF5D" w14:textId="77777777" w:rsidR="007C4600" w:rsidRPr="007C4600" w:rsidRDefault="007C4600" w:rsidP="007C4600">
      <w:pPr>
        <w:rPr>
          <w:rFonts w:ascii="Arial" w:hAnsi="Arial" w:cs="Arial"/>
          <w:sz w:val="22"/>
          <w:szCs w:val="22"/>
          <w:lang w:val="en-GB"/>
        </w:rPr>
      </w:pPr>
    </w:p>
    <w:p w14:paraId="23614A93" w14:textId="77777777" w:rsidR="007C4600" w:rsidRDefault="007C4600" w:rsidP="007C4600">
      <w:pPr>
        <w:rPr>
          <w:rFonts w:ascii="Arial" w:hAnsi="Arial" w:cs="Arial"/>
          <w:sz w:val="22"/>
          <w:szCs w:val="22"/>
          <w:lang w:val="en-GB"/>
        </w:rPr>
      </w:pPr>
    </w:p>
    <w:p w14:paraId="6FD7909F" w14:textId="5919B4A2" w:rsidR="007C4600" w:rsidRDefault="007C4600" w:rsidP="007C4600">
      <w:pPr>
        <w:rPr>
          <w:rFonts w:ascii="Arial" w:hAnsi="Arial" w:cs="Arial"/>
          <w:sz w:val="22"/>
          <w:szCs w:val="22"/>
          <w:lang w:val="en-GB"/>
        </w:rPr>
      </w:pPr>
    </w:p>
    <w:p w14:paraId="5488ABA5" w14:textId="1EBE2B11" w:rsidR="007C4600" w:rsidRDefault="007C4600" w:rsidP="007C4600">
      <w:pPr>
        <w:rPr>
          <w:rFonts w:ascii="Arial" w:hAnsi="Arial" w:cs="Arial"/>
          <w:sz w:val="22"/>
          <w:szCs w:val="22"/>
          <w:lang w:val="en-GB"/>
        </w:rPr>
      </w:pPr>
      <w:r w:rsidRPr="007C4600">
        <w:rPr>
          <w:rFonts w:ascii="Arial" w:hAnsi="Arial" w:cs="Arial"/>
          <w:noProof/>
          <w:sz w:val="22"/>
          <w:szCs w:val="22"/>
          <w:lang w:val="en-GB"/>
        </w:rPr>
        <mc:AlternateContent>
          <mc:Choice Requires="wps">
            <w:drawing>
              <wp:anchor distT="0" distB="0" distL="114300" distR="114300" simplePos="0" relativeHeight="251957248" behindDoc="0" locked="0" layoutInCell="1" allowOverlap="1" wp14:anchorId="01722056" wp14:editId="7688E7A5">
                <wp:simplePos x="0" y="0"/>
                <wp:positionH relativeFrom="column">
                  <wp:posOffset>2057400</wp:posOffset>
                </wp:positionH>
                <wp:positionV relativeFrom="paragraph">
                  <wp:posOffset>5080</wp:posOffset>
                </wp:positionV>
                <wp:extent cx="1371600" cy="457200"/>
                <wp:effectExtent l="0" t="0" r="19050" b="19050"/>
                <wp:wrapNone/>
                <wp:docPr id="389" name="Rectangle 389"/>
                <wp:cNvGraphicFramePr/>
                <a:graphic xmlns:a="http://schemas.openxmlformats.org/drawingml/2006/main">
                  <a:graphicData uri="http://schemas.microsoft.com/office/word/2010/wordprocessingShape">
                    <wps:wsp>
                      <wps:cNvSpPr/>
                      <wps:spPr>
                        <a:xfrm>
                          <a:off x="0" y="0"/>
                          <a:ext cx="1371600" cy="457200"/>
                        </a:xfrm>
                        <a:prstGeom prst="rect">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032ED" id="Rectangle 389" o:spid="_x0000_s1026" style="position:absolute;margin-left:162pt;margin-top:.4pt;width:108pt;height:36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" fillcolor="#a5a5a5 [2092]" strokecolor="#a5a5a5 [2092]" strokeweight="1pt"/>
            </w:pict>
          </mc:Fallback>
        </mc:AlternateContent>
      </w:r>
    </w:p>
    <w:p w14:paraId="69A2EC9F" w14:textId="77777777" w:rsidR="007C4600" w:rsidRDefault="007C4600" w:rsidP="007C4600">
      <w:pPr>
        <w:rPr>
          <w:rFonts w:ascii="Arial" w:hAnsi="Arial" w:cs="Arial"/>
          <w:sz w:val="22"/>
          <w:szCs w:val="22"/>
          <w:lang w:val="en-GB"/>
        </w:rPr>
      </w:pPr>
    </w:p>
    <w:p w14:paraId="3C1A27C2" w14:textId="77777777" w:rsidR="007C4600" w:rsidRDefault="007C4600" w:rsidP="007C4600">
      <w:pPr>
        <w:rPr>
          <w:rFonts w:ascii="Arial" w:hAnsi="Arial" w:cs="Arial"/>
          <w:sz w:val="22"/>
          <w:szCs w:val="22"/>
          <w:lang w:val="en-GB"/>
        </w:rPr>
      </w:pPr>
    </w:p>
    <w:p w14:paraId="47879470" w14:textId="77777777" w:rsidR="007C4600" w:rsidRDefault="007C4600" w:rsidP="007C4600">
      <w:pPr>
        <w:rPr>
          <w:rFonts w:ascii="Arial" w:hAnsi="Arial" w:cs="Arial"/>
          <w:sz w:val="22"/>
          <w:szCs w:val="22"/>
          <w:lang w:val="en-GB"/>
        </w:rPr>
      </w:pPr>
    </w:p>
    <w:p w14:paraId="0F37DDFB" w14:textId="4C6712EA" w:rsidR="007C4600" w:rsidRDefault="007C4600" w:rsidP="007C4600">
      <w:pPr>
        <w:rPr>
          <w:rFonts w:ascii="Arial" w:hAnsi="Arial" w:cs="Arial"/>
          <w:sz w:val="22"/>
          <w:szCs w:val="22"/>
          <w:lang w:val="en-GB"/>
        </w:rPr>
      </w:pPr>
      <w:r w:rsidRPr="007C4600">
        <w:rPr>
          <w:rFonts w:ascii="Arial" w:hAnsi="Arial" w:cs="Arial"/>
          <w:sz w:val="22"/>
          <w:szCs w:val="22"/>
          <w:lang w:val="en-GB"/>
        </w:rPr>
        <w:t xml:space="preserve">The copper tube is suspended by two electric leads that can be connected to a power supply. In this way, a current can be made to flow through the copper tube. </w:t>
      </w:r>
    </w:p>
    <w:p w14:paraId="294D81E3" w14:textId="77777777" w:rsidR="00C650AD" w:rsidRPr="007C4600" w:rsidRDefault="00C650AD" w:rsidP="007C4600">
      <w:pPr>
        <w:rPr>
          <w:rFonts w:ascii="Arial" w:hAnsi="Arial" w:cs="Arial"/>
          <w:sz w:val="22"/>
          <w:szCs w:val="22"/>
          <w:lang w:val="en-GB"/>
        </w:rPr>
      </w:pPr>
    </w:p>
    <w:p w14:paraId="6D4BACB0" w14:textId="13BFB4FE" w:rsidR="007C4600" w:rsidRDefault="007C4600" w:rsidP="007C4600">
      <w:pPr>
        <w:rPr>
          <w:rFonts w:ascii="Arial" w:hAnsi="Arial" w:cs="Arial"/>
          <w:sz w:val="22"/>
          <w:szCs w:val="22"/>
          <w:lang w:val="en-GB"/>
        </w:rPr>
      </w:pPr>
      <w:r w:rsidRPr="007C4600">
        <w:rPr>
          <w:rFonts w:ascii="Arial" w:hAnsi="Arial" w:cs="Arial"/>
          <w:sz w:val="22"/>
          <w:szCs w:val="22"/>
          <w:lang w:val="en-GB"/>
        </w:rPr>
        <w:t>After switching the current on in a particular trial, the copper tube is observed to accelerate upwards with an acceleration of 0.520 ms</w:t>
      </w:r>
      <w:r w:rsidRPr="007C4600">
        <w:rPr>
          <w:rFonts w:ascii="Arial" w:hAnsi="Arial" w:cs="Arial"/>
          <w:sz w:val="22"/>
          <w:szCs w:val="22"/>
          <w:vertAlign w:val="superscript"/>
          <w:lang w:val="en-GB"/>
        </w:rPr>
        <w:t>-</w:t>
      </w:r>
      <w:r w:rsidR="005A4D6A">
        <w:rPr>
          <w:rFonts w:ascii="Arial" w:hAnsi="Arial" w:cs="Arial"/>
          <w:sz w:val="22"/>
          <w:szCs w:val="22"/>
          <w:vertAlign w:val="superscript"/>
          <w:lang w:val="en-GB"/>
        </w:rPr>
        <w:t>2</w:t>
      </w:r>
      <w:r w:rsidRPr="007C4600">
        <w:rPr>
          <w:rFonts w:ascii="Arial" w:hAnsi="Arial" w:cs="Arial"/>
          <w:sz w:val="22"/>
          <w:szCs w:val="22"/>
          <w:lang w:val="en-GB"/>
        </w:rPr>
        <w:t>.</w:t>
      </w:r>
    </w:p>
    <w:p w14:paraId="09A7EF35" w14:textId="77777777" w:rsidR="007C4600" w:rsidRPr="007C4600" w:rsidRDefault="007C4600" w:rsidP="007C4600">
      <w:pPr>
        <w:rPr>
          <w:rFonts w:ascii="Arial" w:hAnsi="Arial" w:cs="Arial"/>
          <w:sz w:val="22"/>
          <w:szCs w:val="22"/>
          <w:lang w:val="en-GB"/>
        </w:rPr>
      </w:pPr>
    </w:p>
    <w:p w14:paraId="0B2CD939" w14:textId="77777777" w:rsidR="007C4600" w:rsidRPr="007C4600" w:rsidRDefault="007C4600" w:rsidP="00666267">
      <w:pPr>
        <w:pStyle w:val="ListParagraph"/>
        <w:numPr>
          <w:ilvl w:val="0"/>
          <w:numId w:val="11"/>
        </w:numPr>
        <w:spacing w:after="160" w:line="259" w:lineRule="auto"/>
        <w:ind w:hanging="720"/>
        <w:rPr>
          <w:rFonts w:ascii="Arial" w:hAnsi="Arial" w:cs="Arial"/>
          <w:sz w:val="22"/>
          <w:szCs w:val="22"/>
          <w:lang w:val="en-GB"/>
        </w:rPr>
      </w:pPr>
      <w:r w:rsidRPr="007C4600">
        <w:rPr>
          <w:rFonts w:ascii="Arial" w:hAnsi="Arial" w:cs="Arial"/>
          <w:sz w:val="22"/>
          <w:szCs w:val="22"/>
          <w:lang w:val="en-GB"/>
        </w:rPr>
        <w:t xml:space="preserve">State the direction in which conventional current must be flowing in the copper tube. </w:t>
      </w:r>
    </w:p>
    <w:p w14:paraId="529607CB" w14:textId="1D7CA401" w:rsidR="007C4600" w:rsidRDefault="007C4600" w:rsidP="007C4600">
      <w:pPr>
        <w:pStyle w:val="ListParagraph"/>
        <w:jc w:val="right"/>
        <w:rPr>
          <w:rFonts w:ascii="Arial" w:hAnsi="Arial" w:cs="Arial"/>
          <w:sz w:val="22"/>
          <w:szCs w:val="22"/>
          <w:lang w:val="en-GB"/>
        </w:rPr>
      </w:pPr>
      <w:r w:rsidRPr="007C4600">
        <w:rPr>
          <w:rFonts w:ascii="Arial" w:hAnsi="Arial" w:cs="Arial"/>
          <w:sz w:val="22"/>
          <w:szCs w:val="22"/>
          <w:lang w:val="en-GB"/>
        </w:rPr>
        <w:t>(1 mark)</w:t>
      </w:r>
    </w:p>
    <w:p w14:paraId="51AC793A" w14:textId="60B38F1E" w:rsidR="00C650AD" w:rsidRDefault="00C650AD" w:rsidP="007C4600">
      <w:pPr>
        <w:pStyle w:val="ListParagraph"/>
        <w:jc w:val="right"/>
        <w:rPr>
          <w:rFonts w:ascii="Arial" w:hAnsi="Arial" w:cs="Arial"/>
          <w:sz w:val="22"/>
          <w:szCs w:val="22"/>
          <w:lang w:val="en-GB"/>
        </w:rPr>
      </w:pPr>
    </w:p>
    <w:p w14:paraId="63866510" w14:textId="0826897A" w:rsidR="00C650AD" w:rsidRPr="007C4600" w:rsidRDefault="00C650AD" w:rsidP="00C650AD">
      <w:pPr>
        <w:pStyle w:val="ListParagraph"/>
        <w:rPr>
          <w:rFonts w:ascii="Arial" w:hAnsi="Arial" w:cs="Arial"/>
          <w:sz w:val="22"/>
          <w:szCs w:val="22"/>
          <w:lang w:val="en-GB"/>
        </w:rPr>
      </w:pPr>
      <w:r>
        <w:rPr>
          <w:rFonts w:ascii="Arial" w:hAnsi="Arial" w:cs="Arial"/>
          <w:sz w:val="22"/>
          <w:szCs w:val="22"/>
          <w:lang w:val="en-GB"/>
        </w:rPr>
        <w:t>_____________________________________________________________________________</w:t>
      </w:r>
    </w:p>
    <w:p w14:paraId="60B5D767" w14:textId="77777777" w:rsidR="007C4600" w:rsidRPr="007C4600" w:rsidRDefault="007C4600" w:rsidP="007C4600">
      <w:pPr>
        <w:pStyle w:val="ListParagraph"/>
        <w:jc w:val="right"/>
        <w:rPr>
          <w:rFonts w:ascii="Arial" w:hAnsi="Arial" w:cs="Arial"/>
          <w:sz w:val="22"/>
          <w:szCs w:val="22"/>
          <w:lang w:val="en-GB"/>
        </w:rPr>
      </w:pPr>
    </w:p>
    <w:p w14:paraId="3B157065" w14:textId="77777777" w:rsidR="007C4600" w:rsidRPr="007C4600" w:rsidRDefault="007C4600" w:rsidP="00666267">
      <w:pPr>
        <w:pStyle w:val="ListParagraph"/>
        <w:numPr>
          <w:ilvl w:val="0"/>
          <w:numId w:val="11"/>
        </w:numPr>
        <w:spacing w:after="160" w:line="259" w:lineRule="auto"/>
        <w:ind w:hanging="720"/>
        <w:rPr>
          <w:rFonts w:ascii="Arial" w:hAnsi="Arial" w:cs="Arial"/>
          <w:sz w:val="22"/>
          <w:szCs w:val="22"/>
          <w:lang w:val="en-GB"/>
        </w:rPr>
      </w:pPr>
      <w:r w:rsidRPr="007C4600">
        <w:rPr>
          <w:rFonts w:ascii="Arial" w:hAnsi="Arial" w:cs="Arial"/>
          <w:sz w:val="22"/>
          <w:szCs w:val="22"/>
          <w:lang w:val="en-GB"/>
        </w:rPr>
        <w:t xml:space="preserve">Calculate the strength of the magnetic field (B) between the poles of the horseshoe magnet if a current of 1.30 A is flowing in the copper tube. </w:t>
      </w:r>
    </w:p>
    <w:p w14:paraId="4085B4B3" w14:textId="77777777" w:rsidR="007C4600" w:rsidRPr="007C4600" w:rsidRDefault="007C4600" w:rsidP="007C4600">
      <w:pPr>
        <w:pStyle w:val="ListParagraph"/>
        <w:jc w:val="right"/>
        <w:rPr>
          <w:rFonts w:ascii="Arial" w:hAnsi="Arial" w:cs="Arial"/>
          <w:sz w:val="22"/>
          <w:szCs w:val="22"/>
          <w:lang w:val="en-GB"/>
        </w:rPr>
      </w:pPr>
      <w:r w:rsidRPr="007C4600">
        <w:rPr>
          <w:rFonts w:ascii="Arial" w:hAnsi="Arial" w:cs="Arial"/>
          <w:sz w:val="22"/>
          <w:szCs w:val="22"/>
          <w:lang w:val="en-GB"/>
        </w:rPr>
        <w:t>(4 marks)</w:t>
      </w:r>
    </w:p>
    <w:p w14:paraId="647200FB" w14:textId="77777777" w:rsidR="007C4600" w:rsidRDefault="007C4600" w:rsidP="007C4600">
      <w:pPr>
        <w:pStyle w:val="ListParagraph"/>
        <w:jc w:val="right"/>
        <w:rPr>
          <w:rFonts w:ascii="Arial" w:hAnsi="Arial" w:cs="Arial"/>
          <w:lang w:val="en-GB"/>
        </w:rPr>
      </w:pPr>
    </w:p>
    <w:p w14:paraId="049C81BE" w14:textId="77777777" w:rsidR="007C4600" w:rsidRDefault="007C4600" w:rsidP="007C4600">
      <w:pPr>
        <w:pStyle w:val="ListParagraph"/>
        <w:jc w:val="right"/>
        <w:rPr>
          <w:rFonts w:ascii="Arial" w:hAnsi="Arial" w:cs="Arial"/>
          <w:lang w:val="en-GB"/>
        </w:rPr>
      </w:pPr>
    </w:p>
    <w:p w14:paraId="032A005D" w14:textId="77777777" w:rsidR="007C4600" w:rsidRDefault="007C4600" w:rsidP="007C4600">
      <w:pPr>
        <w:pStyle w:val="ListParagraph"/>
        <w:jc w:val="right"/>
        <w:rPr>
          <w:rFonts w:ascii="Arial" w:hAnsi="Arial" w:cs="Arial"/>
          <w:lang w:val="en-GB"/>
        </w:rPr>
      </w:pPr>
    </w:p>
    <w:p w14:paraId="7D5C94F2" w14:textId="77777777" w:rsidR="007C4600" w:rsidRDefault="007C4600" w:rsidP="007C4600">
      <w:pPr>
        <w:pStyle w:val="ListParagraph"/>
        <w:jc w:val="right"/>
        <w:rPr>
          <w:rFonts w:ascii="Arial" w:hAnsi="Arial" w:cs="Arial"/>
          <w:lang w:val="en-GB"/>
        </w:rPr>
      </w:pPr>
    </w:p>
    <w:p w14:paraId="63CB0BB7" w14:textId="77777777" w:rsidR="007C4600" w:rsidRDefault="007C4600" w:rsidP="007C4600">
      <w:pPr>
        <w:pStyle w:val="ListParagraph"/>
        <w:jc w:val="right"/>
        <w:rPr>
          <w:rFonts w:ascii="Arial" w:hAnsi="Arial" w:cs="Arial"/>
          <w:lang w:val="en-GB"/>
        </w:rPr>
      </w:pPr>
    </w:p>
    <w:p w14:paraId="7F8D495D" w14:textId="77777777" w:rsidR="007C4600" w:rsidRDefault="007C4600" w:rsidP="007C4600">
      <w:pPr>
        <w:pStyle w:val="ListParagraph"/>
        <w:jc w:val="right"/>
        <w:rPr>
          <w:rFonts w:ascii="Arial" w:hAnsi="Arial" w:cs="Arial"/>
          <w:lang w:val="en-GB"/>
        </w:rPr>
      </w:pPr>
    </w:p>
    <w:p w14:paraId="6A44657A" w14:textId="77777777" w:rsidR="007C4600" w:rsidRDefault="007C4600" w:rsidP="007C4600">
      <w:pPr>
        <w:pStyle w:val="ListParagraph"/>
        <w:jc w:val="right"/>
        <w:rPr>
          <w:rFonts w:ascii="Arial" w:hAnsi="Arial" w:cs="Arial"/>
          <w:lang w:val="en-GB"/>
        </w:rPr>
      </w:pPr>
    </w:p>
    <w:p w14:paraId="5CF5DA5A" w14:textId="77777777" w:rsidR="007C4600" w:rsidRDefault="007C4600" w:rsidP="007C4600">
      <w:pPr>
        <w:pStyle w:val="ListParagraph"/>
        <w:jc w:val="right"/>
        <w:rPr>
          <w:rFonts w:ascii="Arial" w:hAnsi="Arial" w:cs="Arial"/>
          <w:lang w:val="en-GB"/>
        </w:rPr>
      </w:pPr>
    </w:p>
    <w:p w14:paraId="5EC69126" w14:textId="77777777" w:rsidR="007C4600" w:rsidRDefault="007C4600" w:rsidP="007C4600">
      <w:pPr>
        <w:pStyle w:val="ListParagraph"/>
        <w:jc w:val="right"/>
        <w:rPr>
          <w:rFonts w:ascii="Arial" w:hAnsi="Arial" w:cs="Arial"/>
          <w:lang w:val="en-GB"/>
        </w:rPr>
      </w:pPr>
    </w:p>
    <w:p w14:paraId="02BB5293" w14:textId="77777777" w:rsidR="007C4600" w:rsidRDefault="007C4600" w:rsidP="007C4600">
      <w:pPr>
        <w:pStyle w:val="ListParagraph"/>
        <w:jc w:val="right"/>
        <w:rPr>
          <w:rFonts w:ascii="Arial" w:hAnsi="Arial" w:cs="Arial"/>
          <w:lang w:val="en-GB"/>
        </w:rPr>
      </w:pPr>
    </w:p>
    <w:p w14:paraId="675B76DD" w14:textId="77777777" w:rsidR="007C4600" w:rsidRDefault="007C4600" w:rsidP="007C4600">
      <w:pPr>
        <w:pStyle w:val="ListParagraph"/>
        <w:jc w:val="right"/>
        <w:rPr>
          <w:rFonts w:ascii="Arial" w:hAnsi="Arial" w:cs="Arial"/>
          <w:lang w:val="en-GB"/>
        </w:rPr>
      </w:pPr>
    </w:p>
    <w:p w14:paraId="3AEBF599" w14:textId="1C5A4524" w:rsidR="007C4600" w:rsidRDefault="007C4600" w:rsidP="007C4600">
      <w:pPr>
        <w:pStyle w:val="ListParagraph"/>
        <w:jc w:val="right"/>
        <w:rPr>
          <w:rFonts w:ascii="Arial" w:hAnsi="Arial" w:cs="Arial"/>
          <w:lang w:val="en-GB"/>
        </w:rPr>
      </w:pPr>
    </w:p>
    <w:p w14:paraId="4E1B4953" w14:textId="07D8C76D" w:rsidR="00083CD6" w:rsidRDefault="00083CD6" w:rsidP="007C4600">
      <w:pPr>
        <w:pStyle w:val="ListParagraph"/>
        <w:jc w:val="right"/>
        <w:rPr>
          <w:rFonts w:ascii="Arial" w:hAnsi="Arial" w:cs="Arial"/>
          <w:lang w:val="en-GB"/>
        </w:rPr>
      </w:pPr>
    </w:p>
    <w:p w14:paraId="22676502" w14:textId="739AD158" w:rsidR="00083CD6" w:rsidRDefault="00083CD6" w:rsidP="007C4600">
      <w:pPr>
        <w:pStyle w:val="ListParagraph"/>
        <w:jc w:val="right"/>
        <w:rPr>
          <w:rFonts w:ascii="Arial" w:hAnsi="Arial" w:cs="Arial"/>
          <w:lang w:val="en-GB"/>
        </w:rPr>
      </w:pPr>
    </w:p>
    <w:p w14:paraId="155E1216" w14:textId="54E885DF" w:rsidR="00083CD6" w:rsidRDefault="00083CD6" w:rsidP="007C4600">
      <w:pPr>
        <w:pStyle w:val="ListParagraph"/>
        <w:jc w:val="right"/>
        <w:rPr>
          <w:rFonts w:ascii="Arial" w:hAnsi="Arial" w:cs="Arial"/>
          <w:lang w:val="en-GB"/>
        </w:rPr>
      </w:pPr>
    </w:p>
    <w:p w14:paraId="77649878" w14:textId="693A3957" w:rsidR="00083CD6" w:rsidRDefault="00083CD6" w:rsidP="007C4600">
      <w:pPr>
        <w:pStyle w:val="ListParagraph"/>
        <w:jc w:val="right"/>
        <w:rPr>
          <w:rFonts w:ascii="Arial" w:hAnsi="Arial" w:cs="Arial"/>
          <w:lang w:val="en-GB"/>
        </w:rPr>
      </w:pPr>
    </w:p>
    <w:p w14:paraId="79B6A148" w14:textId="6E564FD3" w:rsidR="00083CD6" w:rsidRDefault="00083CD6" w:rsidP="007C4600">
      <w:pPr>
        <w:pStyle w:val="ListParagraph"/>
        <w:jc w:val="right"/>
        <w:rPr>
          <w:rFonts w:ascii="Arial" w:hAnsi="Arial" w:cs="Arial"/>
          <w:lang w:val="en-GB"/>
        </w:rPr>
      </w:pPr>
    </w:p>
    <w:p w14:paraId="0041377C" w14:textId="60FA3DD4" w:rsidR="00083CD6" w:rsidRDefault="00083CD6" w:rsidP="007C4600">
      <w:pPr>
        <w:pStyle w:val="ListParagraph"/>
        <w:jc w:val="right"/>
        <w:rPr>
          <w:rFonts w:ascii="Arial" w:hAnsi="Arial" w:cs="Arial"/>
          <w:lang w:val="en-GB"/>
        </w:rPr>
      </w:pPr>
    </w:p>
    <w:p w14:paraId="7B22C72E" w14:textId="77777777" w:rsidR="00083CD6" w:rsidRDefault="00083CD6" w:rsidP="007C4600">
      <w:pPr>
        <w:pStyle w:val="ListParagraph"/>
        <w:jc w:val="right"/>
        <w:rPr>
          <w:rFonts w:ascii="Arial" w:hAnsi="Arial" w:cs="Arial"/>
          <w:lang w:val="en-GB"/>
        </w:rPr>
      </w:pPr>
    </w:p>
    <w:p w14:paraId="0939BBFD" w14:textId="77777777" w:rsidR="007C4600" w:rsidRDefault="007C4600" w:rsidP="007C4600">
      <w:pPr>
        <w:pStyle w:val="ListParagraph"/>
        <w:jc w:val="right"/>
        <w:rPr>
          <w:rFonts w:ascii="Arial" w:hAnsi="Arial" w:cs="Arial"/>
          <w:lang w:val="en-GB"/>
        </w:rPr>
      </w:pPr>
    </w:p>
    <w:p w14:paraId="06ED7E61" w14:textId="347CD11A" w:rsidR="007C4600" w:rsidRDefault="00623E50" w:rsidP="007C4600">
      <w:pPr>
        <w:pStyle w:val="ListParagraph"/>
        <w:jc w:val="right"/>
        <w:rPr>
          <w:rFonts w:ascii="Arial" w:hAnsi="Arial" w:cs="Arial"/>
          <w:lang w:val="en-GB"/>
        </w:rPr>
      </w:pPr>
      <w:r>
        <w:rPr>
          <w:rFonts w:ascii="Arial" w:hAnsi="Arial" w:cs="Arial"/>
          <w:lang w:val="en-GB"/>
        </w:rPr>
        <w:t>________</w:t>
      </w:r>
      <w:r w:rsidR="007C4600">
        <w:rPr>
          <w:rFonts w:ascii="Arial" w:hAnsi="Arial" w:cs="Arial"/>
          <w:lang w:val="en-GB"/>
        </w:rPr>
        <w:t>__________ T</w:t>
      </w:r>
    </w:p>
    <w:p w14:paraId="27E5BDE9" w14:textId="77777777" w:rsidR="00D265C9" w:rsidRDefault="00D265C9">
      <w:pPr>
        <w:spacing w:after="160" w:line="259" w:lineRule="auto"/>
        <w:rPr>
          <w:rFonts w:ascii="Arial" w:hAnsi="Arial" w:cs="Arial"/>
          <w:sz w:val="22"/>
          <w:szCs w:val="22"/>
        </w:rPr>
      </w:pPr>
      <w:r>
        <w:rPr>
          <w:rFonts w:ascii="Arial" w:hAnsi="Arial" w:cs="Arial"/>
          <w:sz w:val="22"/>
          <w:szCs w:val="22"/>
        </w:rPr>
        <w:br w:type="page"/>
      </w:r>
    </w:p>
    <w:p w14:paraId="33B362B2" w14:textId="64F4C454" w:rsidR="00D265C9" w:rsidRDefault="009051EC" w:rsidP="00D265C9">
      <w:pPr>
        <w:rPr>
          <w:rFonts w:ascii="Arial" w:hAnsi="Arial" w:cs="Arial"/>
          <w:b/>
          <w:sz w:val="22"/>
          <w:szCs w:val="22"/>
        </w:rPr>
      </w:pPr>
      <w:r w:rsidRPr="0079189C">
        <w:rPr>
          <w:rFonts w:ascii="Arial" w:hAnsi="Arial" w:cs="Arial"/>
          <w:b/>
          <w:sz w:val="22"/>
          <w:szCs w:val="22"/>
        </w:rPr>
        <w:lastRenderedPageBreak/>
        <w:t xml:space="preserve">Question </w:t>
      </w:r>
      <w:r w:rsidR="003F780A">
        <w:rPr>
          <w:rFonts w:ascii="Arial" w:hAnsi="Arial" w:cs="Arial"/>
          <w:b/>
          <w:sz w:val="22"/>
          <w:szCs w:val="22"/>
        </w:rPr>
        <w:t>5</w:t>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t>(</w:t>
      </w:r>
      <w:r w:rsidR="003E4123">
        <w:rPr>
          <w:rFonts w:ascii="Arial" w:hAnsi="Arial" w:cs="Arial"/>
          <w:b/>
          <w:sz w:val="22"/>
          <w:szCs w:val="22"/>
        </w:rPr>
        <w:t>7</w:t>
      </w:r>
      <w:r w:rsidR="00A0061D">
        <w:rPr>
          <w:rFonts w:ascii="Arial" w:hAnsi="Arial" w:cs="Arial"/>
          <w:b/>
          <w:sz w:val="22"/>
          <w:szCs w:val="22"/>
        </w:rPr>
        <w:t xml:space="preserve"> marks)</w:t>
      </w:r>
    </w:p>
    <w:p w14:paraId="53984AE8" w14:textId="147E8F8F" w:rsidR="003E4123" w:rsidRDefault="003E4123" w:rsidP="00D265C9">
      <w:pPr>
        <w:rPr>
          <w:rFonts w:ascii="Arial" w:hAnsi="Arial" w:cs="Arial"/>
          <w:b/>
          <w:sz w:val="22"/>
          <w:szCs w:val="22"/>
        </w:rPr>
      </w:pPr>
    </w:p>
    <w:p w14:paraId="40883DB1" w14:textId="14021249" w:rsidR="003E4123" w:rsidRDefault="003E4123" w:rsidP="003E4123">
      <w:pPr>
        <w:rPr>
          <w:rFonts w:ascii="Arial" w:hAnsi="Arial" w:cs="Arial"/>
          <w:sz w:val="22"/>
          <w:szCs w:val="22"/>
          <w:lang w:val="en-GB"/>
        </w:rPr>
      </w:pPr>
      <w:r w:rsidRPr="003E4123">
        <w:rPr>
          <w:rFonts w:ascii="Arial" w:hAnsi="Arial" w:cs="Arial"/>
          <w:sz w:val="22"/>
          <w:szCs w:val="22"/>
          <w:lang w:val="en-GB"/>
        </w:rPr>
        <w:t xml:space="preserve">An electron in an electron microscope is accelerated by an electric potential to 15.0% of the speed of light. </w:t>
      </w:r>
    </w:p>
    <w:p w14:paraId="2E84381D" w14:textId="77777777" w:rsidR="003E4123" w:rsidRPr="003E4123" w:rsidRDefault="003E4123" w:rsidP="003E4123">
      <w:pPr>
        <w:rPr>
          <w:rFonts w:ascii="Arial" w:hAnsi="Arial" w:cs="Arial"/>
          <w:sz w:val="22"/>
          <w:szCs w:val="22"/>
          <w:lang w:val="en-GB"/>
        </w:rPr>
      </w:pPr>
    </w:p>
    <w:p w14:paraId="45B37DFA" w14:textId="771D2BDC" w:rsidR="003E4123" w:rsidRPr="00A45D5A" w:rsidRDefault="003E4123" w:rsidP="00A45D5A">
      <w:pPr>
        <w:pStyle w:val="ListParagraph"/>
        <w:numPr>
          <w:ilvl w:val="0"/>
          <w:numId w:val="12"/>
        </w:numPr>
        <w:spacing w:after="160" w:line="259" w:lineRule="auto"/>
        <w:ind w:hanging="720"/>
        <w:rPr>
          <w:rFonts w:ascii="Arial" w:hAnsi="Arial" w:cs="Arial"/>
          <w:sz w:val="22"/>
          <w:szCs w:val="22"/>
          <w:lang w:val="en-GB"/>
        </w:rPr>
      </w:pPr>
      <w:r w:rsidRPr="003E4123">
        <w:rPr>
          <w:rFonts w:ascii="Arial" w:hAnsi="Arial" w:cs="Arial"/>
          <w:sz w:val="22"/>
          <w:szCs w:val="22"/>
          <w:lang w:val="en-GB"/>
        </w:rPr>
        <w:t xml:space="preserve">Calculate the de Broglie wavelength for this electron. </w:t>
      </w:r>
      <w:r w:rsidR="00A45D5A">
        <w:rPr>
          <w:rFonts w:ascii="Arial" w:hAnsi="Arial" w:cs="Arial"/>
          <w:sz w:val="22"/>
          <w:szCs w:val="22"/>
          <w:lang w:val="en-GB"/>
        </w:rPr>
        <w:t xml:space="preserve">As part of your answer, calculate the </w:t>
      </w:r>
      <w:r w:rsidR="00A45D5A" w:rsidRPr="00A51885">
        <w:rPr>
          <w:rFonts w:ascii="Arial" w:hAnsi="Arial" w:cs="Arial"/>
          <w:b/>
          <w:bCs/>
          <w:sz w:val="22"/>
          <w:szCs w:val="22"/>
          <w:lang w:val="en-GB"/>
        </w:rPr>
        <w:t>relativistic</w:t>
      </w:r>
      <w:r w:rsidR="00A45D5A">
        <w:rPr>
          <w:rFonts w:ascii="Arial" w:hAnsi="Arial" w:cs="Arial"/>
          <w:sz w:val="22"/>
          <w:szCs w:val="22"/>
          <w:lang w:val="en-GB"/>
        </w:rPr>
        <w:t xml:space="preserve"> momentum of the electron at this speed. </w:t>
      </w:r>
    </w:p>
    <w:p w14:paraId="11F4AF06" w14:textId="77777777" w:rsidR="003E4123" w:rsidRPr="003E4123" w:rsidRDefault="003E4123" w:rsidP="003E4123">
      <w:pPr>
        <w:pStyle w:val="ListParagraph"/>
        <w:jc w:val="right"/>
        <w:rPr>
          <w:rFonts w:ascii="Arial" w:hAnsi="Arial" w:cs="Arial"/>
          <w:sz w:val="22"/>
          <w:szCs w:val="22"/>
          <w:lang w:val="en-GB"/>
        </w:rPr>
      </w:pPr>
      <w:r w:rsidRPr="003E4123">
        <w:rPr>
          <w:rFonts w:ascii="Arial" w:hAnsi="Arial" w:cs="Arial"/>
          <w:sz w:val="22"/>
          <w:szCs w:val="22"/>
          <w:lang w:val="en-GB"/>
        </w:rPr>
        <w:t>(4 marks)</w:t>
      </w:r>
    </w:p>
    <w:p w14:paraId="72EB2C6E" w14:textId="77777777" w:rsidR="003E4123" w:rsidRPr="003E4123" w:rsidRDefault="003E4123" w:rsidP="003E4123">
      <w:pPr>
        <w:pStyle w:val="ListParagraph"/>
        <w:jc w:val="right"/>
        <w:rPr>
          <w:rFonts w:ascii="Arial" w:hAnsi="Arial" w:cs="Arial"/>
          <w:sz w:val="22"/>
          <w:szCs w:val="22"/>
          <w:lang w:val="en-GB"/>
        </w:rPr>
      </w:pPr>
    </w:p>
    <w:p w14:paraId="43145B17" w14:textId="77777777" w:rsidR="003E4123" w:rsidRPr="003E4123" w:rsidRDefault="003E4123" w:rsidP="003E4123">
      <w:pPr>
        <w:pStyle w:val="ListParagraph"/>
        <w:jc w:val="right"/>
        <w:rPr>
          <w:rFonts w:ascii="Arial" w:hAnsi="Arial" w:cs="Arial"/>
          <w:sz w:val="22"/>
          <w:szCs w:val="22"/>
          <w:lang w:val="en-GB"/>
        </w:rPr>
      </w:pPr>
    </w:p>
    <w:p w14:paraId="7EF7672E" w14:textId="77777777" w:rsidR="003E4123" w:rsidRPr="003E4123" w:rsidRDefault="003E4123" w:rsidP="003E4123">
      <w:pPr>
        <w:pStyle w:val="ListParagraph"/>
        <w:jc w:val="right"/>
        <w:rPr>
          <w:rFonts w:ascii="Arial" w:hAnsi="Arial" w:cs="Arial"/>
          <w:sz w:val="22"/>
          <w:szCs w:val="22"/>
          <w:lang w:val="en-GB"/>
        </w:rPr>
      </w:pPr>
    </w:p>
    <w:p w14:paraId="743E4A24" w14:textId="77777777" w:rsidR="003E4123" w:rsidRPr="003E4123" w:rsidRDefault="003E4123" w:rsidP="003E4123">
      <w:pPr>
        <w:pStyle w:val="ListParagraph"/>
        <w:jc w:val="right"/>
        <w:rPr>
          <w:rFonts w:ascii="Arial" w:hAnsi="Arial" w:cs="Arial"/>
          <w:sz w:val="22"/>
          <w:szCs w:val="22"/>
          <w:lang w:val="en-GB"/>
        </w:rPr>
      </w:pPr>
    </w:p>
    <w:p w14:paraId="14AF3FCA" w14:textId="77777777" w:rsidR="003E4123" w:rsidRPr="003E4123" w:rsidRDefault="003E4123" w:rsidP="003E4123">
      <w:pPr>
        <w:pStyle w:val="ListParagraph"/>
        <w:jc w:val="right"/>
        <w:rPr>
          <w:rFonts w:ascii="Arial" w:hAnsi="Arial" w:cs="Arial"/>
          <w:sz w:val="22"/>
          <w:szCs w:val="22"/>
          <w:lang w:val="en-GB"/>
        </w:rPr>
      </w:pPr>
    </w:p>
    <w:p w14:paraId="222EF3D6" w14:textId="77777777" w:rsidR="003E4123" w:rsidRPr="003E4123" w:rsidRDefault="003E4123" w:rsidP="003E4123">
      <w:pPr>
        <w:pStyle w:val="ListParagraph"/>
        <w:jc w:val="right"/>
        <w:rPr>
          <w:rFonts w:ascii="Arial" w:hAnsi="Arial" w:cs="Arial"/>
          <w:sz w:val="22"/>
          <w:szCs w:val="22"/>
          <w:lang w:val="en-GB"/>
        </w:rPr>
      </w:pPr>
    </w:p>
    <w:p w14:paraId="7E4D2F35" w14:textId="77777777" w:rsidR="003E4123" w:rsidRPr="003E4123" w:rsidRDefault="003E4123" w:rsidP="003E4123">
      <w:pPr>
        <w:pStyle w:val="ListParagraph"/>
        <w:jc w:val="right"/>
        <w:rPr>
          <w:rFonts w:ascii="Arial" w:hAnsi="Arial" w:cs="Arial"/>
          <w:sz w:val="22"/>
          <w:szCs w:val="22"/>
          <w:lang w:val="en-GB"/>
        </w:rPr>
      </w:pPr>
    </w:p>
    <w:p w14:paraId="7218F59E" w14:textId="77777777" w:rsidR="003E4123" w:rsidRPr="003E4123" w:rsidRDefault="003E4123" w:rsidP="003E4123">
      <w:pPr>
        <w:pStyle w:val="ListParagraph"/>
        <w:jc w:val="right"/>
        <w:rPr>
          <w:rFonts w:ascii="Arial" w:hAnsi="Arial" w:cs="Arial"/>
          <w:sz w:val="22"/>
          <w:szCs w:val="22"/>
          <w:lang w:val="en-GB"/>
        </w:rPr>
      </w:pPr>
    </w:p>
    <w:p w14:paraId="4293A7DB" w14:textId="77777777" w:rsidR="003E4123" w:rsidRPr="003E4123" w:rsidRDefault="003E4123" w:rsidP="003E4123">
      <w:pPr>
        <w:pStyle w:val="ListParagraph"/>
        <w:jc w:val="right"/>
        <w:rPr>
          <w:rFonts w:ascii="Arial" w:hAnsi="Arial" w:cs="Arial"/>
          <w:sz w:val="22"/>
          <w:szCs w:val="22"/>
          <w:lang w:val="en-GB"/>
        </w:rPr>
      </w:pPr>
    </w:p>
    <w:p w14:paraId="359B6755" w14:textId="77777777" w:rsidR="003E4123" w:rsidRPr="003E4123" w:rsidRDefault="003E4123" w:rsidP="003E4123">
      <w:pPr>
        <w:pStyle w:val="ListParagraph"/>
        <w:jc w:val="right"/>
        <w:rPr>
          <w:rFonts w:ascii="Arial" w:hAnsi="Arial" w:cs="Arial"/>
          <w:sz w:val="22"/>
          <w:szCs w:val="22"/>
          <w:lang w:val="en-GB"/>
        </w:rPr>
      </w:pPr>
    </w:p>
    <w:p w14:paraId="25D7FB80" w14:textId="77777777" w:rsidR="003E4123" w:rsidRPr="003E4123" w:rsidRDefault="003E4123" w:rsidP="003E4123">
      <w:pPr>
        <w:pStyle w:val="ListParagraph"/>
        <w:jc w:val="right"/>
        <w:rPr>
          <w:rFonts w:ascii="Arial" w:hAnsi="Arial" w:cs="Arial"/>
          <w:sz w:val="22"/>
          <w:szCs w:val="22"/>
          <w:lang w:val="en-GB"/>
        </w:rPr>
      </w:pPr>
    </w:p>
    <w:p w14:paraId="69D82C3F" w14:textId="77777777" w:rsidR="003E4123" w:rsidRPr="003E4123" w:rsidRDefault="003E4123" w:rsidP="003E4123">
      <w:pPr>
        <w:pStyle w:val="ListParagraph"/>
        <w:jc w:val="right"/>
        <w:rPr>
          <w:rFonts w:ascii="Arial" w:hAnsi="Arial" w:cs="Arial"/>
          <w:sz w:val="22"/>
          <w:szCs w:val="22"/>
          <w:lang w:val="en-GB"/>
        </w:rPr>
      </w:pPr>
    </w:p>
    <w:p w14:paraId="2526696B" w14:textId="77777777" w:rsidR="003E4123" w:rsidRPr="003E4123" w:rsidRDefault="003E4123" w:rsidP="003E4123">
      <w:pPr>
        <w:pStyle w:val="ListParagraph"/>
        <w:jc w:val="right"/>
        <w:rPr>
          <w:rFonts w:ascii="Arial" w:hAnsi="Arial" w:cs="Arial"/>
          <w:sz w:val="22"/>
          <w:szCs w:val="22"/>
          <w:lang w:val="en-GB"/>
        </w:rPr>
      </w:pPr>
    </w:p>
    <w:p w14:paraId="4DA7035D" w14:textId="77777777" w:rsidR="003E4123" w:rsidRPr="003E4123" w:rsidRDefault="003E4123" w:rsidP="003E4123">
      <w:pPr>
        <w:pStyle w:val="ListParagraph"/>
        <w:jc w:val="right"/>
        <w:rPr>
          <w:rFonts w:ascii="Arial" w:hAnsi="Arial" w:cs="Arial"/>
          <w:sz w:val="22"/>
          <w:szCs w:val="22"/>
          <w:lang w:val="en-GB"/>
        </w:rPr>
      </w:pPr>
    </w:p>
    <w:p w14:paraId="1B38EA4B" w14:textId="77777777" w:rsidR="003E4123" w:rsidRPr="003E4123" w:rsidRDefault="003E4123" w:rsidP="003E4123">
      <w:pPr>
        <w:pStyle w:val="ListParagraph"/>
        <w:jc w:val="right"/>
        <w:rPr>
          <w:rFonts w:ascii="Arial" w:hAnsi="Arial" w:cs="Arial"/>
          <w:sz w:val="22"/>
          <w:szCs w:val="22"/>
          <w:lang w:val="en-GB"/>
        </w:rPr>
      </w:pPr>
    </w:p>
    <w:p w14:paraId="7180FB1C" w14:textId="350D453F" w:rsidR="003E4123" w:rsidRDefault="003E4123" w:rsidP="003E4123">
      <w:pPr>
        <w:pStyle w:val="ListParagraph"/>
        <w:jc w:val="right"/>
        <w:rPr>
          <w:rFonts w:ascii="Arial" w:hAnsi="Arial" w:cs="Arial"/>
          <w:sz w:val="22"/>
          <w:szCs w:val="22"/>
          <w:lang w:val="en-GB"/>
        </w:rPr>
      </w:pPr>
      <w:r w:rsidRPr="003E4123">
        <w:rPr>
          <w:rFonts w:ascii="Arial" w:hAnsi="Arial" w:cs="Arial"/>
          <w:sz w:val="22"/>
          <w:szCs w:val="22"/>
          <w:lang w:val="en-GB"/>
        </w:rPr>
        <w:t>_______________________ m</w:t>
      </w:r>
    </w:p>
    <w:p w14:paraId="59265834" w14:textId="77777777" w:rsidR="002033DD" w:rsidRPr="003E4123" w:rsidRDefault="002033DD" w:rsidP="003E4123">
      <w:pPr>
        <w:pStyle w:val="ListParagraph"/>
        <w:jc w:val="right"/>
        <w:rPr>
          <w:rFonts w:ascii="Arial" w:hAnsi="Arial" w:cs="Arial"/>
          <w:sz w:val="22"/>
          <w:szCs w:val="22"/>
          <w:lang w:val="en-GB"/>
        </w:rPr>
      </w:pPr>
    </w:p>
    <w:p w14:paraId="7C2E6664" w14:textId="77777777" w:rsidR="003E4123" w:rsidRPr="003E4123" w:rsidRDefault="003E4123" w:rsidP="003E4123">
      <w:pPr>
        <w:pStyle w:val="ListParagraph"/>
        <w:jc w:val="right"/>
        <w:rPr>
          <w:rFonts w:ascii="Arial" w:hAnsi="Arial" w:cs="Arial"/>
          <w:sz w:val="22"/>
          <w:szCs w:val="22"/>
          <w:lang w:val="en-GB"/>
        </w:rPr>
      </w:pPr>
    </w:p>
    <w:p w14:paraId="1B1B0909" w14:textId="77777777" w:rsidR="003E4123" w:rsidRPr="00A931E0" w:rsidRDefault="003E4123" w:rsidP="00A931E0">
      <w:pPr>
        <w:rPr>
          <w:rFonts w:ascii="Arial" w:hAnsi="Arial" w:cs="Arial"/>
          <w:sz w:val="22"/>
          <w:szCs w:val="22"/>
          <w:lang w:val="en-GB"/>
        </w:rPr>
      </w:pPr>
      <w:r w:rsidRPr="00A931E0">
        <w:rPr>
          <w:rFonts w:ascii="Arial" w:hAnsi="Arial" w:cs="Arial"/>
          <w:sz w:val="22"/>
          <w:szCs w:val="22"/>
          <w:lang w:val="en-GB"/>
        </w:rPr>
        <w:t xml:space="preserve">When viewing very small objects under the electron microscope, the best resolution is achieved when the de Broglie wavelength of the electron beam is comparable to the object’s size. </w:t>
      </w:r>
    </w:p>
    <w:p w14:paraId="773657BD" w14:textId="77777777" w:rsidR="003E4123" w:rsidRPr="003E4123" w:rsidRDefault="003E4123" w:rsidP="003E4123">
      <w:pPr>
        <w:pStyle w:val="ListParagraph"/>
        <w:rPr>
          <w:rFonts w:ascii="Arial" w:hAnsi="Arial" w:cs="Arial"/>
          <w:sz w:val="22"/>
          <w:szCs w:val="22"/>
          <w:lang w:val="en-GB"/>
        </w:rPr>
      </w:pPr>
    </w:p>
    <w:p w14:paraId="7AD0D3B6" w14:textId="77777777" w:rsidR="003E4123" w:rsidRPr="003E4123" w:rsidRDefault="003E4123" w:rsidP="00666267">
      <w:pPr>
        <w:pStyle w:val="ListParagraph"/>
        <w:numPr>
          <w:ilvl w:val="0"/>
          <w:numId w:val="12"/>
        </w:numPr>
        <w:spacing w:after="160" w:line="259" w:lineRule="auto"/>
        <w:ind w:hanging="720"/>
        <w:rPr>
          <w:rFonts w:ascii="Arial" w:hAnsi="Arial" w:cs="Arial"/>
          <w:sz w:val="22"/>
          <w:szCs w:val="22"/>
          <w:lang w:val="en-GB"/>
        </w:rPr>
      </w:pPr>
      <w:r w:rsidRPr="003E4123">
        <w:rPr>
          <w:rFonts w:ascii="Arial" w:hAnsi="Arial" w:cs="Arial"/>
          <w:sz w:val="22"/>
          <w:szCs w:val="22"/>
          <w:lang w:val="en-GB"/>
        </w:rPr>
        <w:t>Atoms have a size that is on a scale of 10</w:t>
      </w:r>
      <w:r w:rsidRPr="003E4123">
        <w:rPr>
          <w:rFonts w:ascii="Arial" w:hAnsi="Arial" w:cs="Arial"/>
          <w:sz w:val="22"/>
          <w:szCs w:val="22"/>
          <w:vertAlign w:val="superscript"/>
          <w:lang w:val="en-GB"/>
        </w:rPr>
        <w:t>-10</w:t>
      </w:r>
      <w:r w:rsidRPr="003E4123">
        <w:rPr>
          <w:rFonts w:ascii="Arial" w:hAnsi="Arial" w:cs="Arial"/>
          <w:sz w:val="22"/>
          <w:szCs w:val="22"/>
          <w:lang w:val="en-GB"/>
        </w:rPr>
        <w:t xml:space="preserve"> metres. Explain how the electron beam in part a) would need to be changed to achieve maximum resolution of objects at this scale. </w:t>
      </w:r>
    </w:p>
    <w:p w14:paraId="3856D63E" w14:textId="5359624F" w:rsidR="003E4123" w:rsidRDefault="003E4123" w:rsidP="003E4123">
      <w:pPr>
        <w:pStyle w:val="ListParagraph"/>
        <w:jc w:val="right"/>
        <w:rPr>
          <w:rFonts w:ascii="Arial" w:hAnsi="Arial" w:cs="Arial"/>
          <w:sz w:val="22"/>
          <w:szCs w:val="22"/>
          <w:lang w:val="en-GB"/>
        </w:rPr>
      </w:pPr>
      <w:r w:rsidRPr="003E4123">
        <w:rPr>
          <w:rFonts w:ascii="Arial" w:hAnsi="Arial" w:cs="Arial"/>
          <w:sz w:val="22"/>
          <w:szCs w:val="22"/>
          <w:lang w:val="en-GB"/>
        </w:rPr>
        <w:t>(3 marks)</w:t>
      </w:r>
    </w:p>
    <w:p w14:paraId="271D546E" w14:textId="2B3CD0BC" w:rsidR="006C6701" w:rsidRDefault="006C6701" w:rsidP="003E4123">
      <w:pPr>
        <w:pStyle w:val="ListParagraph"/>
        <w:jc w:val="right"/>
        <w:rPr>
          <w:rFonts w:ascii="Arial" w:hAnsi="Arial" w:cs="Arial"/>
          <w:sz w:val="22"/>
          <w:szCs w:val="22"/>
          <w:lang w:val="en-GB"/>
        </w:rPr>
      </w:pPr>
    </w:p>
    <w:p w14:paraId="57208ECB" w14:textId="7963A597" w:rsidR="006C6701" w:rsidRDefault="006C6701" w:rsidP="002033DD">
      <w:pPr>
        <w:spacing w:line="480" w:lineRule="auto"/>
        <w:rPr>
          <w:rFonts w:ascii="Arial" w:hAnsi="Arial" w:cs="Arial"/>
          <w:sz w:val="22"/>
          <w:szCs w:val="22"/>
          <w:lang w:val="en-GB"/>
        </w:rPr>
      </w:pPr>
      <w:r>
        <w:rPr>
          <w:rFonts w:ascii="Arial" w:hAnsi="Arial" w:cs="Arial"/>
          <w:sz w:val="22"/>
          <w:szCs w:val="22"/>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55DDA">
        <w:rPr>
          <w:rFonts w:ascii="Arial" w:hAnsi="Arial" w:cs="Arial"/>
          <w:sz w:val="22"/>
          <w:szCs w:val="22"/>
          <w:lang w:val="en-GB"/>
        </w:rPr>
        <w:t>______________________________________________________________________________________________________________________________________________________________________</w:t>
      </w:r>
    </w:p>
    <w:p w14:paraId="7ED479A1" w14:textId="77777777" w:rsidR="00755DDA" w:rsidRDefault="00755DDA" w:rsidP="002033DD">
      <w:pPr>
        <w:spacing w:line="480" w:lineRule="auto"/>
        <w:rPr>
          <w:rFonts w:ascii="Arial" w:hAnsi="Arial" w:cs="Arial"/>
          <w:sz w:val="22"/>
          <w:szCs w:val="22"/>
          <w:lang w:val="en-GB"/>
        </w:rPr>
      </w:pPr>
    </w:p>
    <w:p w14:paraId="3DF09F23" w14:textId="77777777" w:rsidR="006C6701" w:rsidRPr="006C6701" w:rsidRDefault="006C6701" w:rsidP="002033DD">
      <w:pPr>
        <w:spacing w:line="480" w:lineRule="auto"/>
        <w:rPr>
          <w:rFonts w:ascii="Arial" w:hAnsi="Arial" w:cs="Arial"/>
          <w:sz w:val="22"/>
          <w:szCs w:val="22"/>
          <w:lang w:val="en-GB"/>
        </w:rPr>
      </w:pPr>
    </w:p>
    <w:p w14:paraId="56561C4B" w14:textId="77777777" w:rsidR="003E4123" w:rsidRPr="003E4123" w:rsidRDefault="003E4123" w:rsidP="00D265C9">
      <w:pPr>
        <w:rPr>
          <w:rFonts w:ascii="Arial" w:hAnsi="Arial" w:cs="Arial"/>
          <w:b/>
          <w:sz w:val="22"/>
          <w:szCs w:val="22"/>
        </w:rPr>
      </w:pPr>
    </w:p>
    <w:p w14:paraId="03DE1258" w14:textId="77777777" w:rsidR="00D265C9" w:rsidRDefault="00D265C9" w:rsidP="00D265C9">
      <w:pPr>
        <w:rPr>
          <w:rFonts w:ascii="Arial" w:hAnsi="Arial" w:cs="Arial"/>
          <w:b/>
          <w:sz w:val="22"/>
          <w:szCs w:val="22"/>
        </w:rPr>
      </w:pPr>
    </w:p>
    <w:p w14:paraId="598981AF" w14:textId="1BEF0FBF" w:rsidR="003F780A" w:rsidRDefault="003F780A" w:rsidP="00616744">
      <w:pPr>
        <w:spacing w:after="160" w:line="480" w:lineRule="auto"/>
        <w:rPr>
          <w:rFonts w:ascii="Arial" w:hAnsi="Arial" w:cs="Arial"/>
          <w:sz w:val="22"/>
          <w:szCs w:val="22"/>
        </w:rPr>
      </w:pPr>
      <w:r>
        <w:rPr>
          <w:rFonts w:ascii="Arial" w:hAnsi="Arial" w:cs="Arial"/>
          <w:sz w:val="22"/>
          <w:szCs w:val="22"/>
        </w:rPr>
        <w:br w:type="page"/>
      </w:r>
    </w:p>
    <w:p w14:paraId="0B4102E8" w14:textId="4E667012" w:rsidR="003F780A" w:rsidRDefault="009051EC" w:rsidP="003F780A">
      <w:pPr>
        <w:rPr>
          <w:rFonts w:ascii="Arial" w:hAnsi="Arial" w:cs="Arial"/>
          <w:b/>
          <w:sz w:val="22"/>
          <w:szCs w:val="22"/>
        </w:rPr>
      </w:pPr>
      <w:r w:rsidRPr="0079189C">
        <w:rPr>
          <w:rFonts w:ascii="Arial" w:hAnsi="Arial" w:cs="Arial"/>
          <w:b/>
          <w:sz w:val="22"/>
          <w:szCs w:val="22"/>
        </w:rPr>
        <w:lastRenderedPageBreak/>
        <w:t xml:space="preserve">Question </w:t>
      </w:r>
      <w:r w:rsidR="003F780A">
        <w:rPr>
          <w:rFonts w:ascii="Arial" w:hAnsi="Arial" w:cs="Arial"/>
          <w:b/>
          <w:sz w:val="22"/>
          <w:szCs w:val="22"/>
        </w:rPr>
        <w:t>6</w:t>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t>(</w:t>
      </w:r>
      <w:r w:rsidR="00B9175A">
        <w:rPr>
          <w:rFonts w:ascii="Arial" w:hAnsi="Arial" w:cs="Arial"/>
          <w:b/>
          <w:sz w:val="22"/>
          <w:szCs w:val="22"/>
        </w:rPr>
        <w:t>4</w:t>
      </w:r>
      <w:r w:rsidR="00336519">
        <w:rPr>
          <w:rFonts w:ascii="Arial" w:hAnsi="Arial" w:cs="Arial"/>
          <w:b/>
          <w:sz w:val="22"/>
          <w:szCs w:val="22"/>
        </w:rPr>
        <w:t xml:space="preserve"> marks)</w:t>
      </w:r>
    </w:p>
    <w:p w14:paraId="43488AC4" w14:textId="5100580B" w:rsidR="00CF23C1" w:rsidRDefault="00CF23C1" w:rsidP="003F780A">
      <w:pPr>
        <w:rPr>
          <w:rFonts w:ascii="Arial" w:hAnsi="Arial" w:cs="Arial"/>
          <w:b/>
          <w:sz w:val="22"/>
          <w:szCs w:val="22"/>
        </w:rPr>
      </w:pPr>
    </w:p>
    <w:p w14:paraId="0633A38E" w14:textId="7ADFB5CB" w:rsidR="00561CD2" w:rsidRDefault="007E1580" w:rsidP="007E1580">
      <w:pPr>
        <w:rPr>
          <w:rFonts w:ascii="Arial" w:hAnsi="Arial" w:cs="Arial"/>
          <w:sz w:val="22"/>
          <w:szCs w:val="22"/>
          <w:lang w:val="en-GB"/>
        </w:rPr>
      </w:pPr>
      <w:r>
        <w:rPr>
          <w:rFonts w:ascii="Arial" w:hAnsi="Arial" w:cs="Arial"/>
          <w:sz w:val="22"/>
          <w:szCs w:val="22"/>
          <w:lang w:val="en-GB"/>
        </w:rPr>
        <w:t>A simple DC motor</w:t>
      </w:r>
      <w:r w:rsidR="007D10BD">
        <w:rPr>
          <w:rFonts w:ascii="Arial" w:hAnsi="Arial" w:cs="Arial"/>
          <w:sz w:val="22"/>
          <w:szCs w:val="22"/>
          <w:lang w:val="en-GB"/>
        </w:rPr>
        <w:t xml:space="preserve">, 8.00 cm wide and 9.00 cm long, rotates through a magnetic field of 0.430 T at a rotational </w:t>
      </w:r>
      <w:r w:rsidR="0080267A">
        <w:rPr>
          <w:rFonts w:ascii="Arial" w:hAnsi="Arial" w:cs="Arial"/>
          <w:sz w:val="22"/>
          <w:szCs w:val="22"/>
          <w:lang w:val="en-GB"/>
        </w:rPr>
        <w:t xml:space="preserve">operating </w:t>
      </w:r>
      <w:r w:rsidR="007D10BD">
        <w:rPr>
          <w:rFonts w:ascii="Arial" w:hAnsi="Arial" w:cs="Arial"/>
          <w:sz w:val="22"/>
          <w:szCs w:val="22"/>
          <w:lang w:val="en-GB"/>
        </w:rPr>
        <w:t>speed of 11.5 m s</w:t>
      </w:r>
      <w:r w:rsidR="007D10BD">
        <w:rPr>
          <w:rFonts w:ascii="Arial" w:hAnsi="Arial" w:cs="Arial"/>
          <w:sz w:val="22"/>
          <w:szCs w:val="22"/>
          <w:vertAlign w:val="superscript"/>
          <w:lang w:val="en-GB"/>
        </w:rPr>
        <w:t>-1</w:t>
      </w:r>
      <w:r w:rsidR="007D10BD">
        <w:rPr>
          <w:rFonts w:ascii="Arial" w:hAnsi="Arial" w:cs="Arial"/>
          <w:sz w:val="22"/>
          <w:szCs w:val="22"/>
          <w:lang w:val="en-GB"/>
        </w:rPr>
        <w:t>.</w:t>
      </w:r>
      <w:r w:rsidR="00CC3A34">
        <w:rPr>
          <w:rFonts w:ascii="Arial" w:hAnsi="Arial" w:cs="Arial"/>
          <w:sz w:val="22"/>
          <w:szCs w:val="22"/>
          <w:lang w:val="en-GB"/>
        </w:rPr>
        <w:t xml:space="preserve"> The motor consists of 70 turns of conductor wire.</w:t>
      </w:r>
    </w:p>
    <w:p w14:paraId="4C77C306" w14:textId="2981A3D5" w:rsidR="00CC3A34" w:rsidRDefault="00CC3A34" w:rsidP="007E1580">
      <w:pPr>
        <w:rPr>
          <w:rFonts w:ascii="Arial" w:hAnsi="Arial" w:cs="Arial"/>
          <w:sz w:val="22"/>
          <w:szCs w:val="22"/>
          <w:lang w:val="en-GB"/>
        </w:rPr>
      </w:pPr>
    </w:p>
    <w:p w14:paraId="1E48ED71" w14:textId="39D58318" w:rsidR="00561CD2" w:rsidRDefault="0080267A" w:rsidP="00E1617C">
      <w:pPr>
        <w:jc w:val="center"/>
        <w:rPr>
          <w:rFonts w:ascii="Arial" w:hAnsi="Arial" w:cs="Arial"/>
          <w:sz w:val="22"/>
          <w:szCs w:val="22"/>
          <w:lang w:val="en-GB"/>
        </w:rPr>
      </w:pPr>
      <w:r>
        <w:rPr>
          <w:rFonts w:ascii="Arial" w:hAnsi="Arial" w:cs="Arial"/>
          <w:noProof/>
          <w:sz w:val="22"/>
          <w:szCs w:val="22"/>
          <w:lang w:val="en-GB"/>
        </w:rPr>
        <w:drawing>
          <wp:inline distT="0" distB="0" distL="0" distR="0" wp14:anchorId="303D60C8" wp14:editId="28D92F45">
            <wp:extent cx="3558540" cy="2198301"/>
            <wp:effectExtent l="0" t="0" r="381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65091" cy="2202348"/>
                    </a:xfrm>
                    <a:prstGeom prst="rect">
                      <a:avLst/>
                    </a:prstGeom>
                    <a:noFill/>
                    <a:ln>
                      <a:noFill/>
                    </a:ln>
                  </pic:spPr>
                </pic:pic>
              </a:graphicData>
            </a:graphic>
          </wp:inline>
        </w:drawing>
      </w:r>
    </w:p>
    <w:p w14:paraId="4E1D4557" w14:textId="53FA0407" w:rsidR="00561CD2" w:rsidRDefault="00561CD2" w:rsidP="00CF23C1">
      <w:pPr>
        <w:jc w:val="right"/>
        <w:rPr>
          <w:rFonts w:ascii="Arial" w:hAnsi="Arial" w:cs="Arial"/>
          <w:sz w:val="22"/>
          <w:szCs w:val="22"/>
          <w:lang w:val="en-GB"/>
        </w:rPr>
      </w:pPr>
    </w:p>
    <w:p w14:paraId="39797030" w14:textId="4D99C18A" w:rsidR="00561CD2" w:rsidRDefault="0080267A" w:rsidP="0080267A">
      <w:pPr>
        <w:pStyle w:val="ListParagraph"/>
        <w:numPr>
          <w:ilvl w:val="0"/>
          <w:numId w:val="30"/>
        </w:numPr>
        <w:rPr>
          <w:rFonts w:ascii="Arial" w:hAnsi="Arial" w:cs="Arial"/>
          <w:sz w:val="22"/>
          <w:szCs w:val="22"/>
          <w:lang w:val="en-GB"/>
        </w:rPr>
      </w:pPr>
      <w:r>
        <w:rPr>
          <w:rFonts w:ascii="Arial" w:hAnsi="Arial" w:cs="Arial"/>
          <w:sz w:val="22"/>
          <w:szCs w:val="22"/>
          <w:lang w:val="en-GB"/>
        </w:rPr>
        <w:t>Calculate the Back EMF induced in the coil at the operating speed.                                       (3 marks)</w:t>
      </w:r>
    </w:p>
    <w:p w14:paraId="1EA2B2E9" w14:textId="1FA02820" w:rsidR="0080267A" w:rsidRDefault="0080267A" w:rsidP="0080267A">
      <w:pPr>
        <w:pStyle w:val="ListParagraph"/>
        <w:ind w:left="360"/>
        <w:rPr>
          <w:rFonts w:ascii="Arial" w:hAnsi="Arial" w:cs="Arial"/>
          <w:sz w:val="22"/>
          <w:szCs w:val="22"/>
          <w:lang w:val="en-GB"/>
        </w:rPr>
      </w:pPr>
    </w:p>
    <w:p w14:paraId="5E30114A" w14:textId="75143087" w:rsidR="0080267A" w:rsidRDefault="0080267A" w:rsidP="0080267A">
      <w:pPr>
        <w:pStyle w:val="ListParagraph"/>
        <w:ind w:left="360"/>
        <w:rPr>
          <w:rFonts w:ascii="Arial" w:hAnsi="Arial" w:cs="Arial"/>
          <w:sz w:val="22"/>
          <w:szCs w:val="22"/>
          <w:lang w:val="en-GB"/>
        </w:rPr>
      </w:pPr>
    </w:p>
    <w:p w14:paraId="2296936C" w14:textId="05A24AC3" w:rsidR="0080267A" w:rsidRDefault="0080267A" w:rsidP="0080267A">
      <w:pPr>
        <w:pStyle w:val="ListParagraph"/>
        <w:ind w:left="360"/>
        <w:rPr>
          <w:rFonts w:ascii="Arial" w:hAnsi="Arial" w:cs="Arial"/>
          <w:sz w:val="22"/>
          <w:szCs w:val="22"/>
          <w:lang w:val="en-GB"/>
        </w:rPr>
      </w:pPr>
    </w:p>
    <w:p w14:paraId="3E1ADAFB" w14:textId="274F953E" w:rsidR="0080267A" w:rsidRDefault="0080267A" w:rsidP="0080267A">
      <w:pPr>
        <w:pStyle w:val="ListParagraph"/>
        <w:ind w:left="360"/>
        <w:rPr>
          <w:rFonts w:ascii="Arial" w:hAnsi="Arial" w:cs="Arial"/>
          <w:sz w:val="22"/>
          <w:szCs w:val="22"/>
          <w:lang w:val="en-GB"/>
        </w:rPr>
      </w:pPr>
    </w:p>
    <w:p w14:paraId="331D3EFF" w14:textId="04067D74" w:rsidR="0080267A" w:rsidRDefault="0080267A" w:rsidP="0080267A">
      <w:pPr>
        <w:pStyle w:val="ListParagraph"/>
        <w:ind w:left="360"/>
        <w:rPr>
          <w:rFonts w:ascii="Arial" w:hAnsi="Arial" w:cs="Arial"/>
          <w:sz w:val="22"/>
          <w:szCs w:val="22"/>
          <w:lang w:val="en-GB"/>
        </w:rPr>
      </w:pPr>
    </w:p>
    <w:p w14:paraId="08078331" w14:textId="23409D2F" w:rsidR="0080267A" w:rsidRDefault="0080267A" w:rsidP="0080267A">
      <w:pPr>
        <w:pStyle w:val="ListParagraph"/>
        <w:ind w:left="360"/>
        <w:rPr>
          <w:rFonts w:ascii="Arial" w:hAnsi="Arial" w:cs="Arial"/>
          <w:sz w:val="22"/>
          <w:szCs w:val="22"/>
          <w:lang w:val="en-GB"/>
        </w:rPr>
      </w:pPr>
    </w:p>
    <w:p w14:paraId="00DAD843" w14:textId="66A7410E" w:rsidR="0080267A" w:rsidRDefault="0080267A" w:rsidP="0080267A">
      <w:pPr>
        <w:pStyle w:val="ListParagraph"/>
        <w:ind w:left="360"/>
        <w:rPr>
          <w:rFonts w:ascii="Arial" w:hAnsi="Arial" w:cs="Arial"/>
          <w:sz w:val="22"/>
          <w:szCs w:val="22"/>
          <w:lang w:val="en-GB"/>
        </w:rPr>
      </w:pPr>
    </w:p>
    <w:p w14:paraId="39779133" w14:textId="3B0A3209" w:rsidR="0080267A" w:rsidRDefault="0080267A" w:rsidP="0080267A">
      <w:pPr>
        <w:pStyle w:val="ListParagraph"/>
        <w:ind w:left="360"/>
        <w:rPr>
          <w:rFonts w:ascii="Arial" w:hAnsi="Arial" w:cs="Arial"/>
          <w:sz w:val="22"/>
          <w:szCs w:val="22"/>
          <w:lang w:val="en-GB"/>
        </w:rPr>
      </w:pPr>
    </w:p>
    <w:p w14:paraId="112E5B50" w14:textId="3A71CFF3" w:rsidR="0080267A" w:rsidRDefault="0080267A" w:rsidP="0080267A">
      <w:pPr>
        <w:pStyle w:val="ListParagraph"/>
        <w:ind w:left="360"/>
        <w:rPr>
          <w:rFonts w:ascii="Arial" w:hAnsi="Arial" w:cs="Arial"/>
          <w:sz w:val="22"/>
          <w:szCs w:val="22"/>
          <w:lang w:val="en-GB"/>
        </w:rPr>
      </w:pPr>
    </w:p>
    <w:p w14:paraId="3B43667C" w14:textId="23BF6848" w:rsidR="0080267A" w:rsidRDefault="0080267A" w:rsidP="0080267A">
      <w:pPr>
        <w:pStyle w:val="ListParagraph"/>
        <w:ind w:left="360"/>
        <w:rPr>
          <w:rFonts w:ascii="Arial" w:hAnsi="Arial" w:cs="Arial"/>
          <w:sz w:val="22"/>
          <w:szCs w:val="22"/>
          <w:lang w:val="en-GB"/>
        </w:rPr>
      </w:pPr>
    </w:p>
    <w:p w14:paraId="011065B5" w14:textId="6D1A722B" w:rsidR="0080267A" w:rsidRDefault="0080267A" w:rsidP="0080267A">
      <w:pPr>
        <w:pStyle w:val="ListParagraph"/>
        <w:ind w:left="360"/>
        <w:rPr>
          <w:rFonts w:ascii="Arial" w:hAnsi="Arial" w:cs="Arial"/>
          <w:sz w:val="22"/>
          <w:szCs w:val="22"/>
          <w:lang w:val="en-GB"/>
        </w:rPr>
      </w:pPr>
    </w:p>
    <w:p w14:paraId="2A9ADC47" w14:textId="12014A2A" w:rsidR="0080267A" w:rsidRDefault="0080267A" w:rsidP="0080267A">
      <w:pPr>
        <w:pStyle w:val="ListParagraph"/>
        <w:ind w:left="360"/>
        <w:rPr>
          <w:rFonts w:ascii="Arial" w:hAnsi="Arial" w:cs="Arial"/>
          <w:sz w:val="22"/>
          <w:szCs w:val="22"/>
          <w:lang w:val="en-GB"/>
        </w:rPr>
      </w:pPr>
    </w:p>
    <w:p w14:paraId="5686F3D7" w14:textId="12455CFE" w:rsidR="0080267A" w:rsidRDefault="0080267A" w:rsidP="0080267A">
      <w:pPr>
        <w:pStyle w:val="ListParagraph"/>
        <w:ind w:left="360"/>
        <w:rPr>
          <w:rFonts w:ascii="Arial" w:hAnsi="Arial" w:cs="Arial"/>
          <w:sz w:val="22"/>
          <w:szCs w:val="22"/>
          <w:lang w:val="en-GB"/>
        </w:rPr>
      </w:pPr>
    </w:p>
    <w:p w14:paraId="0A0D469B" w14:textId="3A5A62FA" w:rsidR="0080267A" w:rsidRDefault="0080267A" w:rsidP="0080267A">
      <w:pPr>
        <w:pStyle w:val="ListParagraph"/>
        <w:ind w:left="360"/>
        <w:rPr>
          <w:rFonts w:ascii="Arial" w:hAnsi="Arial" w:cs="Arial"/>
          <w:sz w:val="22"/>
          <w:szCs w:val="22"/>
          <w:lang w:val="en-GB"/>
        </w:rPr>
      </w:pPr>
    </w:p>
    <w:p w14:paraId="3893F347" w14:textId="1EE8B832" w:rsidR="0080267A" w:rsidRDefault="0080267A" w:rsidP="0080267A">
      <w:pPr>
        <w:pStyle w:val="ListParagraph"/>
        <w:ind w:left="360"/>
        <w:rPr>
          <w:rFonts w:ascii="Arial" w:hAnsi="Arial" w:cs="Arial"/>
          <w:sz w:val="22"/>
          <w:szCs w:val="22"/>
          <w:lang w:val="en-GB"/>
        </w:rPr>
      </w:pPr>
    </w:p>
    <w:p w14:paraId="60EF21FD" w14:textId="2EA9FB6E" w:rsidR="0080267A" w:rsidRDefault="0080267A" w:rsidP="0080267A">
      <w:pPr>
        <w:pStyle w:val="ListParagraph"/>
        <w:ind w:left="360"/>
        <w:rPr>
          <w:rFonts w:ascii="Arial" w:hAnsi="Arial" w:cs="Arial"/>
          <w:sz w:val="22"/>
          <w:szCs w:val="22"/>
          <w:lang w:val="en-GB"/>
        </w:rPr>
      </w:pPr>
    </w:p>
    <w:p w14:paraId="4A1F7823" w14:textId="3450B400" w:rsidR="00A971F6" w:rsidRDefault="00A971F6" w:rsidP="0080267A">
      <w:pPr>
        <w:pStyle w:val="ListParagraph"/>
        <w:ind w:left="360"/>
        <w:rPr>
          <w:rFonts w:ascii="Arial" w:hAnsi="Arial" w:cs="Arial"/>
          <w:sz w:val="22"/>
          <w:szCs w:val="22"/>
          <w:lang w:val="en-GB"/>
        </w:rPr>
      </w:pPr>
    </w:p>
    <w:p w14:paraId="17164350" w14:textId="77777777" w:rsidR="00A971F6" w:rsidRDefault="00A971F6" w:rsidP="0080267A">
      <w:pPr>
        <w:pStyle w:val="ListParagraph"/>
        <w:ind w:left="360"/>
        <w:rPr>
          <w:rFonts w:ascii="Arial" w:hAnsi="Arial" w:cs="Arial"/>
          <w:sz w:val="22"/>
          <w:szCs w:val="22"/>
          <w:lang w:val="en-GB"/>
        </w:rPr>
      </w:pPr>
    </w:p>
    <w:p w14:paraId="5061A11B" w14:textId="4C6E5DB4" w:rsidR="0080267A" w:rsidRDefault="0080267A" w:rsidP="0080267A">
      <w:pPr>
        <w:pStyle w:val="ListParagraph"/>
        <w:ind w:left="360"/>
        <w:rPr>
          <w:rFonts w:ascii="Arial" w:hAnsi="Arial" w:cs="Arial"/>
          <w:sz w:val="22"/>
          <w:szCs w:val="22"/>
          <w:lang w:val="en-GB"/>
        </w:rPr>
      </w:pPr>
    </w:p>
    <w:p w14:paraId="410D9483" w14:textId="4107426D" w:rsidR="0080267A" w:rsidRDefault="0080267A" w:rsidP="0080267A">
      <w:pPr>
        <w:pStyle w:val="ListParagraph"/>
        <w:ind w:left="360"/>
        <w:rPr>
          <w:rFonts w:ascii="Arial" w:hAnsi="Arial" w:cs="Arial"/>
          <w:sz w:val="22"/>
          <w:szCs w:val="22"/>
          <w:lang w:val="en-GB"/>
        </w:rPr>
      </w:pPr>
    </w:p>
    <w:p w14:paraId="4E8C2B76" w14:textId="726C1BDD" w:rsidR="0080267A" w:rsidRDefault="0080267A" w:rsidP="0080267A">
      <w:pPr>
        <w:pStyle w:val="ListParagraph"/>
        <w:ind w:left="360"/>
        <w:rPr>
          <w:rFonts w:ascii="Arial" w:hAnsi="Arial" w:cs="Arial"/>
          <w:sz w:val="22"/>
          <w:szCs w:val="22"/>
          <w:lang w:val="en-GB"/>
        </w:rPr>
      </w:pPr>
    </w:p>
    <w:p w14:paraId="3875F0DC" w14:textId="1FA60044" w:rsidR="0080267A" w:rsidRDefault="0080267A" w:rsidP="0080267A">
      <w:pPr>
        <w:pStyle w:val="ListParagraph"/>
        <w:ind w:left="360"/>
        <w:rPr>
          <w:rFonts w:ascii="Arial" w:hAnsi="Arial" w:cs="Arial"/>
          <w:sz w:val="22"/>
          <w:szCs w:val="22"/>
          <w:lang w:val="en-GB"/>
        </w:rPr>
      </w:pPr>
    </w:p>
    <w:p w14:paraId="3E64EA19" w14:textId="4075A02B" w:rsidR="0080267A" w:rsidRDefault="0080267A" w:rsidP="0080267A">
      <w:pPr>
        <w:pStyle w:val="ListParagraph"/>
        <w:ind w:left="360"/>
        <w:rPr>
          <w:rFonts w:ascii="Arial" w:hAnsi="Arial" w:cs="Arial"/>
          <w:sz w:val="22"/>
          <w:szCs w:val="22"/>
          <w:lang w:val="en-GB"/>
        </w:rPr>
      </w:pPr>
    </w:p>
    <w:p w14:paraId="7B8E585A" w14:textId="77777777" w:rsidR="0080267A" w:rsidRDefault="0080267A" w:rsidP="0080267A">
      <w:pPr>
        <w:pStyle w:val="ListParagraph"/>
        <w:ind w:left="360"/>
        <w:rPr>
          <w:rFonts w:ascii="Arial" w:hAnsi="Arial" w:cs="Arial"/>
          <w:sz w:val="22"/>
          <w:szCs w:val="22"/>
          <w:lang w:val="en-GB"/>
        </w:rPr>
      </w:pPr>
    </w:p>
    <w:p w14:paraId="0AEA422E" w14:textId="453EF55F" w:rsidR="0080267A" w:rsidRPr="0080267A" w:rsidRDefault="0080267A" w:rsidP="0080267A">
      <w:pPr>
        <w:pStyle w:val="ListParagraph"/>
        <w:numPr>
          <w:ilvl w:val="0"/>
          <w:numId w:val="30"/>
        </w:numPr>
        <w:rPr>
          <w:rFonts w:ascii="Arial" w:hAnsi="Arial" w:cs="Arial"/>
          <w:sz w:val="22"/>
          <w:szCs w:val="22"/>
          <w:lang w:val="en-GB"/>
        </w:rPr>
      </w:pPr>
      <w:r>
        <w:rPr>
          <w:rFonts w:ascii="Arial" w:hAnsi="Arial" w:cs="Arial"/>
          <w:sz w:val="22"/>
          <w:szCs w:val="22"/>
          <w:lang w:val="en-GB"/>
        </w:rPr>
        <w:t xml:space="preserve">If the supply voltage is 140.0 V, and the resistance in the coil is 55.0 </w:t>
      </w:r>
      <w:r w:rsidR="00A971F6">
        <w:rPr>
          <w:rFonts w:ascii="Arial" w:hAnsi="Arial" w:cs="Arial"/>
          <w:sz w:val="22"/>
          <w:szCs w:val="22"/>
          <w:lang w:val="en-GB"/>
        </w:rPr>
        <w:t xml:space="preserve">Ω, find the </w:t>
      </w:r>
      <w:r w:rsidR="002F5E3F">
        <w:rPr>
          <w:rFonts w:ascii="Arial" w:hAnsi="Arial" w:cs="Arial"/>
          <w:sz w:val="22"/>
          <w:szCs w:val="22"/>
          <w:lang w:val="en-GB"/>
        </w:rPr>
        <w:t xml:space="preserve">average </w:t>
      </w:r>
      <w:r w:rsidR="00A971F6">
        <w:rPr>
          <w:rFonts w:ascii="Arial" w:hAnsi="Arial" w:cs="Arial"/>
          <w:sz w:val="22"/>
          <w:szCs w:val="22"/>
          <w:lang w:val="en-GB"/>
        </w:rPr>
        <w:t>current through the coil once it has reached operating speed.                                                              (1 mark)</w:t>
      </w:r>
    </w:p>
    <w:p w14:paraId="40FF3C01" w14:textId="79E019E7" w:rsidR="00561CD2" w:rsidRDefault="00561CD2" w:rsidP="00CF23C1">
      <w:pPr>
        <w:jc w:val="right"/>
        <w:rPr>
          <w:rFonts w:ascii="Arial" w:hAnsi="Arial" w:cs="Arial"/>
          <w:sz w:val="22"/>
          <w:szCs w:val="22"/>
          <w:lang w:val="en-GB"/>
        </w:rPr>
      </w:pPr>
    </w:p>
    <w:p w14:paraId="15D96E17" w14:textId="2E0B3C5E" w:rsidR="00561CD2" w:rsidRDefault="00561CD2" w:rsidP="00CF23C1">
      <w:pPr>
        <w:jc w:val="right"/>
        <w:rPr>
          <w:rFonts w:ascii="Arial" w:hAnsi="Arial" w:cs="Arial"/>
          <w:sz w:val="22"/>
          <w:szCs w:val="22"/>
          <w:lang w:val="en-GB"/>
        </w:rPr>
      </w:pPr>
    </w:p>
    <w:p w14:paraId="103CFDCF" w14:textId="4C210956" w:rsidR="00561CD2" w:rsidRDefault="00561CD2" w:rsidP="00CF23C1">
      <w:pPr>
        <w:jc w:val="right"/>
        <w:rPr>
          <w:rFonts w:ascii="Arial" w:hAnsi="Arial" w:cs="Arial"/>
          <w:sz w:val="22"/>
          <w:szCs w:val="22"/>
          <w:lang w:val="en-GB"/>
        </w:rPr>
      </w:pPr>
    </w:p>
    <w:p w14:paraId="2A7007B4" w14:textId="77777777" w:rsidR="00A971F6" w:rsidRDefault="00A971F6" w:rsidP="00CF23C1">
      <w:pPr>
        <w:jc w:val="right"/>
        <w:rPr>
          <w:rFonts w:ascii="Arial" w:hAnsi="Arial" w:cs="Arial"/>
          <w:sz w:val="22"/>
          <w:szCs w:val="22"/>
          <w:lang w:val="en-GB"/>
        </w:rPr>
      </w:pPr>
    </w:p>
    <w:p w14:paraId="0030F507" w14:textId="7134CFBD" w:rsidR="00561CD2" w:rsidRDefault="00561CD2" w:rsidP="00CF23C1">
      <w:pPr>
        <w:jc w:val="right"/>
        <w:rPr>
          <w:rFonts w:ascii="Arial" w:hAnsi="Arial" w:cs="Arial"/>
          <w:sz w:val="22"/>
          <w:szCs w:val="22"/>
          <w:lang w:val="en-GB"/>
        </w:rPr>
      </w:pPr>
    </w:p>
    <w:p w14:paraId="12128515" w14:textId="1B581C60" w:rsidR="00561CD2" w:rsidRDefault="00561CD2" w:rsidP="00CF23C1">
      <w:pPr>
        <w:jc w:val="right"/>
        <w:rPr>
          <w:rFonts w:ascii="Arial" w:hAnsi="Arial" w:cs="Arial"/>
          <w:sz w:val="22"/>
          <w:szCs w:val="22"/>
          <w:lang w:val="en-GB"/>
        </w:rPr>
      </w:pPr>
    </w:p>
    <w:p w14:paraId="1E4540B4" w14:textId="77777777" w:rsidR="002F5E3F" w:rsidRDefault="002F5E3F" w:rsidP="00CF23C1">
      <w:pPr>
        <w:jc w:val="right"/>
        <w:rPr>
          <w:rFonts w:ascii="Arial" w:hAnsi="Arial" w:cs="Arial"/>
          <w:sz w:val="22"/>
          <w:szCs w:val="22"/>
          <w:lang w:val="en-GB"/>
        </w:rPr>
      </w:pPr>
    </w:p>
    <w:p w14:paraId="57C0FC02" w14:textId="05C66CA7" w:rsidR="00561CD2" w:rsidRDefault="00561CD2" w:rsidP="00CF23C1">
      <w:pPr>
        <w:jc w:val="right"/>
        <w:rPr>
          <w:rFonts w:ascii="Arial" w:hAnsi="Arial" w:cs="Arial"/>
          <w:sz w:val="22"/>
          <w:szCs w:val="22"/>
          <w:lang w:val="en-GB"/>
        </w:rPr>
      </w:pPr>
    </w:p>
    <w:p w14:paraId="28430881" w14:textId="77777777" w:rsidR="00A971F6" w:rsidRDefault="00A971F6" w:rsidP="00CF23C1">
      <w:pPr>
        <w:jc w:val="right"/>
        <w:rPr>
          <w:rFonts w:ascii="Arial" w:hAnsi="Arial" w:cs="Arial"/>
          <w:sz w:val="22"/>
          <w:szCs w:val="22"/>
          <w:lang w:val="en-GB"/>
        </w:rPr>
      </w:pPr>
    </w:p>
    <w:p w14:paraId="46CEB9F8" w14:textId="03C138C9" w:rsidR="00561CD2" w:rsidRDefault="00561CD2" w:rsidP="00CF23C1">
      <w:pPr>
        <w:jc w:val="right"/>
        <w:rPr>
          <w:rFonts w:ascii="Arial" w:hAnsi="Arial" w:cs="Arial"/>
          <w:sz w:val="22"/>
          <w:szCs w:val="22"/>
          <w:lang w:val="en-GB"/>
        </w:rPr>
      </w:pPr>
    </w:p>
    <w:p w14:paraId="26AC3AC2" w14:textId="3856DFBF" w:rsidR="00561CD2" w:rsidRDefault="00561CD2" w:rsidP="00CF23C1">
      <w:pPr>
        <w:jc w:val="right"/>
        <w:rPr>
          <w:rFonts w:ascii="Arial" w:hAnsi="Arial" w:cs="Arial"/>
          <w:sz w:val="22"/>
          <w:szCs w:val="22"/>
          <w:lang w:val="en-GB"/>
        </w:rPr>
      </w:pPr>
    </w:p>
    <w:p w14:paraId="20D4FF68" w14:textId="75763C94" w:rsidR="00132AEE" w:rsidRDefault="009051EC" w:rsidP="00CA6189">
      <w:pPr>
        <w:spacing w:after="160" w:line="259" w:lineRule="auto"/>
        <w:rPr>
          <w:rFonts w:ascii="Arial" w:hAnsi="Arial" w:cs="Arial"/>
          <w:b/>
          <w:sz w:val="22"/>
          <w:szCs w:val="22"/>
        </w:rPr>
      </w:pPr>
      <w:bookmarkStart w:id="5" w:name="_Hlk104382211"/>
      <w:r w:rsidRPr="0079189C">
        <w:rPr>
          <w:rFonts w:ascii="Arial" w:hAnsi="Arial" w:cs="Arial"/>
          <w:b/>
          <w:sz w:val="22"/>
          <w:szCs w:val="22"/>
        </w:rPr>
        <w:lastRenderedPageBreak/>
        <w:t xml:space="preserve">Question </w:t>
      </w:r>
      <w:r w:rsidR="00132AEE">
        <w:rPr>
          <w:rFonts w:ascii="Arial" w:hAnsi="Arial" w:cs="Arial"/>
          <w:b/>
          <w:sz w:val="22"/>
          <w:szCs w:val="22"/>
        </w:rPr>
        <w:t>7</w:t>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r>
      <w:r w:rsidR="00441C75">
        <w:rPr>
          <w:rFonts w:ascii="Arial" w:hAnsi="Arial" w:cs="Arial"/>
          <w:b/>
          <w:sz w:val="22"/>
          <w:szCs w:val="22"/>
        </w:rPr>
        <w:tab/>
        <w:t>(</w:t>
      </w:r>
      <w:r w:rsidR="000A435F">
        <w:rPr>
          <w:rFonts w:ascii="Arial" w:hAnsi="Arial" w:cs="Arial"/>
          <w:b/>
          <w:sz w:val="22"/>
          <w:szCs w:val="22"/>
        </w:rPr>
        <w:t>4</w:t>
      </w:r>
      <w:r w:rsidR="003E7DD5">
        <w:rPr>
          <w:rFonts w:ascii="Arial" w:hAnsi="Arial" w:cs="Arial"/>
          <w:b/>
          <w:sz w:val="22"/>
          <w:szCs w:val="22"/>
        </w:rPr>
        <w:t xml:space="preserve"> marks)</w:t>
      </w:r>
    </w:p>
    <w:p w14:paraId="65DD4431" w14:textId="2A27AB78" w:rsidR="00997015" w:rsidRPr="00BE19B4" w:rsidRDefault="00BE19B4" w:rsidP="00BE19B4">
      <w:pPr>
        <w:spacing w:after="160" w:line="259" w:lineRule="auto"/>
        <w:rPr>
          <w:rFonts w:ascii="Arial" w:hAnsi="Arial" w:cs="Arial"/>
          <w:sz w:val="22"/>
          <w:szCs w:val="22"/>
          <w:lang w:val="en-GB"/>
        </w:rPr>
      </w:pPr>
      <w:r>
        <w:rPr>
          <w:rFonts w:ascii="Arial" w:hAnsi="Arial" w:cs="Arial"/>
          <w:sz w:val="22"/>
          <w:szCs w:val="22"/>
          <w:lang w:val="en-GB"/>
        </w:rPr>
        <w:t>A particle interaction called ‘e</w:t>
      </w:r>
      <w:r w:rsidR="00997015" w:rsidRPr="00BE19B4">
        <w:rPr>
          <w:rFonts w:ascii="Arial" w:hAnsi="Arial" w:cs="Arial"/>
          <w:sz w:val="22"/>
          <w:szCs w:val="22"/>
          <w:lang w:val="en-GB"/>
        </w:rPr>
        <w:t>lectron capture</w:t>
      </w:r>
      <w:r>
        <w:rPr>
          <w:rFonts w:ascii="Arial" w:hAnsi="Arial" w:cs="Arial"/>
          <w:sz w:val="22"/>
          <w:szCs w:val="22"/>
          <w:lang w:val="en-GB"/>
        </w:rPr>
        <w:t>’</w:t>
      </w:r>
      <w:r w:rsidR="00997015" w:rsidRPr="00BE19B4">
        <w:rPr>
          <w:rFonts w:ascii="Arial" w:hAnsi="Arial" w:cs="Arial"/>
          <w:sz w:val="22"/>
          <w:szCs w:val="22"/>
          <w:lang w:val="en-GB"/>
        </w:rPr>
        <w:t xml:space="preserve"> can be represented by the following </w:t>
      </w:r>
      <w:r>
        <w:rPr>
          <w:rFonts w:ascii="Arial" w:hAnsi="Arial" w:cs="Arial"/>
          <w:sz w:val="22"/>
          <w:szCs w:val="22"/>
          <w:lang w:val="en-GB"/>
        </w:rPr>
        <w:t xml:space="preserve">incomplete </w:t>
      </w:r>
      <w:r w:rsidR="00997015" w:rsidRPr="00BE19B4">
        <w:rPr>
          <w:rFonts w:ascii="Arial" w:hAnsi="Arial" w:cs="Arial"/>
          <w:sz w:val="22"/>
          <w:szCs w:val="22"/>
          <w:lang w:val="en-GB"/>
        </w:rPr>
        <w:t>equation:</w:t>
      </w:r>
    </w:p>
    <w:p w14:paraId="748DEB55" w14:textId="77777777" w:rsidR="00997015" w:rsidRPr="00997015" w:rsidRDefault="00997015" w:rsidP="00997015">
      <w:pPr>
        <w:pStyle w:val="ListParagraph"/>
        <w:rPr>
          <w:rFonts w:ascii="Arial" w:hAnsi="Arial" w:cs="Arial"/>
          <w:sz w:val="22"/>
          <w:szCs w:val="22"/>
          <w:lang w:val="en-GB"/>
        </w:rPr>
      </w:pPr>
    </w:p>
    <w:p w14:paraId="038A0C6D" w14:textId="3AFCFEAA" w:rsidR="00997015" w:rsidRPr="00BE19B4" w:rsidRDefault="00000000" w:rsidP="00997015">
      <w:pPr>
        <w:pStyle w:val="ListParagraph"/>
        <w:rPr>
          <w:rFonts w:ascii="Arial" w:eastAsiaTheme="minorEastAsia" w:hAnsi="Arial" w:cs="Arial"/>
          <w:iCs/>
          <w:sz w:val="22"/>
          <w:szCs w:val="22"/>
          <w:lang w:val="en-GB"/>
        </w:rPr>
      </w:pPr>
      <m:oMathPara>
        <m:oMath>
          <m:sSup>
            <m:sSupPr>
              <m:ctrlPr>
                <w:rPr>
                  <w:rFonts w:ascii="Cambria Math" w:hAnsi="Cambria Math" w:cs="Arial"/>
                  <w:iCs/>
                  <w:sz w:val="22"/>
                  <w:szCs w:val="22"/>
                  <w:lang w:val="en-GB"/>
                </w:rPr>
              </m:ctrlPr>
            </m:sSupPr>
            <m:e>
              <m:r>
                <m:rPr>
                  <m:sty m:val="p"/>
                </m:rPr>
                <w:rPr>
                  <w:rFonts w:ascii="Cambria Math" w:hAnsi="Cambria Math" w:cs="Arial"/>
                  <w:sz w:val="22"/>
                  <w:szCs w:val="22"/>
                  <w:lang w:val="en-GB"/>
                </w:rPr>
                <m:t>p</m:t>
              </m:r>
            </m:e>
            <m:sup>
              <m:r>
                <m:rPr>
                  <m:sty m:val="p"/>
                </m:rPr>
                <w:rPr>
                  <w:rFonts w:ascii="Cambria Math" w:hAnsi="Cambria Math" w:cs="Arial"/>
                  <w:sz w:val="22"/>
                  <w:szCs w:val="22"/>
                  <w:lang w:val="en-GB"/>
                </w:rPr>
                <m:t>+</m:t>
              </m:r>
            </m:sup>
          </m:sSup>
          <m:r>
            <m:rPr>
              <m:sty m:val="p"/>
            </m:rPr>
            <w:rPr>
              <w:rFonts w:ascii="Cambria Math" w:hAnsi="Cambria Math" w:cs="Arial"/>
              <w:sz w:val="22"/>
              <w:szCs w:val="22"/>
              <w:lang w:val="en-GB"/>
            </w:rPr>
            <m:t>+</m:t>
          </m:r>
          <m:sSup>
            <m:sSupPr>
              <m:ctrlPr>
                <w:rPr>
                  <w:rFonts w:ascii="Cambria Math" w:hAnsi="Cambria Math" w:cs="Arial"/>
                  <w:iCs/>
                  <w:sz w:val="22"/>
                  <w:szCs w:val="22"/>
                  <w:lang w:val="en-GB"/>
                </w:rPr>
              </m:ctrlPr>
            </m:sSupPr>
            <m:e>
              <m:r>
                <m:rPr>
                  <m:sty m:val="p"/>
                </m:rPr>
                <w:rPr>
                  <w:rFonts w:ascii="Cambria Math" w:hAnsi="Cambria Math" w:cs="Arial"/>
                  <w:sz w:val="22"/>
                  <w:szCs w:val="22"/>
                  <w:lang w:val="en-GB"/>
                </w:rPr>
                <m:t>e</m:t>
              </m:r>
            </m:e>
            <m:sup>
              <m:r>
                <m:rPr>
                  <m:sty m:val="p"/>
                </m:rPr>
                <w:rPr>
                  <w:rFonts w:ascii="Cambria Math" w:hAnsi="Cambria Math" w:cs="Arial"/>
                  <w:sz w:val="22"/>
                  <w:szCs w:val="22"/>
                  <w:lang w:val="en-GB"/>
                </w:rPr>
                <m:t>-</m:t>
              </m:r>
            </m:sup>
          </m:sSup>
          <m:r>
            <m:rPr>
              <m:sty m:val="p"/>
            </m:rPr>
            <w:rPr>
              <w:rFonts w:ascii="Cambria Math" w:hAnsi="Cambria Math" w:cs="Arial"/>
              <w:sz w:val="22"/>
              <w:szCs w:val="22"/>
              <w:lang w:val="en-GB"/>
            </w:rPr>
            <m:t>→n+________</m:t>
          </m:r>
        </m:oMath>
      </m:oMathPara>
    </w:p>
    <w:p w14:paraId="620B5E7A" w14:textId="77777777" w:rsidR="00997015" w:rsidRPr="00997015" w:rsidRDefault="00997015" w:rsidP="00997015">
      <w:pPr>
        <w:pStyle w:val="ListParagraph"/>
        <w:rPr>
          <w:rFonts w:ascii="Arial" w:eastAsiaTheme="minorEastAsia" w:hAnsi="Arial" w:cs="Arial"/>
          <w:iCs/>
          <w:sz w:val="22"/>
          <w:szCs w:val="22"/>
          <w:lang w:val="en-GB"/>
        </w:rPr>
      </w:pPr>
    </w:p>
    <w:p w14:paraId="2656F4E0" w14:textId="4E0AF8C8" w:rsidR="00132AEE" w:rsidRDefault="00BE19B4" w:rsidP="00BE19B4">
      <w:pPr>
        <w:pStyle w:val="ListParagraph"/>
        <w:numPr>
          <w:ilvl w:val="0"/>
          <w:numId w:val="29"/>
        </w:numPr>
        <w:ind w:hanging="720"/>
        <w:rPr>
          <w:rFonts w:ascii="Arial" w:hAnsi="Arial" w:cs="Arial"/>
          <w:bCs/>
          <w:sz w:val="22"/>
          <w:szCs w:val="22"/>
        </w:rPr>
      </w:pPr>
      <w:r w:rsidRPr="00BE19B4">
        <w:rPr>
          <w:rFonts w:ascii="Arial" w:hAnsi="Arial" w:cs="Arial"/>
          <w:bCs/>
          <w:sz w:val="22"/>
          <w:szCs w:val="22"/>
        </w:rPr>
        <w:t>Write the name and symbol of the unidentified particle in the spaces provided below.</w:t>
      </w:r>
    </w:p>
    <w:p w14:paraId="1A9B22F3" w14:textId="7E8ED72F" w:rsidR="00BE19B4" w:rsidRDefault="00BE19B4" w:rsidP="00BE19B4">
      <w:pPr>
        <w:pStyle w:val="ListParagraph"/>
        <w:jc w:val="right"/>
        <w:rPr>
          <w:rFonts w:ascii="Arial" w:hAnsi="Arial" w:cs="Arial"/>
          <w:bCs/>
          <w:sz w:val="22"/>
          <w:szCs w:val="22"/>
        </w:rPr>
      </w:pPr>
      <w:r>
        <w:rPr>
          <w:rFonts w:ascii="Arial" w:hAnsi="Arial" w:cs="Arial"/>
          <w:bCs/>
          <w:sz w:val="22"/>
          <w:szCs w:val="22"/>
        </w:rPr>
        <w:t>(</w:t>
      </w:r>
      <w:r w:rsidR="00A75378">
        <w:rPr>
          <w:rFonts w:ascii="Arial" w:hAnsi="Arial" w:cs="Arial"/>
          <w:bCs/>
          <w:sz w:val="22"/>
          <w:szCs w:val="22"/>
        </w:rPr>
        <w:t>2</w:t>
      </w:r>
      <w:r>
        <w:rPr>
          <w:rFonts w:ascii="Arial" w:hAnsi="Arial" w:cs="Arial"/>
          <w:bCs/>
          <w:sz w:val="22"/>
          <w:szCs w:val="22"/>
        </w:rPr>
        <w:t xml:space="preserve"> mark</w:t>
      </w:r>
      <w:r w:rsidR="00A75378">
        <w:rPr>
          <w:rFonts w:ascii="Arial" w:hAnsi="Arial" w:cs="Arial"/>
          <w:bCs/>
          <w:sz w:val="22"/>
          <w:szCs w:val="22"/>
        </w:rPr>
        <w:t>s</w:t>
      </w:r>
      <w:r>
        <w:rPr>
          <w:rFonts w:ascii="Arial" w:hAnsi="Arial" w:cs="Arial"/>
          <w:bCs/>
          <w:sz w:val="22"/>
          <w:szCs w:val="22"/>
        </w:rPr>
        <w:t>)</w:t>
      </w:r>
    </w:p>
    <w:p w14:paraId="55585968" w14:textId="396ABD47" w:rsidR="00BE19B4" w:rsidRDefault="00BE19B4" w:rsidP="00BE19B4">
      <w:pPr>
        <w:pStyle w:val="ListParagraph"/>
        <w:jc w:val="right"/>
        <w:rPr>
          <w:rFonts w:ascii="Arial" w:hAnsi="Arial" w:cs="Arial"/>
          <w:bCs/>
          <w:sz w:val="22"/>
          <w:szCs w:val="22"/>
        </w:rPr>
      </w:pPr>
    </w:p>
    <w:p w14:paraId="4EEC261B" w14:textId="5ED5B651" w:rsidR="00BE19B4" w:rsidRDefault="00BE19B4" w:rsidP="008F66AB">
      <w:pPr>
        <w:pStyle w:val="ListParagraph"/>
        <w:ind w:left="0"/>
        <w:jc w:val="center"/>
        <w:rPr>
          <w:rFonts w:ascii="Arial" w:hAnsi="Arial" w:cs="Arial"/>
          <w:bCs/>
          <w:sz w:val="22"/>
          <w:szCs w:val="22"/>
        </w:rPr>
      </w:pPr>
      <w:r>
        <w:rPr>
          <w:rFonts w:ascii="Arial" w:hAnsi="Arial" w:cs="Arial"/>
          <w:bCs/>
          <w:sz w:val="22"/>
          <w:szCs w:val="22"/>
        </w:rPr>
        <w:t>NAME: _______________________________________</w:t>
      </w:r>
    </w:p>
    <w:p w14:paraId="47C02F6C" w14:textId="77777777" w:rsidR="008F66AB" w:rsidRDefault="008F66AB" w:rsidP="008F66AB">
      <w:pPr>
        <w:pStyle w:val="ListParagraph"/>
        <w:jc w:val="center"/>
        <w:rPr>
          <w:rFonts w:ascii="Arial" w:hAnsi="Arial" w:cs="Arial"/>
          <w:bCs/>
          <w:sz w:val="22"/>
          <w:szCs w:val="22"/>
        </w:rPr>
      </w:pPr>
    </w:p>
    <w:p w14:paraId="55892504" w14:textId="095DFE72" w:rsidR="00BE19B4" w:rsidRDefault="00BE19B4" w:rsidP="008F66AB">
      <w:pPr>
        <w:pStyle w:val="ListParagraph"/>
        <w:jc w:val="center"/>
        <w:rPr>
          <w:rFonts w:ascii="Arial" w:hAnsi="Arial" w:cs="Arial"/>
          <w:bCs/>
          <w:sz w:val="22"/>
          <w:szCs w:val="22"/>
        </w:rPr>
      </w:pPr>
    </w:p>
    <w:p w14:paraId="75F715C8" w14:textId="06B813A1" w:rsidR="00BE19B4" w:rsidRPr="00BE19B4" w:rsidRDefault="00BE19B4" w:rsidP="008F66AB">
      <w:pPr>
        <w:pStyle w:val="ListParagraph"/>
        <w:ind w:left="0"/>
        <w:jc w:val="center"/>
        <w:rPr>
          <w:rFonts w:ascii="Arial" w:hAnsi="Arial" w:cs="Arial"/>
          <w:bCs/>
          <w:sz w:val="22"/>
          <w:szCs w:val="22"/>
        </w:rPr>
      </w:pPr>
      <w:r>
        <w:rPr>
          <w:rFonts w:ascii="Arial" w:hAnsi="Arial" w:cs="Arial"/>
          <w:bCs/>
          <w:sz w:val="22"/>
          <w:szCs w:val="22"/>
        </w:rPr>
        <w:t xml:space="preserve">SYMBOL: </w:t>
      </w:r>
      <w:r w:rsidR="008F66AB">
        <w:rPr>
          <w:rFonts w:ascii="Arial" w:hAnsi="Arial" w:cs="Arial"/>
          <w:bCs/>
          <w:sz w:val="22"/>
          <w:szCs w:val="22"/>
        </w:rPr>
        <w:t>_____________________</w:t>
      </w:r>
    </w:p>
    <w:p w14:paraId="3FDB280F" w14:textId="77777777" w:rsidR="003E70C9" w:rsidRDefault="003E70C9" w:rsidP="005B2A22">
      <w:pPr>
        <w:spacing w:after="160" w:line="259" w:lineRule="auto"/>
        <w:jc w:val="right"/>
        <w:rPr>
          <w:rFonts w:ascii="Arial" w:hAnsi="Arial" w:cs="Arial"/>
          <w:bCs/>
          <w:sz w:val="22"/>
          <w:szCs w:val="22"/>
        </w:rPr>
      </w:pPr>
    </w:p>
    <w:p w14:paraId="7593BDAA" w14:textId="77777777" w:rsidR="003E70C9" w:rsidRDefault="003E70C9" w:rsidP="005B2A22">
      <w:pPr>
        <w:spacing w:after="160" w:line="259" w:lineRule="auto"/>
        <w:jc w:val="right"/>
        <w:rPr>
          <w:rFonts w:ascii="Arial" w:hAnsi="Arial" w:cs="Arial"/>
          <w:bCs/>
          <w:sz w:val="22"/>
          <w:szCs w:val="22"/>
        </w:rPr>
      </w:pPr>
    </w:p>
    <w:p w14:paraId="3A099D89" w14:textId="205AA926" w:rsidR="003E70C9" w:rsidRDefault="003E70C9" w:rsidP="003E70C9">
      <w:pPr>
        <w:pStyle w:val="ListParagraph"/>
        <w:numPr>
          <w:ilvl w:val="0"/>
          <w:numId w:val="29"/>
        </w:numPr>
        <w:spacing w:after="160" w:line="259" w:lineRule="auto"/>
        <w:ind w:hanging="720"/>
        <w:rPr>
          <w:rFonts w:ascii="Arial" w:hAnsi="Arial" w:cs="Arial"/>
          <w:bCs/>
          <w:sz w:val="22"/>
          <w:szCs w:val="22"/>
        </w:rPr>
      </w:pPr>
      <w:r w:rsidRPr="003E70C9">
        <w:rPr>
          <w:rFonts w:ascii="Arial" w:hAnsi="Arial" w:cs="Arial"/>
          <w:bCs/>
          <w:sz w:val="22"/>
          <w:szCs w:val="22"/>
        </w:rPr>
        <w:t>Using relevant conservation laws, explain how you determined the unidentified particle in part a).</w:t>
      </w:r>
    </w:p>
    <w:p w14:paraId="5117D418" w14:textId="23990982" w:rsidR="003E70C9" w:rsidRDefault="003E70C9" w:rsidP="003E70C9">
      <w:pPr>
        <w:pStyle w:val="ListParagraph"/>
        <w:spacing w:after="160" w:line="259" w:lineRule="auto"/>
        <w:jc w:val="right"/>
        <w:rPr>
          <w:rFonts w:ascii="Arial" w:hAnsi="Arial" w:cs="Arial"/>
          <w:bCs/>
          <w:sz w:val="22"/>
          <w:szCs w:val="22"/>
        </w:rPr>
      </w:pPr>
      <w:r>
        <w:rPr>
          <w:rFonts w:ascii="Arial" w:hAnsi="Arial" w:cs="Arial"/>
          <w:bCs/>
          <w:sz w:val="22"/>
          <w:szCs w:val="22"/>
        </w:rPr>
        <w:t>(</w:t>
      </w:r>
      <w:r w:rsidR="00A75378">
        <w:rPr>
          <w:rFonts w:ascii="Arial" w:hAnsi="Arial" w:cs="Arial"/>
          <w:bCs/>
          <w:sz w:val="22"/>
          <w:szCs w:val="22"/>
        </w:rPr>
        <w:t>2</w:t>
      </w:r>
      <w:r>
        <w:rPr>
          <w:rFonts w:ascii="Arial" w:hAnsi="Arial" w:cs="Arial"/>
          <w:bCs/>
          <w:sz w:val="22"/>
          <w:szCs w:val="22"/>
        </w:rPr>
        <w:t xml:space="preserve"> marks)</w:t>
      </w:r>
    </w:p>
    <w:p w14:paraId="0E180CC9" w14:textId="4BAF2CFF" w:rsidR="003E70C9" w:rsidRDefault="003E70C9" w:rsidP="003E70C9">
      <w:pPr>
        <w:pStyle w:val="ListParagraph"/>
        <w:spacing w:after="160" w:line="259" w:lineRule="auto"/>
        <w:rPr>
          <w:rFonts w:ascii="Arial" w:hAnsi="Arial" w:cs="Arial"/>
          <w:bCs/>
          <w:sz w:val="22"/>
          <w:szCs w:val="22"/>
        </w:rPr>
      </w:pPr>
    </w:p>
    <w:p w14:paraId="1A5E1266" w14:textId="1D0966D2" w:rsidR="003E70C9" w:rsidRDefault="003E70C9" w:rsidP="003E70C9">
      <w:pPr>
        <w:pStyle w:val="ListParagraph"/>
        <w:spacing w:after="160" w:line="480" w:lineRule="auto"/>
        <w:rPr>
          <w:rFonts w:ascii="Arial" w:hAnsi="Arial" w:cs="Arial"/>
          <w:bCs/>
          <w:sz w:val="22"/>
          <w:szCs w:val="22"/>
        </w:rPr>
      </w:pPr>
      <w:r>
        <w:rPr>
          <w:rFonts w:ascii="Arial" w:hAnsi="Arial" w:cs="Arial"/>
          <w:bCs/>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bookmarkEnd w:id="5"/>
    </w:p>
    <w:p w14:paraId="0CBA5471" w14:textId="77777777" w:rsidR="003E70C9" w:rsidRPr="003E70C9" w:rsidRDefault="003E70C9" w:rsidP="003E70C9">
      <w:pPr>
        <w:pStyle w:val="ListParagraph"/>
        <w:spacing w:after="160" w:line="259" w:lineRule="auto"/>
        <w:rPr>
          <w:rFonts w:ascii="Arial" w:hAnsi="Arial" w:cs="Arial"/>
          <w:bCs/>
          <w:sz w:val="22"/>
          <w:szCs w:val="22"/>
        </w:rPr>
      </w:pPr>
    </w:p>
    <w:p w14:paraId="65471BE5" w14:textId="64194F71" w:rsidR="00047A9A" w:rsidRPr="003E70C9" w:rsidRDefault="00047A9A" w:rsidP="003E70C9">
      <w:pPr>
        <w:pStyle w:val="ListParagraph"/>
        <w:numPr>
          <w:ilvl w:val="0"/>
          <w:numId w:val="29"/>
        </w:numPr>
        <w:spacing w:after="160" w:line="259" w:lineRule="auto"/>
        <w:rPr>
          <w:rFonts w:ascii="Arial" w:hAnsi="Arial" w:cs="Arial"/>
          <w:bCs/>
          <w:sz w:val="22"/>
          <w:szCs w:val="22"/>
        </w:rPr>
      </w:pPr>
      <w:r w:rsidRPr="003E70C9">
        <w:rPr>
          <w:rFonts w:ascii="Arial" w:hAnsi="Arial" w:cs="Arial"/>
          <w:bCs/>
          <w:sz w:val="22"/>
          <w:szCs w:val="22"/>
        </w:rPr>
        <w:br w:type="page"/>
      </w:r>
    </w:p>
    <w:p w14:paraId="74061FCB" w14:textId="63F4D244" w:rsidR="00047A9A" w:rsidRDefault="009051EC" w:rsidP="00047A9A">
      <w:pPr>
        <w:rPr>
          <w:rFonts w:ascii="Arial" w:hAnsi="Arial" w:cs="Arial"/>
          <w:b/>
          <w:sz w:val="22"/>
          <w:szCs w:val="22"/>
        </w:rPr>
      </w:pPr>
      <w:r w:rsidRPr="0079189C">
        <w:rPr>
          <w:rFonts w:ascii="Arial" w:hAnsi="Arial" w:cs="Arial"/>
          <w:b/>
          <w:sz w:val="22"/>
          <w:szCs w:val="22"/>
        </w:rPr>
        <w:lastRenderedPageBreak/>
        <w:t xml:space="preserve">Question </w:t>
      </w:r>
      <w:r w:rsidR="00047A9A">
        <w:rPr>
          <w:rFonts w:ascii="Arial" w:hAnsi="Arial" w:cs="Arial"/>
          <w:b/>
          <w:sz w:val="22"/>
          <w:szCs w:val="22"/>
        </w:rPr>
        <w:t>8</w:t>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t>(5 marks)</w:t>
      </w:r>
    </w:p>
    <w:p w14:paraId="42335D16" w14:textId="4786DB6D" w:rsidR="00623B8F" w:rsidRDefault="00623B8F" w:rsidP="00047A9A">
      <w:pPr>
        <w:rPr>
          <w:rFonts w:ascii="Arial" w:hAnsi="Arial" w:cs="Arial"/>
          <w:b/>
          <w:sz w:val="22"/>
          <w:szCs w:val="22"/>
        </w:rPr>
      </w:pPr>
    </w:p>
    <w:p w14:paraId="707B32BE" w14:textId="4A28A3B8" w:rsidR="00623B8F" w:rsidRDefault="00623B8F" w:rsidP="00623B8F">
      <w:pPr>
        <w:rPr>
          <w:rFonts w:ascii="Arial" w:hAnsi="Arial" w:cs="Arial"/>
          <w:sz w:val="22"/>
          <w:szCs w:val="22"/>
          <w:lang w:val="en-GB"/>
        </w:rPr>
      </w:pPr>
      <w:r w:rsidRPr="00623B8F">
        <w:rPr>
          <w:rFonts w:ascii="Arial" w:hAnsi="Arial" w:cs="Arial"/>
          <w:sz w:val="22"/>
          <w:szCs w:val="22"/>
          <w:lang w:val="en-GB"/>
        </w:rPr>
        <w:t>The apparatus below is used to investigate the photoelectric emission when electromagnetic radiation is shone onto a metal surface. The intensity and wavelength of the incident radiation can be varied; the type of metal is unchanged. The ammeter measures the photoelectric current in the circuit.</w:t>
      </w:r>
    </w:p>
    <w:p w14:paraId="141DB957" w14:textId="0509353D" w:rsidR="00623B8F" w:rsidRPr="00623B8F" w:rsidRDefault="00394C21" w:rsidP="00623B8F">
      <w:pPr>
        <w:rPr>
          <w:rFonts w:ascii="Arial" w:hAnsi="Arial" w:cs="Arial"/>
          <w:sz w:val="22"/>
          <w:szCs w:val="22"/>
          <w:lang w:val="en-GB"/>
        </w:rPr>
      </w:pPr>
      <w:r w:rsidRPr="00623B8F">
        <w:rPr>
          <w:rFonts w:ascii="Arial" w:hAnsi="Arial" w:cs="Arial"/>
          <w:noProof/>
          <w:sz w:val="22"/>
          <w:szCs w:val="22"/>
          <w:lang w:val="en-GB"/>
        </w:rPr>
        <mc:AlternateContent>
          <mc:Choice Requires="wps">
            <w:drawing>
              <wp:anchor distT="0" distB="0" distL="114300" distR="114300" simplePos="0" relativeHeight="252004352" behindDoc="1" locked="0" layoutInCell="1" allowOverlap="1" wp14:anchorId="2F95AD56" wp14:editId="0CC74A82">
                <wp:simplePos x="0" y="0"/>
                <wp:positionH relativeFrom="column">
                  <wp:posOffset>2491105</wp:posOffset>
                </wp:positionH>
                <wp:positionV relativeFrom="paragraph">
                  <wp:posOffset>116840</wp:posOffset>
                </wp:positionV>
                <wp:extent cx="914400" cy="266700"/>
                <wp:effectExtent l="0" t="0" r="6985" b="0"/>
                <wp:wrapNone/>
                <wp:docPr id="404" name="Text Box 404"/>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25C0293F" w14:textId="77777777" w:rsidR="00623B8F" w:rsidRPr="00C00D89" w:rsidRDefault="00623B8F" w:rsidP="00623B8F">
                            <w:pPr>
                              <w:rPr>
                                <w:rFonts w:ascii="Arial" w:hAnsi="Arial" w:cs="Arial"/>
                                <w:lang w:val="en-GB"/>
                              </w:rPr>
                            </w:pPr>
                            <w:r w:rsidRPr="00C00D89">
                              <w:rPr>
                                <w:rFonts w:ascii="Arial" w:hAnsi="Arial" w:cs="Arial"/>
                                <w:lang w:val="en-GB"/>
                              </w:rPr>
                              <w:t>Incident electromagnetic radiation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5AD56" id="Text Box 404" o:spid="_x0000_s1040" type="#_x0000_t202" style="position:absolute;margin-left:196.15pt;margin-top:9.2pt;width:1in;height:21pt;z-index:-251312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eevLAIAAFkEAAAOAAAAZHJzL2Uyb0RvYy54bWysVE1v2zAMvQ/YfxB0X+xkado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" fillcolor="white [3201]" stroked="f" strokeweight=".5pt">
                <v:textbox>
                  <w:txbxContent>
                    <w:p w14:paraId="25C0293F" w14:textId="77777777" w:rsidR="00623B8F" w:rsidRPr="00C00D89" w:rsidRDefault="00623B8F" w:rsidP="00623B8F">
                      <w:pPr>
                        <w:rPr>
                          <w:rFonts w:ascii="Arial" w:hAnsi="Arial" w:cs="Arial"/>
                          <w:lang w:val="en-GB"/>
                        </w:rPr>
                      </w:pPr>
                      <w:r w:rsidRPr="00C00D89">
                        <w:rPr>
                          <w:rFonts w:ascii="Arial" w:hAnsi="Arial" w:cs="Arial"/>
                          <w:lang w:val="en-GB"/>
                        </w:rPr>
                        <w:t>Incident electromagnetic radiation</w:t>
                      </w:r>
                    </w:p>
                  </w:txbxContent>
                </v:textbox>
              </v:shape>
            </w:pict>
          </mc:Fallback>
        </mc:AlternateContent>
      </w:r>
    </w:p>
    <w:p w14:paraId="41568B8C" w14:textId="6B492D59" w:rsidR="00623B8F" w:rsidRPr="00623B8F" w:rsidRDefault="003D1DFA" w:rsidP="00623B8F">
      <w:pPr>
        <w:rPr>
          <w:rFonts w:ascii="Arial" w:hAnsi="Arial" w:cs="Arial"/>
          <w:sz w:val="22"/>
          <w:szCs w:val="22"/>
          <w:lang w:val="en-GB"/>
        </w:rPr>
      </w:pPr>
      <w:r w:rsidRPr="00623B8F">
        <w:rPr>
          <w:rFonts w:ascii="Arial" w:hAnsi="Arial" w:cs="Arial"/>
          <w:noProof/>
          <w:sz w:val="22"/>
          <w:szCs w:val="22"/>
          <w:lang w:val="en-GB"/>
        </w:rPr>
        <mc:AlternateContent>
          <mc:Choice Requires="wps">
            <w:drawing>
              <wp:anchor distT="0" distB="0" distL="114300" distR="114300" simplePos="0" relativeHeight="251990016" behindDoc="1" locked="0" layoutInCell="1" allowOverlap="1" wp14:anchorId="06B7210B" wp14:editId="3B1E198F">
                <wp:simplePos x="0" y="0"/>
                <wp:positionH relativeFrom="column">
                  <wp:posOffset>4579620</wp:posOffset>
                </wp:positionH>
                <wp:positionV relativeFrom="paragraph">
                  <wp:posOffset>1092835</wp:posOffset>
                </wp:positionV>
                <wp:extent cx="457200" cy="457200"/>
                <wp:effectExtent l="0" t="0" r="19050" b="19050"/>
                <wp:wrapNone/>
                <wp:docPr id="421" name="Oval 421"/>
                <wp:cNvGraphicFramePr/>
                <a:graphic xmlns:a="http://schemas.openxmlformats.org/drawingml/2006/main">
                  <a:graphicData uri="http://schemas.microsoft.com/office/word/2010/wordprocessingShape">
                    <wps:wsp>
                      <wps:cNvSpPr/>
                      <wps:spPr>
                        <a:xfrm>
                          <a:off x="0" y="0"/>
                          <a:ext cx="457200"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940B914" id="Oval 421" o:spid="_x0000_s1026" style="position:absolute;margin-left:360.6pt;margin-top:86.05pt;width:36pt;height:36pt;z-index:-25132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" filled="f" strokecolor="black [3213]" strokeweight="1pt">
                <v:stroke joinstyle="miter"/>
              </v:oval>
            </w:pict>
          </mc:Fallback>
        </mc:AlternateContent>
      </w:r>
      <w:r w:rsidRPr="00623B8F">
        <w:rPr>
          <w:rFonts w:ascii="Arial" w:hAnsi="Arial" w:cs="Arial"/>
          <w:noProof/>
          <w:sz w:val="22"/>
          <w:szCs w:val="22"/>
          <w:lang w:val="en-GB"/>
        </w:rPr>
        <mc:AlternateContent>
          <mc:Choice Requires="wps">
            <w:drawing>
              <wp:anchor distT="0" distB="0" distL="114300" distR="114300" simplePos="0" relativeHeight="251988992" behindDoc="0" locked="0" layoutInCell="1" allowOverlap="1" wp14:anchorId="0B530BEC" wp14:editId="321DC512">
                <wp:simplePos x="0" y="0"/>
                <wp:positionH relativeFrom="column">
                  <wp:posOffset>4693920</wp:posOffset>
                </wp:positionH>
                <wp:positionV relativeFrom="paragraph">
                  <wp:posOffset>1207135</wp:posOffset>
                </wp:positionV>
                <wp:extent cx="914400" cy="228600"/>
                <wp:effectExtent l="0" t="0" r="635" b="0"/>
                <wp:wrapNone/>
                <wp:docPr id="420" name="Text Box 42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2598CCB" w14:textId="77777777" w:rsidR="00623B8F" w:rsidRPr="00102069" w:rsidRDefault="00623B8F" w:rsidP="00623B8F">
                            <w:pPr>
                              <w:rPr>
                                <w:rFonts w:ascii="Arial" w:hAnsi="Arial" w:cs="Arial"/>
                                <w:sz w:val="18"/>
                                <w:szCs w:val="18"/>
                                <w:lang w:val="en-GB"/>
                              </w:rPr>
                            </w:pPr>
                            <w:r w:rsidRPr="00102069">
                              <w:rPr>
                                <w:rFonts w:ascii="Arial" w:hAnsi="Arial" w:cs="Arial"/>
                                <w:sz w:val="18"/>
                                <w:szCs w:val="18"/>
                                <w:lang w:val="en-G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30BEC" id="Text Box 420" o:spid="_x0000_s1041" type="#_x0000_t202" style="position:absolute;margin-left:369.6pt;margin-top:95.05pt;width:1in;height:18pt;z-index:2519889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" fillcolor="white [3201]" stroked="f" strokeweight=".5pt">
                <v:textbox>
                  <w:txbxContent>
                    <w:p w14:paraId="72598CCB" w14:textId="77777777" w:rsidR="00623B8F" w:rsidRPr="00102069" w:rsidRDefault="00623B8F" w:rsidP="00623B8F">
                      <w:pPr>
                        <w:rPr>
                          <w:rFonts w:ascii="Arial" w:hAnsi="Arial" w:cs="Arial"/>
                          <w:sz w:val="18"/>
                          <w:szCs w:val="18"/>
                          <w:lang w:val="en-GB"/>
                        </w:rPr>
                      </w:pPr>
                      <w:r w:rsidRPr="00102069">
                        <w:rPr>
                          <w:rFonts w:ascii="Arial" w:hAnsi="Arial" w:cs="Arial"/>
                          <w:sz w:val="18"/>
                          <w:szCs w:val="18"/>
                          <w:lang w:val="en-GB"/>
                        </w:rPr>
                        <w:t>A</w:t>
                      </w:r>
                    </w:p>
                  </w:txbxContent>
                </v:textbox>
              </v:shape>
            </w:pict>
          </mc:Fallback>
        </mc:AlternateContent>
      </w:r>
      <w:r w:rsidRPr="00623B8F">
        <w:rPr>
          <w:rFonts w:ascii="Arial" w:hAnsi="Arial" w:cs="Arial"/>
          <w:noProof/>
          <w:sz w:val="22"/>
          <w:szCs w:val="22"/>
          <w:lang w:val="en-GB"/>
        </w:rPr>
        <mc:AlternateContent>
          <mc:Choice Requires="wps">
            <w:drawing>
              <wp:anchor distT="0" distB="0" distL="114300" distR="114300" simplePos="0" relativeHeight="251996160" behindDoc="0" locked="0" layoutInCell="1" allowOverlap="1" wp14:anchorId="60313221" wp14:editId="059EA49D">
                <wp:simplePos x="0" y="0"/>
                <wp:positionH relativeFrom="column">
                  <wp:posOffset>2179320</wp:posOffset>
                </wp:positionH>
                <wp:positionV relativeFrom="paragraph">
                  <wp:posOffset>1721485</wp:posOffset>
                </wp:positionV>
                <wp:extent cx="114300" cy="114300"/>
                <wp:effectExtent l="0" t="0" r="19050" b="19050"/>
                <wp:wrapNone/>
                <wp:docPr id="414" name="Oval 414"/>
                <wp:cNvGraphicFramePr/>
                <a:graphic xmlns:a="http://schemas.openxmlformats.org/drawingml/2006/main">
                  <a:graphicData uri="http://schemas.microsoft.com/office/word/2010/wordprocessingShape">
                    <wps:wsp>
                      <wps:cNvSpPr/>
                      <wps:spPr>
                        <a:xfrm>
                          <a:off x="0" y="0"/>
                          <a:ext cx="114300" cy="114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3061DF" id="Oval 414" o:spid="_x0000_s1026" style="position:absolute;margin-left:171.6pt;margin-top:135.55pt;width:9pt;height:9pt;z-index:25199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" filled="f" strokecolor="black [3213]" strokeweight="1pt">
                <v:stroke joinstyle="miter"/>
              </v:oval>
            </w:pict>
          </mc:Fallback>
        </mc:AlternateContent>
      </w:r>
      <w:r w:rsidRPr="00623B8F">
        <w:rPr>
          <w:rFonts w:ascii="Arial" w:hAnsi="Arial" w:cs="Arial"/>
          <w:noProof/>
          <w:sz w:val="22"/>
          <w:szCs w:val="22"/>
          <w:lang w:val="en-GB"/>
        </w:rPr>
        <mc:AlternateContent>
          <mc:Choice Requires="wps">
            <w:drawing>
              <wp:anchor distT="0" distB="0" distL="114300" distR="114300" simplePos="0" relativeHeight="251997184" behindDoc="0" locked="0" layoutInCell="1" allowOverlap="1" wp14:anchorId="76ADB52F" wp14:editId="76C52EBB">
                <wp:simplePos x="0" y="0"/>
                <wp:positionH relativeFrom="column">
                  <wp:posOffset>3208020</wp:posOffset>
                </wp:positionH>
                <wp:positionV relativeFrom="paragraph">
                  <wp:posOffset>1721485</wp:posOffset>
                </wp:positionV>
                <wp:extent cx="114300" cy="114300"/>
                <wp:effectExtent l="0" t="0" r="19050" b="19050"/>
                <wp:wrapNone/>
                <wp:docPr id="413" name="Oval 413"/>
                <wp:cNvGraphicFramePr/>
                <a:graphic xmlns:a="http://schemas.openxmlformats.org/drawingml/2006/main">
                  <a:graphicData uri="http://schemas.microsoft.com/office/word/2010/wordprocessingShape">
                    <wps:wsp>
                      <wps:cNvSpPr/>
                      <wps:spPr>
                        <a:xfrm>
                          <a:off x="0" y="0"/>
                          <a:ext cx="114300" cy="114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22A044" id="Oval 413" o:spid="_x0000_s1026" style="position:absolute;margin-left:252.6pt;margin-top:135.55pt;width:9pt;height:9pt;z-index:25199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" filled="f" strokecolor="black [3213]" strokeweight="1pt">
                <v:stroke joinstyle="miter"/>
              </v:oval>
            </w:pict>
          </mc:Fallback>
        </mc:AlternateContent>
      </w:r>
      <w:r w:rsidRPr="00623B8F">
        <w:rPr>
          <w:rFonts w:ascii="Arial" w:hAnsi="Arial" w:cs="Arial"/>
          <w:noProof/>
          <w:sz w:val="22"/>
          <w:szCs w:val="22"/>
          <w:lang w:val="en-GB"/>
        </w:rPr>
        <mc:AlternateContent>
          <mc:Choice Requires="wps">
            <w:drawing>
              <wp:anchor distT="0" distB="0" distL="114300" distR="114300" simplePos="0" relativeHeight="251999232" behindDoc="1" locked="0" layoutInCell="1" allowOverlap="1" wp14:anchorId="42353403" wp14:editId="24516A13">
                <wp:simplePos x="0" y="0"/>
                <wp:positionH relativeFrom="column">
                  <wp:posOffset>2065020</wp:posOffset>
                </wp:positionH>
                <wp:positionV relativeFrom="paragraph">
                  <wp:posOffset>1778635</wp:posOffset>
                </wp:positionV>
                <wp:extent cx="914400" cy="228600"/>
                <wp:effectExtent l="0" t="0" r="1270" b="0"/>
                <wp:wrapNone/>
                <wp:docPr id="412" name="Text Box 41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4B8030C" w14:textId="684A2CCC" w:rsidR="00623B8F" w:rsidRPr="00102069" w:rsidRDefault="00216634" w:rsidP="00623B8F">
                            <w:pPr>
                              <w:rPr>
                                <w:rFonts w:ascii="Arial" w:hAnsi="Arial" w:cs="Arial"/>
                                <w:sz w:val="18"/>
                                <w:szCs w:val="18"/>
                                <w:lang w:val="en-GB"/>
                              </w:rPr>
                            </w:pPr>
                            <w:r>
                              <w:rPr>
                                <w:rFonts w:ascii="Arial" w:hAnsi="Arial" w:cs="Arial"/>
                                <w:sz w:val="18"/>
                                <w:szCs w:val="18"/>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53403" id="Text Box 412" o:spid="_x0000_s1042" type="#_x0000_t202" style="position:absolute;margin-left:162.6pt;margin-top:140.05pt;width:1in;height:18pt;z-index:-2513172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JJLA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" fillcolor="white [3201]" stroked="f" strokeweight=".5pt">
                <v:textbox>
                  <w:txbxContent>
                    <w:p w14:paraId="14B8030C" w14:textId="684A2CCC" w:rsidR="00623B8F" w:rsidRPr="00102069" w:rsidRDefault="00216634" w:rsidP="00623B8F">
                      <w:pPr>
                        <w:rPr>
                          <w:rFonts w:ascii="Arial" w:hAnsi="Arial" w:cs="Arial"/>
                          <w:sz w:val="18"/>
                          <w:szCs w:val="18"/>
                          <w:lang w:val="en-GB"/>
                        </w:rPr>
                      </w:pPr>
                      <w:r>
                        <w:rPr>
                          <w:rFonts w:ascii="Arial" w:hAnsi="Arial" w:cs="Arial"/>
                          <w:sz w:val="18"/>
                          <w:szCs w:val="18"/>
                          <w:lang w:val="en-GB"/>
                        </w:rPr>
                        <w:t>-</w:t>
                      </w:r>
                    </w:p>
                  </w:txbxContent>
                </v:textbox>
              </v:shape>
            </w:pict>
          </mc:Fallback>
        </mc:AlternateContent>
      </w:r>
      <w:r w:rsidRPr="00623B8F">
        <w:rPr>
          <w:rFonts w:ascii="Arial" w:hAnsi="Arial" w:cs="Arial"/>
          <w:noProof/>
          <w:sz w:val="22"/>
          <w:szCs w:val="22"/>
          <w:lang w:val="en-GB"/>
        </w:rPr>
        <mc:AlternateContent>
          <mc:Choice Requires="wps">
            <w:drawing>
              <wp:anchor distT="0" distB="0" distL="114300" distR="114300" simplePos="0" relativeHeight="252000256" behindDoc="1" locked="0" layoutInCell="1" allowOverlap="1" wp14:anchorId="1B5F3BCE" wp14:editId="1D12E717">
                <wp:simplePos x="0" y="0"/>
                <wp:positionH relativeFrom="column">
                  <wp:posOffset>3081020</wp:posOffset>
                </wp:positionH>
                <wp:positionV relativeFrom="paragraph">
                  <wp:posOffset>1778635</wp:posOffset>
                </wp:positionV>
                <wp:extent cx="914400" cy="228600"/>
                <wp:effectExtent l="0" t="0" r="0" b="0"/>
                <wp:wrapNone/>
                <wp:docPr id="411" name="Text Box 41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6FBCB6D" w14:textId="6A150773" w:rsidR="00623B8F" w:rsidRPr="00102069" w:rsidRDefault="00623B8F" w:rsidP="00623B8F">
                            <w:pPr>
                              <w:rPr>
                                <w:rFonts w:ascii="Arial" w:hAnsi="Arial" w:cs="Arial"/>
                                <w:sz w:val="18"/>
                                <w:szCs w:val="18"/>
                                <w:lang w:val="en-GB"/>
                              </w:rPr>
                            </w:pPr>
                            <w:r>
                              <w:rPr>
                                <w:rFonts w:ascii="Arial" w:hAnsi="Arial" w:cs="Arial"/>
                                <w:sz w:val="18"/>
                                <w:szCs w:val="18"/>
                                <w:lang w:val="en-GB"/>
                              </w:rPr>
                              <w:t xml:space="preserve">   </w:t>
                            </w:r>
                            <w:r w:rsidR="00216634">
                              <w:rPr>
                                <w:rFonts w:ascii="Arial" w:hAnsi="Arial" w:cs="Arial"/>
                                <w:sz w:val="18"/>
                                <w:szCs w:val="18"/>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F3BCE" id="Text Box 411" o:spid="_x0000_s1043" type="#_x0000_t202" style="position:absolute;margin-left:242.6pt;margin-top:140.05pt;width:1in;height:18pt;z-index:-2513162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YXVLAIAAFkEAAAOAAAAZHJzL2Uyb0RvYy54bWysVE1v2zAMvQ/YfxB0X+xkado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" fillcolor="white [3201]" stroked="f" strokeweight=".5pt">
                <v:textbox>
                  <w:txbxContent>
                    <w:p w14:paraId="56FBCB6D" w14:textId="6A150773" w:rsidR="00623B8F" w:rsidRPr="00102069" w:rsidRDefault="00623B8F" w:rsidP="00623B8F">
                      <w:pPr>
                        <w:rPr>
                          <w:rFonts w:ascii="Arial" w:hAnsi="Arial" w:cs="Arial"/>
                          <w:sz w:val="18"/>
                          <w:szCs w:val="18"/>
                          <w:lang w:val="en-GB"/>
                        </w:rPr>
                      </w:pPr>
                      <w:r>
                        <w:rPr>
                          <w:rFonts w:ascii="Arial" w:hAnsi="Arial" w:cs="Arial"/>
                          <w:sz w:val="18"/>
                          <w:szCs w:val="18"/>
                          <w:lang w:val="en-GB"/>
                        </w:rPr>
                        <w:t xml:space="preserve">   </w:t>
                      </w:r>
                      <w:r w:rsidR="00216634">
                        <w:rPr>
                          <w:rFonts w:ascii="Arial" w:hAnsi="Arial" w:cs="Arial"/>
                          <w:sz w:val="18"/>
                          <w:szCs w:val="18"/>
                          <w:lang w:val="en-GB"/>
                        </w:rPr>
                        <w:t>+</w:t>
                      </w:r>
                    </w:p>
                  </w:txbxContent>
                </v:textbox>
              </v:shape>
            </w:pict>
          </mc:Fallback>
        </mc:AlternateContent>
      </w:r>
      <w:r w:rsidRPr="00623B8F">
        <w:rPr>
          <w:rFonts w:ascii="Arial" w:hAnsi="Arial" w:cs="Arial"/>
          <w:noProof/>
          <w:sz w:val="22"/>
          <w:szCs w:val="22"/>
          <w:lang w:val="en-GB"/>
        </w:rPr>
        <mc:AlternateContent>
          <mc:Choice Requires="wps">
            <w:drawing>
              <wp:anchor distT="0" distB="0" distL="114300" distR="114300" simplePos="0" relativeHeight="252005376" behindDoc="1" locked="0" layoutInCell="1" allowOverlap="1" wp14:anchorId="13C45734" wp14:editId="1F769C28">
                <wp:simplePos x="0" y="0"/>
                <wp:positionH relativeFrom="column">
                  <wp:posOffset>1950720</wp:posOffset>
                </wp:positionH>
                <wp:positionV relativeFrom="paragraph">
                  <wp:posOffset>1454785</wp:posOffset>
                </wp:positionV>
                <wp:extent cx="914400" cy="266700"/>
                <wp:effectExtent l="0" t="0" r="0" b="0"/>
                <wp:wrapNone/>
                <wp:docPr id="409" name="Text Box 409"/>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57FB1905" w14:textId="77777777" w:rsidR="00623B8F" w:rsidRPr="00C00D89" w:rsidRDefault="00623B8F" w:rsidP="00623B8F">
                            <w:pPr>
                              <w:rPr>
                                <w:rFonts w:ascii="Arial" w:hAnsi="Arial" w:cs="Arial"/>
                                <w:lang w:val="en-GB"/>
                              </w:rPr>
                            </w:pPr>
                            <w:r>
                              <w:rPr>
                                <w:rFonts w:ascii="Arial" w:hAnsi="Arial" w:cs="Arial"/>
                                <w:lang w:val="en-GB"/>
                              </w:rPr>
                              <w:t>Constant voltage supply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C45734" id="Text Box 409" o:spid="_x0000_s1044" type="#_x0000_t202" style="position:absolute;margin-left:153.6pt;margin-top:114.55pt;width:1in;height:21pt;z-index:-251311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GNLAIAAFkEAAAOAAAAZHJzL2Uyb0RvYy54bWysVE1v2zAMvQ/YfxB0X+xkado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" fillcolor="white [3201]" stroked="f" strokeweight=".5pt">
                <v:textbox>
                  <w:txbxContent>
                    <w:p w14:paraId="57FB1905" w14:textId="77777777" w:rsidR="00623B8F" w:rsidRPr="00C00D89" w:rsidRDefault="00623B8F" w:rsidP="00623B8F">
                      <w:pPr>
                        <w:rPr>
                          <w:rFonts w:ascii="Arial" w:hAnsi="Arial" w:cs="Arial"/>
                          <w:lang w:val="en-GB"/>
                        </w:rPr>
                      </w:pPr>
                      <w:r>
                        <w:rPr>
                          <w:rFonts w:ascii="Arial" w:hAnsi="Arial" w:cs="Arial"/>
                          <w:lang w:val="en-GB"/>
                        </w:rPr>
                        <w:t>Constant voltage supply</w:t>
                      </w:r>
                    </w:p>
                  </w:txbxContent>
                </v:textbox>
              </v:shape>
            </w:pict>
          </mc:Fallback>
        </mc:AlternateContent>
      </w:r>
      <w:r w:rsidRPr="00623B8F">
        <w:rPr>
          <w:rFonts w:ascii="Arial" w:hAnsi="Arial" w:cs="Arial"/>
          <w:noProof/>
          <w:sz w:val="22"/>
          <w:szCs w:val="22"/>
          <w:lang w:val="en-GB"/>
        </w:rPr>
        <mc:AlternateContent>
          <mc:Choice Requires="wps">
            <w:drawing>
              <wp:anchor distT="0" distB="0" distL="114300" distR="114300" simplePos="0" relativeHeight="251998208" behindDoc="0" locked="0" layoutInCell="1" allowOverlap="1" wp14:anchorId="0E5389FA" wp14:editId="5256E31B">
                <wp:simplePos x="0" y="0"/>
                <wp:positionH relativeFrom="column">
                  <wp:posOffset>1607820</wp:posOffset>
                </wp:positionH>
                <wp:positionV relativeFrom="paragraph">
                  <wp:posOffset>407035</wp:posOffset>
                </wp:positionV>
                <wp:extent cx="2286000" cy="800100"/>
                <wp:effectExtent l="0" t="0" r="19050" b="19050"/>
                <wp:wrapNone/>
                <wp:docPr id="408" name="Rectangle 408"/>
                <wp:cNvGraphicFramePr/>
                <a:graphic xmlns:a="http://schemas.openxmlformats.org/drawingml/2006/main">
                  <a:graphicData uri="http://schemas.microsoft.com/office/word/2010/wordprocessingShape">
                    <wps:wsp>
                      <wps:cNvSpPr/>
                      <wps:spPr>
                        <a:xfrm>
                          <a:off x="0" y="0"/>
                          <a:ext cx="2286000" cy="800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F89297" id="Rectangle 408" o:spid="_x0000_s1026" style="position:absolute;margin-left:126.6pt;margin-top:32.05pt;width:180pt;height:63pt;z-index:25199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" filled="f" strokecolor="black [3213]" strokeweight="1pt"/>
            </w:pict>
          </mc:Fallback>
        </mc:AlternateContent>
      </w:r>
      <w:r w:rsidRPr="00623B8F">
        <w:rPr>
          <w:rFonts w:ascii="Arial" w:hAnsi="Arial" w:cs="Arial"/>
          <w:noProof/>
          <w:sz w:val="22"/>
          <w:szCs w:val="22"/>
          <w:lang w:val="en-GB"/>
        </w:rPr>
        <mc:AlternateContent>
          <mc:Choice Requires="wps">
            <w:drawing>
              <wp:anchor distT="0" distB="0" distL="114300" distR="114300" simplePos="0" relativeHeight="252001280" behindDoc="0" locked="0" layoutInCell="1" allowOverlap="1" wp14:anchorId="3B1A727A" wp14:editId="222DCE7A">
                <wp:simplePos x="0" y="0"/>
                <wp:positionH relativeFrom="column">
                  <wp:posOffset>1836420</wp:posOffset>
                </wp:positionH>
                <wp:positionV relativeFrom="paragraph">
                  <wp:posOffset>178435</wp:posOffset>
                </wp:positionV>
                <wp:extent cx="571500" cy="571500"/>
                <wp:effectExtent l="38100" t="0" r="19050" b="57150"/>
                <wp:wrapNone/>
                <wp:docPr id="407" name="Straight Arrow Connector 407"/>
                <wp:cNvGraphicFramePr/>
                <a:graphic xmlns:a="http://schemas.openxmlformats.org/drawingml/2006/main">
                  <a:graphicData uri="http://schemas.microsoft.com/office/word/2010/wordprocessingShape">
                    <wps:wsp>
                      <wps:cNvCnPr/>
                      <wps:spPr>
                        <a:xfrm flipH="1">
                          <a:off x="0" y="0"/>
                          <a:ext cx="57150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49F3376" id="_x0000_t32" coordsize="21600,21600" o:spt="32" o:oned="t" path="m,l21600,21600e" filled="f">
                <v:path arrowok="t" fillok="f" o:connecttype="none"/>
                <o:lock v:ext="edit" shapetype="t"/>
              </v:shapetype>
              <v:shape id="Straight Arrow Connector 407" o:spid="_x0000_s1026" type="#_x0000_t32" style="position:absolute;margin-left:144.6pt;margin-top:14.05pt;width:45pt;height:45pt;flip:x;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" strokecolor="black [3200]" strokeweight=".5pt">
                <v:stroke endarrow="block" joinstyle="miter"/>
              </v:shape>
            </w:pict>
          </mc:Fallback>
        </mc:AlternateContent>
      </w:r>
      <w:r w:rsidRPr="00623B8F">
        <w:rPr>
          <w:rFonts w:ascii="Arial" w:hAnsi="Arial" w:cs="Arial"/>
          <w:noProof/>
          <w:sz w:val="22"/>
          <w:szCs w:val="22"/>
          <w:lang w:val="en-GB"/>
        </w:rPr>
        <mc:AlternateContent>
          <mc:Choice Requires="wps">
            <w:drawing>
              <wp:anchor distT="0" distB="0" distL="114300" distR="114300" simplePos="0" relativeHeight="252002304" behindDoc="0" locked="0" layoutInCell="1" allowOverlap="1" wp14:anchorId="5B3B1FC7" wp14:editId="01CFF670">
                <wp:simplePos x="0" y="0"/>
                <wp:positionH relativeFrom="column">
                  <wp:posOffset>1836420</wp:posOffset>
                </wp:positionH>
                <wp:positionV relativeFrom="paragraph">
                  <wp:posOffset>330835</wp:posOffset>
                </wp:positionV>
                <wp:extent cx="571500" cy="571500"/>
                <wp:effectExtent l="38100" t="0" r="19050" b="57150"/>
                <wp:wrapNone/>
                <wp:docPr id="406" name="Straight Arrow Connector 406"/>
                <wp:cNvGraphicFramePr/>
                <a:graphic xmlns:a="http://schemas.openxmlformats.org/drawingml/2006/main">
                  <a:graphicData uri="http://schemas.microsoft.com/office/word/2010/wordprocessingShape">
                    <wps:wsp>
                      <wps:cNvCnPr/>
                      <wps:spPr>
                        <a:xfrm flipH="1">
                          <a:off x="0" y="0"/>
                          <a:ext cx="57150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CA31FD" id="Straight Arrow Connector 406" o:spid="_x0000_s1026" type="#_x0000_t32" style="position:absolute;margin-left:144.6pt;margin-top:26.05pt;width:45pt;height:45pt;flip:x;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" strokecolor="black [3200]" strokeweight=".5pt">
                <v:stroke endarrow="block" joinstyle="miter"/>
              </v:shape>
            </w:pict>
          </mc:Fallback>
        </mc:AlternateContent>
      </w:r>
      <w:r w:rsidRPr="00623B8F">
        <w:rPr>
          <w:rFonts w:ascii="Arial" w:hAnsi="Arial" w:cs="Arial"/>
          <w:noProof/>
          <w:sz w:val="22"/>
          <w:szCs w:val="22"/>
          <w:lang w:val="en-GB"/>
        </w:rPr>
        <mc:AlternateContent>
          <mc:Choice Requires="wps">
            <w:drawing>
              <wp:anchor distT="0" distB="0" distL="114300" distR="114300" simplePos="0" relativeHeight="252007424" behindDoc="1" locked="0" layoutInCell="1" allowOverlap="1" wp14:anchorId="3430B248" wp14:editId="5482229C">
                <wp:simplePos x="0" y="0"/>
                <wp:positionH relativeFrom="column">
                  <wp:posOffset>-11430</wp:posOffset>
                </wp:positionH>
                <wp:positionV relativeFrom="paragraph">
                  <wp:posOffset>64135</wp:posOffset>
                </wp:positionV>
                <wp:extent cx="914400" cy="266700"/>
                <wp:effectExtent l="0" t="0" r="635" b="0"/>
                <wp:wrapNone/>
                <wp:docPr id="403" name="Text Box 403"/>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65C7316E" w14:textId="77777777" w:rsidR="00623B8F" w:rsidRPr="00C00D89" w:rsidRDefault="00623B8F" w:rsidP="00623B8F">
                            <w:pPr>
                              <w:rPr>
                                <w:rFonts w:ascii="Arial" w:hAnsi="Arial" w:cs="Arial"/>
                                <w:lang w:val="en-GB"/>
                              </w:rPr>
                            </w:pPr>
                            <w:r>
                              <w:rPr>
                                <w:rFonts w:ascii="Arial" w:hAnsi="Arial" w:cs="Arial"/>
                                <w:lang w:val="en-GB"/>
                              </w:rPr>
                              <w:t>Metal surface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30B248" id="Text Box 403" o:spid="_x0000_s1045" type="#_x0000_t202" style="position:absolute;margin-left:-.9pt;margin-top:5.05pt;width:1in;height:21pt;z-index:-251309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" fillcolor="white [3201]" stroked="f" strokeweight=".5pt">
                <v:textbox>
                  <w:txbxContent>
                    <w:p w14:paraId="65C7316E" w14:textId="77777777" w:rsidR="00623B8F" w:rsidRPr="00C00D89" w:rsidRDefault="00623B8F" w:rsidP="00623B8F">
                      <w:pPr>
                        <w:rPr>
                          <w:rFonts w:ascii="Arial" w:hAnsi="Arial" w:cs="Arial"/>
                          <w:lang w:val="en-GB"/>
                        </w:rPr>
                      </w:pPr>
                      <w:r>
                        <w:rPr>
                          <w:rFonts w:ascii="Arial" w:hAnsi="Arial" w:cs="Arial"/>
                          <w:lang w:val="en-GB"/>
                        </w:rPr>
                        <w:t>Metal surface</w:t>
                      </w:r>
                    </w:p>
                  </w:txbxContent>
                </v:textbox>
              </v:shape>
            </w:pict>
          </mc:Fallback>
        </mc:AlternateContent>
      </w:r>
      <w:r w:rsidR="00394C21" w:rsidRPr="00623B8F">
        <w:rPr>
          <w:rFonts w:ascii="Arial" w:hAnsi="Arial" w:cs="Arial"/>
          <w:noProof/>
          <w:sz w:val="22"/>
          <w:szCs w:val="22"/>
          <w:lang w:val="en-GB"/>
        </w:rPr>
        <mc:AlternateContent>
          <mc:Choice Requires="wps">
            <w:drawing>
              <wp:anchor distT="0" distB="0" distL="114300" distR="114300" simplePos="0" relativeHeight="252003328" behindDoc="0" locked="0" layoutInCell="1" allowOverlap="1" wp14:anchorId="6244730C" wp14:editId="3899EEF0">
                <wp:simplePos x="0" y="0"/>
                <wp:positionH relativeFrom="column">
                  <wp:posOffset>1832610</wp:posOffset>
                </wp:positionH>
                <wp:positionV relativeFrom="paragraph">
                  <wp:posOffset>6985</wp:posOffset>
                </wp:positionV>
                <wp:extent cx="571500" cy="571500"/>
                <wp:effectExtent l="38100" t="0" r="19050" b="57150"/>
                <wp:wrapNone/>
                <wp:docPr id="410" name="Straight Arrow Connector 410"/>
                <wp:cNvGraphicFramePr/>
                <a:graphic xmlns:a="http://schemas.openxmlformats.org/drawingml/2006/main">
                  <a:graphicData uri="http://schemas.microsoft.com/office/word/2010/wordprocessingShape">
                    <wps:wsp>
                      <wps:cNvCnPr/>
                      <wps:spPr>
                        <a:xfrm flipH="1">
                          <a:off x="0" y="0"/>
                          <a:ext cx="57150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D48B24" id="Straight Arrow Connector 410" o:spid="_x0000_s1026" type="#_x0000_t32" style="position:absolute;margin-left:144.3pt;margin-top:.55pt;width:45pt;height:45pt;flip:x;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" strokecolor="black [3200]" strokeweight=".5pt">
                <v:stroke endarrow="block" joinstyle="miter"/>
              </v:shape>
            </w:pict>
          </mc:Fallback>
        </mc:AlternateContent>
      </w:r>
    </w:p>
    <w:p w14:paraId="303462AF" w14:textId="373330CE" w:rsidR="00623B8F" w:rsidRPr="00623B8F" w:rsidRDefault="00623B8F" w:rsidP="00623B8F">
      <w:pPr>
        <w:rPr>
          <w:rFonts w:ascii="Arial" w:hAnsi="Arial" w:cs="Arial"/>
          <w:sz w:val="22"/>
          <w:szCs w:val="22"/>
          <w:lang w:val="en-GB"/>
        </w:rPr>
      </w:pPr>
      <w:r w:rsidRPr="00623B8F">
        <w:rPr>
          <w:rFonts w:ascii="Arial" w:hAnsi="Arial" w:cs="Arial"/>
          <w:noProof/>
          <w:sz w:val="22"/>
          <w:szCs w:val="22"/>
          <w:lang w:val="en-GB"/>
        </w:rPr>
        <mc:AlternateContent>
          <mc:Choice Requires="wps">
            <w:drawing>
              <wp:anchor distT="0" distB="0" distL="114300" distR="114300" simplePos="0" relativeHeight="252006400" behindDoc="0" locked="0" layoutInCell="1" allowOverlap="1" wp14:anchorId="3595D6B9" wp14:editId="1E6CB7B4">
                <wp:simplePos x="0" y="0"/>
                <wp:positionH relativeFrom="column">
                  <wp:posOffset>807720</wp:posOffset>
                </wp:positionH>
                <wp:positionV relativeFrom="paragraph">
                  <wp:posOffset>119380</wp:posOffset>
                </wp:positionV>
                <wp:extent cx="1028700" cy="349250"/>
                <wp:effectExtent l="0" t="0" r="57150" b="69850"/>
                <wp:wrapNone/>
                <wp:docPr id="405" name="Straight Arrow Connector 405"/>
                <wp:cNvGraphicFramePr/>
                <a:graphic xmlns:a="http://schemas.openxmlformats.org/drawingml/2006/main">
                  <a:graphicData uri="http://schemas.microsoft.com/office/word/2010/wordprocessingShape">
                    <wps:wsp>
                      <wps:cNvCnPr/>
                      <wps:spPr>
                        <a:xfrm>
                          <a:off x="0" y="0"/>
                          <a:ext cx="1028700" cy="349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5ABEB9" id="Straight Arrow Connector 405" o:spid="_x0000_s1026" type="#_x0000_t32" style="position:absolute;margin-left:63.6pt;margin-top:9.4pt;width:81pt;height:27.5pt;z-index:25200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" strokecolor="black [3200]" strokeweight=".5pt">
                <v:stroke endarrow="block" joinstyle="miter"/>
              </v:shape>
            </w:pict>
          </mc:Fallback>
        </mc:AlternateContent>
      </w:r>
    </w:p>
    <w:p w14:paraId="64BAB1D5" w14:textId="3E80B915" w:rsidR="00623B8F" w:rsidRPr="00623B8F" w:rsidRDefault="00623B8F" w:rsidP="00623B8F">
      <w:pPr>
        <w:rPr>
          <w:rFonts w:ascii="Arial" w:hAnsi="Arial" w:cs="Arial"/>
          <w:sz w:val="22"/>
          <w:szCs w:val="22"/>
          <w:lang w:val="en-GB"/>
        </w:rPr>
      </w:pPr>
      <w:r w:rsidRPr="00623B8F">
        <w:rPr>
          <w:rFonts w:ascii="Arial" w:hAnsi="Arial" w:cs="Arial"/>
          <w:noProof/>
          <w:sz w:val="22"/>
          <w:szCs w:val="22"/>
          <w:lang w:val="en-GB"/>
        </w:rPr>
        <mc:AlternateContent>
          <mc:Choice Requires="wps">
            <w:drawing>
              <wp:anchor distT="0" distB="0" distL="114300" distR="114300" simplePos="0" relativeHeight="251995136" behindDoc="0" locked="0" layoutInCell="1" allowOverlap="1" wp14:anchorId="3CB1333F" wp14:editId="04BB86F8">
                <wp:simplePos x="0" y="0"/>
                <wp:positionH relativeFrom="column">
                  <wp:posOffset>4800600</wp:posOffset>
                </wp:positionH>
                <wp:positionV relativeFrom="paragraph">
                  <wp:posOffset>1228725</wp:posOffset>
                </wp:positionV>
                <wp:extent cx="0" cy="228600"/>
                <wp:effectExtent l="0" t="0" r="38100" b="19050"/>
                <wp:wrapNone/>
                <wp:docPr id="415" name="Straight Connector 415"/>
                <wp:cNvGraphicFramePr/>
                <a:graphic xmlns:a="http://schemas.openxmlformats.org/drawingml/2006/main">
                  <a:graphicData uri="http://schemas.microsoft.com/office/word/2010/wordprocessingShape">
                    <wps:wsp>
                      <wps:cNvCnPr/>
                      <wps:spPr>
                        <a:xfrm flipV="1">
                          <a:off x="0" y="0"/>
                          <a:ext cx="0" cy="2286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222DCA" id="Straight Connector 415" o:spid="_x0000_s1026" style="position:absolute;flip:y;z-index:251995136;visibility:visible;mso-wrap-style:square;mso-wrap-distance-left:9pt;mso-wrap-distance-top:0;mso-wrap-distance-right:9pt;mso-wrap-distance-bottom:0;mso-position-horizontal:absolute;mso-position-horizontal-relative:text;mso-position-vertical:absolute;mso-position-vertical-relative:text" from="378pt,96.75pt" to="378pt,1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" strokecolor="black [3200]" strokeweight="1pt">
                <v:stroke joinstyle="miter"/>
              </v:line>
            </w:pict>
          </mc:Fallback>
        </mc:AlternateContent>
      </w:r>
      <w:r w:rsidRPr="00623B8F">
        <w:rPr>
          <w:rFonts w:ascii="Arial" w:hAnsi="Arial" w:cs="Arial"/>
          <w:noProof/>
          <w:sz w:val="22"/>
          <w:szCs w:val="22"/>
          <w:lang w:val="en-GB"/>
        </w:rPr>
        <mc:AlternateContent>
          <mc:Choice Requires="wps">
            <w:drawing>
              <wp:anchor distT="0" distB="0" distL="114300" distR="114300" simplePos="0" relativeHeight="251994112" behindDoc="0" locked="0" layoutInCell="1" allowOverlap="1" wp14:anchorId="45877AF4" wp14:editId="29358414">
                <wp:simplePos x="0" y="0"/>
                <wp:positionH relativeFrom="column">
                  <wp:posOffset>4800600</wp:posOffset>
                </wp:positionH>
                <wp:positionV relativeFrom="paragraph">
                  <wp:posOffset>428625</wp:posOffset>
                </wp:positionV>
                <wp:extent cx="0" cy="342900"/>
                <wp:effectExtent l="0" t="0" r="38100" b="19050"/>
                <wp:wrapNone/>
                <wp:docPr id="416" name="Straight Connector 416"/>
                <wp:cNvGraphicFramePr/>
                <a:graphic xmlns:a="http://schemas.openxmlformats.org/drawingml/2006/main">
                  <a:graphicData uri="http://schemas.microsoft.com/office/word/2010/wordprocessingShape">
                    <wps:wsp>
                      <wps:cNvCnPr/>
                      <wps:spPr>
                        <a:xfrm>
                          <a:off x="0" y="0"/>
                          <a:ext cx="0" cy="3429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159F97" id="Straight Connector 416" o:spid="_x0000_s1026" style="position:absolute;z-index:251994112;visibility:visible;mso-wrap-style:square;mso-wrap-distance-left:9pt;mso-wrap-distance-top:0;mso-wrap-distance-right:9pt;mso-wrap-distance-bottom:0;mso-position-horizontal:absolute;mso-position-horizontal-relative:text;mso-position-vertical:absolute;mso-position-vertical-relative:text" from="378pt,33.75pt" to="378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" strokecolor="black [3200]" strokeweight="1pt">
                <v:stroke joinstyle="miter"/>
              </v:line>
            </w:pict>
          </mc:Fallback>
        </mc:AlternateContent>
      </w:r>
      <w:r w:rsidRPr="00623B8F">
        <w:rPr>
          <w:rFonts w:ascii="Arial" w:hAnsi="Arial" w:cs="Arial"/>
          <w:noProof/>
          <w:sz w:val="22"/>
          <w:szCs w:val="22"/>
          <w:lang w:val="en-GB"/>
        </w:rPr>
        <mc:AlternateContent>
          <mc:Choice Requires="wps">
            <w:drawing>
              <wp:anchor distT="0" distB="0" distL="114300" distR="114300" simplePos="0" relativeHeight="251993088" behindDoc="0" locked="0" layoutInCell="1" allowOverlap="1" wp14:anchorId="734E1737" wp14:editId="0518BEA6">
                <wp:simplePos x="0" y="0"/>
                <wp:positionH relativeFrom="column">
                  <wp:posOffset>3314700</wp:posOffset>
                </wp:positionH>
                <wp:positionV relativeFrom="paragraph">
                  <wp:posOffset>1457325</wp:posOffset>
                </wp:positionV>
                <wp:extent cx="1485900" cy="0"/>
                <wp:effectExtent l="0" t="0" r="0" b="0"/>
                <wp:wrapNone/>
                <wp:docPr id="417" name="Straight Connector 417"/>
                <wp:cNvGraphicFramePr/>
                <a:graphic xmlns:a="http://schemas.openxmlformats.org/drawingml/2006/main">
                  <a:graphicData uri="http://schemas.microsoft.com/office/word/2010/wordprocessingShape">
                    <wps:wsp>
                      <wps:cNvCnPr/>
                      <wps:spPr>
                        <a:xfrm>
                          <a:off x="0" y="0"/>
                          <a:ext cx="1485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D2C51E1" id="Straight Connector 417" o:spid="_x0000_s1026" style="position:absolute;z-index:25199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1pt,114.75pt" to="378pt,1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" strokecolor="black [3200]" strokeweight="1pt">
                <v:stroke joinstyle="miter"/>
              </v:line>
            </w:pict>
          </mc:Fallback>
        </mc:AlternateContent>
      </w:r>
      <w:r w:rsidRPr="00623B8F">
        <w:rPr>
          <w:rFonts w:ascii="Arial" w:hAnsi="Arial" w:cs="Arial"/>
          <w:noProof/>
          <w:sz w:val="22"/>
          <w:szCs w:val="22"/>
          <w:lang w:val="en-GB"/>
        </w:rPr>
        <mc:AlternateContent>
          <mc:Choice Requires="wps">
            <w:drawing>
              <wp:anchor distT="0" distB="0" distL="114300" distR="114300" simplePos="0" relativeHeight="251992064" behindDoc="0" locked="0" layoutInCell="1" allowOverlap="1" wp14:anchorId="716170C9" wp14:editId="21568F71">
                <wp:simplePos x="0" y="0"/>
                <wp:positionH relativeFrom="column">
                  <wp:posOffset>685800</wp:posOffset>
                </wp:positionH>
                <wp:positionV relativeFrom="paragraph">
                  <wp:posOffset>1457325</wp:posOffset>
                </wp:positionV>
                <wp:extent cx="1485900" cy="0"/>
                <wp:effectExtent l="0" t="0" r="0" b="0"/>
                <wp:wrapNone/>
                <wp:docPr id="418" name="Straight Connector 418"/>
                <wp:cNvGraphicFramePr/>
                <a:graphic xmlns:a="http://schemas.openxmlformats.org/drawingml/2006/main">
                  <a:graphicData uri="http://schemas.microsoft.com/office/word/2010/wordprocessingShape">
                    <wps:wsp>
                      <wps:cNvCnPr/>
                      <wps:spPr>
                        <a:xfrm>
                          <a:off x="0" y="0"/>
                          <a:ext cx="1485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064D70" id="Straight Connector 418" o:spid="_x0000_s1026" style="position:absolute;z-index:251992064;visibility:visible;mso-wrap-style:square;mso-wrap-distance-left:9pt;mso-wrap-distance-top:0;mso-wrap-distance-right:9pt;mso-wrap-distance-bottom:0;mso-position-horizontal:absolute;mso-position-horizontal-relative:text;mso-position-vertical:absolute;mso-position-vertical-relative:text" from="54pt,114.75pt" to="171pt,1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" strokecolor="black [3200]" strokeweight="1pt">
                <v:stroke joinstyle="miter"/>
              </v:line>
            </w:pict>
          </mc:Fallback>
        </mc:AlternateContent>
      </w:r>
      <w:r w:rsidRPr="00623B8F">
        <w:rPr>
          <w:rFonts w:ascii="Arial" w:hAnsi="Arial" w:cs="Arial"/>
          <w:noProof/>
          <w:sz w:val="22"/>
          <w:szCs w:val="22"/>
          <w:lang w:val="en-GB"/>
        </w:rPr>
        <mc:AlternateContent>
          <mc:Choice Requires="wps">
            <w:drawing>
              <wp:anchor distT="0" distB="0" distL="114300" distR="114300" simplePos="0" relativeHeight="251991040" behindDoc="0" locked="0" layoutInCell="1" allowOverlap="1" wp14:anchorId="6193DD2E" wp14:editId="10C9B12E">
                <wp:simplePos x="0" y="0"/>
                <wp:positionH relativeFrom="column">
                  <wp:posOffset>685800</wp:posOffset>
                </wp:positionH>
                <wp:positionV relativeFrom="paragraph">
                  <wp:posOffset>428625</wp:posOffset>
                </wp:positionV>
                <wp:extent cx="0" cy="1028700"/>
                <wp:effectExtent l="0" t="0" r="38100" b="19050"/>
                <wp:wrapNone/>
                <wp:docPr id="419" name="Straight Connector 419"/>
                <wp:cNvGraphicFramePr/>
                <a:graphic xmlns:a="http://schemas.openxmlformats.org/drawingml/2006/main">
                  <a:graphicData uri="http://schemas.microsoft.com/office/word/2010/wordprocessingShape">
                    <wps:wsp>
                      <wps:cNvCnPr/>
                      <wps:spPr>
                        <a:xfrm>
                          <a:off x="0" y="0"/>
                          <a:ext cx="0" cy="10287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D3B4B0" id="Straight Connector 419" o:spid="_x0000_s1026" style="position:absolute;z-index:251991040;visibility:visible;mso-wrap-style:square;mso-wrap-distance-left:9pt;mso-wrap-distance-top:0;mso-wrap-distance-right:9pt;mso-wrap-distance-bottom:0;mso-position-horizontal:absolute;mso-position-horizontal-relative:text;mso-position-vertical:absolute;mso-position-vertical-relative:text" from="54pt,33.75pt" to="54pt,1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" strokecolor="black [3200]" strokeweight="1pt">
                <v:stroke joinstyle="miter"/>
              </v:line>
            </w:pict>
          </mc:Fallback>
        </mc:AlternateContent>
      </w:r>
      <w:r w:rsidRPr="00623B8F">
        <w:rPr>
          <w:rFonts w:ascii="Arial" w:hAnsi="Arial" w:cs="Arial"/>
          <w:noProof/>
          <w:sz w:val="22"/>
          <w:szCs w:val="22"/>
          <w:lang w:val="en-GB"/>
        </w:rPr>
        <mc:AlternateContent>
          <mc:Choice Requires="wps">
            <w:drawing>
              <wp:anchor distT="0" distB="0" distL="114300" distR="114300" simplePos="0" relativeHeight="251987968" behindDoc="0" locked="0" layoutInCell="1" allowOverlap="1" wp14:anchorId="2A2850C1" wp14:editId="67AEC1A5">
                <wp:simplePos x="0" y="0"/>
                <wp:positionH relativeFrom="column">
                  <wp:posOffset>3657600</wp:posOffset>
                </wp:positionH>
                <wp:positionV relativeFrom="paragraph">
                  <wp:posOffset>428625</wp:posOffset>
                </wp:positionV>
                <wp:extent cx="1143000" cy="0"/>
                <wp:effectExtent l="0" t="0" r="0" b="0"/>
                <wp:wrapNone/>
                <wp:docPr id="422" name="Straight Connector 422"/>
                <wp:cNvGraphicFramePr/>
                <a:graphic xmlns:a="http://schemas.openxmlformats.org/drawingml/2006/main">
                  <a:graphicData uri="http://schemas.microsoft.com/office/word/2010/wordprocessingShape">
                    <wps:wsp>
                      <wps:cNvCnPr/>
                      <wps:spPr>
                        <a:xfrm flipH="1">
                          <a:off x="0" y="0"/>
                          <a:ext cx="1143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4A246A" id="Straight Connector 422" o:spid="_x0000_s1026" style="position:absolute;flip:x;z-index:251987968;visibility:visible;mso-wrap-style:square;mso-wrap-distance-left:9pt;mso-wrap-distance-top:0;mso-wrap-distance-right:9pt;mso-wrap-distance-bottom:0;mso-position-horizontal:absolute;mso-position-horizontal-relative:text;mso-position-vertical:absolute;mso-position-vertical-relative:text" from="4in,33.75pt" to="378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" strokecolor="black [3200]" strokeweight="1pt">
                <v:stroke joinstyle="miter"/>
              </v:line>
            </w:pict>
          </mc:Fallback>
        </mc:AlternateContent>
      </w:r>
      <w:r w:rsidRPr="00623B8F">
        <w:rPr>
          <w:rFonts w:ascii="Arial" w:hAnsi="Arial" w:cs="Arial"/>
          <w:noProof/>
          <w:sz w:val="22"/>
          <w:szCs w:val="22"/>
          <w:lang w:val="en-GB"/>
        </w:rPr>
        <mc:AlternateContent>
          <mc:Choice Requires="wps">
            <w:drawing>
              <wp:anchor distT="0" distB="0" distL="114300" distR="114300" simplePos="0" relativeHeight="251986944" behindDoc="0" locked="0" layoutInCell="1" allowOverlap="1" wp14:anchorId="3647C65C" wp14:editId="7A919514">
                <wp:simplePos x="0" y="0"/>
                <wp:positionH relativeFrom="column">
                  <wp:posOffset>685800</wp:posOffset>
                </wp:positionH>
                <wp:positionV relativeFrom="paragraph">
                  <wp:posOffset>428625</wp:posOffset>
                </wp:positionV>
                <wp:extent cx="1143000" cy="0"/>
                <wp:effectExtent l="0" t="0" r="0" b="0"/>
                <wp:wrapNone/>
                <wp:docPr id="423" name="Straight Connector 423"/>
                <wp:cNvGraphicFramePr/>
                <a:graphic xmlns:a="http://schemas.openxmlformats.org/drawingml/2006/main">
                  <a:graphicData uri="http://schemas.microsoft.com/office/word/2010/wordprocessingShape">
                    <wps:wsp>
                      <wps:cNvCnPr/>
                      <wps:spPr>
                        <a:xfrm flipH="1">
                          <a:off x="0" y="0"/>
                          <a:ext cx="1143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025BF3" id="Straight Connector 423" o:spid="_x0000_s1026" style="position:absolute;flip:x;z-index:251986944;visibility:visible;mso-wrap-style:square;mso-wrap-distance-left:9pt;mso-wrap-distance-top:0;mso-wrap-distance-right:9pt;mso-wrap-distance-bottom:0;mso-position-horizontal:absolute;mso-position-horizontal-relative:text;mso-position-vertical:absolute;mso-position-vertical-relative:text" from="54pt,33.75pt" to="2in,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" strokecolor="black [3200]" strokeweight="1pt">
                <v:stroke joinstyle="miter"/>
              </v:line>
            </w:pict>
          </mc:Fallback>
        </mc:AlternateContent>
      </w:r>
      <w:r w:rsidRPr="00623B8F">
        <w:rPr>
          <w:rFonts w:ascii="Arial" w:hAnsi="Arial" w:cs="Arial"/>
          <w:noProof/>
          <w:sz w:val="22"/>
          <w:szCs w:val="22"/>
          <w:lang w:val="en-GB"/>
        </w:rPr>
        <mc:AlternateContent>
          <mc:Choice Requires="wps">
            <w:drawing>
              <wp:anchor distT="0" distB="0" distL="114300" distR="114300" simplePos="0" relativeHeight="251985920" behindDoc="0" locked="0" layoutInCell="1" allowOverlap="1" wp14:anchorId="3E11226B" wp14:editId="326229FB">
                <wp:simplePos x="0" y="0"/>
                <wp:positionH relativeFrom="column">
                  <wp:posOffset>3657600</wp:posOffset>
                </wp:positionH>
                <wp:positionV relativeFrom="paragraph">
                  <wp:posOffset>178435</wp:posOffset>
                </wp:positionV>
                <wp:extent cx="0" cy="457200"/>
                <wp:effectExtent l="0" t="0" r="38100" b="19050"/>
                <wp:wrapNone/>
                <wp:docPr id="424" name="Straight Connector 424"/>
                <wp:cNvGraphicFramePr/>
                <a:graphic xmlns:a="http://schemas.openxmlformats.org/drawingml/2006/main">
                  <a:graphicData uri="http://schemas.microsoft.com/office/word/2010/wordprocessingShape">
                    <wps:wsp>
                      <wps:cNvCnPr/>
                      <wps:spPr>
                        <a:xfrm>
                          <a:off x="0" y="0"/>
                          <a:ext cx="0" cy="4572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26B5F3" id="Straight Connector 424" o:spid="_x0000_s1026" style="position:absolute;z-index:251985920;visibility:visible;mso-wrap-style:square;mso-wrap-distance-left:9pt;mso-wrap-distance-top:0;mso-wrap-distance-right:9pt;mso-wrap-distance-bottom:0;mso-position-horizontal:absolute;mso-position-horizontal-relative:text;mso-position-vertical:absolute;mso-position-vertical-relative:text" from="4in,14.05pt" to="4in,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" strokecolor="black [3200]" strokeweight="1pt">
                <v:stroke joinstyle="miter"/>
              </v:line>
            </w:pict>
          </mc:Fallback>
        </mc:AlternateContent>
      </w:r>
      <w:r w:rsidRPr="00623B8F">
        <w:rPr>
          <w:rFonts w:ascii="Arial" w:hAnsi="Arial" w:cs="Arial"/>
          <w:noProof/>
          <w:sz w:val="22"/>
          <w:szCs w:val="22"/>
          <w:lang w:val="en-GB"/>
        </w:rPr>
        <mc:AlternateContent>
          <mc:Choice Requires="wps">
            <w:drawing>
              <wp:anchor distT="0" distB="0" distL="114300" distR="114300" simplePos="0" relativeHeight="251984896" behindDoc="0" locked="0" layoutInCell="1" allowOverlap="1" wp14:anchorId="7AF1441E" wp14:editId="14CF2D1C">
                <wp:simplePos x="0" y="0"/>
                <wp:positionH relativeFrom="column">
                  <wp:posOffset>1828800</wp:posOffset>
                </wp:positionH>
                <wp:positionV relativeFrom="paragraph">
                  <wp:posOffset>178435</wp:posOffset>
                </wp:positionV>
                <wp:extent cx="0" cy="457200"/>
                <wp:effectExtent l="0" t="0" r="38100" b="19050"/>
                <wp:wrapNone/>
                <wp:docPr id="425" name="Straight Connector 425"/>
                <wp:cNvGraphicFramePr/>
                <a:graphic xmlns:a="http://schemas.openxmlformats.org/drawingml/2006/main">
                  <a:graphicData uri="http://schemas.microsoft.com/office/word/2010/wordprocessingShape">
                    <wps:wsp>
                      <wps:cNvCnPr/>
                      <wps:spPr>
                        <a:xfrm>
                          <a:off x="0" y="0"/>
                          <a:ext cx="0" cy="4572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07687F" id="Straight Connector 425" o:spid="_x0000_s1026" style="position:absolute;z-index:251984896;visibility:visible;mso-wrap-style:square;mso-wrap-distance-left:9pt;mso-wrap-distance-top:0;mso-wrap-distance-right:9pt;mso-wrap-distance-bottom:0;mso-position-horizontal:absolute;mso-position-horizontal-relative:text;mso-position-vertical:absolute;mso-position-vertical-relative:text" from="2in,14.05pt" to="2in,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" strokecolor="black [3200]" strokeweight="1pt">
                <v:stroke joinstyle="miter"/>
              </v:line>
            </w:pict>
          </mc:Fallback>
        </mc:AlternateContent>
      </w:r>
      <w:r w:rsidRPr="00623B8F">
        <w:rPr>
          <w:rFonts w:ascii="Arial" w:hAnsi="Arial" w:cs="Arial"/>
          <w:sz w:val="22"/>
          <w:szCs w:val="22"/>
          <w:lang w:val="en-GB"/>
        </w:rPr>
        <w:t xml:space="preserve"> </w:t>
      </w:r>
    </w:p>
    <w:p w14:paraId="6945258C" w14:textId="77777777" w:rsidR="00623B8F" w:rsidRPr="00623B8F" w:rsidRDefault="00623B8F" w:rsidP="00623B8F">
      <w:pPr>
        <w:rPr>
          <w:rFonts w:ascii="Arial" w:hAnsi="Arial" w:cs="Arial"/>
          <w:sz w:val="22"/>
          <w:szCs w:val="22"/>
          <w:lang w:val="en-GB"/>
        </w:rPr>
      </w:pPr>
    </w:p>
    <w:p w14:paraId="1CBE5EA7" w14:textId="77777777" w:rsidR="00623B8F" w:rsidRPr="00623B8F" w:rsidRDefault="00623B8F" w:rsidP="00623B8F">
      <w:pPr>
        <w:rPr>
          <w:rFonts w:ascii="Arial" w:hAnsi="Arial" w:cs="Arial"/>
          <w:sz w:val="22"/>
          <w:szCs w:val="22"/>
          <w:lang w:val="en-GB"/>
        </w:rPr>
      </w:pPr>
    </w:p>
    <w:p w14:paraId="4E41EAA2" w14:textId="77777777" w:rsidR="00623B8F" w:rsidRPr="00623B8F" w:rsidRDefault="00623B8F" w:rsidP="00623B8F">
      <w:pPr>
        <w:rPr>
          <w:rFonts w:ascii="Arial" w:hAnsi="Arial" w:cs="Arial"/>
          <w:sz w:val="22"/>
          <w:szCs w:val="22"/>
          <w:lang w:val="en-GB"/>
        </w:rPr>
      </w:pPr>
    </w:p>
    <w:p w14:paraId="51D32B02" w14:textId="77777777" w:rsidR="00623B8F" w:rsidRPr="00623B8F" w:rsidRDefault="00623B8F" w:rsidP="00623B8F">
      <w:pPr>
        <w:rPr>
          <w:rFonts w:ascii="Arial" w:hAnsi="Arial" w:cs="Arial"/>
          <w:sz w:val="22"/>
          <w:szCs w:val="22"/>
          <w:lang w:val="en-GB"/>
        </w:rPr>
      </w:pPr>
    </w:p>
    <w:p w14:paraId="2D25C39E" w14:textId="77777777" w:rsidR="00623B8F" w:rsidRPr="00623B8F" w:rsidRDefault="00623B8F" w:rsidP="00623B8F">
      <w:pPr>
        <w:rPr>
          <w:rFonts w:ascii="Arial" w:hAnsi="Arial" w:cs="Arial"/>
          <w:sz w:val="22"/>
          <w:szCs w:val="22"/>
          <w:lang w:val="en-GB"/>
        </w:rPr>
      </w:pPr>
    </w:p>
    <w:p w14:paraId="1CCE60B6" w14:textId="77777777" w:rsidR="00623B8F" w:rsidRPr="00623B8F" w:rsidRDefault="00623B8F" w:rsidP="00623B8F">
      <w:pPr>
        <w:rPr>
          <w:rFonts w:ascii="Arial" w:hAnsi="Arial" w:cs="Arial"/>
          <w:sz w:val="22"/>
          <w:szCs w:val="22"/>
          <w:lang w:val="en-GB"/>
        </w:rPr>
      </w:pPr>
    </w:p>
    <w:p w14:paraId="5D13E567" w14:textId="77777777" w:rsidR="00623B8F" w:rsidRDefault="00623B8F" w:rsidP="00623B8F">
      <w:pPr>
        <w:rPr>
          <w:rFonts w:ascii="Arial" w:hAnsi="Arial" w:cs="Arial"/>
          <w:sz w:val="22"/>
          <w:szCs w:val="22"/>
          <w:lang w:val="en-GB"/>
        </w:rPr>
      </w:pPr>
    </w:p>
    <w:p w14:paraId="4B977176" w14:textId="77777777" w:rsidR="00623B8F" w:rsidRDefault="00623B8F" w:rsidP="00623B8F">
      <w:pPr>
        <w:rPr>
          <w:rFonts w:ascii="Arial" w:hAnsi="Arial" w:cs="Arial"/>
          <w:sz w:val="22"/>
          <w:szCs w:val="22"/>
          <w:lang w:val="en-GB"/>
        </w:rPr>
      </w:pPr>
    </w:p>
    <w:p w14:paraId="74A473D8" w14:textId="77777777" w:rsidR="00623B8F" w:rsidRDefault="00623B8F" w:rsidP="00623B8F">
      <w:pPr>
        <w:rPr>
          <w:rFonts w:ascii="Arial" w:hAnsi="Arial" w:cs="Arial"/>
          <w:sz w:val="22"/>
          <w:szCs w:val="22"/>
          <w:lang w:val="en-GB"/>
        </w:rPr>
      </w:pPr>
    </w:p>
    <w:p w14:paraId="02951E0F" w14:textId="77777777" w:rsidR="00623B8F" w:rsidRDefault="00623B8F" w:rsidP="00623B8F">
      <w:pPr>
        <w:rPr>
          <w:rFonts w:ascii="Arial" w:hAnsi="Arial" w:cs="Arial"/>
          <w:sz w:val="22"/>
          <w:szCs w:val="22"/>
          <w:lang w:val="en-GB"/>
        </w:rPr>
      </w:pPr>
    </w:p>
    <w:p w14:paraId="27CD6D63" w14:textId="77777777" w:rsidR="00623B8F" w:rsidRDefault="00623B8F" w:rsidP="00623B8F">
      <w:pPr>
        <w:rPr>
          <w:rFonts w:ascii="Arial" w:hAnsi="Arial" w:cs="Arial"/>
          <w:sz w:val="22"/>
          <w:szCs w:val="22"/>
          <w:lang w:val="en-GB"/>
        </w:rPr>
      </w:pPr>
    </w:p>
    <w:p w14:paraId="3460F791" w14:textId="702650F0" w:rsidR="00623B8F" w:rsidRDefault="00623B8F" w:rsidP="00623B8F">
      <w:pPr>
        <w:rPr>
          <w:rFonts w:ascii="Arial" w:hAnsi="Arial" w:cs="Arial"/>
          <w:sz w:val="22"/>
          <w:szCs w:val="22"/>
          <w:lang w:val="en-GB"/>
        </w:rPr>
      </w:pPr>
      <w:r w:rsidRPr="00623B8F">
        <w:rPr>
          <w:rFonts w:ascii="Arial" w:hAnsi="Arial" w:cs="Arial"/>
          <w:sz w:val="22"/>
          <w:szCs w:val="22"/>
          <w:lang w:val="en-GB"/>
        </w:rPr>
        <w:t>Electromagnetic radiation of a particular wavelength is shone onto some sodium metal and current reading</w:t>
      </w:r>
      <w:r w:rsidR="003D1DFA">
        <w:rPr>
          <w:rFonts w:ascii="Arial" w:hAnsi="Arial" w:cs="Arial"/>
          <w:sz w:val="22"/>
          <w:szCs w:val="22"/>
          <w:lang w:val="en-GB"/>
        </w:rPr>
        <w:t xml:space="preserve"> greater than 0 amps</w:t>
      </w:r>
      <w:r w:rsidRPr="00623B8F">
        <w:rPr>
          <w:rFonts w:ascii="Arial" w:hAnsi="Arial" w:cs="Arial"/>
          <w:sz w:val="22"/>
          <w:szCs w:val="22"/>
          <w:lang w:val="en-GB"/>
        </w:rPr>
        <w:t xml:space="preserve"> is measured </w:t>
      </w:r>
      <w:r w:rsidR="00FF5D86">
        <w:rPr>
          <w:rFonts w:ascii="Arial" w:hAnsi="Arial" w:cs="Arial"/>
          <w:sz w:val="22"/>
          <w:szCs w:val="22"/>
          <w:lang w:val="en-GB"/>
        </w:rPr>
        <w:t>by</w:t>
      </w:r>
      <w:r w:rsidRPr="00623B8F">
        <w:rPr>
          <w:rFonts w:ascii="Arial" w:hAnsi="Arial" w:cs="Arial"/>
          <w:sz w:val="22"/>
          <w:szCs w:val="22"/>
          <w:lang w:val="en-GB"/>
        </w:rPr>
        <w:t xml:space="preserve"> the ammeter. </w:t>
      </w:r>
    </w:p>
    <w:p w14:paraId="48BF0922" w14:textId="77777777" w:rsidR="00623B8F" w:rsidRPr="00623B8F" w:rsidRDefault="00623B8F" w:rsidP="00623B8F">
      <w:pPr>
        <w:rPr>
          <w:rFonts w:ascii="Arial" w:hAnsi="Arial" w:cs="Arial"/>
          <w:sz w:val="22"/>
          <w:szCs w:val="22"/>
          <w:lang w:val="en-GB"/>
        </w:rPr>
      </w:pPr>
    </w:p>
    <w:p w14:paraId="07063A2A" w14:textId="510D956D" w:rsidR="00623B8F" w:rsidRPr="00623B8F" w:rsidRDefault="00623B8F" w:rsidP="00666267">
      <w:pPr>
        <w:pStyle w:val="ListParagraph"/>
        <w:numPr>
          <w:ilvl w:val="0"/>
          <w:numId w:val="14"/>
        </w:numPr>
        <w:spacing w:after="160" w:line="259" w:lineRule="auto"/>
        <w:ind w:hanging="720"/>
        <w:rPr>
          <w:rFonts w:ascii="Arial" w:hAnsi="Arial" w:cs="Arial"/>
          <w:sz w:val="22"/>
          <w:szCs w:val="22"/>
          <w:lang w:val="en-GB"/>
        </w:rPr>
      </w:pPr>
      <w:r w:rsidRPr="00623B8F">
        <w:rPr>
          <w:rFonts w:ascii="Arial" w:hAnsi="Arial" w:cs="Arial"/>
          <w:sz w:val="22"/>
          <w:szCs w:val="22"/>
          <w:lang w:val="en-GB"/>
        </w:rPr>
        <w:t xml:space="preserve">The intensity of the incident electromagnetic radiation is slowly increased whilst the wavelength remains constant. </w:t>
      </w:r>
      <w:r w:rsidR="002A610D">
        <w:rPr>
          <w:rFonts w:ascii="Arial" w:hAnsi="Arial" w:cs="Arial"/>
          <w:sz w:val="22"/>
          <w:szCs w:val="22"/>
          <w:lang w:val="en-GB"/>
        </w:rPr>
        <w:t>Describe and e</w:t>
      </w:r>
      <w:r w:rsidRPr="00623B8F">
        <w:rPr>
          <w:rFonts w:ascii="Arial" w:hAnsi="Arial" w:cs="Arial"/>
          <w:sz w:val="22"/>
          <w:szCs w:val="22"/>
          <w:lang w:val="en-GB"/>
        </w:rPr>
        <w:t xml:space="preserve">xplain what happens to the current measured </w:t>
      </w:r>
      <w:r w:rsidR="005431E2">
        <w:rPr>
          <w:rFonts w:ascii="Arial" w:hAnsi="Arial" w:cs="Arial"/>
          <w:sz w:val="22"/>
          <w:szCs w:val="22"/>
          <w:lang w:val="en-GB"/>
        </w:rPr>
        <w:t>by</w:t>
      </w:r>
      <w:r w:rsidRPr="00623B8F">
        <w:rPr>
          <w:rFonts w:ascii="Arial" w:hAnsi="Arial" w:cs="Arial"/>
          <w:sz w:val="22"/>
          <w:szCs w:val="22"/>
          <w:lang w:val="en-GB"/>
        </w:rPr>
        <w:t xml:space="preserve"> the ammeter.</w:t>
      </w:r>
    </w:p>
    <w:p w14:paraId="14F2117C" w14:textId="77777777" w:rsidR="00623B8F" w:rsidRPr="00623B8F" w:rsidRDefault="00623B8F" w:rsidP="00623B8F">
      <w:pPr>
        <w:pStyle w:val="ListParagraph"/>
        <w:jc w:val="right"/>
        <w:rPr>
          <w:rFonts w:ascii="Arial" w:hAnsi="Arial" w:cs="Arial"/>
          <w:sz w:val="22"/>
          <w:szCs w:val="22"/>
          <w:lang w:val="en-GB"/>
        </w:rPr>
      </w:pPr>
      <w:r w:rsidRPr="00623B8F">
        <w:rPr>
          <w:rFonts w:ascii="Arial" w:hAnsi="Arial" w:cs="Arial"/>
          <w:sz w:val="22"/>
          <w:szCs w:val="22"/>
          <w:lang w:val="en-GB"/>
        </w:rPr>
        <w:t>(2 marks)</w:t>
      </w:r>
    </w:p>
    <w:p w14:paraId="25958CAD" w14:textId="77777777" w:rsidR="00623B8F" w:rsidRPr="00623B8F" w:rsidRDefault="00623B8F" w:rsidP="00623B8F">
      <w:pPr>
        <w:pStyle w:val="ListParagraph"/>
        <w:jc w:val="right"/>
        <w:rPr>
          <w:rFonts w:ascii="Arial" w:hAnsi="Arial" w:cs="Arial"/>
          <w:sz w:val="22"/>
          <w:szCs w:val="22"/>
          <w:lang w:val="en-GB"/>
        </w:rPr>
      </w:pPr>
    </w:p>
    <w:p w14:paraId="75429F63" w14:textId="1A89D2A7" w:rsidR="00623B8F" w:rsidRPr="00623B8F" w:rsidRDefault="00623B8F" w:rsidP="00623B8F">
      <w:pPr>
        <w:spacing w:line="480" w:lineRule="auto"/>
        <w:rPr>
          <w:rFonts w:ascii="Arial" w:hAnsi="Arial" w:cs="Arial"/>
          <w:sz w:val="22"/>
          <w:szCs w:val="22"/>
          <w:lang w:val="en-GB"/>
        </w:rPr>
      </w:pPr>
      <w:r w:rsidRPr="00623B8F">
        <w:rPr>
          <w:rFonts w:ascii="Arial" w:hAnsi="Arial" w:cs="Arial"/>
          <w:sz w:val="22"/>
          <w:szCs w:val="22"/>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02C6A">
        <w:rPr>
          <w:rFonts w:ascii="Arial" w:hAnsi="Arial" w:cs="Arial"/>
          <w:sz w:val="22"/>
          <w:szCs w:val="22"/>
          <w:lang w:val="en-GB"/>
        </w:rPr>
        <w:t>________________________________________</w:t>
      </w:r>
    </w:p>
    <w:p w14:paraId="17E9914D" w14:textId="61728E6C" w:rsidR="00623B8F" w:rsidRPr="00623B8F" w:rsidRDefault="00623B8F" w:rsidP="00666267">
      <w:pPr>
        <w:pStyle w:val="ListParagraph"/>
        <w:numPr>
          <w:ilvl w:val="0"/>
          <w:numId w:val="14"/>
        </w:numPr>
        <w:spacing w:after="160" w:line="276" w:lineRule="auto"/>
        <w:ind w:hanging="720"/>
        <w:rPr>
          <w:rFonts w:ascii="Arial" w:hAnsi="Arial" w:cs="Arial"/>
          <w:sz w:val="22"/>
          <w:szCs w:val="22"/>
          <w:lang w:val="en-GB"/>
        </w:rPr>
      </w:pPr>
      <w:r w:rsidRPr="00623B8F">
        <w:rPr>
          <w:rFonts w:ascii="Arial" w:hAnsi="Arial" w:cs="Arial"/>
          <w:sz w:val="22"/>
          <w:szCs w:val="22"/>
          <w:lang w:val="en-GB"/>
        </w:rPr>
        <w:t xml:space="preserve">The intensity of the incident electromagnetic radiation is returned to its original value and its wavelength is continually </w:t>
      </w:r>
      <w:r w:rsidR="00624CC1">
        <w:rPr>
          <w:rFonts w:ascii="Arial" w:hAnsi="Arial" w:cs="Arial"/>
          <w:sz w:val="22"/>
          <w:szCs w:val="22"/>
          <w:lang w:val="en-GB"/>
        </w:rPr>
        <w:t>in</w:t>
      </w:r>
      <w:r w:rsidRPr="00623B8F">
        <w:rPr>
          <w:rFonts w:ascii="Arial" w:hAnsi="Arial" w:cs="Arial"/>
          <w:sz w:val="22"/>
          <w:szCs w:val="22"/>
          <w:lang w:val="en-GB"/>
        </w:rPr>
        <w:t xml:space="preserve">creased. </w:t>
      </w:r>
      <w:r w:rsidR="002A610D">
        <w:rPr>
          <w:rFonts w:ascii="Arial" w:hAnsi="Arial" w:cs="Arial"/>
          <w:sz w:val="22"/>
          <w:szCs w:val="22"/>
          <w:lang w:val="en-GB"/>
        </w:rPr>
        <w:t>Describe and e</w:t>
      </w:r>
      <w:r w:rsidR="002A610D" w:rsidRPr="00623B8F">
        <w:rPr>
          <w:rFonts w:ascii="Arial" w:hAnsi="Arial" w:cs="Arial"/>
          <w:sz w:val="22"/>
          <w:szCs w:val="22"/>
          <w:lang w:val="en-GB"/>
        </w:rPr>
        <w:t xml:space="preserve">xplain </w:t>
      </w:r>
      <w:r w:rsidRPr="00623B8F">
        <w:rPr>
          <w:rFonts w:ascii="Arial" w:hAnsi="Arial" w:cs="Arial"/>
          <w:sz w:val="22"/>
          <w:szCs w:val="22"/>
          <w:lang w:val="en-GB"/>
        </w:rPr>
        <w:t xml:space="preserve">what would be observed in the ammeter over time.  </w:t>
      </w:r>
    </w:p>
    <w:p w14:paraId="76780605" w14:textId="77777777" w:rsidR="00623B8F" w:rsidRPr="00623B8F" w:rsidRDefault="00623B8F" w:rsidP="00623B8F">
      <w:pPr>
        <w:pStyle w:val="ListParagraph"/>
        <w:spacing w:line="276" w:lineRule="auto"/>
        <w:jc w:val="right"/>
        <w:rPr>
          <w:rFonts w:ascii="Arial" w:hAnsi="Arial" w:cs="Arial"/>
          <w:sz w:val="22"/>
          <w:szCs w:val="22"/>
          <w:lang w:val="en-GB"/>
        </w:rPr>
      </w:pPr>
      <w:r w:rsidRPr="00623B8F">
        <w:rPr>
          <w:rFonts w:ascii="Arial" w:hAnsi="Arial" w:cs="Arial"/>
          <w:sz w:val="22"/>
          <w:szCs w:val="22"/>
          <w:lang w:val="en-GB"/>
        </w:rPr>
        <w:t>(3 marks)</w:t>
      </w:r>
    </w:p>
    <w:p w14:paraId="758BDFDB" w14:textId="77777777" w:rsidR="00623B8F" w:rsidRPr="00623B8F" w:rsidRDefault="00623B8F" w:rsidP="00623B8F">
      <w:pPr>
        <w:pStyle w:val="ListParagraph"/>
        <w:spacing w:line="276" w:lineRule="auto"/>
        <w:jc w:val="right"/>
        <w:rPr>
          <w:rFonts w:ascii="Arial" w:hAnsi="Arial" w:cs="Arial"/>
          <w:sz w:val="22"/>
          <w:szCs w:val="22"/>
          <w:lang w:val="en-GB"/>
        </w:rPr>
      </w:pPr>
    </w:p>
    <w:p w14:paraId="1B9CB48C" w14:textId="4EDDFD2B" w:rsidR="00623B8F" w:rsidRDefault="00623B8F" w:rsidP="00640E70">
      <w:pPr>
        <w:spacing w:line="480" w:lineRule="auto"/>
        <w:rPr>
          <w:rFonts w:ascii="Arial" w:hAnsi="Arial" w:cs="Arial"/>
          <w:b/>
          <w:sz w:val="22"/>
          <w:szCs w:val="22"/>
        </w:rPr>
      </w:pPr>
      <w:r w:rsidRPr="00623B8F">
        <w:rPr>
          <w:rFonts w:ascii="Arial" w:hAnsi="Arial" w:cs="Arial"/>
          <w:sz w:val="22"/>
          <w:szCs w:val="22"/>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40E70">
        <w:rPr>
          <w:rFonts w:ascii="Arial" w:hAnsi="Arial" w:cs="Arial"/>
          <w:sz w:val="22"/>
          <w:szCs w:val="22"/>
          <w:lang w:val="en-GB"/>
        </w:rPr>
        <w:t>______________________________________________________________________________________________________________________________________________________________________________________________________________</w:t>
      </w:r>
      <w:r w:rsidR="0085307B">
        <w:rPr>
          <w:rFonts w:ascii="Arial" w:hAnsi="Arial" w:cs="Arial"/>
          <w:sz w:val="22"/>
          <w:szCs w:val="22"/>
          <w:lang w:val="en-GB"/>
        </w:rPr>
        <w:t>___________________________________________________________________________________</w:t>
      </w:r>
    </w:p>
    <w:p w14:paraId="29FE9566" w14:textId="77777777" w:rsidR="00A25B09" w:rsidRDefault="00A25B09" w:rsidP="00047A9A">
      <w:pPr>
        <w:rPr>
          <w:rFonts w:ascii="Arial" w:hAnsi="Arial" w:cs="Arial"/>
          <w:b/>
          <w:bCs/>
          <w:sz w:val="22"/>
          <w:szCs w:val="22"/>
        </w:rPr>
      </w:pPr>
    </w:p>
    <w:p w14:paraId="3707F316" w14:textId="08081399" w:rsidR="00A00095" w:rsidRDefault="00640E70" w:rsidP="002A610D">
      <w:pPr>
        <w:spacing w:after="160" w:line="259" w:lineRule="auto"/>
        <w:rPr>
          <w:rFonts w:ascii="Arial" w:hAnsi="Arial" w:cs="Arial"/>
          <w:b/>
          <w:sz w:val="22"/>
          <w:szCs w:val="22"/>
        </w:rPr>
      </w:pPr>
      <w:r>
        <w:rPr>
          <w:rFonts w:ascii="Arial" w:hAnsi="Arial" w:cs="Arial"/>
          <w:b/>
          <w:sz w:val="22"/>
          <w:szCs w:val="22"/>
        </w:rPr>
        <w:br w:type="page"/>
      </w:r>
      <w:r w:rsidR="009051EC" w:rsidRPr="0079189C">
        <w:rPr>
          <w:rFonts w:ascii="Arial" w:hAnsi="Arial" w:cs="Arial"/>
          <w:b/>
          <w:sz w:val="22"/>
          <w:szCs w:val="22"/>
        </w:rPr>
        <w:lastRenderedPageBreak/>
        <w:t xml:space="preserve">Question </w:t>
      </w:r>
      <w:r w:rsidR="00A00095">
        <w:rPr>
          <w:rFonts w:ascii="Arial" w:hAnsi="Arial" w:cs="Arial"/>
          <w:b/>
          <w:sz w:val="22"/>
          <w:szCs w:val="22"/>
        </w:rPr>
        <w:t>9</w:t>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t>(</w:t>
      </w:r>
      <w:r w:rsidR="005B5C52">
        <w:rPr>
          <w:rFonts w:ascii="Arial" w:hAnsi="Arial" w:cs="Arial"/>
          <w:b/>
          <w:sz w:val="22"/>
          <w:szCs w:val="22"/>
        </w:rPr>
        <w:t>7</w:t>
      </w:r>
      <w:r w:rsidR="00C80096">
        <w:rPr>
          <w:rFonts w:ascii="Arial" w:hAnsi="Arial" w:cs="Arial"/>
          <w:b/>
          <w:sz w:val="22"/>
          <w:szCs w:val="22"/>
        </w:rPr>
        <w:t xml:space="preserve"> marks)</w:t>
      </w:r>
    </w:p>
    <w:p w14:paraId="2B3ECB2C" w14:textId="2305207E" w:rsidR="00305815" w:rsidRDefault="00305815" w:rsidP="00A00095">
      <w:pPr>
        <w:rPr>
          <w:rFonts w:ascii="Arial" w:hAnsi="Arial" w:cs="Arial"/>
          <w:b/>
          <w:sz w:val="22"/>
          <w:szCs w:val="22"/>
        </w:rPr>
      </w:pPr>
    </w:p>
    <w:p w14:paraId="01964FD4" w14:textId="77777777" w:rsidR="00305815" w:rsidRPr="00305815" w:rsidRDefault="00305815" w:rsidP="00305815">
      <w:pPr>
        <w:rPr>
          <w:rFonts w:ascii="Arial" w:hAnsi="Arial" w:cs="Arial"/>
          <w:sz w:val="22"/>
          <w:szCs w:val="22"/>
          <w:lang w:val="en-GB"/>
        </w:rPr>
      </w:pPr>
      <w:r w:rsidRPr="00305815">
        <w:rPr>
          <w:rFonts w:ascii="Arial" w:hAnsi="Arial" w:cs="Arial"/>
          <w:sz w:val="22"/>
          <w:szCs w:val="22"/>
          <w:lang w:val="en-GB"/>
        </w:rPr>
        <w:t xml:space="preserve">The energy level diagram for a mercury atom is shown below (not to scale). </w:t>
      </w:r>
    </w:p>
    <w:p w14:paraId="7E812139" w14:textId="4ED5FD9C" w:rsidR="00305815" w:rsidRPr="00305815" w:rsidRDefault="00305815" w:rsidP="00305815">
      <w:pPr>
        <w:rPr>
          <w:rFonts w:ascii="Arial" w:hAnsi="Arial" w:cs="Arial"/>
          <w:sz w:val="22"/>
          <w:szCs w:val="22"/>
          <w:lang w:val="en-GB"/>
        </w:rPr>
      </w:pPr>
      <w:r w:rsidRPr="00305815">
        <w:rPr>
          <w:noProof/>
          <w:sz w:val="22"/>
          <w:szCs w:val="22"/>
          <w:lang w:val="en-GB"/>
        </w:rPr>
        <mc:AlternateContent>
          <mc:Choice Requires="wps">
            <w:drawing>
              <wp:anchor distT="0" distB="0" distL="114300" distR="114300" simplePos="0" relativeHeight="252023808" behindDoc="0" locked="0" layoutInCell="1" allowOverlap="1" wp14:anchorId="4A5FAFE1" wp14:editId="48CEDB82">
                <wp:simplePos x="0" y="0"/>
                <wp:positionH relativeFrom="column">
                  <wp:posOffset>4533900</wp:posOffset>
                </wp:positionH>
                <wp:positionV relativeFrom="paragraph">
                  <wp:posOffset>3192145</wp:posOffset>
                </wp:positionV>
                <wp:extent cx="914400" cy="228600"/>
                <wp:effectExtent l="0" t="0" r="0" b="0"/>
                <wp:wrapNone/>
                <wp:docPr id="427" name="Text Box 427"/>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6658BB84" w14:textId="77777777" w:rsidR="00305815" w:rsidRPr="005E68AF" w:rsidRDefault="00305815" w:rsidP="00305815">
                            <w:pPr>
                              <w:rPr>
                                <w:rFonts w:ascii="Arial" w:hAnsi="Arial" w:cs="Arial"/>
                                <w:sz w:val="18"/>
                                <w:szCs w:val="18"/>
                                <w:lang w:val="en-GB"/>
                              </w:rPr>
                            </w:pPr>
                            <w:r>
                              <w:rPr>
                                <w:rFonts w:ascii="Arial" w:hAnsi="Arial" w:cs="Arial"/>
                                <w:sz w:val="18"/>
                                <w:szCs w:val="18"/>
                                <w:lang w:val="en-GB"/>
                              </w:rPr>
                              <w:t>-10.38 eV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5FAFE1" id="Text Box 427" o:spid="_x0000_s1046" type="#_x0000_t202" style="position:absolute;margin-left:357pt;margin-top:251.35pt;width:1in;height:18pt;z-index:2520238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" fillcolor="white [3201]" stroked="f" strokeweight=".5pt">
                <v:textbox>
                  <w:txbxContent>
                    <w:p w14:paraId="6658BB84" w14:textId="77777777" w:rsidR="00305815" w:rsidRPr="005E68AF" w:rsidRDefault="00305815" w:rsidP="00305815">
                      <w:pPr>
                        <w:rPr>
                          <w:rFonts w:ascii="Arial" w:hAnsi="Arial" w:cs="Arial"/>
                          <w:sz w:val="18"/>
                          <w:szCs w:val="18"/>
                          <w:lang w:val="en-GB"/>
                        </w:rPr>
                      </w:pPr>
                      <w:r>
                        <w:rPr>
                          <w:rFonts w:ascii="Arial" w:hAnsi="Arial" w:cs="Arial"/>
                          <w:sz w:val="18"/>
                          <w:szCs w:val="18"/>
                          <w:lang w:val="en-GB"/>
                        </w:rPr>
                        <w:t>-10.38 eV</w:t>
                      </w:r>
                    </w:p>
                  </w:txbxContent>
                </v:textbox>
              </v:shape>
            </w:pict>
          </mc:Fallback>
        </mc:AlternateContent>
      </w:r>
      <w:r w:rsidRPr="00305815">
        <w:rPr>
          <w:noProof/>
          <w:sz w:val="22"/>
          <w:szCs w:val="22"/>
          <w:lang w:val="en-GB"/>
        </w:rPr>
        <mc:AlternateContent>
          <mc:Choice Requires="wps">
            <w:drawing>
              <wp:anchor distT="0" distB="0" distL="114300" distR="114300" simplePos="0" relativeHeight="252015616" behindDoc="0" locked="0" layoutInCell="1" allowOverlap="1" wp14:anchorId="01739616" wp14:editId="4A516E42">
                <wp:simplePos x="0" y="0"/>
                <wp:positionH relativeFrom="column">
                  <wp:posOffset>1790700</wp:posOffset>
                </wp:positionH>
                <wp:positionV relativeFrom="paragraph">
                  <wp:posOffset>3268345</wp:posOffset>
                </wp:positionV>
                <wp:extent cx="2628900" cy="0"/>
                <wp:effectExtent l="0" t="0" r="0" b="0"/>
                <wp:wrapNone/>
                <wp:docPr id="428" name="Straight Connector 428"/>
                <wp:cNvGraphicFramePr/>
                <a:graphic xmlns:a="http://schemas.openxmlformats.org/drawingml/2006/main">
                  <a:graphicData uri="http://schemas.microsoft.com/office/word/2010/wordprocessingShape">
                    <wps:wsp>
                      <wps:cNvCnPr/>
                      <wps:spPr>
                        <a:xfrm>
                          <a:off x="0" y="0"/>
                          <a:ext cx="2628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316272" id="Straight Connector 428" o:spid="_x0000_s1026" style="position:absolute;z-index:252015616;visibility:visible;mso-wrap-style:square;mso-wrap-distance-left:9pt;mso-wrap-distance-top:0;mso-wrap-distance-right:9pt;mso-wrap-distance-bottom:0;mso-position-horizontal:absolute;mso-position-horizontal-relative:text;mso-position-vertical:absolute;mso-position-vertical-relative:text" from="141pt,257.35pt" to="348pt,2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" strokecolor="black [3200]" strokeweight="1pt">
                <v:stroke joinstyle="miter"/>
              </v:line>
            </w:pict>
          </mc:Fallback>
        </mc:AlternateContent>
      </w:r>
      <w:r w:rsidRPr="00305815">
        <w:rPr>
          <w:noProof/>
          <w:sz w:val="22"/>
          <w:szCs w:val="22"/>
          <w:lang w:val="en-GB"/>
        </w:rPr>
        <mc:AlternateContent>
          <mc:Choice Requires="wps">
            <w:drawing>
              <wp:anchor distT="0" distB="0" distL="114300" distR="114300" simplePos="0" relativeHeight="252029952" behindDoc="0" locked="0" layoutInCell="1" allowOverlap="1" wp14:anchorId="30FFB085" wp14:editId="5C23BBC0">
                <wp:simplePos x="0" y="0"/>
                <wp:positionH relativeFrom="column">
                  <wp:posOffset>4552315</wp:posOffset>
                </wp:positionH>
                <wp:positionV relativeFrom="paragraph">
                  <wp:posOffset>182245</wp:posOffset>
                </wp:positionV>
                <wp:extent cx="914400" cy="228600"/>
                <wp:effectExtent l="0" t="0" r="0" b="0"/>
                <wp:wrapNone/>
                <wp:docPr id="429" name="Text Box 429"/>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51EA984" w14:textId="77777777" w:rsidR="00305815" w:rsidRPr="005E68AF" w:rsidRDefault="00305815" w:rsidP="00305815">
                            <w:pPr>
                              <w:rPr>
                                <w:rFonts w:ascii="Arial" w:hAnsi="Arial" w:cs="Arial"/>
                                <w:sz w:val="18"/>
                                <w:szCs w:val="18"/>
                                <w:lang w:val="en-GB"/>
                              </w:rPr>
                            </w:pPr>
                            <w:r>
                              <w:rPr>
                                <w:rFonts w:ascii="Arial" w:hAnsi="Arial" w:cs="Arial"/>
                                <w:sz w:val="18"/>
                                <w:szCs w:val="18"/>
                                <w:lang w:val="en-GB"/>
                              </w:rPr>
                              <w:t>0 eV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FFB085" id="Text Box 429" o:spid="_x0000_s1047" type="#_x0000_t202" style="position:absolute;margin-left:358.45pt;margin-top:14.35pt;width:1in;height:18pt;z-index:2520299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iJZKw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" fillcolor="white [3201]" stroked="f" strokeweight=".5pt">
                <v:textbox>
                  <w:txbxContent>
                    <w:p w14:paraId="751EA984" w14:textId="77777777" w:rsidR="00305815" w:rsidRPr="005E68AF" w:rsidRDefault="00305815" w:rsidP="00305815">
                      <w:pPr>
                        <w:rPr>
                          <w:rFonts w:ascii="Arial" w:hAnsi="Arial" w:cs="Arial"/>
                          <w:sz w:val="18"/>
                          <w:szCs w:val="18"/>
                          <w:lang w:val="en-GB"/>
                        </w:rPr>
                      </w:pPr>
                      <w:r>
                        <w:rPr>
                          <w:rFonts w:ascii="Arial" w:hAnsi="Arial" w:cs="Arial"/>
                          <w:sz w:val="18"/>
                          <w:szCs w:val="18"/>
                          <w:lang w:val="en-GB"/>
                        </w:rPr>
                        <w:t>0 eV</w:t>
                      </w:r>
                    </w:p>
                  </w:txbxContent>
                </v:textbox>
              </v:shape>
            </w:pict>
          </mc:Fallback>
        </mc:AlternateContent>
      </w:r>
      <w:r w:rsidRPr="00305815">
        <w:rPr>
          <w:noProof/>
          <w:sz w:val="22"/>
          <w:szCs w:val="22"/>
          <w:lang w:val="en-GB"/>
        </w:rPr>
        <mc:AlternateContent>
          <mc:Choice Requires="wps">
            <w:drawing>
              <wp:anchor distT="0" distB="0" distL="114300" distR="114300" simplePos="0" relativeHeight="252022784" behindDoc="0" locked="0" layoutInCell="1" allowOverlap="1" wp14:anchorId="43E45DE4" wp14:editId="7F052F7D">
                <wp:simplePos x="0" y="0"/>
                <wp:positionH relativeFrom="column">
                  <wp:posOffset>1257300</wp:posOffset>
                </wp:positionH>
                <wp:positionV relativeFrom="paragraph">
                  <wp:posOffset>182245</wp:posOffset>
                </wp:positionV>
                <wp:extent cx="914400" cy="228600"/>
                <wp:effectExtent l="0" t="0" r="0" b="0"/>
                <wp:wrapNone/>
                <wp:docPr id="441" name="Text Box 44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AC347D3" w14:textId="77777777" w:rsidR="00305815" w:rsidRPr="005E68AF" w:rsidRDefault="00305815" w:rsidP="00305815">
                            <w:pPr>
                              <w:rPr>
                                <w:rFonts w:ascii="Arial" w:hAnsi="Arial" w:cs="Arial"/>
                                <w:sz w:val="18"/>
                                <w:szCs w:val="18"/>
                                <w:lang w:val="en-GB"/>
                              </w:rPr>
                            </w:pPr>
                            <w:r w:rsidRPr="005E68AF">
                              <w:rPr>
                                <w:rFonts w:ascii="Arial" w:hAnsi="Arial" w:cs="Arial"/>
                                <w:sz w:val="18"/>
                                <w:szCs w:val="18"/>
                                <w:lang w:val="en-GB"/>
                              </w:rPr>
                              <w:t xml:space="preserve">n = </w:t>
                            </w:r>
                            <w:r>
                              <w:rPr>
                                <w:rFonts w:ascii="Arial" w:hAnsi="Arial" w:cs="Arial"/>
                                <w:sz w:val="18"/>
                                <w:szCs w:val="18"/>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E45DE4" id="Text Box 441" o:spid="_x0000_s1048" type="#_x0000_t202" style="position:absolute;margin-left:99pt;margin-top:14.35pt;width:1in;height:18pt;z-index:2520227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3snKw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" fillcolor="white [3201]" stroked="f" strokeweight=".5pt">
                <v:textbox>
                  <w:txbxContent>
                    <w:p w14:paraId="3AC347D3" w14:textId="77777777" w:rsidR="00305815" w:rsidRPr="005E68AF" w:rsidRDefault="00305815" w:rsidP="00305815">
                      <w:pPr>
                        <w:rPr>
                          <w:rFonts w:ascii="Arial" w:hAnsi="Arial" w:cs="Arial"/>
                          <w:sz w:val="18"/>
                          <w:szCs w:val="18"/>
                          <w:lang w:val="en-GB"/>
                        </w:rPr>
                      </w:pPr>
                      <w:r w:rsidRPr="005E68AF">
                        <w:rPr>
                          <w:rFonts w:ascii="Arial" w:hAnsi="Arial" w:cs="Arial"/>
                          <w:sz w:val="18"/>
                          <w:szCs w:val="18"/>
                          <w:lang w:val="en-GB"/>
                        </w:rPr>
                        <w:t xml:space="preserve">n = </w:t>
                      </w:r>
                      <w:r>
                        <w:rPr>
                          <w:rFonts w:ascii="Arial" w:hAnsi="Arial" w:cs="Arial"/>
                          <w:sz w:val="18"/>
                          <w:szCs w:val="18"/>
                          <w:lang w:val="en-GB"/>
                        </w:rPr>
                        <w:t>∞</w:t>
                      </w:r>
                    </w:p>
                  </w:txbxContent>
                </v:textbox>
              </v:shape>
            </w:pict>
          </mc:Fallback>
        </mc:AlternateContent>
      </w:r>
      <w:r w:rsidRPr="00305815">
        <w:rPr>
          <w:noProof/>
          <w:sz w:val="22"/>
          <w:szCs w:val="22"/>
          <w:lang w:val="en-GB"/>
        </w:rPr>
        <mc:AlternateContent>
          <mc:Choice Requires="wps">
            <w:drawing>
              <wp:anchor distT="0" distB="0" distL="114300" distR="114300" simplePos="0" relativeHeight="252009472" behindDoc="0" locked="0" layoutInCell="1" allowOverlap="1" wp14:anchorId="754F8DAA" wp14:editId="5A7C0D62">
                <wp:simplePos x="0" y="0"/>
                <wp:positionH relativeFrom="column">
                  <wp:posOffset>1828800</wp:posOffset>
                </wp:positionH>
                <wp:positionV relativeFrom="paragraph">
                  <wp:posOffset>296545</wp:posOffset>
                </wp:positionV>
                <wp:extent cx="2628900" cy="0"/>
                <wp:effectExtent l="0" t="0" r="0" b="0"/>
                <wp:wrapNone/>
                <wp:docPr id="446" name="Straight Connector 446"/>
                <wp:cNvGraphicFramePr/>
                <a:graphic xmlns:a="http://schemas.openxmlformats.org/drawingml/2006/main">
                  <a:graphicData uri="http://schemas.microsoft.com/office/word/2010/wordprocessingShape">
                    <wps:wsp>
                      <wps:cNvCnPr/>
                      <wps:spPr>
                        <a:xfrm>
                          <a:off x="0" y="0"/>
                          <a:ext cx="2628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B6BA96" id="Straight Connector 446" o:spid="_x0000_s1026" style="position:absolute;z-index:252009472;visibility:visible;mso-wrap-style:square;mso-wrap-distance-left:9pt;mso-wrap-distance-top:0;mso-wrap-distance-right:9pt;mso-wrap-distance-bottom:0;mso-position-horizontal:absolute;mso-position-horizontal-relative:text;mso-position-vertical:absolute;mso-position-vertical-relative:text" from="2in,23.35pt" to="351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" strokecolor="black [3200]" strokeweight="1pt">
                <v:stroke joinstyle="miter"/>
              </v:line>
            </w:pict>
          </mc:Fallback>
        </mc:AlternateContent>
      </w:r>
    </w:p>
    <w:p w14:paraId="3AE4842A" w14:textId="77777777" w:rsidR="00305815" w:rsidRPr="00305815" w:rsidRDefault="00305815" w:rsidP="00305815">
      <w:pPr>
        <w:rPr>
          <w:rFonts w:ascii="Arial" w:hAnsi="Arial" w:cs="Arial"/>
          <w:sz w:val="22"/>
          <w:szCs w:val="22"/>
          <w:lang w:val="en-GB"/>
        </w:rPr>
      </w:pPr>
    </w:p>
    <w:p w14:paraId="6BAF1965" w14:textId="1F8F60AA" w:rsidR="00305815" w:rsidRPr="00305815" w:rsidRDefault="002B0BEF" w:rsidP="00305815">
      <w:pPr>
        <w:rPr>
          <w:rFonts w:ascii="Arial" w:hAnsi="Arial" w:cs="Arial"/>
          <w:sz w:val="22"/>
          <w:szCs w:val="22"/>
          <w:lang w:val="en-GB"/>
        </w:rPr>
      </w:pPr>
      <w:r w:rsidRPr="00305815">
        <w:rPr>
          <w:noProof/>
          <w:sz w:val="22"/>
          <w:szCs w:val="22"/>
          <w:lang w:val="en-GB"/>
        </w:rPr>
        <mc:AlternateContent>
          <mc:Choice Requires="wps">
            <w:drawing>
              <wp:anchor distT="0" distB="0" distL="114300" distR="114300" simplePos="0" relativeHeight="252021760" behindDoc="0" locked="0" layoutInCell="1" allowOverlap="1" wp14:anchorId="41FC5172" wp14:editId="26DDC3AB">
                <wp:simplePos x="0" y="0"/>
                <wp:positionH relativeFrom="column">
                  <wp:posOffset>1257300</wp:posOffset>
                </wp:positionH>
                <wp:positionV relativeFrom="paragraph">
                  <wp:posOffset>121285</wp:posOffset>
                </wp:positionV>
                <wp:extent cx="914400" cy="228600"/>
                <wp:effectExtent l="0" t="0" r="0" b="0"/>
                <wp:wrapNone/>
                <wp:docPr id="442" name="Text Box 44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0A7394C" w14:textId="77777777" w:rsidR="00305815" w:rsidRPr="005E68AF" w:rsidRDefault="00305815" w:rsidP="00305815">
                            <w:pPr>
                              <w:rPr>
                                <w:rFonts w:ascii="Arial" w:hAnsi="Arial" w:cs="Arial"/>
                                <w:sz w:val="18"/>
                                <w:szCs w:val="18"/>
                                <w:lang w:val="en-GB"/>
                              </w:rPr>
                            </w:pPr>
                            <w:r w:rsidRPr="005E68AF">
                              <w:rPr>
                                <w:rFonts w:ascii="Arial" w:hAnsi="Arial" w:cs="Arial"/>
                                <w:sz w:val="18"/>
                                <w:szCs w:val="18"/>
                                <w:lang w:val="en-GB"/>
                              </w:rPr>
                              <w:t xml:space="preserve">n = </w:t>
                            </w:r>
                            <w:r>
                              <w:rPr>
                                <w:rFonts w:ascii="Arial" w:hAnsi="Arial" w:cs="Arial"/>
                                <w:sz w:val="18"/>
                                <w:szCs w:val="18"/>
                                <w:lang w:val="en-GB"/>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FC5172" id="Text Box 442" o:spid="_x0000_s1049" type="#_x0000_t202" style="position:absolute;margin-left:99pt;margin-top:9.55pt;width:1in;height:18pt;z-index:2520217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py7LAIAAFkEAAAOAAAAZHJzL2Uyb0RvYy54bWysVE1v2zAMvQ/YfxB0X+ykadY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" fillcolor="white [3201]" stroked="f" strokeweight=".5pt">
                <v:textbox>
                  <w:txbxContent>
                    <w:p w14:paraId="70A7394C" w14:textId="77777777" w:rsidR="00305815" w:rsidRPr="005E68AF" w:rsidRDefault="00305815" w:rsidP="00305815">
                      <w:pPr>
                        <w:rPr>
                          <w:rFonts w:ascii="Arial" w:hAnsi="Arial" w:cs="Arial"/>
                          <w:sz w:val="18"/>
                          <w:szCs w:val="18"/>
                          <w:lang w:val="en-GB"/>
                        </w:rPr>
                      </w:pPr>
                      <w:r w:rsidRPr="005E68AF">
                        <w:rPr>
                          <w:rFonts w:ascii="Arial" w:hAnsi="Arial" w:cs="Arial"/>
                          <w:sz w:val="18"/>
                          <w:szCs w:val="18"/>
                          <w:lang w:val="en-GB"/>
                        </w:rPr>
                        <w:t xml:space="preserve">n = </w:t>
                      </w:r>
                      <w:r>
                        <w:rPr>
                          <w:rFonts w:ascii="Arial" w:hAnsi="Arial" w:cs="Arial"/>
                          <w:sz w:val="18"/>
                          <w:szCs w:val="18"/>
                          <w:lang w:val="en-GB"/>
                        </w:rPr>
                        <w:t>6</w:t>
                      </w:r>
                    </w:p>
                  </w:txbxContent>
                </v:textbox>
              </v:shape>
            </w:pict>
          </mc:Fallback>
        </mc:AlternateContent>
      </w:r>
      <w:r w:rsidRPr="00305815">
        <w:rPr>
          <w:noProof/>
          <w:sz w:val="22"/>
          <w:szCs w:val="22"/>
          <w:lang w:val="en-GB"/>
        </w:rPr>
        <mc:AlternateContent>
          <mc:Choice Requires="wps">
            <w:drawing>
              <wp:anchor distT="0" distB="0" distL="114300" distR="114300" simplePos="0" relativeHeight="252028928" behindDoc="0" locked="0" layoutInCell="1" allowOverlap="1" wp14:anchorId="61E6A1FE" wp14:editId="5E52212C">
                <wp:simplePos x="0" y="0"/>
                <wp:positionH relativeFrom="column">
                  <wp:posOffset>4572000</wp:posOffset>
                </wp:positionH>
                <wp:positionV relativeFrom="paragraph">
                  <wp:posOffset>121285</wp:posOffset>
                </wp:positionV>
                <wp:extent cx="914400" cy="228600"/>
                <wp:effectExtent l="0" t="0" r="0" b="0"/>
                <wp:wrapNone/>
                <wp:docPr id="430" name="Text Box 43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45A22BE" w14:textId="77777777" w:rsidR="00305815" w:rsidRPr="005E68AF" w:rsidRDefault="00305815" w:rsidP="00305815">
                            <w:pPr>
                              <w:rPr>
                                <w:rFonts w:ascii="Arial" w:hAnsi="Arial" w:cs="Arial"/>
                                <w:sz w:val="18"/>
                                <w:szCs w:val="18"/>
                                <w:lang w:val="en-GB"/>
                              </w:rPr>
                            </w:pPr>
                            <w:r>
                              <w:rPr>
                                <w:rFonts w:ascii="Arial" w:hAnsi="Arial" w:cs="Arial"/>
                                <w:sz w:val="18"/>
                                <w:szCs w:val="18"/>
                                <w:lang w:val="en-GB"/>
                              </w:rPr>
                              <w:t>______ eV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E6A1FE" id="Text Box 430" o:spid="_x0000_s1050" type="#_x0000_t202" style="position:absolute;margin-left:5in;margin-top:9.55pt;width:1in;height:18pt;z-index:252028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cjbLA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" fillcolor="white [3201]" stroked="f" strokeweight=".5pt">
                <v:textbox>
                  <w:txbxContent>
                    <w:p w14:paraId="345A22BE" w14:textId="77777777" w:rsidR="00305815" w:rsidRPr="005E68AF" w:rsidRDefault="00305815" w:rsidP="00305815">
                      <w:pPr>
                        <w:rPr>
                          <w:rFonts w:ascii="Arial" w:hAnsi="Arial" w:cs="Arial"/>
                          <w:sz w:val="18"/>
                          <w:szCs w:val="18"/>
                          <w:lang w:val="en-GB"/>
                        </w:rPr>
                      </w:pPr>
                      <w:r>
                        <w:rPr>
                          <w:rFonts w:ascii="Arial" w:hAnsi="Arial" w:cs="Arial"/>
                          <w:sz w:val="18"/>
                          <w:szCs w:val="18"/>
                          <w:lang w:val="en-GB"/>
                        </w:rPr>
                        <w:t>______ eV</w:t>
                      </w:r>
                    </w:p>
                  </w:txbxContent>
                </v:textbox>
              </v:shape>
            </w:pict>
          </mc:Fallback>
        </mc:AlternateContent>
      </w:r>
    </w:p>
    <w:p w14:paraId="376E253D" w14:textId="3C1B8EEE" w:rsidR="00305815" w:rsidRPr="00305815" w:rsidRDefault="002B0BEF" w:rsidP="00305815">
      <w:pPr>
        <w:rPr>
          <w:rFonts w:ascii="Arial" w:hAnsi="Arial" w:cs="Arial"/>
          <w:sz w:val="22"/>
          <w:szCs w:val="22"/>
          <w:lang w:val="en-GB"/>
        </w:rPr>
      </w:pPr>
      <w:r w:rsidRPr="00305815">
        <w:rPr>
          <w:noProof/>
          <w:sz w:val="22"/>
          <w:szCs w:val="22"/>
          <w:lang w:val="en-GB"/>
        </w:rPr>
        <mc:AlternateContent>
          <mc:Choice Requires="wps">
            <w:drawing>
              <wp:anchor distT="0" distB="0" distL="114300" distR="114300" simplePos="0" relativeHeight="252010496" behindDoc="0" locked="0" layoutInCell="1" allowOverlap="1" wp14:anchorId="6C19A040" wp14:editId="0780CB5E">
                <wp:simplePos x="0" y="0"/>
                <wp:positionH relativeFrom="column">
                  <wp:posOffset>1828800</wp:posOffset>
                </wp:positionH>
                <wp:positionV relativeFrom="paragraph">
                  <wp:posOffset>74930</wp:posOffset>
                </wp:positionV>
                <wp:extent cx="2628900" cy="0"/>
                <wp:effectExtent l="0" t="0" r="0" b="0"/>
                <wp:wrapNone/>
                <wp:docPr id="445" name="Straight Connector 445"/>
                <wp:cNvGraphicFramePr/>
                <a:graphic xmlns:a="http://schemas.openxmlformats.org/drawingml/2006/main">
                  <a:graphicData uri="http://schemas.microsoft.com/office/word/2010/wordprocessingShape">
                    <wps:wsp>
                      <wps:cNvCnPr/>
                      <wps:spPr>
                        <a:xfrm>
                          <a:off x="0" y="0"/>
                          <a:ext cx="2628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7355B3" id="Straight Connector 445" o:spid="_x0000_s1026" style="position:absolute;z-index:252010496;visibility:visible;mso-wrap-style:square;mso-wrap-distance-left:9pt;mso-wrap-distance-top:0;mso-wrap-distance-right:9pt;mso-wrap-distance-bottom:0;mso-position-horizontal:absolute;mso-position-horizontal-relative:text;mso-position-vertical:absolute;mso-position-vertical-relative:text" from="2in,5.9pt" to="351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" strokecolor="black [3200]" strokeweight="1pt">
                <v:stroke joinstyle="miter"/>
              </v:line>
            </w:pict>
          </mc:Fallback>
        </mc:AlternateContent>
      </w:r>
    </w:p>
    <w:p w14:paraId="17975E38" w14:textId="728F8890" w:rsidR="00305815" w:rsidRPr="00305815" w:rsidRDefault="002B0BEF" w:rsidP="00305815">
      <w:pPr>
        <w:rPr>
          <w:rFonts w:ascii="Arial" w:hAnsi="Arial" w:cs="Arial"/>
          <w:sz w:val="22"/>
          <w:szCs w:val="22"/>
          <w:lang w:val="en-GB"/>
        </w:rPr>
      </w:pPr>
      <w:r w:rsidRPr="00305815">
        <w:rPr>
          <w:noProof/>
          <w:sz w:val="22"/>
          <w:szCs w:val="22"/>
          <w:lang w:val="en-GB"/>
        </w:rPr>
        <mc:AlternateContent>
          <mc:Choice Requires="wps">
            <w:drawing>
              <wp:anchor distT="0" distB="0" distL="114300" distR="114300" simplePos="0" relativeHeight="252014592" behindDoc="0" locked="0" layoutInCell="1" allowOverlap="1" wp14:anchorId="12B32A0E" wp14:editId="497BB2D7">
                <wp:simplePos x="0" y="0"/>
                <wp:positionH relativeFrom="column">
                  <wp:posOffset>1828800</wp:posOffset>
                </wp:positionH>
                <wp:positionV relativeFrom="paragraph">
                  <wp:posOffset>1368425</wp:posOffset>
                </wp:positionV>
                <wp:extent cx="2628900" cy="0"/>
                <wp:effectExtent l="0" t="0" r="0" b="0"/>
                <wp:wrapNone/>
                <wp:docPr id="444" name="Straight Connector 444"/>
                <wp:cNvGraphicFramePr/>
                <a:graphic xmlns:a="http://schemas.openxmlformats.org/drawingml/2006/main">
                  <a:graphicData uri="http://schemas.microsoft.com/office/word/2010/wordprocessingShape">
                    <wps:wsp>
                      <wps:cNvCnPr/>
                      <wps:spPr>
                        <a:xfrm>
                          <a:off x="0" y="0"/>
                          <a:ext cx="2628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F77FF2" id="Straight Connector 444" o:spid="_x0000_s1026" style="position:absolute;z-index:252014592;visibility:visible;mso-wrap-style:square;mso-wrap-distance-left:9pt;mso-wrap-distance-top:0;mso-wrap-distance-right:9pt;mso-wrap-distance-bottom:0;mso-position-horizontal:absolute;mso-position-horizontal-relative:text;mso-position-vertical:absolute;mso-position-vertical-relative:text" from="2in,107.75pt" to="351pt,10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" strokecolor="black [3200]" strokeweight="1pt">
                <v:stroke joinstyle="miter"/>
              </v:line>
            </w:pict>
          </mc:Fallback>
        </mc:AlternateContent>
      </w:r>
      <w:r w:rsidRPr="00305815">
        <w:rPr>
          <w:noProof/>
          <w:sz w:val="22"/>
          <w:szCs w:val="22"/>
          <w:lang w:val="en-GB"/>
        </w:rPr>
        <mc:AlternateContent>
          <mc:Choice Requires="wps">
            <w:drawing>
              <wp:anchor distT="0" distB="0" distL="114300" distR="114300" simplePos="0" relativeHeight="252017664" behindDoc="0" locked="0" layoutInCell="1" allowOverlap="1" wp14:anchorId="6BF73FAE" wp14:editId="2C0B52FE">
                <wp:simplePos x="0" y="0"/>
                <wp:positionH relativeFrom="column">
                  <wp:posOffset>1257300</wp:posOffset>
                </wp:positionH>
                <wp:positionV relativeFrom="paragraph">
                  <wp:posOffset>1254125</wp:posOffset>
                </wp:positionV>
                <wp:extent cx="914400" cy="228600"/>
                <wp:effectExtent l="0" t="0" r="0" b="0"/>
                <wp:wrapNone/>
                <wp:docPr id="443" name="Text Box 44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A4E1C08" w14:textId="77777777" w:rsidR="00305815" w:rsidRPr="005E68AF" w:rsidRDefault="00305815" w:rsidP="00305815">
                            <w:pPr>
                              <w:rPr>
                                <w:rFonts w:ascii="Arial" w:hAnsi="Arial" w:cs="Arial"/>
                                <w:sz w:val="18"/>
                                <w:szCs w:val="18"/>
                                <w:lang w:val="en-GB"/>
                              </w:rPr>
                            </w:pPr>
                            <w:r w:rsidRPr="005E68AF">
                              <w:rPr>
                                <w:rFonts w:ascii="Arial" w:hAnsi="Arial" w:cs="Arial"/>
                                <w:sz w:val="18"/>
                                <w:szCs w:val="18"/>
                                <w:lang w:val="en-GB"/>
                              </w:rPr>
                              <w:t>n =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F73FAE" id="Text Box 443" o:spid="_x0000_s1051" type="#_x0000_t202" style="position:absolute;margin-left:99pt;margin-top:98.75pt;width:1in;height:18pt;z-index:2520176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" fillcolor="white [3201]" stroked="f" strokeweight=".5pt">
                <v:textbox>
                  <w:txbxContent>
                    <w:p w14:paraId="5A4E1C08" w14:textId="77777777" w:rsidR="00305815" w:rsidRPr="005E68AF" w:rsidRDefault="00305815" w:rsidP="00305815">
                      <w:pPr>
                        <w:rPr>
                          <w:rFonts w:ascii="Arial" w:hAnsi="Arial" w:cs="Arial"/>
                          <w:sz w:val="18"/>
                          <w:szCs w:val="18"/>
                          <w:lang w:val="en-GB"/>
                        </w:rPr>
                      </w:pPr>
                      <w:r w:rsidRPr="005E68AF">
                        <w:rPr>
                          <w:rFonts w:ascii="Arial" w:hAnsi="Arial" w:cs="Arial"/>
                          <w:sz w:val="18"/>
                          <w:szCs w:val="18"/>
                          <w:lang w:val="en-GB"/>
                        </w:rPr>
                        <w:t>n = 2</w:t>
                      </w:r>
                    </w:p>
                  </w:txbxContent>
                </v:textbox>
              </v:shape>
            </w:pict>
          </mc:Fallback>
        </mc:AlternateContent>
      </w:r>
      <w:r w:rsidRPr="00305815">
        <w:rPr>
          <w:noProof/>
          <w:sz w:val="22"/>
          <w:szCs w:val="22"/>
          <w:lang w:val="en-GB"/>
        </w:rPr>
        <mc:AlternateContent>
          <mc:Choice Requires="wps">
            <w:drawing>
              <wp:anchor distT="0" distB="0" distL="114300" distR="114300" simplePos="0" relativeHeight="252024832" behindDoc="0" locked="0" layoutInCell="1" allowOverlap="1" wp14:anchorId="61107000" wp14:editId="357A3335">
                <wp:simplePos x="0" y="0"/>
                <wp:positionH relativeFrom="column">
                  <wp:posOffset>4572000</wp:posOffset>
                </wp:positionH>
                <wp:positionV relativeFrom="paragraph">
                  <wp:posOffset>1254125</wp:posOffset>
                </wp:positionV>
                <wp:extent cx="914400" cy="228600"/>
                <wp:effectExtent l="0" t="0" r="0" b="0"/>
                <wp:wrapNone/>
                <wp:docPr id="440" name="Text Box 44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6E046C7F" w14:textId="77777777" w:rsidR="00305815" w:rsidRPr="005E68AF" w:rsidRDefault="00305815" w:rsidP="00305815">
                            <w:pPr>
                              <w:rPr>
                                <w:rFonts w:ascii="Arial" w:hAnsi="Arial" w:cs="Arial"/>
                                <w:sz w:val="18"/>
                                <w:szCs w:val="18"/>
                                <w:lang w:val="en-GB"/>
                              </w:rPr>
                            </w:pPr>
                            <w:r>
                              <w:rPr>
                                <w:rFonts w:ascii="Arial" w:hAnsi="Arial" w:cs="Arial"/>
                                <w:sz w:val="18"/>
                                <w:szCs w:val="18"/>
                                <w:lang w:val="en-GB"/>
                              </w:rPr>
                              <w:t>-5.74 eV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107000" id="Text Box 440" o:spid="_x0000_s1052" type="#_x0000_t202" style="position:absolute;margin-left:5in;margin-top:98.75pt;width:1in;height:18pt;z-index:2520248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Y5LA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" fillcolor="white [3201]" stroked="f" strokeweight=".5pt">
                <v:textbox>
                  <w:txbxContent>
                    <w:p w14:paraId="6E046C7F" w14:textId="77777777" w:rsidR="00305815" w:rsidRPr="005E68AF" w:rsidRDefault="00305815" w:rsidP="00305815">
                      <w:pPr>
                        <w:rPr>
                          <w:rFonts w:ascii="Arial" w:hAnsi="Arial" w:cs="Arial"/>
                          <w:sz w:val="18"/>
                          <w:szCs w:val="18"/>
                          <w:lang w:val="en-GB"/>
                        </w:rPr>
                      </w:pPr>
                      <w:r>
                        <w:rPr>
                          <w:rFonts w:ascii="Arial" w:hAnsi="Arial" w:cs="Arial"/>
                          <w:sz w:val="18"/>
                          <w:szCs w:val="18"/>
                          <w:lang w:val="en-GB"/>
                        </w:rPr>
                        <w:t>-5.74 eV</w:t>
                      </w:r>
                    </w:p>
                  </w:txbxContent>
                </v:textbox>
              </v:shape>
            </w:pict>
          </mc:Fallback>
        </mc:AlternateContent>
      </w:r>
      <w:r w:rsidRPr="00305815">
        <w:rPr>
          <w:noProof/>
          <w:sz w:val="22"/>
          <w:szCs w:val="22"/>
          <w:lang w:val="en-GB"/>
        </w:rPr>
        <mc:AlternateContent>
          <mc:Choice Requires="wps">
            <w:drawing>
              <wp:anchor distT="0" distB="0" distL="114300" distR="114300" simplePos="0" relativeHeight="252018688" behindDoc="0" locked="0" layoutInCell="1" allowOverlap="1" wp14:anchorId="3D35614C" wp14:editId="553D8DEA">
                <wp:simplePos x="0" y="0"/>
                <wp:positionH relativeFrom="column">
                  <wp:posOffset>1257300</wp:posOffset>
                </wp:positionH>
                <wp:positionV relativeFrom="paragraph">
                  <wp:posOffset>1025525</wp:posOffset>
                </wp:positionV>
                <wp:extent cx="914400" cy="228600"/>
                <wp:effectExtent l="0" t="0" r="0" b="0"/>
                <wp:wrapNone/>
                <wp:docPr id="439" name="Text Box 439"/>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2E0E19E7" w14:textId="77777777" w:rsidR="00305815" w:rsidRPr="005E68AF" w:rsidRDefault="00305815" w:rsidP="00305815">
                            <w:pPr>
                              <w:rPr>
                                <w:rFonts w:ascii="Arial" w:hAnsi="Arial" w:cs="Arial"/>
                                <w:sz w:val="18"/>
                                <w:szCs w:val="18"/>
                                <w:lang w:val="en-GB"/>
                              </w:rPr>
                            </w:pPr>
                            <w:r w:rsidRPr="005E68AF">
                              <w:rPr>
                                <w:rFonts w:ascii="Arial" w:hAnsi="Arial" w:cs="Arial"/>
                                <w:sz w:val="18"/>
                                <w:szCs w:val="18"/>
                                <w:lang w:val="en-GB"/>
                              </w:rPr>
                              <w:t>n =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35614C" id="Text Box 439" o:spid="_x0000_s1053" type="#_x0000_t202" style="position:absolute;margin-left:99pt;margin-top:80.75pt;width:1in;height:18pt;z-index:2520186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JGlLAIAAFkEAAAOAAAAZHJzL2Uyb0RvYy54bWysVE1v2zAMvQ/YfxB0X+xkado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" fillcolor="white [3201]" stroked="f" strokeweight=".5pt">
                <v:textbox>
                  <w:txbxContent>
                    <w:p w14:paraId="2E0E19E7" w14:textId="77777777" w:rsidR="00305815" w:rsidRPr="005E68AF" w:rsidRDefault="00305815" w:rsidP="00305815">
                      <w:pPr>
                        <w:rPr>
                          <w:rFonts w:ascii="Arial" w:hAnsi="Arial" w:cs="Arial"/>
                          <w:sz w:val="18"/>
                          <w:szCs w:val="18"/>
                          <w:lang w:val="en-GB"/>
                        </w:rPr>
                      </w:pPr>
                      <w:r w:rsidRPr="005E68AF">
                        <w:rPr>
                          <w:rFonts w:ascii="Arial" w:hAnsi="Arial" w:cs="Arial"/>
                          <w:sz w:val="18"/>
                          <w:szCs w:val="18"/>
                          <w:lang w:val="en-GB"/>
                        </w:rPr>
                        <w:t>n = 3</w:t>
                      </w:r>
                    </w:p>
                  </w:txbxContent>
                </v:textbox>
              </v:shape>
            </w:pict>
          </mc:Fallback>
        </mc:AlternateContent>
      </w:r>
      <w:r w:rsidRPr="00305815">
        <w:rPr>
          <w:noProof/>
          <w:sz w:val="22"/>
          <w:szCs w:val="22"/>
          <w:lang w:val="en-GB"/>
        </w:rPr>
        <mc:AlternateContent>
          <mc:Choice Requires="wps">
            <w:drawing>
              <wp:anchor distT="0" distB="0" distL="114300" distR="114300" simplePos="0" relativeHeight="252013568" behindDoc="0" locked="0" layoutInCell="1" allowOverlap="1" wp14:anchorId="21AC550E" wp14:editId="4B35424E">
                <wp:simplePos x="0" y="0"/>
                <wp:positionH relativeFrom="column">
                  <wp:posOffset>1828800</wp:posOffset>
                </wp:positionH>
                <wp:positionV relativeFrom="paragraph">
                  <wp:posOffset>1139825</wp:posOffset>
                </wp:positionV>
                <wp:extent cx="2628900" cy="0"/>
                <wp:effectExtent l="0" t="0" r="0" b="0"/>
                <wp:wrapNone/>
                <wp:docPr id="438" name="Straight Connector 438"/>
                <wp:cNvGraphicFramePr/>
                <a:graphic xmlns:a="http://schemas.openxmlformats.org/drawingml/2006/main">
                  <a:graphicData uri="http://schemas.microsoft.com/office/word/2010/wordprocessingShape">
                    <wps:wsp>
                      <wps:cNvCnPr/>
                      <wps:spPr>
                        <a:xfrm>
                          <a:off x="0" y="0"/>
                          <a:ext cx="2628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91BFE4" id="Straight Connector 438" o:spid="_x0000_s1026" style="position:absolute;z-index:252013568;visibility:visible;mso-wrap-style:square;mso-wrap-distance-left:9pt;mso-wrap-distance-top:0;mso-wrap-distance-right:9pt;mso-wrap-distance-bottom:0;mso-position-horizontal:absolute;mso-position-horizontal-relative:text;mso-position-vertical:absolute;mso-position-vertical-relative:text" from="2in,89.75pt" to="351pt,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" strokecolor="black [3200]" strokeweight="1pt">
                <v:stroke joinstyle="miter"/>
              </v:line>
            </w:pict>
          </mc:Fallback>
        </mc:AlternateContent>
      </w:r>
      <w:r w:rsidRPr="00305815">
        <w:rPr>
          <w:noProof/>
          <w:sz w:val="22"/>
          <w:szCs w:val="22"/>
          <w:lang w:val="en-GB"/>
        </w:rPr>
        <mc:AlternateContent>
          <mc:Choice Requires="wps">
            <w:drawing>
              <wp:anchor distT="0" distB="0" distL="114300" distR="114300" simplePos="0" relativeHeight="252025856" behindDoc="0" locked="0" layoutInCell="1" allowOverlap="1" wp14:anchorId="4ADE552A" wp14:editId="3299A3FF">
                <wp:simplePos x="0" y="0"/>
                <wp:positionH relativeFrom="column">
                  <wp:posOffset>4572000</wp:posOffset>
                </wp:positionH>
                <wp:positionV relativeFrom="paragraph">
                  <wp:posOffset>1025525</wp:posOffset>
                </wp:positionV>
                <wp:extent cx="914400" cy="228600"/>
                <wp:effectExtent l="0" t="0" r="0" b="0"/>
                <wp:wrapNone/>
                <wp:docPr id="437" name="Text Box 437"/>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9640B31" w14:textId="77777777" w:rsidR="00305815" w:rsidRPr="005E68AF" w:rsidRDefault="00305815" w:rsidP="00305815">
                            <w:pPr>
                              <w:rPr>
                                <w:rFonts w:ascii="Arial" w:hAnsi="Arial" w:cs="Arial"/>
                                <w:sz w:val="18"/>
                                <w:szCs w:val="18"/>
                                <w:lang w:val="en-GB"/>
                              </w:rPr>
                            </w:pPr>
                            <w:r>
                              <w:rPr>
                                <w:rFonts w:ascii="Arial" w:hAnsi="Arial" w:cs="Arial"/>
                                <w:sz w:val="18"/>
                                <w:szCs w:val="18"/>
                                <w:lang w:val="en-GB"/>
                              </w:rPr>
                              <w:t>-5.52 eV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DE552A" id="Text Box 437" o:spid="_x0000_s1054" type="#_x0000_t202" style="position:absolute;margin-left:5in;margin-top:80.75pt;width:1in;height:18pt;z-index:2520258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" fillcolor="white [3201]" stroked="f" strokeweight=".5pt">
                <v:textbox>
                  <w:txbxContent>
                    <w:p w14:paraId="19640B31" w14:textId="77777777" w:rsidR="00305815" w:rsidRPr="005E68AF" w:rsidRDefault="00305815" w:rsidP="00305815">
                      <w:pPr>
                        <w:rPr>
                          <w:rFonts w:ascii="Arial" w:hAnsi="Arial" w:cs="Arial"/>
                          <w:sz w:val="18"/>
                          <w:szCs w:val="18"/>
                          <w:lang w:val="en-GB"/>
                        </w:rPr>
                      </w:pPr>
                      <w:r>
                        <w:rPr>
                          <w:rFonts w:ascii="Arial" w:hAnsi="Arial" w:cs="Arial"/>
                          <w:sz w:val="18"/>
                          <w:szCs w:val="18"/>
                          <w:lang w:val="en-GB"/>
                        </w:rPr>
                        <w:t>-5.52 eV</w:t>
                      </w:r>
                    </w:p>
                  </w:txbxContent>
                </v:textbox>
              </v:shape>
            </w:pict>
          </mc:Fallback>
        </mc:AlternateContent>
      </w:r>
      <w:r w:rsidRPr="00305815">
        <w:rPr>
          <w:noProof/>
          <w:sz w:val="22"/>
          <w:szCs w:val="22"/>
          <w:lang w:val="en-GB"/>
        </w:rPr>
        <mc:AlternateContent>
          <mc:Choice Requires="wps">
            <w:drawing>
              <wp:anchor distT="0" distB="0" distL="114300" distR="114300" simplePos="0" relativeHeight="252012544" behindDoc="0" locked="0" layoutInCell="1" allowOverlap="1" wp14:anchorId="7A0F0A44" wp14:editId="37F7A59F">
                <wp:simplePos x="0" y="0"/>
                <wp:positionH relativeFrom="column">
                  <wp:posOffset>1803400</wp:posOffset>
                </wp:positionH>
                <wp:positionV relativeFrom="paragraph">
                  <wp:posOffset>796925</wp:posOffset>
                </wp:positionV>
                <wp:extent cx="2628900" cy="0"/>
                <wp:effectExtent l="0" t="0" r="0" b="0"/>
                <wp:wrapNone/>
                <wp:docPr id="436" name="Straight Connector 436"/>
                <wp:cNvGraphicFramePr/>
                <a:graphic xmlns:a="http://schemas.openxmlformats.org/drawingml/2006/main">
                  <a:graphicData uri="http://schemas.microsoft.com/office/word/2010/wordprocessingShape">
                    <wps:wsp>
                      <wps:cNvCnPr/>
                      <wps:spPr>
                        <a:xfrm>
                          <a:off x="0" y="0"/>
                          <a:ext cx="2628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921006" id="Straight Connector 436" o:spid="_x0000_s1026" style="position:absolute;z-index:252012544;visibility:visible;mso-wrap-style:square;mso-wrap-distance-left:9pt;mso-wrap-distance-top:0;mso-wrap-distance-right:9pt;mso-wrap-distance-bottom:0;mso-position-horizontal:absolute;mso-position-horizontal-relative:text;mso-position-vertical:absolute;mso-position-vertical-relative:text" from="142pt,62.75pt" to="349pt,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" strokecolor="black [3200]" strokeweight="1pt">
                <v:stroke joinstyle="miter"/>
              </v:line>
            </w:pict>
          </mc:Fallback>
        </mc:AlternateContent>
      </w:r>
      <w:r w:rsidRPr="00305815">
        <w:rPr>
          <w:noProof/>
          <w:sz w:val="22"/>
          <w:szCs w:val="22"/>
          <w:lang w:val="en-GB"/>
        </w:rPr>
        <mc:AlternateContent>
          <mc:Choice Requires="wps">
            <w:drawing>
              <wp:anchor distT="0" distB="0" distL="114300" distR="114300" simplePos="0" relativeHeight="252026880" behindDoc="0" locked="0" layoutInCell="1" allowOverlap="1" wp14:anchorId="09D5571B" wp14:editId="2E10075F">
                <wp:simplePos x="0" y="0"/>
                <wp:positionH relativeFrom="column">
                  <wp:posOffset>4572000</wp:posOffset>
                </wp:positionH>
                <wp:positionV relativeFrom="paragraph">
                  <wp:posOffset>682625</wp:posOffset>
                </wp:positionV>
                <wp:extent cx="914400" cy="228600"/>
                <wp:effectExtent l="0" t="0" r="0" b="0"/>
                <wp:wrapNone/>
                <wp:docPr id="434" name="Text Box 43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CBFD133" w14:textId="77777777" w:rsidR="00305815" w:rsidRPr="005E68AF" w:rsidRDefault="00305815" w:rsidP="00305815">
                            <w:pPr>
                              <w:rPr>
                                <w:rFonts w:ascii="Arial" w:hAnsi="Arial" w:cs="Arial"/>
                                <w:sz w:val="18"/>
                                <w:szCs w:val="18"/>
                                <w:lang w:val="en-GB"/>
                              </w:rPr>
                            </w:pPr>
                            <w:r>
                              <w:rPr>
                                <w:rFonts w:ascii="Arial" w:hAnsi="Arial" w:cs="Arial"/>
                                <w:sz w:val="18"/>
                                <w:szCs w:val="18"/>
                                <w:lang w:val="en-GB"/>
                              </w:rPr>
                              <w:t>-4.95 eV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D5571B" id="Text Box 434" o:spid="_x0000_s1055" type="#_x0000_t202" style="position:absolute;margin-left:5in;margin-top:53.75pt;width:1in;height:18pt;z-index:2520268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" fillcolor="white [3201]" stroked="f" strokeweight=".5pt">
                <v:textbox>
                  <w:txbxContent>
                    <w:p w14:paraId="1CBFD133" w14:textId="77777777" w:rsidR="00305815" w:rsidRPr="005E68AF" w:rsidRDefault="00305815" w:rsidP="00305815">
                      <w:pPr>
                        <w:rPr>
                          <w:rFonts w:ascii="Arial" w:hAnsi="Arial" w:cs="Arial"/>
                          <w:sz w:val="18"/>
                          <w:szCs w:val="18"/>
                          <w:lang w:val="en-GB"/>
                        </w:rPr>
                      </w:pPr>
                      <w:r>
                        <w:rPr>
                          <w:rFonts w:ascii="Arial" w:hAnsi="Arial" w:cs="Arial"/>
                          <w:sz w:val="18"/>
                          <w:szCs w:val="18"/>
                          <w:lang w:val="en-GB"/>
                        </w:rPr>
                        <w:t>-4.95 eV</w:t>
                      </w:r>
                    </w:p>
                  </w:txbxContent>
                </v:textbox>
              </v:shape>
            </w:pict>
          </mc:Fallback>
        </mc:AlternateContent>
      </w:r>
      <w:r w:rsidRPr="00305815">
        <w:rPr>
          <w:noProof/>
          <w:sz w:val="22"/>
          <w:szCs w:val="22"/>
          <w:lang w:val="en-GB"/>
        </w:rPr>
        <mc:AlternateContent>
          <mc:Choice Requires="wps">
            <w:drawing>
              <wp:anchor distT="0" distB="0" distL="114300" distR="114300" simplePos="0" relativeHeight="252011520" behindDoc="0" locked="0" layoutInCell="1" allowOverlap="1" wp14:anchorId="7DA30CFE" wp14:editId="5A13361E">
                <wp:simplePos x="0" y="0"/>
                <wp:positionH relativeFrom="column">
                  <wp:posOffset>1828800</wp:posOffset>
                </wp:positionH>
                <wp:positionV relativeFrom="paragraph">
                  <wp:posOffset>225425</wp:posOffset>
                </wp:positionV>
                <wp:extent cx="2628900" cy="0"/>
                <wp:effectExtent l="0" t="0" r="0" b="0"/>
                <wp:wrapNone/>
                <wp:docPr id="433" name="Straight Connector 433"/>
                <wp:cNvGraphicFramePr/>
                <a:graphic xmlns:a="http://schemas.openxmlformats.org/drawingml/2006/main">
                  <a:graphicData uri="http://schemas.microsoft.com/office/word/2010/wordprocessingShape">
                    <wps:wsp>
                      <wps:cNvCnPr/>
                      <wps:spPr>
                        <a:xfrm>
                          <a:off x="0" y="0"/>
                          <a:ext cx="2628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1FAA0E" id="Straight Connector 433" o:spid="_x0000_s1026" style="position:absolute;z-index:252011520;visibility:visible;mso-wrap-style:square;mso-wrap-distance-left:9pt;mso-wrap-distance-top:0;mso-wrap-distance-right:9pt;mso-wrap-distance-bottom:0;mso-position-horizontal:absolute;mso-position-horizontal-relative:text;mso-position-vertical:absolute;mso-position-vertical-relative:text" from="2in,17.75pt" to="351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" strokecolor="black [3200]" strokeweight="1pt">
                <v:stroke joinstyle="miter"/>
              </v:line>
            </w:pict>
          </mc:Fallback>
        </mc:AlternateContent>
      </w:r>
      <w:r w:rsidRPr="00305815">
        <w:rPr>
          <w:noProof/>
          <w:sz w:val="22"/>
          <w:szCs w:val="22"/>
          <w:lang w:val="en-GB"/>
        </w:rPr>
        <mc:AlternateContent>
          <mc:Choice Requires="wps">
            <w:drawing>
              <wp:anchor distT="0" distB="0" distL="114300" distR="114300" simplePos="0" relativeHeight="252020736" behindDoc="0" locked="0" layoutInCell="1" allowOverlap="1" wp14:anchorId="4C075D8B" wp14:editId="65611FF0">
                <wp:simplePos x="0" y="0"/>
                <wp:positionH relativeFrom="column">
                  <wp:posOffset>1257300</wp:posOffset>
                </wp:positionH>
                <wp:positionV relativeFrom="paragraph">
                  <wp:posOffset>111125</wp:posOffset>
                </wp:positionV>
                <wp:extent cx="914400" cy="228600"/>
                <wp:effectExtent l="0" t="0" r="0" b="0"/>
                <wp:wrapNone/>
                <wp:docPr id="432" name="Text Box 43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C950A7B" w14:textId="77777777" w:rsidR="00305815" w:rsidRPr="005E68AF" w:rsidRDefault="00305815" w:rsidP="00305815">
                            <w:pPr>
                              <w:rPr>
                                <w:rFonts w:ascii="Arial" w:hAnsi="Arial" w:cs="Arial"/>
                                <w:sz w:val="18"/>
                                <w:szCs w:val="18"/>
                                <w:lang w:val="en-GB"/>
                              </w:rPr>
                            </w:pPr>
                            <w:r w:rsidRPr="005E68AF">
                              <w:rPr>
                                <w:rFonts w:ascii="Arial" w:hAnsi="Arial" w:cs="Arial"/>
                                <w:sz w:val="18"/>
                                <w:szCs w:val="18"/>
                                <w:lang w:val="en-GB"/>
                              </w:rPr>
                              <w:t xml:space="preserve">n = </w:t>
                            </w:r>
                            <w:r>
                              <w:rPr>
                                <w:rFonts w:ascii="Arial" w:hAnsi="Arial" w:cs="Arial"/>
                                <w:sz w:val="18"/>
                                <w:szCs w:val="18"/>
                                <w:lang w:val="en-GB"/>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075D8B" id="Text Box 432" o:spid="_x0000_s1056" type="#_x0000_t202" style="position:absolute;margin-left:99pt;margin-top:8.75pt;width:1in;height:18pt;z-index:2520207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DbqKwIAAFkEAAAOAAAAZHJzL2Uyb0RvYy54bWysVE1v2zAMvQ/YfxB0X+ykadY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" fillcolor="white [3201]" stroked="f" strokeweight=".5pt">
                <v:textbox>
                  <w:txbxContent>
                    <w:p w14:paraId="1C950A7B" w14:textId="77777777" w:rsidR="00305815" w:rsidRPr="005E68AF" w:rsidRDefault="00305815" w:rsidP="00305815">
                      <w:pPr>
                        <w:rPr>
                          <w:rFonts w:ascii="Arial" w:hAnsi="Arial" w:cs="Arial"/>
                          <w:sz w:val="18"/>
                          <w:szCs w:val="18"/>
                          <w:lang w:val="en-GB"/>
                        </w:rPr>
                      </w:pPr>
                      <w:r w:rsidRPr="005E68AF">
                        <w:rPr>
                          <w:rFonts w:ascii="Arial" w:hAnsi="Arial" w:cs="Arial"/>
                          <w:sz w:val="18"/>
                          <w:szCs w:val="18"/>
                          <w:lang w:val="en-GB"/>
                        </w:rPr>
                        <w:t xml:space="preserve">n = </w:t>
                      </w:r>
                      <w:r>
                        <w:rPr>
                          <w:rFonts w:ascii="Arial" w:hAnsi="Arial" w:cs="Arial"/>
                          <w:sz w:val="18"/>
                          <w:szCs w:val="18"/>
                          <w:lang w:val="en-GB"/>
                        </w:rPr>
                        <w:t>5</w:t>
                      </w:r>
                    </w:p>
                  </w:txbxContent>
                </v:textbox>
              </v:shape>
            </w:pict>
          </mc:Fallback>
        </mc:AlternateContent>
      </w:r>
      <w:r w:rsidRPr="00305815">
        <w:rPr>
          <w:noProof/>
          <w:sz w:val="22"/>
          <w:szCs w:val="22"/>
          <w:lang w:val="en-GB"/>
        </w:rPr>
        <mc:AlternateContent>
          <mc:Choice Requires="wps">
            <w:drawing>
              <wp:anchor distT="0" distB="0" distL="114300" distR="114300" simplePos="0" relativeHeight="252027904" behindDoc="0" locked="0" layoutInCell="1" allowOverlap="1" wp14:anchorId="52061E1D" wp14:editId="128A796E">
                <wp:simplePos x="0" y="0"/>
                <wp:positionH relativeFrom="column">
                  <wp:posOffset>4572000</wp:posOffset>
                </wp:positionH>
                <wp:positionV relativeFrom="paragraph">
                  <wp:posOffset>111125</wp:posOffset>
                </wp:positionV>
                <wp:extent cx="914400" cy="228600"/>
                <wp:effectExtent l="0" t="0" r="0" b="0"/>
                <wp:wrapNone/>
                <wp:docPr id="431" name="Text Box 43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00F39B2F" w14:textId="77777777" w:rsidR="00305815" w:rsidRPr="005E68AF" w:rsidRDefault="00305815" w:rsidP="00305815">
                            <w:pPr>
                              <w:rPr>
                                <w:rFonts w:ascii="Arial" w:hAnsi="Arial" w:cs="Arial"/>
                                <w:sz w:val="18"/>
                                <w:szCs w:val="18"/>
                                <w:lang w:val="en-GB"/>
                              </w:rPr>
                            </w:pPr>
                            <w:r>
                              <w:rPr>
                                <w:rFonts w:ascii="Arial" w:hAnsi="Arial" w:cs="Arial"/>
                                <w:sz w:val="18"/>
                                <w:szCs w:val="18"/>
                                <w:lang w:val="en-GB"/>
                              </w:rPr>
                              <w:t>-3.71 eV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61E1D" id="Text Box 431" o:spid="_x0000_s1057" type="#_x0000_t202" style="position:absolute;margin-left:5in;margin-top:8.75pt;width:1in;height:18pt;z-index:2520279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dF2LAIAAFkEAAAOAAAAZHJzL2Uyb0RvYy54bWysVE1v2zAMvQ/YfxB0X+ykadY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" fillcolor="white [3201]" stroked="f" strokeweight=".5pt">
                <v:textbox>
                  <w:txbxContent>
                    <w:p w14:paraId="00F39B2F" w14:textId="77777777" w:rsidR="00305815" w:rsidRPr="005E68AF" w:rsidRDefault="00305815" w:rsidP="00305815">
                      <w:pPr>
                        <w:rPr>
                          <w:rFonts w:ascii="Arial" w:hAnsi="Arial" w:cs="Arial"/>
                          <w:sz w:val="18"/>
                          <w:szCs w:val="18"/>
                          <w:lang w:val="en-GB"/>
                        </w:rPr>
                      </w:pPr>
                      <w:r>
                        <w:rPr>
                          <w:rFonts w:ascii="Arial" w:hAnsi="Arial" w:cs="Arial"/>
                          <w:sz w:val="18"/>
                          <w:szCs w:val="18"/>
                          <w:lang w:val="en-GB"/>
                        </w:rPr>
                        <w:t>-3.71 eV</w:t>
                      </w:r>
                    </w:p>
                  </w:txbxContent>
                </v:textbox>
              </v:shape>
            </w:pict>
          </mc:Fallback>
        </mc:AlternateContent>
      </w:r>
      <w:r w:rsidRPr="00305815">
        <w:rPr>
          <w:noProof/>
          <w:sz w:val="22"/>
          <w:szCs w:val="22"/>
          <w:lang w:val="en-GB"/>
        </w:rPr>
        <mc:AlternateContent>
          <mc:Choice Requires="wps">
            <w:drawing>
              <wp:anchor distT="0" distB="0" distL="114300" distR="114300" simplePos="0" relativeHeight="252019712" behindDoc="0" locked="0" layoutInCell="1" allowOverlap="1" wp14:anchorId="0F717220" wp14:editId="6DDB564B">
                <wp:simplePos x="0" y="0"/>
                <wp:positionH relativeFrom="column">
                  <wp:posOffset>1257300</wp:posOffset>
                </wp:positionH>
                <wp:positionV relativeFrom="paragraph">
                  <wp:posOffset>682625</wp:posOffset>
                </wp:positionV>
                <wp:extent cx="914400" cy="228600"/>
                <wp:effectExtent l="0" t="0" r="0" b="0"/>
                <wp:wrapNone/>
                <wp:docPr id="435" name="Text Box 435"/>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05C95F92" w14:textId="77777777" w:rsidR="00305815" w:rsidRPr="005E68AF" w:rsidRDefault="00305815" w:rsidP="00305815">
                            <w:pPr>
                              <w:rPr>
                                <w:rFonts w:ascii="Arial" w:hAnsi="Arial" w:cs="Arial"/>
                                <w:sz w:val="18"/>
                                <w:szCs w:val="18"/>
                                <w:lang w:val="en-GB"/>
                              </w:rPr>
                            </w:pPr>
                            <w:r w:rsidRPr="005E68AF">
                              <w:rPr>
                                <w:rFonts w:ascii="Arial" w:hAnsi="Arial" w:cs="Arial"/>
                                <w:sz w:val="18"/>
                                <w:szCs w:val="18"/>
                                <w:lang w:val="en-GB"/>
                              </w:rPr>
                              <w:t xml:space="preserve">n = </w:t>
                            </w:r>
                            <w:r>
                              <w:rPr>
                                <w:rFonts w:ascii="Arial" w:hAnsi="Arial" w:cs="Arial"/>
                                <w:sz w:val="18"/>
                                <w:szCs w:val="18"/>
                                <w:lang w:val="en-GB"/>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717220" id="Text Box 435" o:spid="_x0000_s1058" type="#_x0000_t202" style="position:absolute;margin-left:99pt;margin-top:53.75pt;width:1in;height:18pt;z-index:2520197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" fillcolor="white [3201]" stroked="f" strokeweight=".5pt">
                <v:textbox>
                  <w:txbxContent>
                    <w:p w14:paraId="05C95F92" w14:textId="77777777" w:rsidR="00305815" w:rsidRPr="005E68AF" w:rsidRDefault="00305815" w:rsidP="00305815">
                      <w:pPr>
                        <w:rPr>
                          <w:rFonts w:ascii="Arial" w:hAnsi="Arial" w:cs="Arial"/>
                          <w:sz w:val="18"/>
                          <w:szCs w:val="18"/>
                          <w:lang w:val="en-GB"/>
                        </w:rPr>
                      </w:pPr>
                      <w:r w:rsidRPr="005E68AF">
                        <w:rPr>
                          <w:rFonts w:ascii="Arial" w:hAnsi="Arial" w:cs="Arial"/>
                          <w:sz w:val="18"/>
                          <w:szCs w:val="18"/>
                          <w:lang w:val="en-GB"/>
                        </w:rPr>
                        <w:t xml:space="preserve">n = </w:t>
                      </w:r>
                      <w:r>
                        <w:rPr>
                          <w:rFonts w:ascii="Arial" w:hAnsi="Arial" w:cs="Arial"/>
                          <w:sz w:val="18"/>
                          <w:szCs w:val="18"/>
                          <w:lang w:val="en-GB"/>
                        </w:rPr>
                        <w:t>4</w:t>
                      </w:r>
                    </w:p>
                  </w:txbxContent>
                </v:textbox>
              </v:shape>
            </w:pict>
          </mc:Fallback>
        </mc:AlternateContent>
      </w:r>
    </w:p>
    <w:p w14:paraId="250641A5" w14:textId="0DCCCCA8" w:rsidR="00305815" w:rsidRPr="00305815" w:rsidRDefault="00305815" w:rsidP="00305815">
      <w:pPr>
        <w:rPr>
          <w:rFonts w:ascii="Arial" w:hAnsi="Arial" w:cs="Arial"/>
          <w:sz w:val="22"/>
          <w:szCs w:val="22"/>
          <w:lang w:val="en-GB"/>
        </w:rPr>
      </w:pPr>
    </w:p>
    <w:p w14:paraId="7C110C5D" w14:textId="77777777" w:rsidR="00305815" w:rsidRPr="00305815" w:rsidRDefault="00305815" w:rsidP="00305815">
      <w:pPr>
        <w:rPr>
          <w:rFonts w:ascii="Arial" w:hAnsi="Arial" w:cs="Arial"/>
          <w:sz w:val="22"/>
          <w:szCs w:val="22"/>
          <w:lang w:val="en-GB"/>
        </w:rPr>
      </w:pPr>
    </w:p>
    <w:p w14:paraId="3514392E" w14:textId="77777777" w:rsidR="00305815" w:rsidRPr="00305815" w:rsidRDefault="00305815" w:rsidP="00305815">
      <w:pPr>
        <w:rPr>
          <w:rFonts w:ascii="Arial" w:hAnsi="Arial" w:cs="Arial"/>
          <w:sz w:val="22"/>
          <w:szCs w:val="22"/>
          <w:lang w:val="en-GB"/>
        </w:rPr>
      </w:pPr>
    </w:p>
    <w:p w14:paraId="63E27B0A" w14:textId="77777777" w:rsidR="00305815" w:rsidRPr="00305815" w:rsidRDefault="00305815" w:rsidP="00305815">
      <w:pPr>
        <w:rPr>
          <w:rFonts w:ascii="Arial" w:hAnsi="Arial" w:cs="Arial"/>
          <w:sz w:val="22"/>
          <w:szCs w:val="22"/>
          <w:lang w:val="en-GB"/>
        </w:rPr>
      </w:pPr>
    </w:p>
    <w:p w14:paraId="02972CF7" w14:textId="6C1CA65D" w:rsidR="00305815" w:rsidRPr="00305815" w:rsidRDefault="00305815" w:rsidP="00305815">
      <w:pPr>
        <w:rPr>
          <w:rFonts w:ascii="Arial" w:hAnsi="Arial" w:cs="Arial"/>
          <w:sz w:val="22"/>
          <w:szCs w:val="22"/>
          <w:lang w:val="en-GB"/>
        </w:rPr>
      </w:pPr>
    </w:p>
    <w:p w14:paraId="7CA4BCA5" w14:textId="77777777" w:rsidR="00305815" w:rsidRPr="00305815" w:rsidRDefault="00305815" w:rsidP="00305815">
      <w:pPr>
        <w:rPr>
          <w:rFonts w:ascii="Arial" w:hAnsi="Arial" w:cs="Arial"/>
          <w:sz w:val="22"/>
          <w:szCs w:val="22"/>
          <w:lang w:val="en-GB"/>
        </w:rPr>
      </w:pPr>
    </w:p>
    <w:p w14:paraId="56E5F9A2" w14:textId="77777777" w:rsidR="00305815" w:rsidRPr="00305815" w:rsidRDefault="00305815" w:rsidP="00305815">
      <w:pPr>
        <w:rPr>
          <w:rFonts w:ascii="Arial" w:hAnsi="Arial" w:cs="Arial"/>
          <w:sz w:val="22"/>
          <w:szCs w:val="22"/>
          <w:lang w:val="en-GB"/>
        </w:rPr>
      </w:pPr>
    </w:p>
    <w:p w14:paraId="4FA697CA" w14:textId="77777777" w:rsidR="00305815" w:rsidRPr="00305815" w:rsidRDefault="00305815" w:rsidP="00305815">
      <w:pPr>
        <w:rPr>
          <w:rFonts w:ascii="Arial" w:hAnsi="Arial" w:cs="Arial"/>
          <w:sz w:val="22"/>
          <w:szCs w:val="22"/>
          <w:lang w:val="en-GB"/>
        </w:rPr>
      </w:pPr>
    </w:p>
    <w:p w14:paraId="4519F55A" w14:textId="77777777" w:rsidR="00305815" w:rsidRPr="00305815" w:rsidRDefault="00305815" w:rsidP="00305815">
      <w:pPr>
        <w:rPr>
          <w:rFonts w:ascii="Arial" w:hAnsi="Arial" w:cs="Arial"/>
          <w:sz w:val="22"/>
          <w:szCs w:val="22"/>
          <w:lang w:val="en-GB"/>
        </w:rPr>
      </w:pPr>
    </w:p>
    <w:p w14:paraId="492C18DD" w14:textId="3BC2BCB6" w:rsidR="00305815" w:rsidRDefault="00305815" w:rsidP="00305815">
      <w:pPr>
        <w:pStyle w:val="ListParagraph"/>
        <w:spacing w:after="160" w:line="259" w:lineRule="auto"/>
        <w:rPr>
          <w:rFonts w:ascii="Arial" w:hAnsi="Arial" w:cs="Arial"/>
          <w:sz w:val="22"/>
          <w:szCs w:val="22"/>
          <w:lang w:val="en-GB"/>
        </w:rPr>
      </w:pPr>
    </w:p>
    <w:p w14:paraId="38CE7792" w14:textId="63CDF3A1" w:rsidR="00305815" w:rsidRDefault="00305815" w:rsidP="00305815">
      <w:pPr>
        <w:pStyle w:val="ListParagraph"/>
        <w:spacing w:after="160" w:line="259" w:lineRule="auto"/>
        <w:rPr>
          <w:rFonts w:ascii="Arial" w:hAnsi="Arial" w:cs="Arial"/>
          <w:sz w:val="22"/>
          <w:szCs w:val="22"/>
          <w:lang w:val="en-GB"/>
        </w:rPr>
      </w:pPr>
    </w:p>
    <w:p w14:paraId="6F084E4A" w14:textId="2CB04ED1" w:rsidR="00305815" w:rsidRDefault="00305815" w:rsidP="00305815">
      <w:pPr>
        <w:pStyle w:val="ListParagraph"/>
        <w:spacing w:after="160" w:line="259" w:lineRule="auto"/>
        <w:rPr>
          <w:rFonts w:ascii="Arial" w:hAnsi="Arial" w:cs="Arial"/>
          <w:sz w:val="22"/>
          <w:szCs w:val="22"/>
          <w:lang w:val="en-GB"/>
        </w:rPr>
      </w:pPr>
    </w:p>
    <w:p w14:paraId="02CC6AFE" w14:textId="77313530" w:rsidR="00305815" w:rsidRDefault="00305815" w:rsidP="00305815">
      <w:pPr>
        <w:pStyle w:val="ListParagraph"/>
        <w:spacing w:after="160" w:line="259" w:lineRule="auto"/>
        <w:rPr>
          <w:rFonts w:ascii="Arial" w:hAnsi="Arial" w:cs="Arial"/>
          <w:sz w:val="22"/>
          <w:szCs w:val="22"/>
          <w:lang w:val="en-GB"/>
        </w:rPr>
      </w:pPr>
    </w:p>
    <w:p w14:paraId="35D26502" w14:textId="6379BDCA" w:rsidR="00305815" w:rsidRDefault="00305815" w:rsidP="00305815">
      <w:pPr>
        <w:pStyle w:val="ListParagraph"/>
        <w:spacing w:after="160" w:line="259" w:lineRule="auto"/>
        <w:rPr>
          <w:rFonts w:ascii="Arial" w:hAnsi="Arial" w:cs="Arial"/>
          <w:sz w:val="22"/>
          <w:szCs w:val="22"/>
          <w:lang w:val="en-GB"/>
        </w:rPr>
      </w:pPr>
    </w:p>
    <w:p w14:paraId="5072D3D6" w14:textId="54FC3AEF" w:rsidR="00305815" w:rsidRDefault="00305815" w:rsidP="00305815">
      <w:pPr>
        <w:pStyle w:val="ListParagraph"/>
        <w:spacing w:after="160" w:line="259" w:lineRule="auto"/>
        <w:rPr>
          <w:rFonts w:ascii="Arial" w:hAnsi="Arial" w:cs="Arial"/>
          <w:sz w:val="22"/>
          <w:szCs w:val="22"/>
          <w:lang w:val="en-GB"/>
        </w:rPr>
      </w:pPr>
      <w:r w:rsidRPr="00305815">
        <w:rPr>
          <w:noProof/>
          <w:sz w:val="22"/>
          <w:szCs w:val="22"/>
          <w:lang w:val="en-GB"/>
        </w:rPr>
        <mc:AlternateContent>
          <mc:Choice Requires="wps">
            <w:drawing>
              <wp:anchor distT="0" distB="0" distL="114300" distR="114300" simplePos="0" relativeHeight="252016640" behindDoc="0" locked="0" layoutInCell="1" allowOverlap="1" wp14:anchorId="70859CF7" wp14:editId="7424EAFC">
                <wp:simplePos x="0" y="0"/>
                <wp:positionH relativeFrom="column">
                  <wp:posOffset>1231900</wp:posOffset>
                </wp:positionH>
                <wp:positionV relativeFrom="paragraph">
                  <wp:posOffset>76200</wp:posOffset>
                </wp:positionV>
                <wp:extent cx="914400" cy="228600"/>
                <wp:effectExtent l="0" t="0" r="0" b="0"/>
                <wp:wrapNone/>
                <wp:docPr id="426" name="Text Box 426"/>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E6A7D60" w14:textId="77777777" w:rsidR="00305815" w:rsidRPr="005E68AF" w:rsidRDefault="00305815" w:rsidP="00305815">
                            <w:pPr>
                              <w:rPr>
                                <w:rFonts w:ascii="Arial" w:hAnsi="Arial" w:cs="Arial"/>
                                <w:sz w:val="18"/>
                                <w:szCs w:val="18"/>
                                <w:lang w:val="en-GB"/>
                              </w:rPr>
                            </w:pPr>
                            <w:r w:rsidRPr="005E68AF">
                              <w:rPr>
                                <w:rFonts w:ascii="Arial" w:hAnsi="Arial" w:cs="Arial"/>
                                <w:sz w:val="18"/>
                                <w:szCs w:val="18"/>
                                <w:lang w:val="en-GB"/>
                              </w:rPr>
                              <w:t>n =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59CF7" id="Text Box 426" o:spid="_x0000_s1059" type="#_x0000_t202" style="position:absolute;left:0;text-align:left;margin-left:97pt;margin-top:6pt;width:1in;height:18pt;z-index:2520166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" fillcolor="white [3201]" stroked="f" strokeweight=".5pt">
                <v:textbox>
                  <w:txbxContent>
                    <w:p w14:paraId="4E6A7D60" w14:textId="77777777" w:rsidR="00305815" w:rsidRPr="005E68AF" w:rsidRDefault="00305815" w:rsidP="00305815">
                      <w:pPr>
                        <w:rPr>
                          <w:rFonts w:ascii="Arial" w:hAnsi="Arial" w:cs="Arial"/>
                          <w:sz w:val="18"/>
                          <w:szCs w:val="18"/>
                          <w:lang w:val="en-GB"/>
                        </w:rPr>
                      </w:pPr>
                      <w:r w:rsidRPr="005E68AF">
                        <w:rPr>
                          <w:rFonts w:ascii="Arial" w:hAnsi="Arial" w:cs="Arial"/>
                          <w:sz w:val="18"/>
                          <w:szCs w:val="18"/>
                          <w:lang w:val="en-GB"/>
                        </w:rPr>
                        <w:t>n = 1</w:t>
                      </w:r>
                    </w:p>
                  </w:txbxContent>
                </v:textbox>
              </v:shape>
            </w:pict>
          </mc:Fallback>
        </mc:AlternateContent>
      </w:r>
    </w:p>
    <w:p w14:paraId="01EEF3AF" w14:textId="47073C24" w:rsidR="00305815" w:rsidRDefault="00305815" w:rsidP="00305815">
      <w:pPr>
        <w:pStyle w:val="ListParagraph"/>
        <w:spacing w:after="160" w:line="259" w:lineRule="auto"/>
        <w:rPr>
          <w:rFonts w:ascii="Arial" w:hAnsi="Arial" w:cs="Arial"/>
          <w:sz w:val="22"/>
          <w:szCs w:val="22"/>
          <w:lang w:val="en-GB"/>
        </w:rPr>
      </w:pPr>
    </w:p>
    <w:p w14:paraId="7B9B1A6D" w14:textId="77777777" w:rsidR="00305815" w:rsidRDefault="00305815" w:rsidP="00305815">
      <w:pPr>
        <w:pStyle w:val="ListParagraph"/>
        <w:spacing w:after="160" w:line="259" w:lineRule="auto"/>
        <w:rPr>
          <w:rFonts w:ascii="Arial" w:hAnsi="Arial" w:cs="Arial"/>
          <w:sz w:val="22"/>
          <w:szCs w:val="22"/>
          <w:lang w:val="en-GB"/>
        </w:rPr>
      </w:pPr>
    </w:p>
    <w:p w14:paraId="0FE656CA" w14:textId="293BA2C5" w:rsidR="00305815" w:rsidRDefault="00305815" w:rsidP="00666267">
      <w:pPr>
        <w:pStyle w:val="ListParagraph"/>
        <w:numPr>
          <w:ilvl w:val="0"/>
          <w:numId w:val="15"/>
        </w:numPr>
        <w:spacing w:after="160" w:line="259" w:lineRule="auto"/>
        <w:ind w:hanging="720"/>
        <w:rPr>
          <w:rFonts w:ascii="Arial" w:hAnsi="Arial" w:cs="Arial"/>
          <w:sz w:val="22"/>
          <w:szCs w:val="22"/>
          <w:lang w:val="en-GB"/>
        </w:rPr>
      </w:pPr>
      <w:r w:rsidRPr="00305815">
        <w:rPr>
          <w:rFonts w:ascii="Arial" w:hAnsi="Arial" w:cs="Arial"/>
          <w:sz w:val="22"/>
          <w:szCs w:val="22"/>
          <w:lang w:val="en-GB"/>
        </w:rPr>
        <w:t xml:space="preserve">An electron undergoes a downward transition between n = 6 and n = 4. As a result, a photon of wavelength 548 nm is emitted. Calculate the value (in eV) of energy level n = 6. </w:t>
      </w:r>
    </w:p>
    <w:p w14:paraId="72417EF3" w14:textId="45711D67" w:rsidR="005B5C52" w:rsidRPr="00305815" w:rsidRDefault="005B5C52" w:rsidP="005B5C52">
      <w:pPr>
        <w:pStyle w:val="ListParagraph"/>
        <w:spacing w:after="160" w:line="259" w:lineRule="auto"/>
        <w:jc w:val="right"/>
        <w:rPr>
          <w:rFonts w:ascii="Arial" w:hAnsi="Arial" w:cs="Arial"/>
          <w:sz w:val="22"/>
          <w:szCs w:val="22"/>
          <w:lang w:val="en-GB"/>
        </w:rPr>
      </w:pPr>
      <w:r>
        <w:rPr>
          <w:rFonts w:ascii="Arial" w:hAnsi="Arial" w:cs="Arial"/>
          <w:sz w:val="22"/>
          <w:szCs w:val="22"/>
          <w:lang w:val="en-GB"/>
        </w:rPr>
        <w:t>(4 marks)</w:t>
      </w:r>
    </w:p>
    <w:p w14:paraId="129C35BD" w14:textId="77777777" w:rsidR="00305815" w:rsidRPr="00305815" w:rsidRDefault="00305815" w:rsidP="00305815">
      <w:pPr>
        <w:pStyle w:val="ListParagraph"/>
        <w:rPr>
          <w:rFonts w:ascii="Arial" w:hAnsi="Arial" w:cs="Arial"/>
          <w:sz w:val="22"/>
          <w:szCs w:val="22"/>
          <w:lang w:val="en-GB"/>
        </w:rPr>
      </w:pPr>
    </w:p>
    <w:p w14:paraId="0DC64989" w14:textId="77777777" w:rsidR="00305815" w:rsidRPr="00305815" w:rsidRDefault="00305815" w:rsidP="00305815">
      <w:pPr>
        <w:pStyle w:val="ListParagraph"/>
        <w:rPr>
          <w:rFonts w:ascii="Arial" w:hAnsi="Arial" w:cs="Arial"/>
          <w:sz w:val="22"/>
          <w:szCs w:val="22"/>
          <w:lang w:val="en-GB"/>
        </w:rPr>
      </w:pPr>
    </w:p>
    <w:p w14:paraId="0AFFD740" w14:textId="77777777" w:rsidR="00305815" w:rsidRPr="00305815" w:rsidRDefault="00305815" w:rsidP="00305815">
      <w:pPr>
        <w:pStyle w:val="ListParagraph"/>
        <w:rPr>
          <w:rFonts w:ascii="Arial" w:hAnsi="Arial" w:cs="Arial"/>
          <w:sz w:val="22"/>
          <w:szCs w:val="22"/>
          <w:lang w:val="en-GB"/>
        </w:rPr>
      </w:pPr>
    </w:p>
    <w:p w14:paraId="13F17ADC" w14:textId="77777777" w:rsidR="00305815" w:rsidRPr="00305815" w:rsidRDefault="00305815" w:rsidP="00305815">
      <w:pPr>
        <w:pStyle w:val="ListParagraph"/>
        <w:rPr>
          <w:rFonts w:ascii="Arial" w:hAnsi="Arial" w:cs="Arial"/>
          <w:sz w:val="22"/>
          <w:szCs w:val="22"/>
          <w:lang w:val="en-GB"/>
        </w:rPr>
      </w:pPr>
    </w:p>
    <w:p w14:paraId="59C36F9B" w14:textId="77777777" w:rsidR="00305815" w:rsidRPr="00305815" w:rsidRDefault="00305815" w:rsidP="00305815">
      <w:pPr>
        <w:pStyle w:val="ListParagraph"/>
        <w:rPr>
          <w:rFonts w:ascii="Arial" w:hAnsi="Arial" w:cs="Arial"/>
          <w:sz w:val="22"/>
          <w:szCs w:val="22"/>
          <w:lang w:val="en-GB"/>
        </w:rPr>
      </w:pPr>
    </w:p>
    <w:p w14:paraId="399D6DD1" w14:textId="77777777" w:rsidR="00305815" w:rsidRPr="00305815" w:rsidRDefault="00305815" w:rsidP="00305815">
      <w:pPr>
        <w:pStyle w:val="ListParagraph"/>
        <w:rPr>
          <w:rFonts w:ascii="Arial" w:hAnsi="Arial" w:cs="Arial"/>
          <w:sz w:val="22"/>
          <w:szCs w:val="22"/>
          <w:lang w:val="en-GB"/>
        </w:rPr>
      </w:pPr>
    </w:p>
    <w:p w14:paraId="678AC2F7" w14:textId="77777777" w:rsidR="00305815" w:rsidRPr="00305815" w:rsidRDefault="00305815" w:rsidP="00305815">
      <w:pPr>
        <w:pStyle w:val="ListParagraph"/>
        <w:rPr>
          <w:rFonts w:ascii="Arial" w:hAnsi="Arial" w:cs="Arial"/>
          <w:sz w:val="22"/>
          <w:szCs w:val="22"/>
          <w:lang w:val="en-GB"/>
        </w:rPr>
      </w:pPr>
    </w:p>
    <w:p w14:paraId="516667FA" w14:textId="77777777" w:rsidR="00305815" w:rsidRPr="00305815" w:rsidRDefault="00305815" w:rsidP="00305815">
      <w:pPr>
        <w:pStyle w:val="ListParagraph"/>
        <w:rPr>
          <w:rFonts w:ascii="Arial" w:hAnsi="Arial" w:cs="Arial"/>
          <w:sz w:val="22"/>
          <w:szCs w:val="22"/>
          <w:lang w:val="en-GB"/>
        </w:rPr>
      </w:pPr>
    </w:p>
    <w:p w14:paraId="60AFD163" w14:textId="77777777" w:rsidR="00305815" w:rsidRPr="00305815" w:rsidRDefault="00305815" w:rsidP="00305815">
      <w:pPr>
        <w:pStyle w:val="ListParagraph"/>
        <w:rPr>
          <w:rFonts w:ascii="Arial" w:hAnsi="Arial" w:cs="Arial"/>
          <w:sz w:val="22"/>
          <w:szCs w:val="22"/>
          <w:lang w:val="en-GB"/>
        </w:rPr>
      </w:pPr>
    </w:p>
    <w:p w14:paraId="5400AE90" w14:textId="77777777" w:rsidR="00305815" w:rsidRPr="00305815" w:rsidRDefault="00305815" w:rsidP="00305815">
      <w:pPr>
        <w:pStyle w:val="ListParagraph"/>
        <w:rPr>
          <w:rFonts w:ascii="Arial" w:hAnsi="Arial" w:cs="Arial"/>
          <w:sz w:val="22"/>
          <w:szCs w:val="22"/>
          <w:lang w:val="en-GB"/>
        </w:rPr>
      </w:pPr>
    </w:p>
    <w:p w14:paraId="39359DDC" w14:textId="77777777" w:rsidR="00305815" w:rsidRPr="00305815" w:rsidRDefault="00305815" w:rsidP="00305815">
      <w:pPr>
        <w:pStyle w:val="ListParagraph"/>
        <w:rPr>
          <w:rFonts w:ascii="Arial" w:hAnsi="Arial" w:cs="Arial"/>
          <w:sz w:val="22"/>
          <w:szCs w:val="22"/>
          <w:lang w:val="en-GB"/>
        </w:rPr>
      </w:pPr>
    </w:p>
    <w:p w14:paraId="58F5C8B4" w14:textId="77777777" w:rsidR="00305815" w:rsidRPr="00305815" w:rsidRDefault="00305815" w:rsidP="00305815">
      <w:pPr>
        <w:pStyle w:val="ListParagraph"/>
        <w:rPr>
          <w:rFonts w:ascii="Arial" w:hAnsi="Arial" w:cs="Arial"/>
          <w:sz w:val="22"/>
          <w:szCs w:val="22"/>
          <w:lang w:val="en-GB"/>
        </w:rPr>
      </w:pPr>
    </w:p>
    <w:p w14:paraId="68217BAD" w14:textId="77777777" w:rsidR="00305815" w:rsidRPr="00305815" w:rsidRDefault="00305815" w:rsidP="00305815">
      <w:pPr>
        <w:pStyle w:val="ListParagraph"/>
        <w:jc w:val="right"/>
        <w:rPr>
          <w:rFonts w:ascii="Arial" w:hAnsi="Arial" w:cs="Arial"/>
          <w:sz w:val="22"/>
          <w:szCs w:val="22"/>
          <w:lang w:val="en-GB"/>
        </w:rPr>
      </w:pPr>
      <w:r w:rsidRPr="00305815">
        <w:rPr>
          <w:rFonts w:ascii="Arial" w:hAnsi="Arial" w:cs="Arial"/>
          <w:sz w:val="22"/>
          <w:szCs w:val="22"/>
          <w:lang w:val="en-GB"/>
        </w:rPr>
        <w:t>_____________ eV</w:t>
      </w:r>
    </w:p>
    <w:p w14:paraId="67929754" w14:textId="77777777" w:rsidR="00305815" w:rsidRPr="00305815" w:rsidRDefault="00305815" w:rsidP="00305815">
      <w:pPr>
        <w:pStyle w:val="ListParagraph"/>
        <w:jc w:val="right"/>
        <w:rPr>
          <w:rFonts w:ascii="Arial" w:hAnsi="Arial" w:cs="Arial"/>
          <w:sz w:val="22"/>
          <w:szCs w:val="22"/>
          <w:lang w:val="en-GB"/>
        </w:rPr>
      </w:pPr>
    </w:p>
    <w:p w14:paraId="267015C1" w14:textId="55174FF4" w:rsidR="006F1B01" w:rsidRDefault="006F1B01" w:rsidP="006F1B01">
      <w:pPr>
        <w:pStyle w:val="ListParagraph"/>
        <w:numPr>
          <w:ilvl w:val="0"/>
          <w:numId w:val="15"/>
        </w:numPr>
        <w:spacing w:after="160" w:line="259" w:lineRule="auto"/>
        <w:ind w:hanging="720"/>
        <w:rPr>
          <w:rFonts w:ascii="Arial" w:hAnsi="Arial" w:cs="Arial"/>
          <w:sz w:val="22"/>
          <w:szCs w:val="22"/>
          <w:lang w:val="en-GB"/>
        </w:rPr>
      </w:pPr>
      <w:r w:rsidRPr="00305815">
        <w:rPr>
          <w:rFonts w:ascii="Arial" w:hAnsi="Arial" w:cs="Arial"/>
          <w:sz w:val="22"/>
          <w:szCs w:val="22"/>
          <w:lang w:val="en-GB"/>
        </w:rPr>
        <w:t xml:space="preserve">If an </w:t>
      </w:r>
      <w:r w:rsidR="009F2055">
        <w:rPr>
          <w:rFonts w:ascii="Arial" w:hAnsi="Arial" w:cs="Arial"/>
          <w:sz w:val="22"/>
          <w:szCs w:val="22"/>
          <w:lang w:val="en-GB"/>
        </w:rPr>
        <w:t xml:space="preserve">incident </w:t>
      </w:r>
      <w:r w:rsidRPr="00305815">
        <w:rPr>
          <w:rFonts w:ascii="Arial" w:hAnsi="Arial" w:cs="Arial"/>
          <w:sz w:val="22"/>
          <w:szCs w:val="22"/>
          <w:lang w:val="en-GB"/>
        </w:rPr>
        <w:t>electron of energy 5.00 eV bombards a mercury atom</w:t>
      </w:r>
      <w:r>
        <w:rPr>
          <w:rFonts w:ascii="Arial" w:hAnsi="Arial" w:cs="Arial"/>
          <w:sz w:val="22"/>
          <w:szCs w:val="22"/>
          <w:lang w:val="en-GB"/>
        </w:rPr>
        <w:t xml:space="preserve"> </w:t>
      </w:r>
      <w:bookmarkStart w:id="6" w:name="_Hlk104800547"/>
      <w:r w:rsidR="009F2055">
        <w:rPr>
          <w:rFonts w:ascii="Arial" w:hAnsi="Arial" w:cs="Arial"/>
          <w:sz w:val="22"/>
          <w:szCs w:val="22"/>
          <w:lang w:val="en-GB"/>
        </w:rPr>
        <w:t xml:space="preserve">with a single electron in the </w:t>
      </w:r>
      <w:r>
        <w:rPr>
          <w:rFonts w:ascii="Arial" w:hAnsi="Arial" w:cs="Arial"/>
          <w:sz w:val="22"/>
          <w:szCs w:val="22"/>
          <w:lang w:val="en-GB"/>
        </w:rPr>
        <w:t>ground state</w:t>
      </w:r>
      <w:bookmarkEnd w:id="6"/>
      <w:r w:rsidRPr="00305815">
        <w:rPr>
          <w:rFonts w:ascii="Arial" w:hAnsi="Arial" w:cs="Arial"/>
          <w:sz w:val="22"/>
          <w:szCs w:val="22"/>
          <w:lang w:val="en-GB"/>
        </w:rPr>
        <w:t xml:space="preserve">, calculate </w:t>
      </w:r>
      <w:r w:rsidRPr="007E06BE">
        <w:rPr>
          <w:rFonts w:ascii="Arial" w:hAnsi="Arial" w:cs="Arial"/>
          <w:b/>
          <w:bCs/>
          <w:sz w:val="22"/>
          <w:szCs w:val="22"/>
          <w:lang w:val="en-GB"/>
        </w:rPr>
        <w:t>all</w:t>
      </w:r>
      <w:r>
        <w:rPr>
          <w:rFonts w:ascii="Arial" w:hAnsi="Arial" w:cs="Arial"/>
          <w:sz w:val="22"/>
          <w:szCs w:val="22"/>
          <w:lang w:val="en-GB"/>
        </w:rPr>
        <w:t xml:space="preserve"> </w:t>
      </w:r>
      <w:r w:rsidRPr="00305815">
        <w:rPr>
          <w:rFonts w:ascii="Arial" w:hAnsi="Arial" w:cs="Arial"/>
          <w:sz w:val="22"/>
          <w:szCs w:val="22"/>
          <w:lang w:val="en-GB"/>
        </w:rPr>
        <w:t>the possible energies</w:t>
      </w:r>
      <w:r w:rsidR="009F2055">
        <w:rPr>
          <w:rFonts w:ascii="Arial" w:hAnsi="Arial" w:cs="Arial"/>
          <w:sz w:val="22"/>
          <w:szCs w:val="22"/>
          <w:lang w:val="en-GB"/>
        </w:rPr>
        <w:t xml:space="preserve"> (in eV)</w:t>
      </w:r>
      <w:r w:rsidRPr="00305815">
        <w:rPr>
          <w:rFonts w:ascii="Arial" w:hAnsi="Arial" w:cs="Arial"/>
          <w:sz w:val="22"/>
          <w:szCs w:val="22"/>
          <w:lang w:val="en-GB"/>
        </w:rPr>
        <w:t xml:space="preserve"> </w:t>
      </w:r>
      <w:r>
        <w:rPr>
          <w:rFonts w:ascii="Arial" w:hAnsi="Arial" w:cs="Arial"/>
          <w:sz w:val="22"/>
          <w:szCs w:val="22"/>
          <w:lang w:val="en-GB"/>
        </w:rPr>
        <w:t xml:space="preserve">of the </w:t>
      </w:r>
      <w:r w:rsidR="009F2055">
        <w:rPr>
          <w:rFonts w:ascii="Arial" w:hAnsi="Arial" w:cs="Arial"/>
          <w:sz w:val="22"/>
          <w:szCs w:val="22"/>
          <w:lang w:val="en-GB"/>
        </w:rPr>
        <w:t xml:space="preserve">incident </w:t>
      </w:r>
      <w:r>
        <w:rPr>
          <w:rFonts w:ascii="Arial" w:hAnsi="Arial" w:cs="Arial"/>
          <w:sz w:val="22"/>
          <w:szCs w:val="22"/>
          <w:lang w:val="en-GB"/>
        </w:rPr>
        <w:t>electron after</w:t>
      </w:r>
      <w:r w:rsidRPr="00305815">
        <w:rPr>
          <w:rFonts w:ascii="Arial" w:hAnsi="Arial" w:cs="Arial"/>
          <w:sz w:val="22"/>
          <w:szCs w:val="22"/>
          <w:lang w:val="en-GB"/>
        </w:rPr>
        <w:t xml:space="preserve"> </w:t>
      </w:r>
      <w:r w:rsidR="000F3540">
        <w:rPr>
          <w:rFonts w:ascii="Arial" w:hAnsi="Arial" w:cs="Arial"/>
          <w:sz w:val="22"/>
          <w:szCs w:val="22"/>
          <w:lang w:val="en-GB"/>
        </w:rPr>
        <w:t>it</w:t>
      </w:r>
      <w:r w:rsidRPr="00305815">
        <w:rPr>
          <w:rFonts w:ascii="Arial" w:hAnsi="Arial" w:cs="Arial"/>
          <w:sz w:val="22"/>
          <w:szCs w:val="22"/>
          <w:lang w:val="en-GB"/>
        </w:rPr>
        <w:t xml:space="preserve"> </w:t>
      </w:r>
      <w:r>
        <w:rPr>
          <w:rFonts w:ascii="Arial" w:hAnsi="Arial" w:cs="Arial"/>
          <w:sz w:val="22"/>
          <w:szCs w:val="22"/>
          <w:lang w:val="en-GB"/>
        </w:rPr>
        <w:t>ha</w:t>
      </w:r>
      <w:r w:rsidR="000F3540">
        <w:rPr>
          <w:rFonts w:ascii="Arial" w:hAnsi="Arial" w:cs="Arial"/>
          <w:sz w:val="22"/>
          <w:szCs w:val="22"/>
          <w:lang w:val="en-GB"/>
        </w:rPr>
        <w:t>s</w:t>
      </w:r>
      <w:r>
        <w:rPr>
          <w:rFonts w:ascii="Arial" w:hAnsi="Arial" w:cs="Arial"/>
          <w:sz w:val="22"/>
          <w:szCs w:val="22"/>
          <w:lang w:val="en-GB"/>
        </w:rPr>
        <w:t xml:space="preserve"> been</w:t>
      </w:r>
      <w:r w:rsidRPr="00305815">
        <w:rPr>
          <w:rFonts w:ascii="Arial" w:hAnsi="Arial" w:cs="Arial"/>
          <w:sz w:val="22"/>
          <w:szCs w:val="22"/>
          <w:lang w:val="en-GB"/>
        </w:rPr>
        <w:t xml:space="preserve"> scattered. </w:t>
      </w:r>
    </w:p>
    <w:p w14:paraId="5063B70E" w14:textId="68C97CD8" w:rsidR="005B5C52" w:rsidRDefault="005B5C52" w:rsidP="005B5C52">
      <w:pPr>
        <w:pStyle w:val="ListParagraph"/>
        <w:spacing w:after="160" w:line="259" w:lineRule="auto"/>
        <w:jc w:val="right"/>
        <w:rPr>
          <w:rFonts w:ascii="Arial" w:hAnsi="Arial" w:cs="Arial"/>
          <w:sz w:val="22"/>
          <w:szCs w:val="22"/>
          <w:lang w:val="en-GB"/>
        </w:rPr>
      </w:pPr>
      <w:r>
        <w:rPr>
          <w:rFonts w:ascii="Arial" w:hAnsi="Arial" w:cs="Arial"/>
          <w:sz w:val="22"/>
          <w:szCs w:val="22"/>
          <w:lang w:val="en-GB"/>
        </w:rPr>
        <w:t>(3 marks)</w:t>
      </w:r>
    </w:p>
    <w:p w14:paraId="5254EDC2" w14:textId="1F3210A2" w:rsidR="00305815" w:rsidRDefault="00305815" w:rsidP="00305815">
      <w:pPr>
        <w:pStyle w:val="ListParagraph"/>
        <w:spacing w:after="160" w:line="259" w:lineRule="auto"/>
        <w:rPr>
          <w:rFonts w:ascii="Arial" w:hAnsi="Arial" w:cs="Arial"/>
          <w:sz w:val="22"/>
          <w:szCs w:val="22"/>
          <w:lang w:val="en-GB"/>
        </w:rPr>
      </w:pPr>
    </w:p>
    <w:p w14:paraId="2C29941A" w14:textId="77777777" w:rsidR="005B5C52" w:rsidRPr="005B5C52" w:rsidRDefault="005B5C52" w:rsidP="005B5C52">
      <w:pPr>
        <w:spacing w:after="160" w:line="259" w:lineRule="auto"/>
        <w:rPr>
          <w:rFonts w:ascii="Arial" w:hAnsi="Arial" w:cs="Arial"/>
          <w:sz w:val="22"/>
          <w:szCs w:val="22"/>
          <w:lang w:val="en-GB"/>
        </w:rPr>
      </w:pPr>
    </w:p>
    <w:p w14:paraId="56C841F7" w14:textId="5B977E64" w:rsidR="00305815" w:rsidRDefault="00305815" w:rsidP="00305815">
      <w:pPr>
        <w:pStyle w:val="ListParagraph"/>
        <w:spacing w:after="160" w:line="259" w:lineRule="auto"/>
        <w:rPr>
          <w:rFonts w:ascii="Arial" w:hAnsi="Arial" w:cs="Arial"/>
          <w:sz w:val="22"/>
          <w:szCs w:val="22"/>
          <w:lang w:val="en-GB"/>
        </w:rPr>
      </w:pPr>
    </w:p>
    <w:p w14:paraId="3436FA8C" w14:textId="5BAD452F" w:rsidR="00305815" w:rsidRDefault="00305815" w:rsidP="00526321">
      <w:pPr>
        <w:spacing w:after="160" w:line="259" w:lineRule="auto"/>
        <w:rPr>
          <w:rFonts w:ascii="Arial" w:hAnsi="Arial" w:cs="Arial"/>
          <w:sz w:val="22"/>
          <w:szCs w:val="22"/>
          <w:lang w:val="en-GB"/>
        </w:rPr>
      </w:pPr>
    </w:p>
    <w:p w14:paraId="2143FBC3" w14:textId="77777777" w:rsidR="00F8662B" w:rsidRPr="00526321" w:rsidRDefault="00F8662B" w:rsidP="00526321">
      <w:pPr>
        <w:spacing w:after="160" w:line="259" w:lineRule="auto"/>
        <w:rPr>
          <w:rFonts w:ascii="Arial" w:hAnsi="Arial" w:cs="Arial"/>
          <w:sz w:val="22"/>
          <w:szCs w:val="22"/>
          <w:lang w:val="en-GB"/>
        </w:rPr>
      </w:pPr>
    </w:p>
    <w:p w14:paraId="09737F5A" w14:textId="77777777" w:rsidR="009F2055" w:rsidRDefault="009F2055" w:rsidP="00AA1055">
      <w:pPr>
        <w:spacing w:after="160" w:line="259" w:lineRule="auto"/>
        <w:rPr>
          <w:rFonts w:ascii="Arial" w:hAnsi="Arial" w:cs="Arial"/>
          <w:b/>
          <w:sz w:val="22"/>
          <w:szCs w:val="22"/>
        </w:rPr>
      </w:pPr>
    </w:p>
    <w:p w14:paraId="710EFB23" w14:textId="325F34A5" w:rsidR="00CD583E" w:rsidRDefault="009051EC" w:rsidP="00AA1055">
      <w:pPr>
        <w:spacing w:after="160" w:line="259" w:lineRule="auto"/>
        <w:rPr>
          <w:rFonts w:ascii="Arial" w:hAnsi="Arial" w:cs="Arial"/>
          <w:b/>
          <w:sz w:val="22"/>
          <w:szCs w:val="22"/>
        </w:rPr>
      </w:pPr>
      <w:r w:rsidRPr="0079189C">
        <w:rPr>
          <w:rFonts w:ascii="Arial" w:hAnsi="Arial" w:cs="Arial"/>
          <w:b/>
          <w:sz w:val="22"/>
          <w:szCs w:val="22"/>
        </w:rPr>
        <w:lastRenderedPageBreak/>
        <w:t xml:space="preserve">Question </w:t>
      </w:r>
      <w:r w:rsidR="00CD583E">
        <w:rPr>
          <w:rFonts w:ascii="Arial" w:hAnsi="Arial" w:cs="Arial"/>
          <w:b/>
          <w:sz w:val="22"/>
          <w:szCs w:val="22"/>
        </w:rPr>
        <w:t>10</w:t>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247C07">
        <w:rPr>
          <w:rFonts w:ascii="Arial" w:hAnsi="Arial" w:cs="Arial"/>
          <w:b/>
          <w:sz w:val="22"/>
          <w:szCs w:val="22"/>
        </w:rPr>
        <w:tab/>
      </w:r>
      <w:r w:rsidR="0034417F">
        <w:rPr>
          <w:rFonts w:ascii="Arial" w:hAnsi="Arial" w:cs="Arial"/>
          <w:b/>
          <w:sz w:val="22"/>
          <w:szCs w:val="22"/>
        </w:rPr>
        <w:t>(6 marks)</w:t>
      </w:r>
    </w:p>
    <w:p w14:paraId="35C46736" w14:textId="6B4C20B5" w:rsidR="005B5C52" w:rsidRDefault="005B5C52" w:rsidP="005B5C52">
      <w:pPr>
        <w:rPr>
          <w:rFonts w:ascii="Arial" w:hAnsi="Arial" w:cs="Arial"/>
          <w:noProof/>
          <w:sz w:val="22"/>
          <w:szCs w:val="22"/>
          <w:lang w:val="en-GB"/>
        </w:rPr>
      </w:pPr>
      <w:r w:rsidRPr="007B146E">
        <w:rPr>
          <w:rFonts w:ascii="Arial" w:hAnsi="Arial" w:cs="Arial"/>
          <w:noProof/>
          <w:sz w:val="22"/>
          <w:szCs w:val="22"/>
          <w:lang w:val="en-GB"/>
        </w:rPr>
        <w:t>As part of their preparation for opertaing in a ‘weightless’ environment whilst in orbit in the International Space Station (ISS), astronauts undergo training in a specially adapted reduced-gravity airplane (called the ‘Vomit Comet’!).</w:t>
      </w:r>
    </w:p>
    <w:p w14:paraId="628F9D1D" w14:textId="77777777" w:rsidR="007B146E" w:rsidRPr="007B146E" w:rsidRDefault="007B146E" w:rsidP="005B5C52">
      <w:pPr>
        <w:rPr>
          <w:rFonts w:ascii="Arial" w:hAnsi="Arial" w:cs="Arial"/>
          <w:noProof/>
          <w:sz w:val="22"/>
          <w:szCs w:val="22"/>
          <w:lang w:val="en-GB"/>
        </w:rPr>
      </w:pPr>
    </w:p>
    <w:p w14:paraId="7B0AE9D5" w14:textId="31DDE7C5" w:rsidR="007B146E" w:rsidRDefault="005B5C52" w:rsidP="005B5C52">
      <w:pPr>
        <w:rPr>
          <w:rFonts w:ascii="Arial" w:hAnsi="Arial" w:cs="Arial"/>
          <w:noProof/>
          <w:sz w:val="22"/>
          <w:szCs w:val="22"/>
          <w:lang w:val="en-GB"/>
        </w:rPr>
      </w:pPr>
      <w:r w:rsidRPr="007B146E">
        <w:rPr>
          <w:rFonts w:ascii="Arial" w:hAnsi="Arial" w:cs="Arial"/>
          <w:noProof/>
          <w:sz w:val="22"/>
          <w:szCs w:val="22"/>
          <w:lang w:val="en-GB"/>
        </w:rPr>
        <w:t xml:space="preserve">To create this reduced gravity environment, the airplane undertakes a vertical </w:t>
      </w:r>
      <w:r w:rsidR="00231042">
        <w:rPr>
          <w:rFonts w:ascii="Arial" w:hAnsi="Arial" w:cs="Arial"/>
          <w:noProof/>
          <w:sz w:val="22"/>
          <w:szCs w:val="22"/>
          <w:lang w:val="en-GB"/>
        </w:rPr>
        <w:t>circular</w:t>
      </w:r>
      <w:r w:rsidRPr="007B146E">
        <w:rPr>
          <w:rFonts w:ascii="Arial" w:hAnsi="Arial" w:cs="Arial"/>
          <w:noProof/>
          <w:sz w:val="22"/>
          <w:szCs w:val="22"/>
          <w:lang w:val="en-GB"/>
        </w:rPr>
        <w:t xml:space="preserve"> path of radius 4.13 kilometres. If the airplane travels at an exact speed at the top of the vertical circle, a completely weightless environment can be simulated.</w:t>
      </w:r>
    </w:p>
    <w:p w14:paraId="4AB860CD" w14:textId="12346013" w:rsidR="005B5C52" w:rsidRPr="007B146E" w:rsidRDefault="005B5C52" w:rsidP="005B5C52">
      <w:pPr>
        <w:rPr>
          <w:rFonts w:ascii="Arial" w:hAnsi="Arial" w:cs="Arial"/>
          <w:noProof/>
          <w:sz w:val="22"/>
          <w:szCs w:val="22"/>
          <w:lang w:val="en-GB"/>
        </w:rPr>
      </w:pPr>
      <w:r w:rsidRPr="007B146E">
        <w:rPr>
          <w:rFonts w:ascii="Arial" w:hAnsi="Arial" w:cs="Arial"/>
          <w:noProof/>
          <w:sz w:val="22"/>
          <w:szCs w:val="22"/>
          <w:lang w:val="en-GB"/>
        </w:rPr>
        <w:t xml:space="preserve"> </w:t>
      </w:r>
    </w:p>
    <w:p w14:paraId="1E667EAD" w14:textId="2D215422" w:rsidR="005B5C52" w:rsidRPr="007B146E" w:rsidRDefault="00504639" w:rsidP="005B5C52">
      <w:pPr>
        <w:jc w:val="center"/>
        <w:rPr>
          <w:sz w:val="22"/>
          <w:szCs w:val="22"/>
          <w:lang w:val="en-GB"/>
        </w:rPr>
      </w:pPr>
      <w:r>
        <w:rPr>
          <w:noProof/>
          <w:sz w:val="22"/>
          <w:szCs w:val="22"/>
        </w:rPr>
        <mc:AlternateContent>
          <mc:Choice Requires="wps">
            <w:drawing>
              <wp:anchor distT="0" distB="0" distL="114300" distR="114300" simplePos="0" relativeHeight="252222464" behindDoc="0" locked="0" layoutInCell="1" allowOverlap="1" wp14:anchorId="2871E181" wp14:editId="7A8ACEF1">
                <wp:simplePos x="0" y="0"/>
                <wp:positionH relativeFrom="column">
                  <wp:posOffset>1504315</wp:posOffset>
                </wp:positionH>
                <wp:positionV relativeFrom="paragraph">
                  <wp:posOffset>243205</wp:posOffset>
                </wp:positionV>
                <wp:extent cx="1822450" cy="1384300"/>
                <wp:effectExtent l="0" t="57150" r="44450" b="0"/>
                <wp:wrapNone/>
                <wp:docPr id="130" name="Arc 130"/>
                <wp:cNvGraphicFramePr/>
                <a:graphic xmlns:a="http://schemas.openxmlformats.org/drawingml/2006/main">
                  <a:graphicData uri="http://schemas.microsoft.com/office/word/2010/wordprocessingShape">
                    <wps:wsp>
                      <wps:cNvSpPr/>
                      <wps:spPr>
                        <a:xfrm>
                          <a:off x="0" y="0"/>
                          <a:ext cx="1822450" cy="1384300"/>
                        </a:xfrm>
                        <a:prstGeom prst="arc">
                          <a:avLst/>
                        </a:prstGeom>
                        <a:ln>
                          <a:solidFill>
                            <a:schemeClr val="tx1"/>
                          </a:solidFill>
                        </a:ln>
                        <a:scene3d>
                          <a:camera prst="orthographicFront">
                            <a:rot lat="0" lon="10800000" rev="0"/>
                          </a:camera>
                          <a:lightRig rig="threePt" dir="t"/>
                        </a:scene3d>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95E93C" id="Arc 130" o:spid="_x0000_s1026" style="position:absolute;margin-left:118.45pt;margin-top:19.15pt;width:143.5pt;height:109pt;z-index:252222464;visibility:visible;mso-wrap-style:square;mso-wrap-distance-left:9pt;mso-wrap-distance-top:0;mso-wrap-distance-right:9pt;mso-wrap-distance-bottom:0;mso-position-horizontal:absolute;mso-position-horizontal-relative:text;mso-position-vertical:absolute;mso-position-vertical-relative:text;v-text-anchor:middle" coordsize="1822450,138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" path="m911225,nsc1414481,,1822450,309886,1822450,692150r-911225,l911225,xem911225,nfc1414481,,1822450,309886,1822450,692150e" filled="f" strokecolor="black [3213]" strokeweight=".5pt">
                <v:stroke joinstyle="miter"/>
                <v:path arrowok="t" o:connecttype="custom" o:connectlocs="911225,0;1822450,692150" o:connectangles="0,0"/>
              </v:shape>
            </w:pict>
          </mc:Fallback>
        </mc:AlternateContent>
      </w:r>
      <w:r>
        <w:rPr>
          <w:noProof/>
          <w:sz w:val="22"/>
          <w:szCs w:val="22"/>
        </w:rPr>
        <mc:AlternateContent>
          <mc:Choice Requires="wps">
            <w:drawing>
              <wp:anchor distT="0" distB="0" distL="114300" distR="114300" simplePos="0" relativeHeight="252220416" behindDoc="0" locked="0" layoutInCell="1" allowOverlap="1" wp14:anchorId="179B3010" wp14:editId="0EF8661E">
                <wp:simplePos x="0" y="0"/>
                <wp:positionH relativeFrom="column">
                  <wp:posOffset>2323465</wp:posOffset>
                </wp:positionH>
                <wp:positionV relativeFrom="paragraph">
                  <wp:posOffset>243205</wp:posOffset>
                </wp:positionV>
                <wp:extent cx="1822450" cy="1384300"/>
                <wp:effectExtent l="0" t="0" r="25400" b="0"/>
                <wp:wrapNone/>
                <wp:docPr id="129" name="Arc 129"/>
                <wp:cNvGraphicFramePr/>
                <a:graphic xmlns:a="http://schemas.openxmlformats.org/drawingml/2006/main">
                  <a:graphicData uri="http://schemas.microsoft.com/office/word/2010/wordprocessingShape">
                    <wps:wsp>
                      <wps:cNvSpPr/>
                      <wps:spPr>
                        <a:xfrm>
                          <a:off x="0" y="0"/>
                          <a:ext cx="1822450" cy="138430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C8F38E" id="Arc 129" o:spid="_x0000_s1026" style="position:absolute;margin-left:182.95pt;margin-top:19.15pt;width:143.5pt;height:109pt;z-index:252220416;visibility:visible;mso-wrap-style:square;mso-wrap-distance-left:9pt;mso-wrap-distance-top:0;mso-wrap-distance-right:9pt;mso-wrap-distance-bottom:0;mso-position-horizontal:absolute;mso-position-horizontal-relative:text;mso-position-vertical:absolute;mso-position-vertical-relative:text;v-text-anchor:middle" coordsize="1822450,138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" path="m911225,nsc1414481,,1822450,309886,1822450,692150r-911225,l911225,xem911225,nfc1414481,,1822450,309886,1822450,692150e" filled="f" strokecolor="black [3213]" strokeweight=".5pt">
                <v:stroke joinstyle="miter"/>
                <v:path arrowok="t" o:connecttype="custom" o:connectlocs="911225,0;1822450,692150" o:connectangles="0,0"/>
              </v:shape>
            </w:pict>
          </mc:Fallback>
        </mc:AlternateContent>
      </w:r>
      <w:r w:rsidR="005B5C52" w:rsidRPr="007B146E">
        <w:rPr>
          <w:noProof/>
          <w:sz w:val="22"/>
          <w:szCs w:val="22"/>
        </w:rPr>
        <w:drawing>
          <wp:inline distT="0" distB="0" distL="0" distR="0" wp14:anchorId="678875AA" wp14:editId="4B838585">
            <wp:extent cx="914400" cy="349250"/>
            <wp:effectExtent l="0" t="0" r="0" b="0"/>
            <wp:docPr id="449" name="Graphic 449" descr="Take Off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Take Off with solid fill"/>
                    <pic:cNvPicPr/>
                  </pic:nvPicPr>
                  <pic:blipFill rotWithShape="1">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rcRect t="15278" b="46528"/>
                    <a:stretch/>
                  </pic:blipFill>
                  <pic:spPr bwMode="auto">
                    <a:xfrm>
                      <a:off x="0" y="0"/>
                      <a:ext cx="914400" cy="349250"/>
                    </a:xfrm>
                    <a:prstGeom prst="rect">
                      <a:avLst/>
                    </a:prstGeom>
                    <a:ln>
                      <a:noFill/>
                    </a:ln>
                    <a:extLst>
                      <a:ext uri="{53640926-AAD7-44D8-BBD7-CCE9431645EC}">
                        <a14:shadowObscured xmlns:a14="http://schemas.microsoft.com/office/drawing/2010/main"/>
                      </a:ext>
                    </a:extLst>
                  </pic:spPr>
                </pic:pic>
              </a:graphicData>
            </a:graphic>
          </wp:inline>
        </w:drawing>
      </w:r>
    </w:p>
    <w:p w14:paraId="5D168365" w14:textId="1B587F88" w:rsidR="005B5C52" w:rsidRPr="007B146E" w:rsidRDefault="005B5C52" w:rsidP="005B5C52">
      <w:pPr>
        <w:rPr>
          <w:sz w:val="22"/>
          <w:szCs w:val="22"/>
          <w:lang w:val="en-GB"/>
        </w:rPr>
      </w:pPr>
    </w:p>
    <w:p w14:paraId="43BB9DA5" w14:textId="77777777" w:rsidR="005B5C52" w:rsidRPr="007B146E" w:rsidRDefault="005B5C52" w:rsidP="005B5C52">
      <w:pPr>
        <w:rPr>
          <w:sz w:val="22"/>
          <w:szCs w:val="22"/>
          <w:lang w:val="en-GB"/>
        </w:rPr>
      </w:pPr>
    </w:p>
    <w:p w14:paraId="23D00E31" w14:textId="7FBD2F5C" w:rsidR="007B146E" w:rsidRDefault="007B146E" w:rsidP="007B146E">
      <w:pPr>
        <w:pStyle w:val="ListParagraph"/>
        <w:spacing w:after="160" w:line="259" w:lineRule="auto"/>
        <w:rPr>
          <w:rFonts w:ascii="Arial" w:hAnsi="Arial" w:cs="Arial"/>
          <w:sz w:val="22"/>
          <w:szCs w:val="22"/>
          <w:lang w:val="en-GB"/>
        </w:rPr>
      </w:pPr>
    </w:p>
    <w:p w14:paraId="17CEDA28" w14:textId="644E4EA0" w:rsidR="007B146E" w:rsidRDefault="00504639" w:rsidP="007B146E">
      <w:pPr>
        <w:pStyle w:val="ListParagraph"/>
        <w:spacing w:after="160" w:line="259" w:lineRule="auto"/>
        <w:rPr>
          <w:rFonts w:ascii="Arial" w:hAnsi="Arial" w:cs="Arial"/>
          <w:sz w:val="22"/>
          <w:szCs w:val="22"/>
          <w:lang w:val="en-GB"/>
        </w:rPr>
      </w:pPr>
      <w:r>
        <w:rPr>
          <w:rFonts w:ascii="Arial" w:hAnsi="Arial" w:cs="Arial"/>
          <w:noProof/>
          <w:sz w:val="22"/>
          <w:szCs w:val="22"/>
          <w:lang w:val="en-GB"/>
        </w:rPr>
        <mc:AlternateContent>
          <mc:Choice Requires="wps">
            <w:drawing>
              <wp:anchor distT="0" distB="0" distL="114300" distR="114300" simplePos="0" relativeHeight="252219392" behindDoc="0" locked="0" layoutInCell="1" allowOverlap="1" wp14:anchorId="2B2B31AF" wp14:editId="4CD805F1">
                <wp:simplePos x="0" y="0"/>
                <wp:positionH relativeFrom="column">
                  <wp:posOffset>2177415</wp:posOffset>
                </wp:positionH>
                <wp:positionV relativeFrom="paragraph">
                  <wp:posOffset>15240</wp:posOffset>
                </wp:positionV>
                <wp:extent cx="2057400" cy="1435100"/>
                <wp:effectExtent l="0" t="0" r="0" b="0"/>
                <wp:wrapNone/>
                <wp:docPr id="128" name="Rectangle 128"/>
                <wp:cNvGraphicFramePr/>
                <a:graphic xmlns:a="http://schemas.openxmlformats.org/drawingml/2006/main">
                  <a:graphicData uri="http://schemas.microsoft.com/office/word/2010/wordprocessingShape">
                    <wps:wsp>
                      <wps:cNvSpPr/>
                      <wps:spPr>
                        <a:xfrm>
                          <a:off x="0" y="0"/>
                          <a:ext cx="2057400" cy="1435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28D268" id="Rectangle 128" o:spid="_x0000_s1026" style="position:absolute;margin-left:171.45pt;margin-top:1.2pt;width:162pt;height:113pt;z-index:252219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" filled="f" stroked="f" strokeweight="1pt"/>
            </w:pict>
          </mc:Fallback>
        </mc:AlternateContent>
      </w:r>
    </w:p>
    <w:p w14:paraId="0A4503E5" w14:textId="77777777" w:rsidR="003046FC" w:rsidRDefault="003046FC" w:rsidP="003046FC">
      <w:pPr>
        <w:pStyle w:val="ListParagraph"/>
        <w:spacing w:after="160" w:line="259" w:lineRule="auto"/>
        <w:rPr>
          <w:rFonts w:ascii="Arial" w:hAnsi="Arial" w:cs="Arial"/>
          <w:sz w:val="22"/>
          <w:szCs w:val="22"/>
          <w:lang w:val="en-GB"/>
        </w:rPr>
      </w:pPr>
    </w:p>
    <w:p w14:paraId="345376A6" w14:textId="77777777" w:rsidR="003046FC" w:rsidRDefault="003046FC" w:rsidP="003046FC">
      <w:pPr>
        <w:pStyle w:val="ListParagraph"/>
        <w:spacing w:after="160" w:line="259" w:lineRule="auto"/>
        <w:rPr>
          <w:rFonts w:ascii="Arial" w:hAnsi="Arial" w:cs="Arial"/>
          <w:sz w:val="22"/>
          <w:szCs w:val="22"/>
          <w:lang w:val="en-GB"/>
        </w:rPr>
      </w:pPr>
    </w:p>
    <w:p w14:paraId="0F9BA89F" w14:textId="14B30F02" w:rsidR="005B5C52" w:rsidRPr="007B146E" w:rsidRDefault="00ED7A0F" w:rsidP="00666267">
      <w:pPr>
        <w:pStyle w:val="ListParagraph"/>
        <w:numPr>
          <w:ilvl w:val="0"/>
          <w:numId w:val="16"/>
        </w:numPr>
        <w:spacing w:after="160" w:line="259" w:lineRule="auto"/>
        <w:ind w:hanging="720"/>
        <w:rPr>
          <w:rFonts w:ascii="Arial" w:hAnsi="Arial" w:cs="Arial"/>
          <w:sz w:val="22"/>
          <w:szCs w:val="22"/>
          <w:lang w:val="en-GB"/>
        </w:rPr>
      </w:pPr>
      <w:r>
        <w:rPr>
          <w:rFonts w:ascii="Arial" w:hAnsi="Arial" w:cs="Arial"/>
          <w:sz w:val="22"/>
          <w:szCs w:val="22"/>
          <w:lang w:val="en-GB"/>
        </w:rPr>
        <w:t>E</w:t>
      </w:r>
      <w:r w:rsidR="005B5C52" w:rsidRPr="007B146E">
        <w:rPr>
          <w:rFonts w:ascii="Arial" w:hAnsi="Arial" w:cs="Arial"/>
          <w:sz w:val="22"/>
          <w:szCs w:val="22"/>
          <w:lang w:val="en-GB"/>
        </w:rPr>
        <w:t xml:space="preserve">xplain how the airplane can create a ‘weightless’ environment at the top of the vertical circle. </w:t>
      </w:r>
      <w:r>
        <w:rPr>
          <w:rFonts w:ascii="Arial" w:hAnsi="Arial" w:cs="Arial"/>
          <w:sz w:val="22"/>
          <w:szCs w:val="22"/>
          <w:lang w:val="en-GB"/>
        </w:rPr>
        <w:t xml:space="preserve">Include a diagram showing the force(s) acting on the airplane at this point, including the resultant force. </w:t>
      </w:r>
    </w:p>
    <w:p w14:paraId="61A0A1E5" w14:textId="77777777" w:rsidR="005B5C52" w:rsidRPr="007B146E" w:rsidRDefault="005B5C52" w:rsidP="005B5C52">
      <w:pPr>
        <w:pStyle w:val="ListParagraph"/>
        <w:jc w:val="right"/>
        <w:rPr>
          <w:rFonts w:ascii="Arial" w:hAnsi="Arial" w:cs="Arial"/>
          <w:sz w:val="22"/>
          <w:szCs w:val="22"/>
          <w:lang w:val="en-GB"/>
        </w:rPr>
      </w:pPr>
      <w:r w:rsidRPr="007B146E">
        <w:rPr>
          <w:rFonts w:ascii="Arial" w:hAnsi="Arial" w:cs="Arial"/>
          <w:sz w:val="22"/>
          <w:szCs w:val="22"/>
          <w:lang w:val="en-GB"/>
        </w:rPr>
        <w:t>(3 marks)</w:t>
      </w:r>
    </w:p>
    <w:p w14:paraId="6A6FA8A1" w14:textId="77777777" w:rsidR="005B5C52" w:rsidRPr="007B146E" w:rsidRDefault="005B5C52" w:rsidP="005B5C52">
      <w:pPr>
        <w:pStyle w:val="ListParagraph"/>
        <w:jc w:val="right"/>
        <w:rPr>
          <w:rFonts w:ascii="Arial" w:hAnsi="Arial" w:cs="Arial"/>
          <w:sz w:val="22"/>
          <w:szCs w:val="22"/>
          <w:lang w:val="en-GB"/>
        </w:rPr>
      </w:pPr>
    </w:p>
    <w:p w14:paraId="58A50B8B" w14:textId="77777777" w:rsidR="005B5C52" w:rsidRPr="007B146E" w:rsidRDefault="005B5C52" w:rsidP="005B5C52">
      <w:pPr>
        <w:pStyle w:val="ListParagraph"/>
        <w:jc w:val="right"/>
        <w:rPr>
          <w:rFonts w:ascii="Arial" w:hAnsi="Arial" w:cs="Arial"/>
          <w:sz w:val="22"/>
          <w:szCs w:val="22"/>
          <w:lang w:val="en-GB"/>
        </w:rPr>
      </w:pPr>
    </w:p>
    <w:p w14:paraId="4EB8B248" w14:textId="77777777" w:rsidR="005B5C52" w:rsidRPr="007B146E" w:rsidRDefault="005B5C52" w:rsidP="005B5C52">
      <w:pPr>
        <w:pStyle w:val="ListParagraph"/>
        <w:jc w:val="right"/>
        <w:rPr>
          <w:rFonts w:ascii="Arial" w:hAnsi="Arial" w:cs="Arial"/>
          <w:sz w:val="22"/>
          <w:szCs w:val="22"/>
          <w:lang w:val="en-GB"/>
        </w:rPr>
      </w:pPr>
    </w:p>
    <w:p w14:paraId="1E9C4562" w14:textId="77777777" w:rsidR="005B5C52" w:rsidRPr="007B146E" w:rsidRDefault="005B5C52" w:rsidP="005B5C52">
      <w:pPr>
        <w:pStyle w:val="ListParagraph"/>
        <w:jc w:val="right"/>
        <w:rPr>
          <w:rFonts w:ascii="Arial" w:hAnsi="Arial" w:cs="Arial"/>
          <w:sz w:val="22"/>
          <w:szCs w:val="22"/>
          <w:lang w:val="en-GB"/>
        </w:rPr>
      </w:pPr>
    </w:p>
    <w:p w14:paraId="6C1E702E" w14:textId="77777777" w:rsidR="005B5C52" w:rsidRPr="007B146E" w:rsidRDefault="005B5C52" w:rsidP="005B5C52">
      <w:pPr>
        <w:pStyle w:val="ListParagraph"/>
        <w:jc w:val="right"/>
        <w:rPr>
          <w:rFonts w:ascii="Arial" w:hAnsi="Arial" w:cs="Arial"/>
          <w:sz w:val="22"/>
          <w:szCs w:val="22"/>
          <w:lang w:val="en-GB"/>
        </w:rPr>
      </w:pPr>
    </w:p>
    <w:p w14:paraId="66C27BA9" w14:textId="77777777" w:rsidR="005B5C52" w:rsidRPr="007B146E" w:rsidRDefault="005B5C52" w:rsidP="005B5C52">
      <w:pPr>
        <w:pStyle w:val="ListParagraph"/>
        <w:jc w:val="right"/>
        <w:rPr>
          <w:rFonts w:ascii="Arial" w:hAnsi="Arial" w:cs="Arial"/>
          <w:sz w:val="22"/>
          <w:szCs w:val="22"/>
          <w:lang w:val="en-GB"/>
        </w:rPr>
      </w:pPr>
    </w:p>
    <w:p w14:paraId="4E0EF269" w14:textId="77777777" w:rsidR="005B5C52" w:rsidRPr="007B146E" w:rsidRDefault="005B5C52" w:rsidP="005B5C52">
      <w:pPr>
        <w:pStyle w:val="ListParagraph"/>
        <w:jc w:val="right"/>
        <w:rPr>
          <w:rFonts w:ascii="Arial" w:hAnsi="Arial" w:cs="Arial"/>
          <w:sz w:val="22"/>
          <w:szCs w:val="22"/>
          <w:lang w:val="en-GB"/>
        </w:rPr>
      </w:pPr>
    </w:p>
    <w:p w14:paraId="2E769531" w14:textId="77777777" w:rsidR="005B5C52" w:rsidRPr="007B146E" w:rsidRDefault="005B5C52" w:rsidP="005B5C52">
      <w:pPr>
        <w:pStyle w:val="ListParagraph"/>
        <w:jc w:val="right"/>
        <w:rPr>
          <w:rFonts w:ascii="Arial" w:hAnsi="Arial" w:cs="Arial"/>
          <w:sz w:val="22"/>
          <w:szCs w:val="22"/>
          <w:lang w:val="en-GB"/>
        </w:rPr>
      </w:pPr>
    </w:p>
    <w:p w14:paraId="1646339F" w14:textId="77777777" w:rsidR="005B5C52" w:rsidRPr="007B146E" w:rsidRDefault="005B5C52" w:rsidP="005B5C52">
      <w:pPr>
        <w:pStyle w:val="ListParagraph"/>
        <w:jc w:val="right"/>
        <w:rPr>
          <w:rFonts w:ascii="Arial" w:hAnsi="Arial" w:cs="Arial"/>
          <w:sz w:val="22"/>
          <w:szCs w:val="22"/>
          <w:lang w:val="en-GB"/>
        </w:rPr>
      </w:pPr>
    </w:p>
    <w:p w14:paraId="1E3724CB" w14:textId="77777777" w:rsidR="005B5C52" w:rsidRPr="007B146E" w:rsidRDefault="005B5C52" w:rsidP="005B5C52">
      <w:pPr>
        <w:pStyle w:val="ListParagraph"/>
        <w:jc w:val="right"/>
        <w:rPr>
          <w:rFonts w:ascii="Arial" w:hAnsi="Arial" w:cs="Arial"/>
          <w:sz w:val="22"/>
          <w:szCs w:val="22"/>
          <w:lang w:val="en-GB"/>
        </w:rPr>
      </w:pPr>
    </w:p>
    <w:p w14:paraId="448B44E8" w14:textId="77777777" w:rsidR="005B5C52" w:rsidRPr="007B146E" w:rsidRDefault="005B5C52" w:rsidP="005B5C52">
      <w:pPr>
        <w:pStyle w:val="ListParagraph"/>
        <w:jc w:val="right"/>
        <w:rPr>
          <w:rFonts w:ascii="Arial" w:hAnsi="Arial" w:cs="Arial"/>
          <w:sz w:val="22"/>
          <w:szCs w:val="22"/>
          <w:lang w:val="en-GB"/>
        </w:rPr>
      </w:pPr>
    </w:p>
    <w:p w14:paraId="2DDF44DC" w14:textId="77777777" w:rsidR="005B5C52" w:rsidRPr="007B146E" w:rsidRDefault="005B5C52" w:rsidP="005B5C52">
      <w:pPr>
        <w:pStyle w:val="ListParagraph"/>
        <w:jc w:val="right"/>
        <w:rPr>
          <w:rFonts w:ascii="Arial" w:hAnsi="Arial" w:cs="Arial"/>
          <w:sz w:val="22"/>
          <w:szCs w:val="22"/>
          <w:lang w:val="en-GB"/>
        </w:rPr>
      </w:pPr>
    </w:p>
    <w:p w14:paraId="696177D2" w14:textId="77777777" w:rsidR="005B5C52" w:rsidRPr="007B146E" w:rsidRDefault="005B5C52" w:rsidP="005B5C52">
      <w:pPr>
        <w:pStyle w:val="ListParagraph"/>
        <w:jc w:val="right"/>
        <w:rPr>
          <w:rFonts w:ascii="Arial" w:hAnsi="Arial" w:cs="Arial"/>
          <w:sz w:val="22"/>
          <w:szCs w:val="22"/>
          <w:lang w:val="en-GB"/>
        </w:rPr>
      </w:pPr>
    </w:p>
    <w:p w14:paraId="5B3EB391" w14:textId="77777777" w:rsidR="005B5C52" w:rsidRPr="007B146E" w:rsidRDefault="005B5C52" w:rsidP="005B5C52">
      <w:pPr>
        <w:pStyle w:val="ListParagraph"/>
        <w:jc w:val="right"/>
        <w:rPr>
          <w:rFonts w:ascii="Arial" w:hAnsi="Arial" w:cs="Arial"/>
          <w:sz w:val="22"/>
          <w:szCs w:val="22"/>
          <w:lang w:val="en-GB"/>
        </w:rPr>
      </w:pPr>
    </w:p>
    <w:p w14:paraId="0F7B9A52" w14:textId="77777777" w:rsidR="005B5C52" w:rsidRPr="007B146E" w:rsidRDefault="005B5C52" w:rsidP="00666267">
      <w:pPr>
        <w:pStyle w:val="ListParagraph"/>
        <w:numPr>
          <w:ilvl w:val="0"/>
          <w:numId w:val="16"/>
        </w:numPr>
        <w:spacing w:after="160" w:line="259" w:lineRule="auto"/>
        <w:ind w:hanging="720"/>
        <w:rPr>
          <w:rFonts w:ascii="Arial" w:hAnsi="Arial" w:cs="Arial"/>
          <w:sz w:val="22"/>
          <w:szCs w:val="22"/>
          <w:lang w:val="en-GB"/>
        </w:rPr>
      </w:pPr>
      <w:r w:rsidRPr="007B146E">
        <w:rPr>
          <w:rFonts w:ascii="Arial" w:hAnsi="Arial" w:cs="Arial"/>
          <w:sz w:val="22"/>
          <w:szCs w:val="22"/>
          <w:lang w:val="en-GB"/>
        </w:rPr>
        <w:t xml:space="preserve">Calculate the speed ‘v’ at which this airplane would need to be travelling to simulate a weightless environment at the top of the vertical circle. </w:t>
      </w:r>
    </w:p>
    <w:p w14:paraId="13DBEAB2" w14:textId="77777777" w:rsidR="005B5C52" w:rsidRPr="007B146E" w:rsidRDefault="005B5C52" w:rsidP="005B5C52">
      <w:pPr>
        <w:pStyle w:val="ListParagraph"/>
        <w:jc w:val="right"/>
        <w:rPr>
          <w:rFonts w:ascii="Arial" w:hAnsi="Arial" w:cs="Arial"/>
          <w:sz w:val="22"/>
          <w:szCs w:val="22"/>
          <w:lang w:val="en-GB"/>
        </w:rPr>
      </w:pPr>
      <w:r w:rsidRPr="007B146E">
        <w:rPr>
          <w:rFonts w:ascii="Arial" w:hAnsi="Arial" w:cs="Arial"/>
          <w:sz w:val="22"/>
          <w:szCs w:val="22"/>
          <w:lang w:val="en-GB"/>
        </w:rPr>
        <w:t>(3 marks)</w:t>
      </w:r>
    </w:p>
    <w:p w14:paraId="0DB8CB53" w14:textId="77777777" w:rsidR="0062097C" w:rsidRPr="003046FC" w:rsidRDefault="0062097C" w:rsidP="003046FC">
      <w:pPr>
        <w:rPr>
          <w:rFonts w:ascii="Arial" w:hAnsi="Arial" w:cs="Arial"/>
          <w:sz w:val="22"/>
          <w:szCs w:val="22"/>
        </w:rPr>
      </w:pPr>
    </w:p>
    <w:p w14:paraId="055CEC99" w14:textId="77777777" w:rsidR="00CD583E" w:rsidRDefault="00CD583E" w:rsidP="00CD583E">
      <w:pPr>
        <w:rPr>
          <w:rFonts w:ascii="Arial" w:hAnsi="Arial" w:cs="Arial"/>
          <w:b/>
          <w:sz w:val="22"/>
          <w:szCs w:val="22"/>
        </w:rPr>
      </w:pPr>
    </w:p>
    <w:p w14:paraId="4473FFD9" w14:textId="77777777" w:rsidR="007B146E" w:rsidRDefault="007B146E" w:rsidP="004F6191">
      <w:pPr>
        <w:spacing w:after="160" w:line="259" w:lineRule="auto"/>
        <w:jc w:val="center"/>
        <w:rPr>
          <w:rFonts w:ascii="Arial" w:hAnsi="Arial" w:cs="Arial"/>
          <w:b/>
          <w:bCs/>
          <w:sz w:val="22"/>
          <w:szCs w:val="22"/>
        </w:rPr>
      </w:pPr>
    </w:p>
    <w:p w14:paraId="5ADD6A4B" w14:textId="77777777" w:rsidR="007B146E" w:rsidRDefault="007B146E" w:rsidP="004F6191">
      <w:pPr>
        <w:spacing w:after="160" w:line="259" w:lineRule="auto"/>
        <w:jc w:val="center"/>
        <w:rPr>
          <w:rFonts w:ascii="Arial" w:hAnsi="Arial" w:cs="Arial"/>
          <w:b/>
          <w:bCs/>
          <w:sz w:val="22"/>
          <w:szCs w:val="22"/>
        </w:rPr>
      </w:pPr>
    </w:p>
    <w:p w14:paraId="6B20F4FD" w14:textId="77777777" w:rsidR="007B146E" w:rsidRDefault="007B146E" w:rsidP="004F6191">
      <w:pPr>
        <w:spacing w:after="160" w:line="259" w:lineRule="auto"/>
        <w:jc w:val="center"/>
        <w:rPr>
          <w:rFonts w:ascii="Arial" w:hAnsi="Arial" w:cs="Arial"/>
          <w:b/>
          <w:bCs/>
          <w:sz w:val="22"/>
          <w:szCs w:val="22"/>
        </w:rPr>
      </w:pPr>
    </w:p>
    <w:p w14:paraId="07DCC575" w14:textId="77777777" w:rsidR="007B146E" w:rsidRDefault="007B146E" w:rsidP="004F6191">
      <w:pPr>
        <w:spacing w:after="160" w:line="259" w:lineRule="auto"/>
        <w:jc w:val="center"/>
        <w:rPr>
          <w:rFonts w:ascii="Arial" w:hAnsi="Arial" w:cs="Arial"/>
          <w:b/>
          <w:bCs/>
          <w:sz w:val="22"/>
          <w:szCs w:val="22"/>
        </w:rPr>
      </w:pPr>
    </w:p>
    <w:p w14:paraId="19668BF3" w14:textId="77777777" w:rsidR="007B146E" w:rsidRDefault="007B146E" w:rsidP="004F6191">
      <w:pPr>
        <w:spacing w:after="160" w:line="259" w:lineRule="auto"/>
        <w:jc w:val="center"/>
        <w:rPr>
          <w:rFonts w:ascii="Arial" w:hAnsi="Arial" w:cs="Arial"/>
          <w:b/>
          <w:bCs/>
          <w:sz w:val="22"/>
          <w:szCs w:val="22"/>
        </w:rPr>
      </w:pPr>
    </w:p>
    <w:p w14:paraId="234034F7" w14:textId="77777777" w:rsidR="007B146E" w:rsidRDefault="007B146E" w:rsidP="004F6191">
      <w:pPr>
        <w:spacing w:after="160" w:line="259" w:lineRule="auto"/>
        <w:jc w:val="center"/>
        <w:rPr>
          <w:rFonts w:ascii="Arial" w:hAnsi="Arial" w:cs="Arial"/>
          <w:b/>
          <w:bCs/>
          <w:sz w:val="22"/>
          <w:szCs w:val="22"/>
        </w:rPr>
      </w:pPr>
    </w:p>
    <w:p w14:paraId="41178404" w14:textId="77777777" w:rsidR="007B146E" w:rsidRDefault="007B146E" w:rsidP="004F6191">
      <w:pPr>
        <w:spacing w:after="160" w:line="259" w:lineRule="auto"/>
        <w:jc w:val="center"/>
        <w:rPr>
          <w:rFonts w:ascii="Arial" w:hAnsi="Arial" w:cs="Arial"/>
          <w:b/>
          <w:bCs/>
          <w:sz w:val="22"/>
          <w:szCs w:val="22"/>
        </w:rPr>
      </w:pPr>
    </w:p>
    <w:p w14:paraId="6122C37D" w14:textId="34D10A5B" w:rsidR="007B146E" w:rsidRPr="007B146E" w:rsidRDefault="007B146E" w:rsidP="007B146E">
      <w:pPr>
        <w:spacing w:after="160" w:line="259" w:lineRule="auto"/>
        <w:jc w:val="right"/>
        <w:rPr>
          <w:rFonts w:ascii="Arial" w:hAnsi="Arial" w:cs="Arial"/>
          <w:sz w:val="22"/>
          <w:szCs w:val="22"/>
        </w:rPr>
      </w:pPr>
      <w:r w:rsidRPr="007B146E">
        <w:rPr>
          <w:rFonts w:ascii="Arial" w:hAnsi="Arial" w:cs="Arial"/>
          <w:sz w:val="22"/>
          <w:szCs w:val="22"/>
        </w:rPr>
        <w:t>_______________________ ms</w:t>
      </w:r>
      <w:r w:rsidRPr="007B146E">
        <w:rPr>
          <w:rFonts w:ascii="Arial" w:hAnsi="Arial" w:cs="Arial"/>
          <w:sz w:val="22"/>
          <w:szCs w:val="22"/>
          <w:vertAlign w:val="superscript"/>
        </w:rPr>
        <w:t>-1</w:t>
      </w:r>
    </w:p>
    <w:p w14:paraId="58ED5AF5" w14:textId="4E71525C" w:rsidR="00607048" w:rsidRPr="00195C4B" w:rsidRDefault="00607048" w:rsidP="007B146E">
      <w:pPr>
        <w:spacing w:after="160" w:line="259" w:lineRule="auto"/>
        <w:jc w:val="center"/>
        <w:rPr>
          <w:rFonts w:ascii="Arial" w:hAnsi="Arial" w:cs="Arial"/>
          <w:b/>
          <w:bCs/>
          <w:sz w:val="22"/>
          <w:szCs w:val="22"/>
        </w:rPr>
      </w:pPr>
      <w:r w:rsidRPr="00AA4E6F">
        <w:rPr>
          <w:rFonts w:ascii="Arial" w:hAnsi="Arial" w:cs="Arial"/>
          <w:b/>
          <w:bCs/>
          <w:sz w:val="22"/>
          <w:szCs w:val="22"/>
        </w:rPr>
        <w:t>END OF SECTION ONE</w:t>
      </w:r>
      <w:r>
        <w:rPr>
          <w:b/>
          <w:bCs/>
          <w:sz w:val="24"/>
        </w:rPr>
        <w:br w:type="page"/>
      </w:r>
    </w:p>
    <w:p w14:paraId="24C75DBF" w14:textId="77777777" w:rsidR="00607048" w:rsidRPr="00803CA4" w:rsidRDefault="00607048" w:rsidP="00607048">
      <w:pPr>
        <w:pStyle w:val="BodyText2"/>
        <w:tabs>
          <w:tab w:val="left" w:pos="567"/>
          <w:tab w:val="right" w:pos="10065"/>
        </w:tabs>
        <w:spacing w:after="0" w:line="240" w:lineRule="auto"/>
        <w:ind w:left="567" w:hanging="567"/>
        <w:rPr>
          <w:rFonts w:ascii="Arial" w:hAnsi="Arial" w:cs="Arial"/>
          <w:b/>
          <w:sz w:val="22"/>
          <w:szCs w:val="22"/>
        </w:rPr>
      </w:pPr>
      <w:r w:rsidRPr="00803CA4">
        <w:rPr>
          <w:rFonts w:ascii="Arial" w:hAnsi="Arial" w:cs="Arial"/>
          <w:b/>
          <w:sz w:val="22"/>
          <w:szCs w:val="22"/>
        </w:rPr>
        <w:lastRenderedPageBreak/>
        <w:t>Section Two: Problem</w:t>
      </w:r>
      <w:r>
        <w:rPr>
          <w:rFonts w:ascii="Arial" w:hAnsi="Arial" w:cs="Arial"/>
          <w:b/>
          <w:sz w:val="22"/>
          <w:szCs w:val="22"/>
        </w:rPr>
        <w:t xml:space="preserve"> S</w:t>
      </w:r>
      <w:r w:rsidRPr="00803CA4">
        <w:rPr>
          <w:rFonts w:ascii="Arial" w:hAnsi="Arial" w:cs="Arial"/>
          <w:b/>
          <w:sz w:val="22"/>
          <w:szCs w:val="22"/>
        </w:rPr>
        <w:t>olving</w:t>
      </w:r>
      <w:r w:rsidRPr="00803CA4">
        <w:rPr>
          <w:rFonts w:ascii="Arial" w:hAnsi="Arial" w:cs="Arial"/>
          <w:b/>
          <w:sz w:val="22"/>
          <w:szCs w:val="22"/>
        </w:rPr>
        <w:tab/>
      </w:r>
      <w:r>
        <w:rPr>
          <w:rFonts w:ascii="Arial" w:hAnsi="Arial" w:cs="Arial"/>
          <w:b/>
          <w:sz w:val="22"/>
          <w:szCs w:val="22"/>
        </w:rPr>
        <w:t>50% (90</w:t>
      </w:r>
      <w:r w:rsidRPr="00803CA4">
        <w:rPr>
          <w:rFonts w:ascii="Arial" w:hAnsi="Arial" w:cs="Arial"/>
          <w:b/>
          <w:sz w:val="22"/>
          <w:szCs w:val="22"/>
        </w:rPr>
        <w:t xml:space="preserve"> marks)</w:t>
      </w:r>
    </w:p>
    <w:p w14:paraId="0F641BB7" w14:textId="77777777" w:rsidR="00607048" w:rsidRPr="00803CA4" w:rsidRDefault="00607048" w:rsidP="00607048">
      <w:pPr>
        <w:pStyle w:val="BodyText2"/>
        <w:tabs>
          <w:tab w:val="left" w:pos="567"/>
          <w:tab w:val="right" w:pos="10065"/>
        </w:tabs>
        <w:spacing w:after="0" w:line="240" w:lineRule="auto"/>
        <w:ind w:left="567" w:right="-1" w:hanging="567"/>
        <w:rPr>
          <w:rFonts w:ascii="Arial" w:hAnsi="Arial" w:cs="Arial"/>
          <w:b/>
          <w:sz w:val="22"/>
          <w:szCs w:val="22"/>
        </w:rPr>
      </w:pPr>
    </w:p>
    <w:p w14:paraId="0E87FF38" w14:textId="77777777" w:rsidR="00607048" w:rsidRPr="00A310AE" w:rsidRDefault="00607048" w:rsidP="00607048">
      <w:pPr>
        <w:tabs>
          <w:tab w:val="left" w:pos="0"/>
        </w:tabs>
        <w:ind w:right="-1"/>
        <w:rPr>
          <w:rFonts w:ascii="Arial" w:hAnsi="Arial" w:cs="Arial"/>
          <w:sz w:val="22"/>
          <w:szCs w:val="22"/>
        </w:rPr>
      </w:pPr>
      <w:r w:rsidRPr="00A310AE">
        <w:rPr>
          <w:rFonts w:ascii="Arial" w:hAnsi="Arial" w:cs="Arial"/>
          <w:sz w:val="22"/>
          <w:szCs w:val="22"/>
        </w:rPr>
        <w:t xml:space="preserve">This section contains </w:t>
      </w:r>
      <w:r w:rsidR="003C4392">
        <w:rPr>
          <w:rFonts w:ascii="Arial" w:hAnsi="Arial" w:cs="Arial"/>
          <w:sz w:val="22"/>
          <w:szCs w:val="22"/>
        </w:rPr>
        <w:t>six (6</w:t>
      </w:r>
      <w:r w:rsidRPr="00A310AE">
        <w:rPr>
          <w:rFonts w:ascii="Arial" w:hAnsi="Arial" w:cs="Arial"/>
          <w:sz w:val="22"/>
          <w:szCs w:val="22"/>
        </w:rPr>
        <w:t xml:space="preserve">) questions. Answer </w:t>
      </w:r>
      <w:r w:rsidRPr="00A310AE">
        <w:rPr>
          <w:rFonts w:ascii="Arial" w:hAnsi="Arial" w:cs="Arial"/>
          <w:b/>
          <w:sz w:val="22"/>
          <w:szCs w:val="22"/>
        </w:rPr>
        <w:t xml:space="preserve">all </w:t>
      </w:r>
      <w:r w:rsidRPr="00A310AE">
        <w:rPr>
          <w:rFonts w:ascii="Arial" w:hAnsi="Arial" w:cs="Arial"/>
          <w:sz w:val="22"/>
          <w:szCs w:val="22"/>
        </w:rPr>
        <w:t>questions. Answer the questions in the space provided.</w:t>
      </w:r>
    </w:p>
    <w:p w14:paraId="1256C29D" w14:textId="77777777" w:rsidR="00607048" w:rsidRPr="00803CA4" w:rsidRDefault="00607048" w:rsidP="00607048">
      <w:pPr>
        <w:tabs>
          <w:tab w:val="left" w:pos="0"/>
        </w:tabs>
        <w:ind w:right="-1"/>
        <w:rPr>
          <w:rFonts w:ascii="Arial" w:hAnsi="Arial" w:cs="Arial"/>
          <w:sz w:val="22"/>
          <w:szCs w:val="22"/>
        </w:rPr>
      </w:pPr>
    </w:p>
    <w:p w14:paraId="2574CE83" w14:textId="77777777" w:rsidR="00607048" w:rsidRDefault="00607048" w:rsidP="00607048">
      <w:pPr>
        <w:tabs>
          <w:tab w:val="left" w:pos="567"/>
        </w:tabs>
        <w:ind w:left="567" w:right="540" w:hanging="567"/>
        <w:rPr>
          <w:rFonts w:ascii="Arial" w:hAnsi="Arial" w:cs="Arial"/>
          <w:sz w:val="22"/>
          <w:szCs w:val="22"/>
        </w:rPr>
      </w:pPr>
      <w:r w:rsidRPr="00803CA4">
        <w:rPr>
          <w:rFonts w:ascii="Arial" w:hAnsi="Arial" w:cs="Arial"/>
          <w:sz w:val="22"/>
          <w:szCs w:val="22"/>
        </w:rPr>
        <w:t>Suggested working time</w:t>
      </w:r>
      <w:r>
        <w:rPr>
          <w:rFonts w:ascii="Arial" w:hAnsi="Arial" w:cs="Arial"/>
          <w:sz w:val="22"/>
          <w:szCs w:val="22"/>
        </w:rPr>
        <w:t xml:space="preserve"> is</w:t>
      </w:r>
      <w:r w:rsidRPr="00803CA4">
        <w:rPr>
          <w:rFonts w:ascii="Arial" w:hAnsi="Arial" w:cs="Arial"/>
          <w:sz w:val="22"/>
          <w:szCs w:val="22"/>
        </w:rPr>
        <w:t xml:space="preserve"> 90 minutes.</w:t>
      </w:r>
    </w:p>
    <w:p w14:paraId="0D234A64" w14:textId="77777777" w:rsidR="00607048" w:rsidRPr="00803CA4" w:rsidRDefault="00607048" w:rsidP="00607048">
      <w:pPr>
        <w:pBdr>
          <w:bottom w:val="single" w:sz="4" w:space="1" w:color="auto"/>
        </w:pBdr>
        <w:tabs>
          <w:tab w:val="left" w:pos="567"/>
        </w:tabs>
        <w:ind w:left="567" w:right="540" w:hanging="567"/>
        <w:rPr>
          <w:rFonts w:ascii="Arial" w:hAnsi="Arial" w:cs="Arial"/>
          <w:sz w:val="22"/>
          <w:szCs w:val="22"/>
        </w:rPr>
      </w:pPr>
    </w:p>
    <w:p w14:paraId="1DE986CB" w14:textId="77777777" w:rsidR="00607048" w:rsidRPr="00803CA4" w:rsidRDefault="00607048" w:rsidP="00607048">
      <w:pPr>
        <w:tabs>
          <w:tab w:val="left" w:pos="567"/>
        </w:tabs>
        <w:ind w:left="567" w:right="540" w:hanging="567"/>
        <w:rPr>
          <w:rFonts w:ascii="Arial" w:hAnsi="Arial" w:cs="Arial"/>
          <w:sz w:val="22"/>
          <w:szCs w:val="22"/>
        </w:rPr>
      </w:pPr>
    </w:p>
    <w:p w14:paraId="22E4D085" w14:textId="43D70B48" w:rsidR="009470DA" w:rsidRDefault="009051EC" w:rsidP="009470DA">
      <w:pPr>
        <w:rPr>
          <w:rFonts w:ascii="Arial" w:hAnsi="Arial" w:cs="Arial"/>
          <w:b/>
          <w:sz w:val="22"/>
          <w:szCs w:val="22"/>
        </w:rPr>
      </w:pPr>
      <w:r w:rsidRPr="0079189C">
        <w:rPr>
          <w:rFonts w:ascii="Arial" w:hAnsi="Arial" w:cs="Arial"/>
          <w:b/>
          <w:sz w:val="22"/>
          <w:szCs w:val="22"/>
        </w:rPr>
        <w:t xml:space="preserve">Question </w:t>
      </w:r>
      <w:r w:rsidR="009811D2">
        <w:rPr>
          <w:rFonts w:ascii="Arial" w:hAnsi="Arial" w:cs="Arial"/>
          <w:b/>
          <w:sz w:val="22"/>
          <w:szCs w:val="22"/>
        </w:rPr>
        <w:t>1</w:t>
      </w:r>
      <w:r w:rsidR="00A7114F">
        <w:rPr>
          <w:rFonts w:ascii="Arial" w:hAnsi="Arial" w:cs="Arial"/>
          <w:b/>
          <w:sz w:val="22"/>
          <w:szCs w:val="22"/>
        </w:rPr>
        <w:t>1</w:t>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D77D4D">
        <w:rPr>
          <w:rFonts w:ascii="Arial" w:hAnsi="Arial" w:cs="Arial"/>
          <w:b/>
          <w:sz w:val="22"/>
          <w:szCs w:val="22"/>
        </w:rPr>
        <w:tab/>
      </w:r>
      <w:r w:rsidR="009470DA">
        <w:rPr>
          <w:rFonts w:ascii="Arial" w:hAnsi="Arial" w:cs="Arial"/>
          <w:b/>
          <w:sz w:val="22"/>
          <w:szCs w:val="22"/>
        </w:rPr>
        <w:t>(</w:t>
      </w:r>
      <w:r w:rsidR="00E04574">
        <w:rPr>
          <w:rFonts w:ascii="Arial" w:hAnsi="Arial" w:cs="Arial"/>
          <w:b/>
          <w:sz w:val="22"/>
          <w:szCs w:val="22"/>
        </w:rPr>
        <w:t>15</w:t>
      </w:r>
      <w:r w:rsidR="009470DA">
        <w:rPr>
          <w:rFonts w:ascii="Arial" w:hAnsi="Arial" w:cs="Arial"/>
          <w:b/>
          <w:sz w:val="22"/>
          <w:szCs w:val="22"/>
        </w:rPr>
        <w:t xml:space="preserve"> marks)</w:t>
      </w:r>
    </w:p>
    <w:p w14:paraId="39A5AA04" w14:textId="23783837" w:rsidR="00A7114F" w:rsidRDefault="00A7114F" w:rsidP="009470DA">
      <w:pPr>
        <w:rPr>
          <w:rFonts w:ascii="Arial" w:hAnsi="Arial" w:cs="Arial"/>
          <w:b/>
          <w:sz w:val="22"/>
          <w:szCs w:val="22"/>
        </w:rPr>
      </w:pPr>
    </w:p>
    <w:p w14:paraId="0E904CAF" w14:textId="1100D5BD" w:rsidR="00A7114F" w:rsidRPr="00A7114F" w:rsidRDefault="000008A0" w:rsidP="00A7114F">
      <w:pPr>
        <w:rPr>
          <w:rFonts w:ascii="Arial" w:hAnsi="Arial" w:cs="Arial"/>
          <w:sz w:val="22"/>
          <w:szCs w:val="22"/>
          <w:lang w:val="en-GB"/>
        </w:rPr>
      </w:pPr>
      <w:r>
        <w:rPr>
          <w:rFonts w:ascii="Arial" w:hAnsi="Arial" w:cs="Arial"/>
          <w:sz w:val="22"/>
          <w:szCs w:val="22"/>
          <w:lang w:val="en-GB"/>
        </w:rPr>
        <w:t xml:space="preserve">Bobsled tracks are made of ice and, hence, are virtually frictionless. They have high speed bends which </w:t>
      </w:r>
      <w:r w:rsidRPr="00A7114F">
        <w:rPr>
          <w:rFonts w:ascii="Arial" w:hAnsi="Arial" w:cs="Arial"/>
          <w:sz w:val="22"/>
          <w:szCs w:val="22"/>
          <w:lang w:val="en-GB"/>
        </w:rPr>
        <w:t>allow</w:t>
      </w:r>
      <w:r w:rsidR="00A7114F" w:rsidRPr="00A7114F">
        <w:rPr>
          <w:rFonts w:ascii="Arial" w:hAnsi="Arial" w:cs="Arial"/>
          <w:sz w:val="22"/>
          <w:szCs w:val="22"/>
          <w:lang w:val="en-GB"/>
        </w:rPr>
        <w:t xml:space="preserve"> </w:t>
      </w:r>
      <w:r>
        <w:rPr>
          <w:rFonts w:ascii="Arial" w:hAnsi="Arial" w:cs="Arial"/>
          <w:sz w:val="22"/>
          <w:szCs w:val="22"/>
          <w:lang w:val="en-GB"/>
        </w:rPr>
        <w:t>the bobsleds</w:t>
      </w:r>
      <w:r w:rsidR="00A7114F" w:rsidRPr="00A7114F">
        <w:rPr>
          <w:rFonts w:ascii="Arial" w:hAnsi="Arial" w:cs="Arial"/>
          <w:sz w:val="22"/>
          <w:szCs w:val="22"/>
          <w:lang w:val="en-GB"/>
        </w:rPr>
        <w:t xml:space="preserve"> to travel at high speeds around banked turns. Typically, these tracks are banked at an angle ‘ϴ’ of 20.0° and have an inner radius of about 180 metres. This is the minimum radius of the circular path </w:t>
      </w:r>
      <w:r>
        <w:rPr>
          <w:rFonts w:ascii="Arial" w:hAnsi="Arial" w:cs="Arial"/>
          <w:sz w:val="22"/>
          <w:szCs w:val="22"/>
          <w:lang w:val="en-GB"/>
        </w:rPr>
        <w:t>a</w:t>
      </w:r>
      <w:r w:rsidR="00A7114F" w:rsidRPr="00A7114F">
        <w:rPr>
          <w:rFonts w:ascii="Arial" w:hAnsi="Arial" w:cs="Arial"/>
          <w:sz w:val="22"/>
          <w:szCs w:val="22"/>
          <w:lang w:val="en-GB"/>
        </w:rPr>
        <w:t xml:space="preserve"> </w:t>
      </w:r>
      <w:r>
        <w:rPr>
          <w:rFonts w:ascii="Arial" w:hAnsi="Arial" w:cs="Arial"/>
          <w:sz w:val="22"/>
          <w:szCs w:val="22"/>
          <w:lang w:val="en-GB"/>
        </w:rPr>
        <w:t>bobsled</w:t>
      </w:r>
      <w:r w:rsidR="00A7114F" w:rsidRPr="00A7114F">
        <w:rPr>
          <w:rFonts w:ascii="Arial" w:hAnsi="Arial" w:cs="Arial"/>
          <w:sz w:val="22"/>
          <w:szCs w:val="22"/>
          <w:lang w:val="en-GB"/>
        </w:rPr>
        <w:t xml:space="preserve"> can take around this turn. </w:t>
      </w:r>
    </w:p>
    <w:p w14:paraId="50DA9A0F" w14:textId="77777777" w:rsidR="00A7114F" w:rsidRPr="00A7114F" w:rsidRDefault="00A7114F" w:rsidP="00A7114F">
      <w:pPr>
        <w:rPr>
          <w:rFonts w:ascii="Arial" w:hAnsi="Arial" w:cs="Arial"/>
          <w:sz w:val="22"/>
          <w:szCs w:val="22"/>
          <w:lang w:val="en-GB"/>
        </w:rPr>
      </w:pPr>
    </w:p>
    <w:p w14:paraId="6D550C09" w14:textId="77777777" w:rsidR="00A7114F" w:rsidRPr="00A7114F" w:rsidRDefault="00A7114F" w:rsidP="00A7114F">
      <w:pPr>
        <w:rPr>
          <w:rFonts w:ascii="Arial" w:hAnsi="Arial" w:cs="Arial"/>
          <w:sz w:val="22"/>
          <w:szCs w:val="22"/>
          <w:lang w:val="en-GB"/>
        </w:rPr>
      </w:pPr>
      <w:r w:rsidRPr="00A7114F">
        <w:rPr>
          <w:rFonts w:ascii="Arial" w:hAnsi="Arial" w:cs="Arial"/>
          <w:noProof/>
          <w:sz w:val="22"/>
          <w:szCs w:val="22"/>
          <w:lang w:val="en-GB"/>
        </w:rPr>
        <mc:AlternateContent>
          <mc:Choice Requires="wps">
            <w:drawing>
              <wp:anchor distT="0" distB="0" distL="114300" distR="114300" simplePos="0" relativeHeight="252046336" behindDoc="1" locked="0" layoutInCell="1" allowOverlap="1" wp14:anchorId="62A49509" wp14:editId="5EF669B0">
                <wp:simplePos x="0" y="0"/>
                <wp:positionH relativeFrom="column">
                  <wp:posOffset>3200400</wp:posOffset>
                </wp:positionH>
                <wp:positionV relativeFrom="paragraph">
                  <wp:posOffset>246380</wp:posOffset>
                </wp:positionV>
                <wp:extent cx="914400" cy="228600"/>
                <wp:effectExtent l="0" t="0" r="6985" b="0"/>
                <wp:wrapNone/>
                <wp:docPr id="450" name="Text Box 45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2B834C08" w14:textId="77777777" w:rsidR="00A7114F" w:rsidRPr="00625509" w:rsidRDefault="00A7114F" w:rsidP="00A7114F">
                            <w:pPr>
                              <w:rPr>
                                <w:rFonts w:ascii="Arial" w:hAnsi="Arial" w:cs="Arial"/>
                                <w:sz w:val="18"/>
                                <w:szCs w:val="18"/>
                                <w:lang w:val="en-GB"/>
                              </w:rPr>
                            </w:pPr>
                            <w:r>
                              <w:rPr>
                                <w:rFonts w:ascii="Arial" w:hAnsi="Arial" w:cs="Arial"/>
                                <w:sz w:val="18"/>
                                <w:szCs w:val="18"/>
                                <w:lang w:val="en-GB"/>
                              </w:rPr>
                              <w:t>180</w:t>
                            </w:r>
                            <w:r w:rsidRPr="00625509">
                              <w:rPr>
                                <w:rFonts w:ascii="Arial" w:hAnsi="Arial" w:cs="Arial"/>
                                <w:sz w:val="18"/>
                                <w:szCs w:val="18"/>
                                <w:lang w:val="en-GB"/>
                              </w:rPr>
                              <w:t xml:space="preserve">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A49509" id="Text Box 450" o:spid="_x0000_s1060" type="#_x0000_t202" style="position:absolute;margin-left:252pt;margin-top:19.4pt;width:1in;height:18pt;z-index:-2512701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jv0LQIAAFkEAAAOAAAAZHJzL2Uyb0RvYy54bWysVE1v2zAMvQ/YfxB0X+ykadY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" fillcolor="white [3201]" stroked="f" strokeweight=".5pt">
                <v:textbox>
                  <w:txbxContent>
                    <w:p w14:paraId="2B834C08" w14:textId="77777777" w:rsidR="00A7114F" w:rsidRPr="00625509" w:rsidRDefault="00A7114F" w:rsidP="00A7114F">
                      <w:pPr>
                        <w:rPr>
                          <w:rFonts w:ascii="Arial" w:hAnsi="Arial" w:cs="Arial"/>
                          <w:sz w:val="18"/>
                          <w:szCs w:val="18"/>
                          <w:lang w:val="en-GB"/>
                        </w:rPr>
                      </w:pPr>
                      <w:r>
                        <w:rPr>
                          <w:rFonts w:ascii="Arial" w:hAnsi="Arial" w:cs="Arial"/>
                          <w:sz w:val="18"/>
                          <w:szCs w:val="18"/>
                          <w:lang w:val="en-GB"/>
                        </w:rPr>
                        <w:t>180</w:t>
                      </w:r>
                      <w:r w:rsidRPr="00625509">
                        <w:rPr>
                          <w:rFonts w:ascii="Arial" w:hAnsi="Arial" w:cs="Arial"/>
                          <w:sz w:val="18"/>
                          <w:szCs w:val="18"/>
                          <w:lang w:val="en-GB"/>
                        </w:rPr>
                        <w:t xml:space="preserve"> m</w:t>
                      </w:r>
                    </w:p>
                  </w:txbxContent>
                </v:textbox>
              </v:shape>
            </w:pict>
          </mc:Fallback>
        </mc:AlternateContent>
      </w:r>
      <w:r w:rsidRPr="00A7114F">
        <w:rPr>
          <w:rFonts w:ascii="Arial" w:hAnsi="Arial" w:cs="Arial"/>
          <w:noProof/>
          <w:sz w:val="22"/>
          <w:szCs w:val="22"/>
          <w:lang w:val="en-GB"/>
        </w:rPr>
        <mc:AlternateContent>
          <mc:Choice Requires="wps">
            <w:drawing>
              <wp:anchor distT="0" distB="0" distL="114300" distR="114300" simplePos="0" relativeHeight="252045312" behindDoc="0" locked="0" layoutInCell="1" allowOverlap="1" wp14:anchorId="2E416299" wp14:editId="1D70635F">
                <wp:simplePos x="0" y="0"/>
                <wp:positionH relativeFrom="column">
                  <wp:posOffset>3543300</wp:posOffset>
                </wp:positionH>
                <wp:positionV relativeFrom="paragraph">
                  <wp:posOffset>246380</wp:posOffset>
                </wp:positionV>
                <wp:extent cx="342900" cy="342900"/>
                <wp:effectExtent l="0" t="38100" r="57150" b="19050"/>
                <wp:wrapNone/>
                <wp:docPr id="451" name="Straight Arrow Connector 451"/>
                <wp:cNvGraphicFramePr/>
                <a:graphic xmlns:a="http://schemas.openxmlformats.org/drawingml/2006/main">
                  <a:graphicData uri="http://schemas.microsoft.com/office/word/2010/wordprocessingShape">
                    <wps:wsp>
                      <wps:cNvCnPr/>
                      <wps:spPr>
                        <a:xfrm flipV="1">
                          <a:off x="0" y="0"/>
                          <a:ext cx="342900" cy="3429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FB8A660" id="Straight Arrow Connector 451" o:spid="_x0000_s1026" type="#_x0000_t32" style="position:absolute;margin-left:279pt;margin-top:19.4pt;width:27pt;height:27pt;flip:y;z-index:252045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" strokecolor="black [3200]" strokeweight=".5pt">
                <v:stroke dashstyle="dash" endarrow="block" joinstyle="miter"/>
              </v:shape>
            </w:pict>
          </mc:Fallback>
        </mc:AlternateContent>
      </w:r>
      <w:r w:rsidRPr="00A7114F">
        <w:rPr>
          <w:rFonts w:ascii="Arial" w:hAnsi="Arial" w:cs="Arial"/>
          <w:noProof/>
          <w:sz w:val="22"/>
          <w:szCs w:val="22"/>
          <w:lang w:val="en-GB"/>
        </w:rPr>
        <mc:AlternateContent>
          <mc:Choice Requires="wps">
            <w:drawing>
              <wp:anchor distT="0" distB="0" distL="114300" distR="114300" simplePos="0" relativeHeight="252043264" behindDoc="0" locked="0" layoutInCell="1" allowOverlap="1" wp14:anchorId="7BA0FA8A" wp14:editId="69B887D3">
                <wp:simplePos x="0" y="0"/>
                <wp:positionH relativeFrom="column">
                  <wp:posOffset>1371600</wp:posOffset>
                </wp:positionH>
                <wp:positionV relativeFrom="paragraph">
                  <wp:posOffset>17780</wp:posOffset>
                </wp:positionV>
                <wp:extent cx="2057400" cy="0"/>
                <wp:effectExtent l="0" t="0" r="0" b="0"/>
                <wp:wrapNone/>
                <wp:docPr id="452" name="Straight Connector 452"/>
                <wp:cNvGraphicFramePr/>
                <a:graphic xmlns:a="http://schemas.openxmlformats.org/drawingml/2006/main">
                  <a:graphicData uri="http://schemas.microsoft.com/office/word/2010/wordprocessingShape">
                    <wps:wsp>
                      <wps:cNvCnPr/>
                      <wps:spPr>
                        <a:xfrm flipH="1">
                          <a:off x="0" y="0"/>
                          <a:ext cx="20574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3549C1" id="Straight Connector 452" o:spid="_x0000_s1026" style="position:absolute;flip:x;z-index:252043264;visibility:visible;mso-wrap-style:square;mso-wrap-distance-left:9pt;mso-wrap-distance-top:0;mso-wrap-distance-right:9pt;mso-wrap-distance-bottom:0;mso-position-horizontal:absolute;mso-position-horizontal-relative:text;mso-position-vertical:absolute;mso-position-vertical-relative:text" from="108pt,1.4pt" to="270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" strokecolor="black [3200]" strokeweight="1pt">
                <v:stroke joinstyle="miter"/>
              </v:line>
            </w:pict>
          </mc:Fallback>
        </mc:AlternateContent>
      </w:r>
      <w:r w:rsidRPr="00A7114F">
        <w:rPr>
          <w:rFonts w:ascii="Arial" w:hAnsi="Arial" w:cs="Arial"/>
          <w:noProof/>
          <w:sz w:val="22"/>
          <w:szCs w:val="22"/>
          <w:lang w:val="en-GB"/>
        </w:rPr>
        <mc:AlternateContent>
          <mc:Choice Requires="wps">
            <w:drawing>
              <wp:anchor distT="0" distB="0" distL="114300" distR="114300" simplePos="0" relativeHeight="252041216" behindDoc="0" locked="0" layoutInCell="1" allowOverlap="1" wp14:anchorId="673FA80E" wp14:editId="101F0B56">
                <wp:simplePos x="0" y="0"/>
                <wp:positionH relativeFrom="column">
                  <wp:posOffset>2851150</wp:posOffset>
                </wp:positionH>
                <wp:positionV relativeFrom="paragraph">
                  <wp:posOffset>17780</wp:posOffset>
                </wp:positionV>
                <wp:extent cx="1143000" cy="1143000"/>
                <wp:effectExtent l="0" t="0" r="19050" b="0"/>
                <wp:wrapNone/>
                <wp:docPr id="453" name="Arc 453"/>
                <wp:cNvGraphicFramePr/>
                <a:graphic xmlns:a="http://schemas.openxmlformats.org/drawingml/2006/main">
                  <a:graphicData uri="http://schemas.microsoft.com/office/word/2010/wordprocessingShape">
                    <wps:wsp>
                      <wps:cNvSpPr/>
                      <wps:spPr>
                        <a:xfrm>
                          <a:off x="0" y="0"/>
                          <a:ext cx="1143000" cy="1143000"/>
                        </a:xfrm>
                        <a:prstGeom prst="arc">
                          <a:avLst>
                            <a:gd name="adj1" fmla="val 16200000"/>
                            <a:gd name="adj2" fmla="val 74722"/>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D93B9" id="Arc 453" o:spid="_x0000_s1026" style="position:absolute;margin-left:224.5pt;margin-top:1.4pt;width:90pt;height:90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3000,114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" path="m571500,nsc725225,,872467,61929,979979,171804v107512,109875,166227,258429,162886,412117l571500,571500,571500,xem571500,nfc725225,,872467,61929,979979,171804v107512,109875,166227,258429,162886,412117e" filled="f" strokecolor="black [3200]" strokeweight="1pt">
                <v:stroke joinstyle="miter"/>
                <v:path arrowok="t" o:connecttype="custom" o:connectlocs="571500,0;979979,171804;1142865,583921" o:connectangles="0,0,0"/>
              </v:shape>
            </w:pict>
          </mc:Fallback>
        </mc:AlternateContent>
      </w:r>
      <w:r w:rsidRPr="00A7114F">
        <w:rPr>
          <w:rFonts w:ascii="Arial" w:hAnsi="Arial" w:cs="Arial"/>
          <w:noProof/>
          <w:sz w:val="22"/>
          <w:szCs w:val="22"/>
          <w:lang w:val="en-GB"/>
        </w:rPr>
        <mc:AlternateContent>
          <mc:Choice Requires="wps">
            <w:drawing>
              <wp:anchor distT="0" distB="0" distL="114300" distR="114300" simplePos="0" relativeHeight="252042240" behindDoc="0" locked="0" layoutInCell="1" allowOverlap="1" wp14:anchorId="1202AB73" wp14:editId="0B782004">
                <wp:simplePos x="0" y="0"/>
                <wp:positionH relativeFrom="column">
                  <wp:posOffset>2851150</wp:posOffset>
                </wp:positionH>
                <wp:positionV relativeFrom="paragraph">
                  <wp:posOffset>589280</wp:posOffset>
                </wp:positionV>
                <wp:extent cx="1143000" cy="1143000"/>
                <wp:effectExtent l="0" t="57150" r="57150" b="0"/>
                <wp:wrapNone/>
                <wp:docPr id="454" name="Arc 454"/>
                <wp:cNvGraphicFramePr/>
                <a:graphic xmlns:a="http://schemas.openxmlformats.org/drawingml/2006/main">
                  <a:graphicData uri="http://schemas.microsoft.com/office/word/2010/wordprocessingShape">
                    <wps:wsp>
                      <wps:cNvSpPr/>
                      <wps:spPr>
                        <a:xfrm>
                          <a:off x="0" y="0"/>
                          <a:ext cx="1143000" cy="1143000"/>
                        </a:xfrm>
                        <a:prstGeom prst="arc">
                          <a:avLst>
                            <a:gd name="adj1" fmla="val 16200000"/>
                            <a:gd name="adj2" fmla="val 74722"/>
                          </a:avLst>
                        </a:prstGeom>
                        <a:ln w="12700"/>
                        <a:scene3d>
                          <a:camera prst="orthographicFront">
                            <a:rot lat="10800000" lon="0" rev="0"/>
                          </a:camera>
                          <a:lightRig rig="threePt" dir="t"/>
                        </a:scene3d>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5327C" id="Arc 454" o:spid="_x0000_s1026" style="position:absolute;margin-left:224.5pt;margin-top:46.4pt;width:90pt;height:90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3000,114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" path="m571500,nsc725225,,872467,61929,979979,171804v107512,109875,166227,258429,162886,412117l571500,571500,571500,xem571500,nfc725225,,872467,61929,979979,171804v107512,109875,166227,258429,162886,412117e" filled="f" strokecolor="black [3200]" strokeweight="1pt">
                <v:stroke joinstyle="miter"/>
                <v:path arrowok="t" o:connecttype="custom" o:connectlocs="571500,0;979979,171804;1142865,583921" o:connectangles="0,0,0"/>
              </v:shape>
            </w:pict>
          </mc:Fallback>
        </mc:AlternateContent>
      </w:r>
    </w:p>
    <w:p w14:paraId="72BBA642" w14:textId="77777777" w:rsidR="00A7114F" w:rsidRPr="00A7114F" w:rsidRDefault="00A7114F" w:rsidP="00A7114F">
      <w:pPr>
        <w:rPr>
          <w:rFonts w:ascii="Arial" w:hAnsi="Arial" w:cs="Arial"/>
          <w:sz w:val="22"/>
          <w:szCs w:val="22"/>
          <w:lang w:val="en-GB"/>
        </w:rPr>
      </w:pPr>
    </w:p>
    <w:p w14:paraId="23E62EE2" w14:textId="77777777" w:rsidR="00A7114F" w:rsidRPr="00A7114F" w:rsidRDefault="00A7114F" w:rsidP="00A7114F">
      <w:pPr>
        <w:rPr>
          <w:rFonts w:ascii="Arial" w:hAnsi="Arial" w:cs="Arial"/>
          <w:sz w:val="22"/>
          <w:szCs w:val="22"/>
          <w:lang w:val="en-GB"/>
        </w:rPr>
      </w:pPr>
    </w:p>
    <w:p w14:paraId="50A16626" w14:textId="77777777" w:rsidR="00A7114F" w:rsidRPr="00A7114F" w:rsidRDefault="00A7114F" w:rsidP="00A7114F">
      <w:pPr>
        <w:rPr>
          <w:rFonts w:ascii="Arial" w:hAnsi="Arial" w:cs="Arial"/>
          <w:sz w:val="22"/>
          <w:szCs w:val="22"/>
          <w:lang w:val="en-GB"/>
        </w:rPr>
      </w:pPr>
    </w:p>
    <w:p w14:paraId="5AD895AC" w14:textId="00607CF8" w:rsidR="00A7114F" w:rsidRPr="00A7114F" w:rsidRDefault="00A7114F" w:rsidP="00A7114F">
      <w:pPr>
        <w:rPr>
          <w:rFonts w:ascii="Arial" w:hAnsi="Arial" w:cs="Arial"/>
          <w:sz w:val="22"/>
          <w:szCs w:val="22"/>
          <w:lang w:val="en-GB"/>
        </w:rPr>
      </w:pPr>
    </w:p>
    <w:p w14:paraId="205601FD" w14:textId="4585132A" w:rsidR="00A7114F" w:rsidRDefault="00A7114F" w:rsidP="00A7114F">
      <w:pPr>
        <w:rPr>
          <w:rFonts w:ascii="Arial" w:hAnsi="Arial" w:cs="Arial"/>
          <w:sz w:val="22"/>
          <w:szCs w:val="22"/>
          <w:lang w:val="en-GB"/>
        </w:rPr>
      </w:pPr>
    </w:p>
    <w:p w14:paraId="247A5253" w14:textId="4A62A001" w:rsidR="00A7114F" w:rsidRDefault="00A7114F" w:rsidP="00A7114F">
      <w:pPr>
        <w:rPr>
          <w:rFonts w:ascii="Arial" w:hAnsi="Arial" w:cs="Arial"/>
          <w:sz w:val="22"/>
          <w:szCs w:val="22"/>
          <w:lang w:val="en-GB"/>
        </w:rPr>
      </w:pPr>
    </w:p>
    <w:p w14:paraId="50F5B52D" w14:textId="10A6E108" w:rsidR="00A7114F" w:rsidRDefault="00A7114F" w:rsidP="00A7114F">
      <w:pPr>
        <w:rPr>
          <w:rFonts w:ascii="Arial" w:hAnsi="Arial" w:cs="Arial"/>
          <w:sz w:val="22"/>
          <w:szCs w:val="22"/>
          <w:lang w:val="en-GB"/>
        </w:rPr>
      </w:pPr>
      <w:r w:rsidRPr="00A7114F">
        <w:rPr>
          <w:rFonts w:ascii="Arial" w:hAnsi="Arial" w:cs="Arial"/>
          <w:noProof/>
          <w:sz w:val="22"/>
          <w:szCs w:val="22"/>
          <w:lang w:val="en-GB"/>
        </w:rPr>
        <mc:AlternateContent>
          <mc:Choice Requires="wps">
            <w:drawing>
              <wp:anchor distT="0" distB="0" distL="114300" distR="114300" simplePos="0" relativeHeight="252044288" behindDoc="0" locked="0" layoutInCell="1" allowOverlap="1" wp14:anchorId="1A70E6A3" wp14:editId="7C4D1C8A">
                <wp:simplePos x="0" y="0"/>
                <wp:positionH relativeFrom="column">
                  <wp:posOffset>1371600</wp:posOffset>
                </wp:positionH>
                <wp:positionV relativeFrom="paragraph">
                  <wp:posOffset>36830</wp:posOffset>
                </wp:positionV>
                <wp:extent cx="2057400" cy="0"/>
                <wp:effectExtent l="0" t="0" r="0" b="0"/>
                <wp:wrapNone/>
                <wp:docPr id="455" name="Straight Connector 455"/>
                <wp:cNvGraphicFramePr/>
                <a:graphic xmlns:a="http://schemas.openxmlformats.org/drawingml/2006/main">
                  <a:graphicData uri="http://schemas.microsoft.com/office/word/2010/wordprocessingShape">
                    <wps:wsp>
                      <wps:cNvCnPr/>
                      <wps:spPr>
                        <a:xfrm flipH="1">
                          <a:off x="0" y="0"/>
                          <a:ext cx="20574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8A31E9" id="Straight Connector 455" o:spid="_x0000_s1026" style="position:absolute;flip:x;z-index:252044288;visibility:visible;mso-wrap-style:square;mso-wrap-distance-left:9pt;mso-wrap-distance-top:0;mso-wrap-distance-right:9pt;mso-wrap-distance-bottom:0;mso-position-horizontal:absolute;mso-position-horizontal-relative:text;mso-position-vertical:absolute;mso-position-vertical-relative:text" from="108pt,2.9pt" to="270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" strokecolor="black [3200]" strokeweight="1.5pt">
                <v:stroke joinstyle="miter"/>
              </v:line>
            </w:pict>
          </mc:Fallback>
        </mc:AlternateContent>
      </w:r>
    </w:p>
    <w:p w14:paraId="5ABBEA37" w14:textId="77777777" w:rsidR="00A7114F" w:rsidRDefault="00A7114F" w:rsidP="00A7114F">
      <w:pPr>
        <w:rPr>
          <w:rFonts w:ascii="Arial" w:hAnsi="Arial" w:cs="Arial"/>
          <w:sz w:val="22"/>
          <w:szCs w:val="22"/>
          <w:lang w:val="en-GB"/>
        </w:rPr>
      </w:pPr>
    </w:p>
    <w:p w14:paraId="22BA5CE5" w14:textId="77777777" w:rsidR="00A7114F" w:rsidRDefault="00A7114F" w:rsidP="00A7114F">
      <w:pPr>
        <w:rPr>
          <w:rFonts w:ascii="Arial" w:hAnsi="Arial" w:cs="Arial"/>
          <w:sz w:val="22"/>
          <w:szCs w:val="22"/>
          <w:lang w:val="en-GB"/>
        </w:rPr>
      </w:pPr>
    </w:p>
    <w:p w14:paraId="41F2C778" w14:textId="3DCB0AA1" w:rsidR="00A7114F" w:rsidRPr="00A7114F" w:rsidRDefault="000008A0" w:rsidP="00A7114F">
      <w:pPr>
        <w:rPr>
          <w:rFonts w:ascii="Arial" w:hAnsi="Arial" w:cs="Arial"/>
          <w:sz w:val="22"/>
          <w:szCs w:val="22"/>
          <w:lang w:val="en-GB"/>
        </w:rPr>
      </w:pPr>
      <w:r>
        <w:rPr>
          <w:rFonts w:ascii="Arial" w:hAnsi="Arial" w:cs="Arial"/>
          <w:sz w:val="22"/>
          <w:szCs w:val="22"/>
          <w:lang w:val="en-GB"/>
        </w:rPr>
        <w:t>Some race</w:t>
      </w:r>
      <w:r w:rsidR="00A7114F" w:rsidRPr="00A7114F">
        <w:rPr>
          <w:rFonts w:ascii="Arial" w:hAnsi="Arial" w:cs="Arial"/>
          <w:sz w:val="22"/>
          <w:szCs w:val="22"/>
          <w:lang w:val="en-GB"/>
        </w:rPr>
        <w:t xml:space="preserve"> officials decide to collect some data to investigate the relationship between the speed ‘v’ of </w:t>
      </w:r>
      <w:r>
        <w:rPr>
          <w:rFonts w:ascii="Arial" w:hAnsi="Arial" w:cs="Arial"/>
          <w:sz w:val="22"/>
          <w:szCs w:val="22"/>
          <w:lang w:val="en-GB"/>
        </w:rPr>
        <w:t>a</w:t>
      </w:r>
      <w:r w:rsidR="00A7114F" w:rsidRPr="00A7114F">
        <w:rPr>
          <w:rFonts w:ascii="Arial" w:hAnsi="Arial" w:cs="Arial"/>
          <w:sz w:val="22"/>
          <w:szCs w:val="22"/>
          <w:lang w:val="en-GB"/>
        </w:rPr>
        <w:t xml:space="preserve"> </w:t>
      </w:r>
      <w:r>
        <w:rPr>
          <w:rFonts w:ascii="Arial" w:hAnsi="Arial" w:cs="Arial"/>
          <w:sz w:val="22"/>
          <w:szCs w:val="22"/>
          <w:lang w:val="en-GB"/>
        </w:rPr>
        <w:t>bobsled</w:t>
      </w:r>
      <w:r w:rsidR="00A7114F" w:rsidRPr="00A7114F">
        <w:rPr>
          <w:rFonts w:ascii="Arial" w:hAnsi="Arial" w:cs="Arial"/>
          <w:sz w:val="22"/>
          <w:szCs w:val="22"/>
          <w:lang w:val="en-GB"/>
        </w:rPr>
        <w:t xml:space="preserve"> and the radius ‘r’ of its path on one of these banked turns.  </w:t>
      </w:r>
    </w:p>
    <w:p w14:paraId="3BC69BCC" w14:textId="77777777" w:rsidR="00A7114F" w:rsidRDefault="00A7114F" w:rsidP="00A7114F">
      <w:pPr>
        <w:rPr>
          <w:rFonts w:ascii="Arial" w:hAnsi="Arial" w:cs="Arial"/>
          <w:sz w:val="22"/>
          <w:szCs w:val="22"/>
          <w:lang w:val="en-GB"/>
        </w:rPr>
      </w:pPr>
    </w:p>
    <w:p w14:paraId="19DB1439" w14:textId="3036A78D" w:rsidR="00A7114F" w:rsidRPr="00A7114F" w:rsidRDefault="00A7114F" w:rsidP="00A7114F">
      <w:pPr>
        <w:rPr>
          <w:rFonts w:ascii="Arial" w:hAnsi="Arial" w:cs="Arial"/>
          <w:sz w:val="22"/>
          <w:szCs w:val="22"/>
          <w:lang w:val="en-GB"/>
        </w:rPr>
      </w:pPr>
      <w:r w:rsidRPr="00A7114F">
        <w:rPr>
          <w:rFonts w:ascii="Arial" w:hAnsi="Arial" w:cs="Arial"/>
          <w:sz w:val="22"/>
          <w:szCs w:val="22"/>
          <w:lang w:val="en-GB"/>
        </w:rPr>
        <w:t>The officials know that the relationship between ‘v’, ‘r’ and ‘ϴ’ is given by:</w:t>
      </w:r>
    </w:p>
    <w:p w14:paraId="04A38915" w14:textId="77777777" w:rsidR="00A7114F" w:rsidRPr="00A7114F" w:rsidRDefault="00A7114F" w:rsidP="00A7114F">
      <w:pPr>
        <w:pStyle w:val="ListParagraph"/>
        <w:rPr>
          <w:rFonts w:ascii="Arial" w:hAnsi="Arial" w:cs="Arial"/>
          <w:sz w:val="22"/>
          <w:szCs w:val="22"/>
          <w:lang w:val="en-GB"/>
        </w:rPr>
      </w:pPr>
    </w:p>
    <w:p w14:paraId="10CE8ADA" w14:textId="77777777" w:rsidR="00A7114F" w:rsidRPr="00A7114F" w:rsidRDefault="00000000" w:rsidP="00A7114F">
      <w:pPr>
        <w:pStyle w:val="ListParagraph"/>
        <w:rPr>
          <w:rFonts w:ascii="Arial" w:eastAsiaTheme="minorEastAsia" w:hAnsi="Arial" w:cs="Arial"/>
          <w:b/>
          <w:bCs/>
          <w:iCs/>
          <w:sz w:val="22"/>
          <w:szCs w:val="22"/>
          <w:lang w:val="en-GB"/>
        </w:rPr>
      </w:pPr>
      <m:oMathPara>
        <m:oMath>
          <m:func>
            <m:funcPr>
              <m:ctrlPr>
                <w:rPr>
                  <w:rFonts w:ascii="Cambria Math" w:hAnsi="Cambria Math" w:cs="Arial"/>
                  <w:b/>
                  <w:bCs/>
                  <w:iCs/>
                  <w:sz w:val="22"/>
                  <w:szCs w:val="22"/>
                  <w:lang w:val="en-GB"/>
                </w:rPr>
              </m:ctrlPr>
            </m:funcPr>
            <m:fName>
              <m:r>
                <m:rPr>
                  <m:sty m:val="b"/>
                </m:rPr>
                <w:rPr>
                  <w:rFonts w:ascii="Cambria Math" w:hAnsi="Cambria Math" w:cs="Arial"/>
                  <w:sz w:val="22"/>
                  <w:szCs w:val="22"/>
                  <w:lang w:val="en-GB"/>
                </w:rPr>
                <m:t>tan</m:t>
              </m:r>
            </m:fName>
            <m:e>
              <m:r>
                <m:rPr>
                  <m:sty m:val="b"/>
                </m:rPr>
                <w:rPr>
                  <w:rFonts w:ascii="Cambria Math" w:hAnsi="Cambria Math" w:cs="Arial"/>
                  <w:sz w:val="22"/>
                  <w:szCs w:val="22"/>
                  <w:lang w:val="en-GB"/>
                </w:rPr>
                <m:t>θ</m:t>
              </m:r>
            </m:e>
          </m:func>
          <m:r>
            <m:rPr>
              <m:sty m:val="b"/>
            </m:rPr>
            <w:rPr>
              <w:rFonts w:ascii="Cambria Math" w:hAnsi="Cambria Math" w:cs="Arial"/>
              <w:sz w:val="22"/>
              <w:szCs w:val="22"/>
              <w:lang w:val="en-GB"/>
            </w:rPr>
            <m:t>=</m:t>
          </m:r>
          <m:f>
            <m:fPr>
              <m:ctrlPr>
                <w:rPr>
                  <w:rFonts w:ascii="Cambria Math" w:hAnsi="Cambria Math" w:cs="Arial"/>
                  <w:b/>
                  <w:bCs/>
                  <w:iCs/>
                  <w:sz w:val="22"/>
                  <w:szCs w:val="22"/>
                  <w:lang w:val="en-GB"/>
                </w:rPr>
              </m:ctrlPr>
            </m:fPr>
            <m:num>
              <m:sSup>
                <m:sSupPr>
                  <m:ctrlPr>
                    <w:rPr>
                      <w:rFonts w:ascii="Cambria Math" w:hAnsi="Cambria Math" w:cs="Arial"/>
                      <w:b/>
                      <w:bCs/>
                      <w:iCs/>
                      <w:sz w:val="22"/>
                      <w:szCs w:val="22"/>
                      <w:lang w:val="en-GB"/>
                    </w:rPr>
                  </m:ctrlPr>
                </m:sSupPr>
                <m:e>
                  <m:r>
                    <m:rPr>
                      <m:sty m:val="b"/>
                    </m:rPr>
                    <w:rPr>
                      <w:rFonts w:ascii="Cambria Math" w:hAnsi="Cambria Math" w:cs="Arial"/>
                      <w:sz w:val="22"/>
                      <w:szCs w:val="22"/>
                      <w:lang w:val="en-GB"/>
                    </w:rPr>
                    <m:t>v</m:t>
                  </m:r>
                </m:e>
                <m:sup>
                  <m:r>
                    <m:rPr>
                      <m:sty m:val="b"/>
                    </m:rPr>
                    <w:rPr>
                      <w:rFonts w:ascii="Cambria Math" w:hAnsi="Cambria Math" w:cs="Arial"/>
                      <w:sz w:val="22"/>
                      <w:szCs w:val="22"/>
                      <w:lang w:val="en-GB"/>
                    </w:rPr>
                    <m:t>2</m:t>
                  </m:r>
                </m:sup>
              </m:sSup>
            </m:num>
            <m:den>
              <m:r>
                <m:rPr>
                  <m:sty m:val="b"/>
                </m:rPr>
                <w:rPr>
                  <w:rFonts w:ascii="Cambria Math" w:hAnsi="Cambria Math" w:cs="Arial"/>
                  <w:sz w:val="22"/>
                  <w:szCs w:val="22"/>
                  <w:lang w:val="en-GB"/>
                </w:rPr>
                <m:t>gr</m:t>
              </m:r>
            </m:den>
          </m:f>
        </m:oMath>
      </m:oMathPara>
    </w:p>
    <w:p w14:paraId="5EB184B7" w14:textId="77777777" w:rsidR="00A7114F" w:rsidRPr="00A7114F" w:rsidRDefault="00A7114F" w:rsidP="00A7114F">
      <w:pPr>
        <w:rPr>
          <w:rFonts w:ascii="Arial" w:hAnsi="Arial" w:cs="Arial"/>
          <w:iCs/>
          <w:sz w:val="22"/>
          <w:szCs w:val="22"/>
          <w:lang w:val="en-GB"/>
        </w:rPr>
      </w:pPr>
    </w:p>
    <w:p w14:paraId="5B3D512C" w14:textId="53C0E031" w:rsidR="00A7114F" w:rsidRDefault="00A7114F" w:rsidP="00A7114F">
      <w:pPr>
        <w:rPr>
          <w:rFonts w:ascii="Arial" w:hAnsi="Arial" w:cs="Arial"/>
          <w:iCs/>
          <w:sz w:val="22"/>
          <w:szCs w:val="22"/>
          <w:lang w:val="en-GB"/>
        </w:rPr>
      </w:pPr>
      <w:r w:rsidRPr="00A7114F">
        <w:rPr>
          <w:rFonts w:ascii="Arial" w:hAnsi="Arial" w:cs="Arial"/>
          <w:iCs/>
          <w:sz w:val="22"/>
          <w:szCs w:val="22"/>
          <w:lang w:val="en-GB"/>
        </w:rPr>
        <w:t>The situation can be represented by the diagram below:</w:t>
      </w:r>
    </w:p>
    <w:p w14:paraId="238BEA0B" w14:textId="77777777" w:rsidR="00C97EB5" w:rsidRPr="00A7114F" w:rsidRDefault="00C97EB5" w:rsidP="00A7114F">
      <w:pPr>
        <w:rPr>
          <w:rFonts w:ascii="Arial" w:hAnsi="Arial" w:cs="Arial"/>
          <w:iCs/>
          <w:sz w:val="22"/>
          <w:szCs w:val="22"/>
          <w:lang w:val="en-GB"/>
        </w:rPr>
      </w:pPr>
    </w:p>
    <w:p w14:paraId="5A5FE604" w14:textId="77777777" w:rsidR="00A7114F" w:rsidRPr="00A7114F" w:rsidRDefault="00A7114F" w:rsidP="00A7114F">
      <w:pPr>
        <w:rPr>
          <w:rFonts w:ascii="Arial" w:hAnsi="Arial" w:cs="Arial"/>
          <w:iCs/>
          <w:sz w:val="22"/>
          <w:szCs w:val="22"/>
          <w:lang w:val="en-GB"/>
        </w:rPr>
      </w:pPr>
    </w:p>
    <w:p w14:paraId="2C0809E9" w14:textId="77777777" w:rsidR="00A7114F" w:rsidRPr="00A7114F" w:rsidRDefault="00A7114F" w:rsidP="00A7114F">
      <w:pPr>
        <w:rPr>
          <w:rFonts w:ascii="Arial" w:hAnsi="Arial" w:cs="Arial"/>
          <w:iCs/>
          <w:sz w:val="22"/>
          <w:szCs w:val="22"/>
          <w:lang w:val="en-GB"/>
        </w:rPr>
      </w:pPr>
      <w:r w:rsidRPr="00A7114F">
        <w:rPr>
          <w:rFonts w:ascii="Arial" w:hAnsi="Arial" w:cs="Arial"/>
          <w:iCs/>
          <w:noProof/>
          <w:sz w:val="22"/>
          <w:szCs w:val="22"/>
          <w:lang w:val="en-GB"/>
        </w:rPr>
        <mc:AlternateContent>
          <mc:Choice Requires="wps">
            <w:drawing>
              <wp:anchor distT="0" distB="0" distL="114300" distR="114300" simplePos="0" relativeHeight="252040192" behindDoc="1" locked="0" layoutInCell="1" allowOverlap="1" wp14:anchorId="33E18AED" wp14:editId="6E9B7B4A">
                <wp:simplePos x="0" y="0"/>
                <wp:positionH relativeFrom="column">
                  <wp:posOffset>3886200</wp:posOffset>
                </wp:positionH>
                <wp:positionV relativeFrom="paragraph">
                  <wp:posOffset>182245</wp:posOffset>
                </wp:positionV>
                <wp:extent cx="914400" cy="285750"/>
                <wp:effectExtent l="0" t="0" r="3810" b="0"/>
                <wp:wrapNone/>
                <wp:docPr id="456" name="Text Box 456"/>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wps:spPr>
                      <wps:txbx>
                        <w:txbxContent>
                          <w:p w14:paraId="6708A6CC" w14:textId="77777777" w:rsidR="00A7114F" w:rsidRPr="00B27CA2" w:rsidRDefault="00A7114F" w:rsidP="00A7114F">
                            <w:pPr>
                              <w:rPr>
                                <w:rFonts w:ascii="Arial" w:hAnsi="Arial" w:cs="Arial"/>
                                <w:lang w:val="en-GB"/>
                              </w:rPr>
                            </w:pPr>
                            <w:r w:rsidRPr="00B27CA2">
                              <w:rPr>
                                <w:rFonts w:ascii="Arial" w:hAnsi="Arial" w:cs="Arial"/>
                                <w:lang w:val="en-GB"/>
                              </w:rPr>
                              <w:t>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E18AED" id="Text Box 456" o:spid="_x0000_s1061" type="#_x0000_t202" style="position:absolute;margin-left:306pt;margin-top:14.35pt;width:1in;height:22.5pt;z-index:-251276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" fillcolor="white [3201]" stroked="f" strokeweight=".5pt">
                <v:textbox>
                  <w:txbxContent>
                    <w:p w14:paraId="6708A6CC" w14:textId="77777777" w:rsidR="00A7114F" w:rsidRPr="00B27CA2" w:rsidRDefault="00A7114F" w:rsidP="00A7114F">
                      <w:pPr>
                        <w:rPr>
                          <w:rFonts w:ascii="Arial" w:hAnsi="Arial" w:cs="Arial"/>
                          <w:lang w:val="en-GB"/>
                        </w:rPr>
                      </w:pPr>
                      <w:r w:rsidRPr="00B27CA2">
                        <w:rPr>
                          <w:rFonts w:ascii="Arial" w:hAnsi="Arial" w:cs="Arial"/>
                          <w:lang w:val="en-GB"/>
                        </w:rPr>
                        <w:t>r</w:t>
                      </w:r>
                    </w:p>
                  </w:txbxContent>
                </v:textbox>
              </v:shape>
            </w:pict>
          </mc:Fallback>
        </mc:AlternateContent>
      </w:r>
      <w:r w:rsidRPr="00A7114F">
        <w:rPr>
          <w:rFonts w:ascii="Arial" w:hAnsi="Arial" w:cs="Arial"/>
          <w:iCs/>
          <w:noProof/>
          <w:sz w:val="22"/>
          <w:szCs w:val="22"/>
          <w:lang w:val="en-GB"/>
        </w:rPr>
        <mc:AlternateContent>
          <mc:Choice Requires="wps">
            <w:drawing>
              <wp:anchor distT="0" distB="0" distL="114300" distR="114300" simplePos="0" relativeHeight="252039168" behindDoc="0" locked="0" layoutInCell="1" allowOverlap="1" wp14:anchorId="5DD5B3E0" wp14:editId="6A628B17">
                <wp:simplePos x="0" y="0"/>
                <wp:positionH relativeFrom="column">
                  <wp:posOffset>2679700</wp:posOffset>
                </wp:positionH>
                <wp:positionV relativeFrom="paragraph">
                  <wp:posOffset>402590</wp:posOffset>
                </wp:positionV>
                <wp:extent cx="2832100" cy="0"/>
                <wp:effectExtent l="38100" t="76200" r="25400" b="95250"/>
                <wp:wrapNone/>
                <wp:docPr id="457" name="Straight Arrow Connector 457"/>
                <wp:cNvGraphicFramePr/>
                <a:graphic xmlns:a="http://schemas.openxmlformats.org/drawingml/2006/main">
                  <a:graphicData uri="http://schemas.microsoft.com/office/word/2010/wordprocessingShape">
                    <wps:wsp>
                      <wps:cNvCnPr/>
                      <wps:spPr>
                        <a:xfrm>
                          <a:off x="0" y="0"/>
                          <a:ext cx="2832100" cy="0"/>
                        </a:xfrm>
                        <a:prstGeom prst="straightConnector1">
                          <a:avLst/>
                        </a:prstGeom>
                        <a:ln w="12700">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FE3477" id="Straight Arrow Connector 457" o:spid="_x0000_s1026" type="#_x0000_t32" style="position:absolute;margin-left:211pt;margin-top:31.7pt;width:223pt;height:0;z-index:252039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" strokecolor="black [3200]" strokeweight="1pt">
                <v:stroke dashstyle="dash" startarrow="block" endarrow="block" joinstyle="miter"/>
              </v:shape>
            </w:pict>
          </mc:Fallback>
        </mc:AlternateContent>
      </w:r>
      <w:r w:rsidRPr="00A7114F">
        <w:rPr>
          <w:rFonts w:ascii="Arial" w:hAnsi="Arial" w:cs="Arial"/>
          <w:iCs/>
          <w:noProof/>
          <w:sz w:val="22"/>
          <w:szCs w:val="22"/>
          <w:lang w:val="en-GB"/>
        </w:rPr>
        <mc:AlternateContent>
          <mc:Choice Requires="wps">
            <w:drawing>
              <wp:anchor distT="0" distB="0" distL="114300" distR="114300" simplePos="0" relativeHeight="252038144" behindDoc="1" locked="0" layoutInCell="1" allowOverlap="1" wp14:anchorId="617ECEB7" wp14:editId="58CD28C2">
                <wp:simplePos x="0" y="0"/>
                <wp:positionH relativeFrom="column">
                  <wp:posOffset>3543300</wp:posOffset>
                </wp:positionH>
                <wp:positionV relativeFrom="paragraph">
                  <wp:posOffset>918845</wp:posOffset>
                </wp:positionV>
                <wp:extent cx="914400" cy="285750"/>
                <wp:effectExtent l="0" t="0" r="3810" b="0"/>
                <wp:wrapNone/>
                <wp:docPr id="458" name="Text Box 458"/>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wps:spPr>
                      <wps:txbx>
                        <w:txbxContent>
                          <w:p w14:paraId="51F3BC6C" w14:textId="77777777" w:rsidR="00A7114F" w:rsidRPr="00B27CA2" w:rsidRDefault="00A7114F" w:rsidP="00A7114F">
                            <w:pPr>
                              <w:rPr>
                                <w:rFonts w:ascii="Arial" w:hAnsi="Arial" w:cs="Arial"/>
                              </w:rPr>
                            </w:pPr>
                            <w:r w:rsidRPr="00B27CA2">
                              <w:rPr>
                                <w:rFonts w:ascii="Arial" w:hAnsi="Arial" w:cs="Arial"/>
                              </w:rPr>
                              <w:t>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7ECEB7" id="Text Box 458" o:spid="_x0000_s1062" type="#_x0000_t202" style="position:absolute;margin-left:279pt;margin-top:72.35pt;width:1in;height:22.5pt;z-index:-251278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" fillcolor="white [3201]" stroked="f" strokeweight=".5pt">
                <v:textbox>
                  <w:txbxContent>
                    <w:p w14:paraId="51F3BC6C" w14:textId="77777777" w:rsidR="00A7114F" w:rsidRPr="00B27CA2" w:rsidRDefault="00A7114F" w:rsidP="00A7114F">
                      <w:pPr>
                        <w:rPr>
                          <w:rFonts w:ascii="Arial" w:hAnsi="Arial" w:cs="Arial"/>
                        </w:rPr>
                      </w:pPr>
                      <w:r w:rsidRPr="00B27CA2">
                        <w:rPr>
                          <w:rFonts w:ascii="Arial" w:hAnsi="Arial" w:cs="Arial"/>
                        </w:rPr>
                        <w:t>ϴ</w:t>
                      </w:r>
                    </w:p>
                  </w:txbxContent>
                </v:textbox>
              </v:shape>
            </w:pict>
          </mc:Fallback>
        </mc:AlternateContent>
      </w:r>
      <w:r w:rsidRPr="00A7114F">
        <w:rPr>
          <w:rFonts w:ascii="Arial" w:hAnsi="Arial" w:cs="Arial"/>
          <w:iCs/>
          <w:noProof/>
          <w:sz w:val="22"/>
          <w:szCs w:val="22"/>
          <w:lang w:val="en-GB"/>
        </w:rPr>
        <mc:AlternateContent>
          <mc:Choice Requires="wps">
            <w:drawing>
              <wp:anchor distT="0" distB="0" distL="114300" distR="114300" simplePos="0" relativeHeight="252037120" behindDoc="0" locked="0" layoutInCell="1" allowOverlap="1" wp14:anchorId="51A171FE" wp14:editId="399EFD1C">
                <wp:simplePos x="0" y="0"/>
                <wp:positionH relativeFrom="column">
                  <wp:posOffset>2508250</wp:posOffset>
                </wp:positionH>
                <wp:positionV relativeFrom="paragraph">
                  <wp:posOffset>241300</wp:posOffset>
                </wp:positionV>
                <wp:extent cx="342900" cy="342900"/>
                <wp:effectExtent l="76200" t="95250" r="57150" b="95250"/>
                <wp:wrapNone/>
                <wp:docPr id="459" name="Rectangle 459"/>
                <wp:cNvGraphicFramePr/>
                <a:graphic xmlns:a="http://schemas.openxmlformats.org/drawingml/2006/main">
                  <a:graphicData uri="http://schemas.microsoft.com/office/word/2010/wordprocessingShape">
                    <wps:wsp>
                      <wps:cNvSpPr/>
                      <wps:spPr>
                        <a:xfrm>
                          <a:off x="0" y="0"/>
                          <a:ext cx="342900" cy="342900"/>
                        </a:xfrm>
                        <a:prstGeom prst="rect">
                          <a:avLst/>
                        </a:prstGeom>
                        <a:noFill/>
                        <a:ln>
                          <a:solidFill>
                            <a:schemeClr val="tx1"/>
                          </a:solidFill>
                        </a:ln>
                        <a:scene3d>
                          <a:camera prst="orthographicFront">
                            <a:rot lat="0" lon="0" rev="20699999"/>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D5B341" id="Rectangle 459" o:spid="_x0000_s1026" style="position:absolute;margin-left:197.5pt;margin-top:19pt;width:27pt;height:27pt;z-index:252037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" filled="f" strokecolor="black [3213]" strokeweight="1pt"/>
            </w:pict>
          </mc:Fallback>
        </mc:AlternateContent>
      </w:r>
      <w:r w:rsidRPr="00A7114F">
        <w:rPr>
          <w:rFonts w:ascii="Arial" w:hAnsi="Arial" w:cs="Arial"/>
          <w:iCs/>
          <w:noProof/>
          <w:sz w:val="22"/>
          <w:szCs w:val="22"/>
          <w:lang w:val="en-GB"/>
        </w:rPr>
        <mc:AlternateContent>
          <mc:Choice Requires="wps">
            <w:drawing>
              <wp:anchor distT="0" distB="0" distL="114300" distR="114300" simplePos="0" relativeHeight="252036096" behindDoc="0" locked="0" layoutInCell="1" allowOverlap="1" wp14:anchorId="2360DADD" wp14:editId="55B912E5">
                <wp:simplePos x="0" y="0"/>
                <wp:positionH relativeFrom="column">
                  <wp:posOffset>1143000</wp:posOffset>
                </wp:positionH>
                <wp:positionV relativeFrom="paragraph">
                  <wp:posOffset>1206500</wp:posOffset>
                </wp:positionV>
                <wp:extent cx="3543300" cy="0"/>
                <wp:effectExtent l="0" t="0" r="0" b="0"/>
                <wp:wrapNone/>
                <wp:docPr id="460" name="Straight Connector 460"/>
                <wp:cNvGraphicFramePr/>
                <a:graphic xmlns:a="http://schemas.openxmlformats.org/drawingml/2006/main">
                  <a:graphicData uri="http://schemas.microsoft.com/office/word/2010/wordprocessingShape">
                    <wps:wsp>
                      <wps:cNvCnPr/>
                      <wps:spPr>
                        <a:xfrm flipH="1">
                          <a:off x="0" y="0"/>
                          <a:ext cx="35433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6DB586" id="Straight Connector 460" o:spid="_x0000_s1026" style="position:absolute;flip:x;z-index:252036096;visibility:visible;mso-wrap-style:square;mso-wrap-distance-left:9pt;mso-wrap-distance-top:0;mso-wrap-distance-right:9pt;mso-wrap-distance-bottom:0;mso-position-horizontal:absolute;mso-position-horizontal-relative:text;mso-position-vertical:absolute;mso-position-vertical-relative:text" from="90pt,95pt" to="36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" strokecolor="black [3200]" strokeweight="1pt">
                <v:stroke joinstyle="miter"/>
              </v:line>
            </w:pict>
          </mc:Fallback>
        </mc:AlternateContent>
      </w:r>
      <w:r w:rsidRPr="00A7114F">
        <w:rPr>
          <w:rFonts w:ascii="Arial" w:hAnsi="Arial" w:cs="Arial"/>
          <w:iCs/>
          <w:noProof/>
          <w:sz w:val="22"/>
          <w:szCs w:val="22"/>
          <w:lang w:val="en-GB"/>
        </w:rPr>
        <mc:AlternateContent>
          <mc:Choice Requires="wps">
            <w:drawing>
              <wp:anchor distT="0" distB="0" distL="114300" distR="114300" simplePos="0" relativeHeight="252035072" behindDoc="0" locked="0" layoutInCell="1" allowOverlap="1" wp14:anchorId="3816C763" wp14:editId="5CEC05E4">
                <wp:simplePos x="0" y="0"/>
                <wp:positionH relativeFrom="column">
                  <wp:posOffset>1143000</wp:posOffset>
                </wp:positionH>
                <wp:positionV relativeFrom="paragraph">
                  <wp:posOffset>177800</wp:posOffset>
                </wp:positionV>
                <wp:extent cx="3543300" cy="1028700"/>
                <wp:effectExtent l="0" t="0" r="19050" b="19050"/>
                <wp:wrapNone/>
                <wp:docPr id="461" name="Straight Connector 461"/>
                <wp:cNvGraphicFramePr/>
                <a:graphic xmlns:a="http://schemas.openxmlformats.org/drawingml/2006/main">
                  <a:graphicData uri="http://schemas.microsoft.com/office/word/2010/wordprocessingShape">
                    <wps:wsp>
                      <wps:cNvCnPr/>
                      <wps:spPr>
                        <a:xfrm>
                          <a:off x="0" y="0"/>
                          <a:ext cx="3543300" cy="10287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024AB0" id="Straight Connector 461" o:spid="_x0000_s1026" style="position:absolute;z-index:252035072;visibility:visible;mso-wrap-style:square;mso-wrap-distance-left:9pt;mso-wrap-distance-top:0;mso-wrap-distance-right:9pt;mso-wrap-distance-bottom:0;mso-position-horizontal:absolute;mso-position-horizontal-relative:text;mso-position-vertical:absolute;mso-position-vertical-relative:text" from="90pt,14pt" to="36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" strokecolor="black [3200]" strokeweight="1pt">
                <v:stroke joinstyle="miter"/>
              </v:line>
            </w:pict>
          </mc:Fallback>
        </mc:AlternateContent>
      </w:r>
    </w:p>
    <w:p w14:paraId="4B70FD0C" w14:textId="77777777" w:rsidR="00A7114F" w:rsidRPr="00A7114F" w:rsidRDefault="00A7114F" w:rsidP="00A7114F">
      <w:pPr>
        <w:rPr>
          <w:rFonts w:ascii="Arial" w:hAnsi="Arial" w:cs="Arial"/>
          <w:sz w:val="22"/>
          <w:szCs w:val="22"/>
          <w:lang w:val="en-GB"/>
        </w:rPr>
      </w:pPr>
    </w:p>
    <w:p w14:paraId="48A88130" w14:textId="77777777" w:rsidR="00A7114F" w:rsidRPr="00A7114F" w:rsidRDefault="00A7114F" w:rsidP="00A7114F">
      <w:pPr>
        <w:rPr>
          <w:rFonts w:ascii="Arial" w:hAnsi="Arial" w:cs="Arial"/>
          <w:sz w:val="22"/>
          <w:szCs w:val="22"/>
          <w:lang w:val="en-GB"/>
        </w:rPr>
      </w:pPr>
    </w:p>
    <w:p w14:paraId="0370E163" w14:textId="77777777" w:rsidR="00A7114F" w:rsidRPr="00A7114F" w:rsidRDefault="00A7114F" w:rsidP="00A7114F">
      <w:pPr>
        <w:rPr>
          <w:rFonts w:ascii="Arial" w:hAnsi="Arial" w:cs="Arial"/>
          <w:sz w:val="22"/>
          <w:szCs w:val="22"/>
          <w:lang w:val="en-GB"/>
        </w:rPr>
      </w:pPr>
    </w:p>
    <w:p w14:paraId="1C83495E" w14:textId="77777777" w:rsidR="00A7114F" w:rsidRPr="00A7114F" w:rsidRDefault="00A7114F" w:rsidP="00A7114F">
      <w:pPr>
        <w:rPr>
          <w:rFonts w:ascii="Arial" w:hAnsi="Arial" w:cs="Arial"/>
          <w:sz w:val="22"/>
          <w:szCs w:val="22"/>
          <w:lang w:val="en-GB"/>
        </w:rPr>
      </w:pPr>
    </w:p>
    <w:p w14:paraId="73A249AD" w14:textId="77777777" w:rsidR="00A7114F" w:rsidRPr="00A7114F" w:rsidRDefault="00A7114F" w:rsidP="00A7114F">
      <w:pPr>
        <w:rPr>
          <w:rFonts w:ascii="Arial" w:hAnsi="Arial" w:cs="Arial"/>
          <w:iCs/>
          <w:sz w:val="22"/>
          <w:szCs w:val="22"/>
          <w:lang w:val="en-GB"/>
        </w:rPr>
      </w:pPr>
    </w:p>
    <w:p w14:paraId="25E5A157" w14:textId="756B538E" w:rsidR="00A7114F" w:rsidRDefault="00A7114F" w:rsidP="00A7114F">
      <w:pPr>
        <w:pStyle w:val="ListParagraph"/>
        <w:spacing w:after="160" w:line="259" w:lineRule="auto"/>
        <w:rPr>
          <w:rFonts w:ascii="Arial" w:hAnsi="Arial" w:cs="Arial"/>
          <w:sz w:val="22"/>
          <w:szCs w:val="22"/>
          <w:lang w:val="en-GB"/>
        </w:rPr>
      </w:pPr>
    </w:p>
    <w:p w14:paraId="31715D55" w14:textId="65164B56" w:rsidR="00A7114F" w:rsidRDefault="00A7114F" w:rsidP="00A7114F">
      <w:pPr>
        <w:pStyle w:val="ListParagraph"/>
        <w:spacing w:after="160" w:line="259" w:lineRule="auto"/>
        <w:rPr>
          <w:rFonts w:ascii="Arial" w:hAnsi="Arial" w:cs="Arial"/>
          <w:sz w:val="22"/>
          <w:szCs w:val="22"/>
          <w:lang w:val="en-GB"/>
        </w:rPr>
      </w:pPr>
    </w:p>
    <w:p w14:paraId="23550AB2" w14:textId="10880A16" w:rsidR="00A7114F" w:rsidRDefault="00A7114F" w:rsidP="00A7114F">
      <w:pPr>
        <w:pStyle w:val="ListParagraph"/>
        <w:spacing w:after="160" w:line="259" w:lineRule="auto"/>
        <w:rPr>
          <w:rFonts w:ascii="Arial" w:hAnsi="Arial" w:cs="Arial"/>
          <w:sz w:val="22"/>
          <w:szCs w:val="22"/>
          <w:lang w:val="en-GB"/>
        </w:rPr>
      </w:pPr>
    </w:p>
    <w:p w14:paraId="4DF7A30A" w14:textId="77777777" w:rsidR="00A7114F" w:rsidRDefault="00A7114F" w:rsidP="00A7114F">
      <w:pPr>
        <w:pStyle w:val="ListParagraph"/>
        <w:spacing w:after="160" w:line="259" w:lineRule="auto"/>
        <w:rPr>
          <w:rFonts w:ascii="Arial" w:hAnsi="Arial" w:cs="Arial"/>
          <w:sz w:val="22"/>
          <w:szCs w:val="22"/>
          <w:lang w:val="en-GB"/>
        </w:rPr>
      </w:pPr>
    </w:p>
    <w:p w14:paraId="1FA8146B" w14:textId="77777777" w:rsidR="00A7114F" w:rsidRDefault="00A7114F">
      <w:pPr>
        <w:spacing w:after="160" w:line="259" w:lineRule="auto"/>
        <w:rPr>
          <w:rFonts w:ascii="Arial" w:hAnsi="Arial" w:cs="Arial"/>
          <w:sz w:val="22"/>
          <w:szCs w:val="22"/>
          <w:lang w:val="en-GB"/>
        </w:rPr>
      </w:pPr>
      <w:r>
        <w:rPr>
          <w:rFonts w:ascii="Arial" w:hAnsi="Arial" w:cs="Arial"/>
          <w:sz w:val="22"/>
          <w:szCs w:val="22"/>
          <w:lang w:val="en-GB"/>
        </w:rPr>
        <w:br w:type="page"/>
      </w:r>
    </w:p>
    <w:p w14:paraId="33F16A55" w14:textId="6A5D06FF" w:rsidR="00A7114F" w:rsidRPr="00A7114F" w:rsidRDefault="00A7114F" w:rsidP="00666267">
      <w:pPr>
        <w:pStyle w:val="ListParagraph"/>
        <w:numPr>
          <w:ilvl w:val="0"/>
          <w:numId w:val="17"/>
        </w:numPr>
        <w:spacing w:after="160" w:line="259" w:lineRule="auto"/>
        <w:ind w:hanging="720"/>
        <w:rPr>
          <w:rFonts w:ascii="Arial" w:hAnsi="Arial" w:cs="Arial"/>
          <w:sz w:val="22"/>
          <w:szCs w:val="22"/>
          <w:lang w:val="en-GB"/>
        </w:rPr>
      </w:pPr>
      <w:r w:rsidRPr="00A7114F">
        <w:rPr>
          <w:rFonts w:ascii="Arial" w:hAnsi="Arial" w:cs="Arial"/>
          <w:sz w:val="22"/>
          <w:szCs w:val="22"/>
          <w:lang w:val="en-GB"/>
        </w:rPr>
        <w:lastRenderedPageBreak/>
        <w:t xml:space="preserve">Explain how the motion of a </w:t>
      </w:r>
      <w:r w:rsidR="000008A0">
        <w:rPr>
          <w:rFonts w:ascii="Arial" w:hAnsi="Arial" w:cs="Arial"/>
          <w:sz w:val="22"/>
          <w:szCs w:val="22"/>
          <w:lang w:val="en-GB"/>
        </w:rPr>
        <w:t>bobsled</w:t>
      </w:r>
      <w:r w:rsidRPr="00A7114F">
        <w:rPr>
          <w:rFonts w:ascii="Arial" w:hAnsi="Arial" w:cs="Arial"/>
          <w:sz w:val="22"/>
          <w:szCs w:val="22"/>
          <w:lang w:val="en-GB"/>
        </w:rPr>
        <w:t xml:space="preserve"> changes on the banked turn as its speed ‘v’ increases. </w:t>
      </w:r>
    </w:p>
    <w:p w14:paraId="4F891BB7" w14:textId="77777777" w:rsidR="00A7114F" w:rsidRPr="00A7114F" w:rsidRDefault="00A7114F" w:rsidP="00A7114F">
      <w:pPr>
        <w:pStyle w:val="ListParagraph"/>
        <w:jc w:val="right"/>
        <w:rPr>
          <w:rFonts w:ascii="Arial" w:hAnsi="Arial" w:cs="Arial"/>
          <w:sz w:val="22"/>
          <w:szCs w:val="22"/>
          <w:lang w:val="en-GB"/>
        </w:rPr>
      </w:pPr>
      <w:r w:rsidRPr="00A7114F">
        <w:rPr>
          <w:rFonts w:ascii="Arial" w:hAnsi="Arial" w:cs="Arial"/>
          <w:sz w:val="22"/>
          <w:szCs w:val="22"/>
          <w:lang w:val="en-GB"/>
        </w:rPr>
        <w:t>(2 marks)</w:t>
      </w:r>
    </w:p>
    <w:p w14:paraId="59F91757" w14:textId="77777777" w:rsidR="00A7114F" w:rsidRPr="00A7114F" w:rsidRDefault="00A7114F" w:rsidP="00A7114F">
      <w:pPr>
        <w:pStyle w:val="ListParagraph"/>
        <w:jc w:val="right"/>
        <w:rPr>
          <w:rFonts w:ascii="Arial" w:hAnsi="Arial" w:cs="Arial"/>
          <w:sz w:val="22"/>
          <w:szCs w:val="22"/>
          <w:lang w:val="en-GB"/>
        </w:rPr>
      </w:pPr>
    </w:p>
    <w:p w14:paraId="440158F8" w14:textId="2EEE1DDE" w:rsidR="00A7114F" w:rsidRDefault="00A7114F" w:rsidP="00A7114F">
      <w:pPr>
        <w:pStyle w:val="ListParagraph"/>
        <w:spacing w:line="480" w:lineRule="auto"/>
        <w:rPr>
          <w:rFonts w:ascii="Arial" w:hAnsi="Arial" w:cs="Arial"/>
          <w:sz w:val="22"/>
          <w:szCs w:val="22"/>
          <w:lang w:val="en-GB"/>
        </w:rPr>
      </w:pPr>
      <w:r w:rsidRPr="00A7114F">
        <w:rPr>
          <w:rFonts w:ascii="Arial" w:hAnsi="Arial" w:cs="Arial"/>
          <w:sz w:val="22"/>
          <w:szCs w:val="22"/>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lang w:val="en-GB"/>
        </w:rPr>
        <w:t>________________________________________</w:t>
      </w:r>
    </w:p>
    <w:p w14:paraId="74552BAC" w14:textId="77777777" w:rsidR="00A7114F" w:rsidRPr="00A7114F" w:rsidRDefault="00A7114F" w:rsidP="00016B96">
      <w:pPr>
        <w:rPr>
          <w:rFonts w:ascii="Arial" w:hAnsi="Arial" w:cs="Arial"/>
          <w:sz w:val="22"/>
          <w:szCs w:val="22"/>
          <w:lang w:val="en-GB"/>
        </w:rPr>
      </w:pPr>
    </w:p>
    <w:p w14:paraId="02796B9D" w14:textId="3B05DFD5" w:rsidR="00A7114F" w:rsidRDefault="00A7114F" w:rsidP="00016B96">
      <w:pPr>
        <w:rPr>
          <w:rFonts w:ascii="Arial" w:hAnsi="Arial" w:cs="Arial"/>
          <w:sz w:val="22"/>
          <w:szCs w:val="22"/>
          <w:lang w:val="en-GB"/>
        </w:rPr>
      </w:pPr>
      <w:r w:rsidRPr="00A7114F">
        <w:rPr>
          <w:rFonts w:ascii="Arial" w:hAnsi="Arial" w:cs="Arial"/>
          <w:sz w:val="22"/>
          <w:szCs w:val="22"/>
          <w:lang w:val="en-GB"/>
        </w:rPr>
        <w:t>Using appropriate equipment, the officials gathered the following data.</w:t>
      </w:r>
    </w:p>
    <w:p w14:paraId="6B68B256" w14:textId="77777777" w:rsidR="00016B96" w:rsidRPr="00A7114F" w:rsidRDefault="00016B96" w:rsidP="00016B96">
      <w:pPr>
        <w:rPr>
          <w:rFonts w:ascii="Arial" w:hAnsi="Arial" w:cs="Arial"/>
          <w:sz w:val="22"/>
          <w:szCs w:val="22"/>
          <w:lang w:val="en-GB"/>
        </w:rPr>
      </w:pPr>
    </w:p>
    <w:tbl>
      <w:tblPr>
        <w:tblStyle w:val="TableGrid"/>
        <w:tblW w:w="0" w:type="auto"/>
        <w:jc w:val="center"/>
        <w:tblLook w:val="04A0" w:firstRow="1" w:lastRow="0" w:firstColumn="1" w:lastColumn="0" w:noHBand="0" w:noVBand="1"/>
      </w:tblPr>
      <w:tblGrid>
        <w:gridCol w:w="1550"/>
        <w:gridCol w:w="1569"/>
        <w:gridCol w:w="1559"/>
        <w:gridCol w:w="1559"/>
      </w:tblGrid>
      <w:tr w:rsidR="00A7114F" w:rsidRPr="00016B96" w14:paraId="1DC53786" w14:textId="77777777" w:rsidTr="00C1621C">
        <w:trPr>
          <w:trHeight w:val="567"/>
          <w:jc w:val="center"/>
        </w:trPr>
        <w:tc>
          <w:tcPr>
            <w:tcW w:w="1550" w:type="dxa"/>
            <w:vAlign w:val="center"/>
          </w:tcPr>
          <w:p w14:paraId="07220F79"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v (kmh</w:t>
            </w:r>
            <w:r w:rsidRPr="00016B96">
              <w:rPr>
                <w:rFonts w:ascii="Arial" w:hAnsi="Arial" w:cs="Arial"/>
                <w:sz w:val="22"/>
                <w:szCs w:val="22"/>
                <w:vertAlign w:val="superscript"/>
                <w:lang w:val="en-GB"/>
              </w:rPr>
              <w:t>-1</w:t>
            </w:r>
            <w:r w:rsidRPr="00016B96">
              <w:rPr>
                <w:rFonts w:ascii="Arial" w:hAnsi="Arial" w:cs="Arial"/>
                <w:sz w:val="22"/>
                <w:szCs w:val="22"/>
                <w:lang w:val="en-GB"/>
              </w:rPr>
              <w:t>)</w:t>
            </w:r>
          </w:p>
        </w:tc>
        <w:tc>
          <w:tcPr>
            <w:tcW w:w="1569" w:type="dxa"/>
            <w:vAlign w:val="center"/>
          </w:tcPr>
          <w:p w14:paraId="40B85998"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v (ms</w:t>
            </w:r>
            <w:r w:rsidRPr="00016B96">
              <w:rPr>
                <w:rFonts w:ascii="Arial" w:hAnsi="Arial" w:cs="Arial"/>
                <w:sz w:val="22"/>
                <w:szCs w:val="22"/>
                <w:vertAlign w:val="superscript"/>
                <w:lang w:val="en-GB"/>
              </w:rPr>
              <w:t>-1</w:t>
            </w:r>
            <w:r w:rsidRPr="00016B96">
              <w:rPr>
                <w:rFonts w:ascii="Arial" w:hAnsi="Arial" w:cs="Arial"/>
                <w:sz w:val="22"/>
                <w:szCs w:val="22"/>
                <w:lang w:val="en-GB"/>
              </w:rPr>
              <w:t>)</w:t>
            </w:r>
          </w:p>
        </w:tc>
        <w:tc>
          <w:tcPr>
            <w:tcW w:w="1559" w:type="dxa"/>
            <w:vAlign w:val="center"/>
          </w:tcPr>
          <w:p w14:paraId="7B51F55F" w14:textId="12C45D76" w:rsidR="00A7114F" w:rsidRPr="00016B96" w:rsidRDefault="00CD178C" w:rsidP="00C1621C">
            <w:pPr>
              <w:jc w:val="center"/>
              <w:rPr>
                <w:rFonts w:ascii="Arial" w:hAnsi="Arial" w:cs="Arial"/>
                <w:sz w:val="22"/>
                <w:szCs w:val="22"/>
                <w:lang w:val="en-GB"/>
              </w:rPr>
            </w:pPr>
            <w:r>
              <w:rPr>
                <w:rFonts w:ascii="Arial" w:hAnsi="Arial" w:cs="Arial"/>
                <w:sz w:val="22"/>
                <w:szCs w:val="22"/>
                <w:lang w:val="en-GB"/>
              </w:rPr>
              <w:t>v</w:t>
            </w:r>
            <w:r w:rsidRPr="00CD178C">
              <w:rPr>
                <w:rFonts w:ascii="Arial" w:hAnsi="Arial" w:cs="Arial"/>
                <w:sz w:val="22"/>
                <w:szCs w:val="22"/>
                <w:vertAlign w:val="superscript"/>
                <w:lang w:val="en-GB"/>
              </w:rPr>
              <w:t>2</w:t>
            </w:r>
            <w:r w:rsidR="00A7114F" w:rsidRPr="00016B96">
              <w:rPr>
                <w:rFonts w:ascii="Arial" w:hAnsi="Arial" w:cs="Arial"/>
                <w:sz w:val="22"/>
                <w:szCs w:val="22"/>
                <w:lang w:val="en-GB"/>
              </w:rPr>
              <w:t xml:space="preserve"> (m</w:t>
            </w:r>
            <w:r w:rsidR="00A7114F" w:rsidRPr="00016B96">
              <w:rPr>
                <w:rFonts w:ascii="Arial" w:hAnsi="Arial" w:cs="Arial"/>
                <w:sz w:val="22"/>
                <w:szCs w:val="22"/>
                <w:vertAlign w:val="superscript"/>
                <w:lang w:val="en-GB"/>
              </w:rPr>
              <w:t>2</w:t>
            </w:r>
            <w:r w:rsidR="00A7114F" w:rsidRPr="00016B96">
              <w:rPr>
                <w:rFonts w:ascii="Arial" w:hAnsi="Arial" w:cs="Arial"/>
                <w:sz w:val="22"/>
                <w:szCs w:val="22"/>
                <w:lang w:val="en-GB"/>
              </w:rPr>
              <w:t>s</w:t>
            </w:r>
            <w:r w:rsidR="00A7114F" w:rsidRPr="00016B96">
              <w:rPr>
                <w:rFonts w:ascii="Arial" w:hAnsi="Arial" w:cs="Arial"/>
                <w:sz w:val="22"/>
                <w:szCs w:val="22"/>
                <w:vertAlign w:val="superscript"/>
                <w:lang w:val="en-GB"/>
              </w:rPr>
              <w:t>-2</w:t>
            </w:r>
            <w:r w:rsidR="00A7114F" w:rsidRPr="00016B96">
              <w:rPr>
                <w:rFonts w:ascii="Arial" w:hAnsi="Arial" w:cs="Arial"/>
                <w:sz w:val="22"/>
                <w:szCs w:val="22"/>
                <w:lang w:val="en-GB"/>
              </w:rPr>
              <w:t>)</w:t>
            </w:r>
          </w:p>
        </w:tc>
        <w:tc>
          <w:tcPr>
            <w:tcW w:w="1559" w:type="dxa"/>
            <w:vAlign w:val="center"/>
          </w:tcPr>
          <w:p w14:paraId="123F3447"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r (m)</w:t>
            </w:r>
          </w:p>
        </w:tc>
      </w:tr>
      <w:tr w:rsidR="00A7114F" w:rsidRPr="00016B96" w14:paraId="6E676EA2" w14:textId="77777777" w:rsidTr="00C1621C">
        <w:trPr>
          <w:trHeight w:val="567"/>
          <w:jc w:val="center"/>
        </w:trPr>
        <w:tc>
          <w:tcPr>
            <w:tcW w:w="1550" w:type="dxa"/>
            <w:vAlign w:val="center"/>
          </w:tcPr>
          <w:p w14:paraId="31EFDE35"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95</w:t>
            </w:r>
          </w:p>
        </w:tc>
        <w:tc>
          <w:tcPr>
            <w:tcW w:w="1569" w:type="dxa"/>
            <w:vAlign w:val="center"/>
          </w:tcPr>
          <w:p w14:paraId="5A2C5884"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26.4</w:t>
            </w:r>
          </w:p>
        </w:tc>
        <w:tc>
          <w:tcPr>
            <w:tcW w:w="1559" w:type="dxa"/>
            <w:vAlign w:val="center"/>
          </w:tcPr>
          <w:p w14:paraId="724CA1CF"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697</w:t>
            </w:r>
          </w:p>
        </w:tc>
        <w:tc>
          <w:tcPr>
            <w:tcW w:w="1559" w:type="dxa"/>
            <w:vAlign w:val="center"/>
          </w:tcPr>
          <w:p w14:paraId="00E86496"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193</w:t>
            </w:r>
          </w:p>
        </w:tc>
      </w:tr>
      <w:tr w:rsidR="00A7114F" w:rsidRPr="00016B96" w14:paraId="6A0A38F6" w14:textId="77777777" w:rsidTr="00C1621C">
        <w:trPr>
          <w:trHeight w:val="567"/>
          <w:jc w:val="center"/>
        </w:trPr>
        <w:tc>
          <w:tcPr>
            <w:tcW w:w="1550" w:type="dxa"/>
            <w:vAlign w:val="center"/>
          </w:tcPr>
          <w:p w14:paraId="110C3A23"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100</w:t>
            </w:r>
          </w:p>
        </w:tc>
        <w:tc>
          <w:tcPr>
            <w:tcW w:w="1569" w:type="dxa"/>
            <w:vAlign w:val="center"/>
          </w:tcPr>
          <w:p w14:paraId="1D1F0458" w14:textId="77777777" w:rsidR="00A7114F" w:rsidRPr="00016B96" w:rsidRDefault="00A7114F" w:rsidP="00C1621C">
            <w:pPr>
              <w:jc w:val="center"/>
              <w:rPr>
                <w:rFonts w:ascii="Arial" w:hAnsi="Arial" w:cs="Arial"/>
                <w:sz w:val="22"/>
                <w:szCs w:val="22"/>
                <w:lang w:val="en-GB"/>
              </w:rPr>
            </w:pPr>
          </w:p>
        </w:tc>
        <w:tc>
          <w:tcPr>
            <w:tcW w:w="1559" w:type="dxa"/>
            <w:vAlign w:val="center"/>
          </w:tcPr>
          <w:p w14:paraId="49F65D37" w14:textId="77777777" w:rsidR="00A7114F" w:rsidRPr="00016B96" w:rsidRDefault="00A7114F" w:rsidP="00C1621C">
            <w:pPr>
              <w:jc w:val="center"/>
              <w:rPr>
                <w:rFonts w:ascii="Arial" w:hAnsi="Arial" w:cs="Arial"/>
                <w:sz w:val="22"/>
                <w:szCs w:val="22"/>
                <w:lang w:val="en-GB"/>
              </w:rPr>
            </w:pPr>
          </w:p>
        </w:tc>
        <w:tc>
          <w:tcPr>
            <w:tcW w:w="1559" w:type="dxa"/>
            <w:vAlign w:val="center"/>
          </w:tcPr>
          <w:p w14:paraId="0B62D822"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215</w:t>
            </w:r>
          </w:p>
        </w:tc>
      </w:tr>
      <w:tr w:rsidR="00A7114F" w:rsidRPr="00016B96" w14:paraId="7EDB6AB4" w14:textId="77777777" w:rsidTr="00C1621C">
        <w:trPr>
          <w:trHeight w:val="567"/>
          <w:jc w:val="center"/>
        </w:trPr>
        <w:tc>
          <w:tcPr>
            <w:tcW w:w="1550" w:type="dxa"/>
            <w:vAlign w:val="center"/>
          </w:tcPr>
          <w:p w14:paraId="25382071"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105</w:t>
            </w:r>
          </w:p>
        </w:tc>
        <w:tc>
          <w:tcPr>
            <w:tcW w:w="1569" w:type="dxa"/>
            <w:vAlign w:val="center"/>
          </w:tcPr>
          <w:p w14:paraId="7541582E"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29.2</w:t>
            </w:r>
          </w:p>
        </w:tc>
        <w:tc>
          <w:tcPr>
            <w:tcW w:w="1559" w:type="dxa"/>
            <w:vAlign w:val="center"/>
          </w:tcPr>
          <w:p w14:paraId="66E0C156"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853</w:t>
            </w:r>
          </w:p>
        </w:tc>
        <w:tc>
          <w:tcPr>
            <w:tcW w:w="1559" w:type="dxa"/>
            <w:vAlign w:val="center"/>
          </w:tcPr>
          <w:p w14:paraId="5765FE58"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238</w:t>
            </w:r>
          </w:p>
        </w:tc>
      </w:tr>
      <w:tr w:rsidR="00A7114F" w:rsidRPr="00016B96" w14:paraId="3566FF42" w14:textId="77777777" w:rsidTr="00C1621C">
        <w:trPr>
          <w:trHeight w:val="567"/>
          <w:jc w:val="center"/>
        </w:trPr>
        <w:tc>
          <w:tcPr>
            <w:tcW w:w="1550" w:type="dxa"/>
            <w:vAlign w:val="center"/>
          </w:tcPr>
          <w:p w14:paraId="42997B71"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110</w:t>
            </w:r>
          </w:p>
        </w:tc>
        <w:tc>
          <w:tcPr>
            <w:tcW w:w="1569" w:type="dxa"/>
            <w:vAlign w:val="center"/>
          </w:tcPr>
          <w:p w14:paraId="1521883A"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30.6</w:t>
            </w:r>
          </w:p>
        </w:tc>
        <w:tc>
          <w:tcPr>
            <w:tcW w:w="1559" w:type="dxa"/>
            <w:vAlign w:val="center"/>
          </w:tcPr>
          <w:p w14:paraId="4273DB4F"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936</w:t>
            </w:r>
          </w:p>
        </w:tc>
        <w:tc>
          <w:tcPr>
            <w:tcW w:w="1559" w:type="dxa"/>
            <w:vAlign w:val="center"/>
          </w:tcPr>
          <w:p w14:paraId="71B12F0D"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264</w:t>
            </w:r>
          </w:p>
        </w:tc>
      </w:tr>
      <w:tr w:rsidR="00A7114F" w:rsidRPr="00016B96" w14:paraId="0BE0E97C" w14:textId="77777777" w:rsidTr="00C1621C">
        <w:trPr>
          <w:trHeight w:val="567"/>
          <w:jc w:val="center"/>
        </w:trPr>
        <w:tc>
          <w:tcPr>
            <w:tcW w:w="1550" w:type="dxa"/>
            <w:vAlign w:val="center"/>
          </w:tcPr>
          <w:p w14:paraId="4B5B526E"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115</w:t>
            </w:r>
          </w:p>
        </w:tc>
        <w:tc>
          <w:tcPr>
            <w:tcW w:w="1569" w:type="dxa"/>
            <w:vAlign w:val="center"/>
          </w:tcPr>
          <w:p w14:paraId="09761C6F"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31.9</w:t>
            </w:r>
          </w:p>
        </w:tc>
        <w:tc>
          <w:tcPr>
            <w:tcW w:w="1559" w:type="dxa"/>
            <w:vAlign w:val="center"/>
          </w:tcPr>
          <w:p w14:paraId="132D72F8"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1020</w:t>
            </w:r>
          </w:p>
        </w:tc>
        <w:tc>
          <w:tcPr>
            <w:tcW w:w="1559" w:type="dxa"/>
            <w:vAlign w:val="center"/>
          </w:tcPr>
          <w:p w14:paraId="51A040C0"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285</w:t>
            </w:r>
          </w:p>
        </w:tc>
      </w:tr>
      <w:tr w:rsidR="00A7114F" w:rsidRPr="00016B96" w14:paraId="251A5773" w14:textId="77777777" w:rsidTr="00C1621C">
        <w:trPr>
          <w:trHeight w:val="567"/>
          <w:jc w:val="center"/>
        </w:trPr>
        <w:tc>
          <w:tcPr>
            <w:tcW w:w="1550" w:type="dxa"/>
            <w:vAlign w:val="center"/>
          </w:tcPr>
          <w:p w14:paraId="4E69E475"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120</w:t>
            </w:r>
          </w:p>
        </w:tc>
        <w:tc>
          <w:tcPr>
            <w:tcW w:w="1569" w:type="dxa"/>
            <w:vAlign w:val="center"/>
          </w:tcPr>
          <w:p w14:paraId="4F6E2F00"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33.3</w:t>
            </w:r>
          </w:p>
        </w:tc>
        <w:tc>
          <w:tcPr>
            <w:tcW w:w="1559" w:type="dxa"/>
            <w:vAlign w:val="center"/>
          </w:tcPr>
          <w:p w14:paraId="510DEC50"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1110</w:t>
            </w:r>
          </w:p>
        </w:tc>
        <w:tc>
          <w:tcPr>
            <w:tcW w:w="1559" w:type="dxa"/>
            <w:vAlign w:val="center"/>
          </w:tcPr>
          <w:p w14:paraId="1E2FA6AF" w14:textId="77777777" w:rsidR="00A7114F" w:rsidRPr="00016B96" w:rsidRDefault="00A7114F" w:rsidP="00C1621C">
            <w:pPr>
              <w:jc w:val="center"/>
              <w:rPr>
                <w:rFonts w:ascii="Arial" w:hAnsi="Arial" w:cs="Arial"/>
                <w:sz w:val="22"/>
                <w:szCs w:val="22"/>
                <w:lang w:val="en-GB"/>
              </w:rPr>
            </w:pPr>
            <w:r w:rsidRPr="00016B96">
              <w:rPr>
                <w:rFonts w:ascii="Arial" w:hAnsi="Arial" w:cs="Arial"/>
                <w:sz w:val="22"/>
                <w:szCs w:val="22"/>
                <w:lang w:val="en-GB"/>
              </w:rPr>
              <w:t>312</w:t>
            </w:r>
          </w:p>
        </w:tc>
      </w:tr>
    </w:tbl>
    <w:p w14:paraId="7E99A260" w14:textId="77777777" w:rsidR="00A7114F" w:rsidRPr="00A7114F" w:rsidRDefault="00A7114F" w:rsidP="00A7114F">
      <w:pPr>
        <w:ind w:firstLine="720"/>
        <w:rPr>
          <w:rFonts w:ascii="Arial" w:hAnsi="Arial" w:cs="Arial"/>
          <w:sz w:val="22"/>
          <w:szCs w:val="22"/>
          <w:lang w:val="en-GB"/>
        </w:rPr>
      </w:pPr>
    </w:p>
    <w:p w14:paraId="66F747A4" w14:textId="77777777" w:rsidR="00A7114F" w:rsidRPr="00A7114F" w:rsidRDefault="00A7114F" w:rsidP="00666267">
      <w:pPr>
        <w:pStyle w:val="ListParagraph"/>
        <w:numPr>
          <w:ilvl w:val="0"/>
          <w:numId w:val="17"/>
        </w:numPr>
        <w:spacing w:after="160" w:line="259" w:lineRule="auto"/>
        <w:ind w:hanging="720"/>
        <w:rPr>
          <w:rFonts w:ascii="Arial" w:hAnsi="Arial" w:cs="Arial"/>
          <w:sz w:val="22"/>
          <w:szCs w:val="22"/>
          <w:lang w:val="en-GB"/>
        </w:rPr>
      </w:pPr>
      <w:r w:rsidRPr="00A7114F">
        <w:rPr>
          <w:rFonts w:ascii="Arial" w:hAnsi="Arial" w:cs="Arial"/>
          <w:sz w:val="22"/>
          <w:szCs w:val="22"/>
          <w:lang w:val="en-GB"/>
        </w:rPr>
        <w:t xml:space="preserve">Complete the table by calculating the missing values in the table above. Show any calculations in the space below. </w:t>
      </w:r>
    </w:p>
    <w:p w14:paraId="378447B4" w14:textId="77777777" w:rsidR="00A7114F" w:rsidRPr="00A7114F" w:rsidRDefault="00A7114F" w:rsidP="00A7114F">
      <w:pPr>
        <w:pStyle w:val="ListParagraph"/>
        <w:jc w:val="right"/>
        <w:rPr>
          <w:rFonts w:ascii="Arial" w:hAnsi="Arial" w:cs="Arial"/>
          <w:sz w:val="22"/>
          <w:szCs w:val="22"/>
          <w:lang w:val="en-GB"/>
        </w:rPr>
      </w:pPr>
      <w:r w:rsidRPr="00A7114F">
        <w:rPr>
          <w:rFonts w:ascii="Arial" w:hAnsi="Arial" w:cs="Arial"/>
          <w:sz w:val="22"/>
          <w:szCs w:val="22"/>
          <w:lang w:val="en-GB"/>
        </w:rPr>
        <w:t>(2 marks)</w:t>
      </w:r>
    </w:p>
    <w:p w14:paraId="68BF9829" w14:textId="77777777" w:rsidR="00A7114F" w:rsidRPr="00A7114F" w:rsidRDefault="00A7114F" w:rsidP="00A7114F">
      <w:pPr>
        <w:pStyle w:val="ListParagraph"/>
        <w:jc w:val="right"/>
        <w:rPr>
          <w:rFonts w:ascii="Arial" w:hAnsi="Arial" w:cs="Arial"/>
          <w:sz w:val="22"/>
          <w:szCs w:val="22"/>
          <w:lang w:val="en-GB"/>
        </w:rPr>
      </w:pPr>
    </w:p>
    <w:p w14:paraId="193D3995" w14:textId="77777777" w:rsidR="00A7114F" w:rsidRPr="00A7114F" w:rsidRDefault="00A7114F" w:rsidP="00A7114F">
      <w:pPr>
        <w:pStyle w:val="ListParagraph"/>
        <w:jc w:val="right"/>
        <w:rPr>
          <w:rFonts w:ascii="Arial" w:hAnsi="Arial" w:cs="Arial"/>
          <w:sz w:val="22"/>
          <w:szCs w:val="22"/>
          <w:lang w:val="en-GB"/>
        </w:rPr>
      </w:pPr>
    </w:p>
    <w:p w14:paraId="5CD6D70E" w14:textId="77777777" w:rsidR="00A7114F" w:rsidRPr="00A7114F" w:rsidRDefault="00A7114F" w:rsidP="00A7114F">
      <w:pPr>
        <w:pStyle w:val="ListParagraph"/>
        <w:jc w:val="right"/>
        <w:rPr>
          <w:rFonts w:ascii="Arial" w:hAnsi="Arial" w:cs="Arial"/>
          <w:sz w:val="22"/>
          <w:szCs w:val="22"/>
          <w:lang w:val="en-GB"/>
        </w:rPr>
      </w:pPr>
    </w:p>
    <w:p w14:paraId="39050A54" w14:textId="77777777" w:rsidR="00A7114F" w:rsidRPr="00A7114F" w:rsidRDefault="00A7114F" w:rsidP="00A7114F">
      <w:pPr>
        <w:pStyle w:val="ListParagraph"/>
        <w:jc w:val="right"/>
        <w:rPr>
          <w:rFonts w:ascii="Arial" w:hAnsi="Arial" w:cs="Arial"/>
          <w:sz w:val="22"/>
          <w:szCs w:val="22"/>
          <w:lang w:val="en-GB"/>
        </w:rPr>
      </w:pPr>
    </w:p>
    <w:p w14:paraId="116A14FB" w14:textId="77777777" w:rsidR="00A7114F" w:rsidRPr="00A7114F" w:rsidRDefault="00A7114F" w:rsidP="00A7114F">
      <w:pPr>
        <w:pStyle w:val="ListParagraph"/>
        <w:jc w:val="right"/>
        <w:rPr>
          <w:rFonts w:ascii="Arial" w:hAnsi="Arial" w:cs="Arial"/>
          <w:sz w:val="22"/>
          <w:szCs w:val="22"/>
          <w:lang w:val="en-GB"/>
        </w:rPr>
      </w:pPr>
    </w:p>
    <w:p w14:paraId="2DB39A35" w14:textId="77777777" w:rsidR="00A7114F" w:rsidRPr="00A7114F" w:rsidRDefault="00A7114F" w:rsidP="00A7114F">
      <w:pPr>
        <w:pStyle w:val="ListParagraph"/>
        <w:jc w:val="right"/>
        <w:rPr>
          <w:rFonts w:ascii="Arial" w:hAnsi="Arial" w:cs="Arial"/>
          <w:sz w:val="22"/>
          <w:szCs w:val="22"/>
          <w:lang w:val="en-GB"/>
        </w:rPr>
      </w:pPr>
    </w:p>
    <w:p w14:paraId="5E2F9F7F" w14:textId="77777777" w:rsidR="00A7114F" w:rsidRPr="00A7114F" w:rsidRDefault="00A7114F" w:rsidP="00A7114F">
      <w:pPr>
        <w:pStyle w:val="ListParagraph"/>
        <w:jc w:val="right"/>
        <w:rPr>
          <w:rFonts w:ascii="Arial" w:hAnsi="Arial" w:cs="Arial"/>
          <w:sz w:val="22"/>
          <w:szCs w:val="22"/>
          <w:lang w:val="en-GB"/>
        </w:rPr>
      </w:pPr>
    </w:p>
    <w:p w14:paraId="6406A679" w14:textId="77777777" w:rsidR="00A7114F" w:rsidRPr="00A7114F" w:rsidRDefault="00A7114F" w:rsidP="00A7114F">
      <w:pPr>
        <w:pStyle w:val="ListParagraph"/>
        <w:jc w:val="right"/>
        <w:rPr>
          <w:rFonts w:ascii="Arial" w:hAnsi="Arial" w:cs="Arial"/>
          <w:sz w:val="22"/>
          <w:szCs w:val="22"/>
          <w:lang w:val="en-GB"/>
        </w:rPr>
      </w:pPr>
    </w:p>
    <w:p w14:paraId="6E2D59E7" w14:textId="77777777" w:rsidR="00A7114F" w:rsidRPr="00A7114F" w:rsidRDefault="00A7114F" w:rsidP="00A7114F">
      <w:pPr>
        <w:pStyle w:val="ListParagraph"/>
        <w:jc w:val="right"/>
        <w:rPr>
          <w:rFonts w:ascii="Arial" w:hAnsi="Arial" w:cs="Arial"/>
          <w:sz w:val="22"/>
          <w:szCs w:val="22"/>
          <w:lang w:val="en-GB"/>
        </w:rPr>
      </w:pPr>
    </w:p>
    <w:p w14:paraId="5CDEECFA" w14:textId="6F5E5CAD" w:rsidR="00A7114F" w:rsidRPr="00A7114F" w:rsidRDefault="00A7114F" w:rsidP="00666267">
      <w:pPr>
        <w:pStyle w:val="ListParagraph"/>
        <w:numPr>
          <w:ilvl w:val="0"/>
          <w:numId w:val="17"/>
        </w:numPr>
        <w:spacing w:after="160" w:line="259" w:lineRule="auto"/>
        <w:ind w:hanging="720"/>
        <w:rPr>
          <w:rFonts w:ascii="Arial" w:hAnsi="Arial" w:cs="Arial"/>
          <w:sz w:val="22"/>
          <w:szCs w:val="22"/>
          <w:lang w:val="en-GB"/>
        </w:rPr>
      </w:pPr>
      <w:r w:rsidRPr="00A7114F">
        <w:rPr>
          <w:rFonts w:ascii="Arial" w:hAnsi="Arial" w:cs="Arial"/>
          <w:sz w:val="22"/>
          <w:szCs w:val="22"/>
          <w:lang w:val="en-GB"/>
        </w:rPr>
        <w:t>On the grid on the next page, plot a graph of ‘</w:t>
      </w:r>
      <w:r w:rsidR="00706E59" w:rsidRPr="00A7114F">
        <w:rPr>
          <w:rFonts w:ascii="Arial" w:hAnsi="Arial" w:cs="Arial"/>
          <w:sz w:val="22"/>
          <w:szCs w:val="22"/>
          <w:lang w:val="en-GB"/>
        </w:rPr>
        <w:t>r</w:t>
      </w:r>
      <w:r w:rsidRPr="00A7114F">
        <w:rPr>
          <w:rFonts w:ascii="Arial" w:hAnsi="Arial" w:cs="Arial"/>
          <w:sz w:val="22"/>
          <w:szCs w:val="22"/>
          <w:lang w:val="en-GB"/>
        </w:rPr>
        <w:t>’ against ‘</w:t>
      </w:r>
      <w:r w:rsidR="00706E59" w:rsidRPr="00A7114F">
        <w:rPr>
          <w:rFonts w:ascii="Arial" w:hAnsi="Arial" w:cs="Arial"/>
          <w:sz w:val="22"/>
          <w:szCs w:val="22"/>
          <w:lang w:val="en-GB"/>
        </w:rPr>
        <w:t>v</w:t>
      </w:r>
      <w:r w:rsidR="00706E59" w:rsidRPr="00A7114F">
        <w:rPr>
          <w:rFonts w:ascii="Arial" w:hAnsi="Arial" w:cs="Arial"/>
          <w:sz w:val="22"/>
          <w:szCs w:val="22"/>
          <w:vertAlign w:val="superscript"/>
          <w:lang w:val="en-GB"/>
        </w:rPr>
        <w:t>2</w:t>
      </w:r>
      <w:r w:rsidRPr="00A7114F">
        <w:rPr>
          <w:rFonts w:ascii="Arial" w:hAnsi="Arial" w:cs="Arial"/>
          <w:sz w:val="22"/>
          <w:szCs w:val="22"/>
          <w:lang w:val="en-GB"/>
        </w:rPr>
        <w:t xml:space="preserve">’. Place ‘r’ on the y-axis. Draw a line of best fit or the data. </w:t>
      </w:r>
    </w:p>
    <w:p w14:paraId="6F36089C" w14:textId="77777777" w:rsidR="00A7114F" w:rsidRPr="00A7114F" w:rsidRDefault="00A7114F" w:rsidP="00A7114F">
      <w:pPr>
        <w:pStyle w:val="ListParagraph"/>
        <w:jc w:val="right"/>
        <w:rPr>
          <w:rFonts w:ascii="Arial" w:hAnsi="Arial" w:cs="Arial"/>
          <w:sz w:val="22"/>
          <w:szCs w:val="22"/>
          <w:lang w:val="en-GB"/>
        </w:rPr>
      </w:pPr>
      <w:r w:rsidRPr="00A7114F">
        <w:rPr>
          <w:rFonts w:ascii="Arial" w:hAnsi="Arial" w:cs="Arial"/>
          <w:sz w:val="22"/>
          <w:szCs w:val="22"/>
          <w:lang w:val="en-GB"/>
        </w:rPr>
        <w:t>(4 marks)</w:t>
      </w:r>
    </w:p>
    <w:p w14:paraId="06F5480E" w14:textId="77777777" w:rsidR="00A7114F" w:rsidRPr="00A7114F" w:rsidRDefault="00A7114F" w:rsidP="00A7114F">
      <w:pPr>
        <w:pStyle w:val="ListParagraph"/>
        <w:jc w:val="right"/>
        <w:rPr>
          <w:rFonts w:ascii="Arial" w:hAnsi="Arial" w:cs="Arial"/>
          <w:sz w:val="22"/>
          <w:szCs w:val="22"/>
          <w:lang w:val="en-GB"/>
        </w:rPr>
      </w:pPr>
    </w:p>
    <w:p w14:paraId="063F35C0" w14:textId="77777777" w:rsidR="00A7114F" w:rsidRPr="00A7114F" w:rsidRDefault="00A7114F" w:rsidP="00A7114F">
      <w:pPr>
        <w:pStyle w:val="ListParagraph"/>
        <w:jc w:val="right"/>
        <w:rPr>
          <w:rFonts w:ascii="Arial" w:hAnsi="Arial" w:cs="Arial"/>
          <w:sz w:val="22"/>
          <w:szCs w:val="22"/>
          <w:lang w:val="en-GB"/>
        </w:rPr>
      </w:pPr>
    </w:p>
    <w:p w14:paraId="41FDAC84" w14:textId="77777777" w:rsidR="00A7114F" w:rsidRPr="00A7114F" w:rsidRDefault="00A7114F" w:rsidP="00A7114F">
      <w:pPr>
        <w:pStyle w:val="ListParagraph"/>
        <w:jc w:val="right"/>
        <w:rPr>
          <w:rFonts w:ascii="Arial" w:hAnsi="Arial" w:cs="Arial"/>
          <w:sz w:val="22"/>
          <w:szCs w:val="22"/>
          <w:lang w:val="en-GB"/>
        </w:rPr>
      </w:pPr>
    </w:p>
    <w:p w14:paraId="3BD00C69" w14:textId="77777777" w:rsidR="00A7114F" w:rsidRPr="00A7114F" w:rsidRDefault="00A7114F" w:rsidP="00A7114F">
      <w:pPr>
        <w:pStyle w:val="ListParagraph"/>
        <w:jc w:val="right"/>
        <w:rPr>
          <w:rFonts w:ascii="Arial" w:hAnsi="Arial" w:cs="Arial"/>
          <w:sz w:val="22"/>
          <w:szCs w:val="22"/>
          <w:lang w:val="en-GB"/>
        </w:rPr>
      </w:pPr>
    </w:p>
    <w:p w14:paraId="3778E46C" w14:textId="77777777" w:rsidR="00A7114F" w:rsidRPr="00A7114F" w:rsidRDefault="00A7114F" w:rsidP="00A7114F">
      <w:pPr>
        <w:pStyle w:val="ListParagraph"/>
        <w:jc w:val="right"/>
        <w:rPr>
          <w:rFonts w:ascii="Arial" w:hAnsi="Arial" w:cs="Arial"/>
          <w:sz w:val="22"/>
          <w:szCs w:val="22"/>
          <w:lang w:val="en-GB"/>
        </w:rPr>
      </w:pPr>
    </w:p>
    <w:p w14:paraId="33DFD9A1" w14:textId="77777777" w:rsidR="00A7114F" w:rsidRPr="00A7114F" w:rsidRDefault="00A7114F" w:rsidP="00A7114F">
      <w:pPr>
        <w:pStyle w:val="ListParagraph"/>
        <w:jc w:val="right"/>
        <w:rPr>
          <w:rFonts w:ascii="Arial" w:hAnsi="Arial" w:cs="Arial"/>
          <w:sz w:val="22"/>
          <w:szCs w:val="22"/>
          <w:lang w:val="en-GB"/>
        </w:rPr>
      </w:pPr>
    </w:p>
    <w:p w14:paraId="2DACB986" w14:textId="77777777" w:rsidR="00A7114F" w:rsidRPr="00A7114F" w:rsidRDefault="00A7114F" w:rsidP="00A7114F">
      <w:pPr>
        <w:pStyle w:val="ListParagraph"/>
        <w:jc w:val="right"/>
        <w:rPr>
          <w:rFonts w:ascii="Arial" w:hAnsi="Arial" w:cs="Arial"/>
          <w:sz w:val="22"/>
          <w:szCs w:val="22"/>
          <w:lang w:val="en-GB"/>
        </w:rPr>
      </w:pPr>
    </w:p>
    <w:p w14:paraId="565620D2" w14:textId="77777777" w:rsidR="00A7114F" w:rsidRPr="00A7114F" w:rsidRDefault="00A7114F" w:rsidP="00A7114F">
      <w:pPr>
        <w:pStyle w:val="ListParagraph"/>
        <w:jc w:val="right"/>
        <w:rPr>
          <w:rFonts w:ascii="Arial" w:hAnsi="Arial" w:cs="Arial"/>
          <w:sz w:val="22"/>
          <w:szCs w:val="22"/>
          <w:lang w:val="en-GB"/>
        </w:rPr>
      </w:pPr>
    </w:p>
    <w:p w14:paraId="4135FBA5" w14:textId="77777777" w:rsidR="00A7114F" w:rsidRPr="00A7114F" w:rsidRDefault="00A7114F" w:rsidP="00A7114F">
      <w:pPr>
        <w:pStyle w:val="ListParagraph"/>
        <w:jc w:val="right"/>
        <w:rPr>
          <w:rFonts w:ascii="Arial" w:hAnsi="Arial" w:cs="Arial"/>
          <w:sz w:val="22"/>
          <w:szCs w:val="22"/>
          <w:lang w:val="en-GB"/>
        </w:rPr>
      </w:pPr>
    </w:p>
    <w:p w14:paraId="4F03BD3C" w14:textId="77777777" w:rsidR="00A7114F" w:rsidRPr="00A7114F" w:rsidRDefault="00A7114F" w:rsidP="00A7114F">
      <w:pPr>
        <w:rPr>
          <w:rFonts w:ascii="Arial" w:hAnsi="Arial" w:cs="Arial"/>
          <w:sz w:val="22"/>
          <w:szCs w:val="22"/>
          <w:lang w:val="en-GB"/>
        </w:rPr>
      </w:pPr>
    </w:p>
    <w:p w14:paraId="5D7F8DE6" w14:textId="77777777" w:rsidR="00A7114F" w:rsidRPr="00A7114F" w:rsidRDefault="00A7114F" w:rsidP="00A7114F">
      <w:pPr>
        <w:pStyle w:val="ListParagraph"/>
        <w:jc w:val="right"/>
        <w:rPr>
          <w:rFonts w:ascii="Arial" w:hAnsi="Arial" w:cs="Arial"/>
          <w:sz w:val="22"/>
          <w:szCs w:val="22"/>
          <w:lang w:val="en-GB"/>
        </w:rPr>
      </w:pPr>
    </w:p>
    <w:p w14:paraId="0542DC8D" w14:textId="28C65304" w:rsidR="00A7114F" w:rsidRPr="00A7114F" w:rsidRDefault="008F567D" w:rsidP="00016B96">
      <w:pPr>
        <w:pStyle w:val="ListParagraph"/>
        <w:ind w:left="0"/>
        <w:jc w:val="center"/>
        <w:rPr>
          <w:rFonts w:ascii="Arial" w:hAnsi="Arial" w:cs="Arial"/>
          <w:sz w:val="22"/>
          <w:szCs w:val="22"/>
          <w:lang w:val="en-GB"/>
        </w:rPr>
      </w:pPr>
      <w:r>
        <w:rPr>
          <w:noProof/>
        </w:rPr>
        <w:lastRenderedPageBreak/>
        <w:drawing>
          <wp:inline distT="0" distB="0" distL="0" distR="0" wp14:anchorId="6A5E77FF" wp14:editId="01112EE0">
            <wp:extent cx="5537200" cy="8945761"/>
            <wp:effectExtent l="0" t="0" r="6350" b="8255"/>
            <wp:docPr id="124" name="Picture 124" descr="A picture containing text, shoji,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descr="A picture containing text, shoji, building&#10;&#10;Description automatically generated"/>
                    <pic:cNvPicPr>
                      <a:picLocks noChangeAspect="1" noChangeArrowheads="1"/>
                    </pic:cNvPicPr>
                  </pic:nvPicPr>
                  <pic:blipFill rotWithShape="1">
                    <a:blip r:embed="rId25">
                      <a:extLst>
                        <a:ext uri="{28A0092B-C50C-407E-A947-70E740481C1C}">
                          <a14:useLocalDpi xmlns:a14="http://schemas.microsoft.com/office/drawing/2010/main" val="0"/>
                        </a:ext>
                      </a:extLst>
                    </a:blip>
                    <a:srcRect l="2246" t="3018" r="2128" b="3090"/>
                    <a:stretch/>
                  </pic:blipFill>
                  <pic:spPr bwMode="auto">
                    <a:xfrm>
                      <a:off x="0" y="0"/>
                      <a:ext cx="5548683" cy="8964313"/>
                    </a:xfrm>
                    <a:prstGeom prst="rect">
                      <a:avLst/>
                    </a:prstGeom>
                    <a:noFill/>
                    <a:ln>
                      <a:noFill/>
                    </a:ln>
                    <a:extLst>
                      <a:ext uri="{53640926-AAD7-44D8-BBD7-CCE9431645EC}">
                        <a14:shadowObscured xmlns:a14="http://schemas.microsoft.com/office/drawing/2010/main"/>
                      </a:ext>
                    </a:extLst>
                  </pic:spPr>
                </pic:pic>
              </a:graphicData>
            </a:graphic>
          </wp:inline>
        </w:drawing>
      </w:r>
    </w:p>
    <w:p w14:paraId="45C8A712" w14:textId="77777777" w:rsidR="00F8662B" w:rsidRDefault="00F8662B" w:rsidP="00F8662B">
      <w:pPr>
        <w:pStyle w:val="ListParagraph"/>
        <w:spacing w:after="160" w:line="259" w:lineRule="auto"/>
        <w:rPr>
          <w:rFonts w:ascii="Arial" w:hAnsi="Arial" w:cs="Arial"/>
          <w:sz w:val="22"/>
          <w:szCs w:val="22"/>
          <w:lang w:val="en-GB"/>
        </w:rPr>
      </w:pPr>
    </w:p>
    <w:p w14:paraId="29857874" w14:textId="481E1998" w:rsidR="00016B96" w:rsidRPr="00A7114F" w:rsidRDefault="00016B96" w:rsidP="00666267">
      <w:pPr>
        <w:pStyle w:val="ListParagraph"/>
        <w:numPr>
          <w:ilvl w:val="0"/>
          <w:numId w:val="17"/>
        </w:numPr>
        <w:spacing w:after="160" w:line="259" w:lineRule="auto"/>
        <w:ind w:hanging="720"/>
        <w:rPr>
          <w:rFonts w:ascii="Arial" w:hAnsi="Arial" w:cs="Arial"/>
          <w:sz w:val="22"/>
          <w:szCs w:val="22"/>
          <w:lang w:val="en-GB"/>
        </w:rPr>
      </w:pPr>
      <w:r w:rsidRPr="00A7114F">
        <w:rPr>
          <w:rFonts w:ascii="Arial" w:hAnsi="Arial" w:cs="Arial"/>
          <w:sz w:val="22"/>
          <w:szCs w:val="22"/>
          <w:lang w:val="en-GB"/>
        </w:rPr>
        <w:lastRenderedPageBreak/>
        <w:t xml:space="preserve">Calculate the gradient of the line of best fit. Show clearly how you did this. Include units in your answer. </w:t>
      </w:r>
    </w:p>
    <w:p w14:paraId="006AC094" w14:textId="44B4B332" w:rsidR="00016B96" w:rsidRDefault="00016B96" w:rsidP="00016B96">
      <w:pPr>
        <w:pStyle w:val="ListParagraph"/>
        <w:jc w:val="right"/>
        <w:rPr>
          <w:rFonts w:ascii="Arial" w:hAnsi="Arial" w:cs="Arial"/>
          <w:sz w:val="22"/>
          <w:szCs w:val="22"/>
          <w:lang w:val="en-GB"/>
        </w:rPr>
      </w:pPr>
      <w:r w:rsidRPr="00A7114F">
        <w:rPr>
          <w:rFonts w:ascii="Arial" w:hAnsi="Arial" w:cs="Arial"/>
          <w:sz w:val="22"/>
          <w:szCs w:val="22"/>
          <w:lang w:val="en-GB"/>
        </w:rPr>
        <w:t>(4 marks)</w:t>
      </w:r>
    </w:p>
    <w:p w14:paraId="634B55DC" w14:textId="5C29CAD0" w:rsidR="00016B96" w:rsidRDefault="00016B96" w:rsidP="00016B96">
      <w:pPr>
        <w:pStyle w:val="ListParagraph"/>
        <w:jc w:val="right"/>
        <w:rPr>
          <w:rFonts w:ascii="Arial" w:hAnsi="Arial" w:cs="Arial"/>
          <w:sz w:val="22"/>
          <w:szCs w:val="22"/>
          <w:lang w:val="en-GB"/>
        </w:rPr>
      </w:pPr>
    </w:p>
    <w:p w14:paraId="4A566AFF" w14:textId="7053A5E1" w:rsidR="00016B96" w:rsidRDefault="00016B96" w:rsidP="00016B96">
      <w:pPr>
        <w:pStyle w:val="ListParagraph"/>
        <w:jc w:val="right"/>
        <w:rPr>
          <w:rFonts w:ascii="Arial" w:hAnsi="Arial" w:cs="Arial"/>
          <w:sz w:val="22"/>
          <w:szCs w:val="22"/>
          <w:lang w:val="en-GB"/>
        </w:rPr>
      </w:pPr>
    </w:p>
    <w:p w14:paraId="540FA27F" w14:textId="76D9C26B" w:rsidR="00016B96" w:rsidRDefault="00016B96" w:rsidP="00016B96">
      <w:pPr>
        <w:pStyle w:val="ListParagraph"/>
        <w:jc w:val="right"/>
        <w:rPr>
          <w:rFonts w:ascii="Arial" w:hAnsi="Arial" w:cs="Arial"/>
          <w:sz w:val="22"/>
          <w:szCs w:val="22"/>
          <w:lang w:val="en-GB"/>
        </w:rPr>
      </w:pPr>
    </w:p>
    <w:p w14:paraId="1B046C5F" w14:textId="13BE48C3" w:rsidR="00016B96" w:rsidRDefault="00016B96" w:rsidP="00016B96">
      <w:pPr>
        <w:pStyle w:val="ListParagraph"/>
        <w:jc w:val="right"/>
        <w:rPr>
          <w:rFonts w:ascii="Arial" w:hAnsi="Arial" w:cs="Arial"/>
          <w:sz w:val="22"/>
          <w:szCs w:val="22"/>
          <w:lang w:val="en-GB"/>
        </w:rPr>
      </w:pPr>
    </w:p>
    <w:p w14:paraId="05FA28ED" w14:textId="6900B588" w:rsidR="00016B96" w:rsidRDefault="00016B96" w:rsidP="00016B96">
      <w:pPr>
        <w:pStyle w:val="ListParagraph"/>
        <w:jc w:val="right"/>
        <w:rPr>
          <w:rFonts w:ascii="Arial" w:hAnsi="Arial" w:cs="Arial"/>
          <w:sz w:val="22"/>
          <w:szCs w:val="22"/>
          <w:lang w:val="en-GB"/>
        </w:rPr>
      </w:pPr>
    </w:p>
    <w:p w14:paraId="5B410D67" w14:textId="69AC10F1" w:rsidR="00016B96" w:rsidRDefault="00016B96" w:rsidP="00016B96">
      <w:pPr>
        <w:pStyle w:val="ListParagraph"/>
        <w:jc w:val="right"/>
        <w:rPr>
          <w:rFonts w:ascii="Arial" w:hAnsi="Arial" w:cs="Arial"/>
          <w:sz w:val="22"/>
          <w:szCs w:val="22"/>
          <w:lang w:val="en-GB"/>
        </w:rPr>
      </w:pPr>
    </w:p>
    <w:p w14:paraId="0912D64E" w14:textId="32B41F44" w:rsidR="00016B96" w:rsidRDefault="00016B96" w:rsidP="00016B96">
      <w:pPr>
        <w:pStyle w:val="ListParagraph"/>
        <w:jc w:val="right"/>
        <w:rPr>
          <w:rFonts w:ascii="Arial" w:hAnsi="Arial" w:cs="Arial"/>
          <w:sz w:val="22"/>
          <w:szCs w:val="22"/>
          <w:lang w:val="en-GB"/>
        </w:rPr>
      </w:pPr>
    </w:p>
    <w:p w14:paraId="43203EA2" w14:textId="470F98E7" w:rsidR="00016B96" w:rsidRDefault="00016B96" w:rsidP="00016B96">
      <w:pPr>
        <w:pStyle w:val="ListParagraph"/>
        <w:jc w:val="right"/>
        <w:rPr>
          <w:rFonts w:ascii="Arial" w:hAnsi="Arial" w:cs="Arial"/>
          <w:sz w:val="22"/>
          <w:szCs w:val="22"/>
          <w:lang w:val="en-GB"/>
        </w:rPr>
      </w:pPr>
    </w:p>
    <w:p w14:paraId="3C69BDC5" w14:textId="3FA1FEF7" w:rsidR="00016B96" w:rsidRDefault="00016B96" w:rsidP="00016B96">
      <w:pPr>
        <w:pStyle w:val="ListParagraph"/>
        <w:jc w:val="right"/>
        <w:rPr>
          <w:rFonts w:ascii="Arial" w:hAnsi="Arial" w:cs="Arial"/>
          <w:sz w:val="22"/>
          <w:szCs w:val="22"/>
          <w:lang w:val="en-GB"/>
        </w:rPr>
      </w:pPr>
    </w:p>
    <w:p w14:paraId="44BF1FC0" w14:textId="7331D04E" w:rsidR="00016B96" w:rsidRDefault="00016B96" w:rsidP="00016B96">
      <w:pPr>
        <w:pStyle w:val="ListParagraph"/>
        <w:jc w:val="right"/>
        <w:rPr>
          <w:rFonts w:ascii="Arial" w:hAnsi="Arial" w:cs="Arial"/>
          <w:sz w:val="22"/>
          <w:szCs w:val="22"/>
          <w:lang w:val="en-GB"/>
        </w:rPr>
      </w:pPr>
    </w:p>
    <w:p w14:paraId="59112C15" w14:textId="02D50344" w:rsidR="00016B96" w:rsidRDefault="00016B96" w:rsidP="00016B96">
      <w:pPr>
        <w:pStyle w:val="ListParagraph"/>
        <w:jc w:val="right"/>
        <w:rPr>
          <w:rFonts w:ascii="Arial" w:hAnsi="Arial" w:cs="Arial"/>
          <w:sz w:val="22"/>
          <w:szCs w:val="22"/>
          <w:lang w:val="en-GB"/>
        </w:rPr>
      </w:pPr>
    </w:p>
    <w:p w14:paraId="40EAEED1" w14:textId="0FD89ABA" w:rsidR="00016B96" w:rsidRDefault="00016B96" w:rsidP="00016B96">
      <w:pPr>
        <w:pStyle w:val="ListParagraph"/>
        <w:jc w:val="right"/>
        <w:rPr>
          <w:rFonts w:ascii="Arial" w:hAnsi="Arial" w:cs="Arial"/>
          <w:sz w:val="22"/>
          <w:szCs w:val="22"/>
          <w:lang w:val="en-GB"/>
        </w:rPr>
      </w:pPr>
    </w:p>
    <w:p w14:paraId="03B4910A" w14:textId="412CDA57" w:rsidR="00016B96" w:rsidRDefault="00016B96" w:rsidP="00016B96">
      <w:pPr>
        <w:pStyle w:val="ListParagraph"/>
        <w:jc w:val="right"/>
        <w:rPr>
          <w:rFonts w:ascii="Arial" w:hAnsi="Arial" w:cs="Arial"/>
          <w:sz w:val="22"/>
          <w:szCs w:val="22"/>
          <w:lang w:val="en-GB"/>
        </w:rPr>
      </w:pPr>
    </w:p>
    <w:p w14:paraId="70C10DCD" w14:textId="393B5547" w:rsidR="00016B96" w:rsidRDefault="00016B96" w:rsidP="00016B96">
      <w:pPr>
        <w:pStyle w:val="ListParagraph"/>
        <w:jc w:val="right"/>
        <w:rPr>
          <w:rFonts w:ascii="Arial" w:hAnsi="Arial" w:cs="Arial"/>
          <w:sz w:val="22"/>
          <w:szCs w:val="22"/>
          <w:lang w:val="en-GB"/>
        </w:rPr>
      </w:pPr>
    </w:p>
    <w:p w14:paraId="34435C89" w14:textId="6835131A" w:rsidR="00016B96" w:rsidRDefault="00016B96" w:rsidP="00016B96">
      <w:pPr>
        <w:pStyle w:val="ListParagraph"/>
        <w:jc w:val="right"/>
        <w:rPr>
          <w:rFonts w:ascii="Arial" w:hAnsi="Arial" w:cs="Arial"/>
          <w:sz w:val="22"/>
          <w:szCs w:val="22"/>
          <w:lang w:val="en-GB"/>
        </w:rPr>
      </w:pPr>
    </w:p>
    <w:p w14:paraId="572AB2F2" w14:textId="1C1FDA56" w:rsidR="00016B96" w:rsidRDefault="00016B96" w:rsidP="00016B96">
      <w:pPr>
        <w:pStyle w:val="ListParagraph"/>
        <w:jc w:val="right"/>
        <w:rPr>
          <w:rFonts w:ascii="Arial" w:hAnsi="Arial" w:cs="Arial"/>
          <w:sz w:val="22"/>
          <w:szCs w:val="22"/>
          <w:lang w:val="en-GB"/>
        </w:rPr>
      </w:pPr>
    </w:p>
    <w:p w14:paraId="0D07E8B7" w14:textId="0377754C" w:rsidR="00016B96" w:rsidRDefault="00016B96" w:rsidP="00016B96">
      <w:pPr>
        <w:pStyle w:val="ListParagraph"/>
        <w:jc w:val="right"/>
        <w:rPr>
          <w:rFonts w:ascii="Arial" w:hAnsi="Arial" w:cs="Arial"/>
          <w:sz w:val="22"/>
          <w:szCs w:val="22"/>
          <w:lang w:val="en-GB"/>
        </w:rPr>
      </w:pPr>
    </w:p>
    <w:p w14:paraId="18DB9CA9" w14:textId="3C15ADC7" w:rsidR="00016B96" w:rsidRDefault="00016B96" w:rsidP="00016B96">
      <w:pPr>
        <w:pStyle w:val="ListParagraph"/>
        <w:jc w:val="right"/>
        <w:rPr>
          <w:rFonts w:ascii="Arial" w:hAnsi="Arial" w:cs="Arial"/>
          <w:sz w:val="22"/>
          <w:szCs w:val="22"/>
          <w:lang w:val="en-GB"/>
        </w:rPr>
      </w:pPr>
    </w:p>
    <w:p w14:paraId="26B86F7B" w14:textId="77777777" w:rsidR="00016B96" w:rsidRDefault="00016B96" w:rsidP="00016B96">
      <w:pPr>
        <w:pStyle w:val="ListParagraph"/>
        <w:jc w:val="right"/>
        <w:rPr>
          <w:rFonts w:ascii="Arial" w:hAnsi="Arial" w:cs="Arial"/>
          <w:sz w:val="22"/>
          <w:szCs w:val="22"/>
          <w:lang w:val="en-GB"/>
        </w:rPr>
      </w:pPr>
    </w:p>
    <w:p w14:paraId="50C1DF21" w14:textId="3899DF16" w:rsidR="00016B96" w:rsidRDefault="00016B96" w:rsidP="00016B96">
      <w:pPr>
        <w:pStyle w:val="ListParagraph"/>
        <w:jc w:val="right"/>
        <w:rPr>
          <w:rFonts w:ascii="Arial" w:hAnsi="Arial" w:cs="Arial"/>
          <w:sz w:val="22"/>
          <w:szCs w:val="22"/>
          <w:lang w:val="en-GB"/>
        </w:rPr>
      </w:pPr>
    </w:p>
    <w:p w14:paraId="021030A1" w14:textId="4226379A" w:rsidR="00016B96" w:rsidRDefault="00016B96" w:rsidP="00016B96">
      <w:pPr>
        <w:pStyle w:val="ListParagraph"/>
        <w:jc w:val="right"/>
        <w:rPr>
          <w:rFonts w:ascii="Arial" w:hAnsi="Arial" w:cs="Arial"/>
          <w:sz w:val="22"/>
          <w:szCs w:val="22"/>
          <w:lang w:val="en-GB"/>
        </w:rPr>
      </w:pPr>
    </w:p>
    <w:p w14:paraId="7AF41BD9" w14:textId="77777777" w:rsidR="00016B96" w:rsidRPr="00A7114F" w:rsidRDefault="00016B96" w:rsidP="00016B96">
      <w:pPr>
        <w:pStyle w:val="ListParagraph"/>
        <w:jc w:val="right"/>
        <w:rPr>
          <w:rFonts w:ascii="Arial" w:hAnsi="Arial" w:cs="Arial"/>
          <w:sz w:val="22"/>
          <w:szCs w:val="22"/>
          <w:lang w:val="en-GB"/>
        </w:rPr>
      </w:pPr>
      <w:r w:rsidRPr="00A7114F">
        <w:rPr>
          <w:rFonts w:ascii="Arial" w:hAnsi="Arial" w:cs="Arial"/>
          <w:sz w:val="22"/>
          <w:szCs w:val="22"/>
          <w:lang w:val="en-GB"/>
        </w:rPr>
        <w:t>Gradient = ____________</w:t>
      </w:r>
    </w:p>
    <w:p w14:paraId="01DD4E45" w14:textId="77777777" w:rsidR="00016B96" w:rsidRPr="00A7114F" w:rsidRDefault="00016B96" w:rsidP="00016B96">
      <w:pPr>
        <w:pStyle w:val="ListParagraph"/>
        <w:jc w:val="right"/>
        <w:rPr>
          <w:rFonts w:ascii="Arial" w:hAnsi="Arial" w:cs="Arial"/>
          <w:sz w:val="22"/>
          <w:szCs w:val="22"/>
          <w:lang w:val="en-GB"/>
        </w:rPr>
      </w:pPr>
    </w:p>
    <w:p w14:paraId="2210590D" w14:textId="77777777" w:rsidR="00016B96" w:rsidRPr="00A7114F" w:rsidRDefault="00016B96" w:rsidP="00016B96">
      <w:pPr>
        <w:pStyle w:val="ListParagraph"/>
        <w:jc w:val="right"/>
        <w:rPr>
          <w:rFonts w:ascii="Arial" w:hAnsi="Arial" w:cs="Arial"/>
          <w:sz w:val="22"/>
          <w:szCs w:val="22"/>
          <w:lang w:val="en-GB"/>
        </w:rPr>
      </w:pPr>
      <w:r w:rsidRPr="00A7114F">
        <w:rPr>
          <w:rFonts w:ascii="Arial" w:hAnsi="Arial" w:cs="Arial"/>
          <w:sz w:val="22"/>
          <w:szCs w:val="22"/>
          <w:lang w:val="en-GB"/>
        </w:rPr>
        <w:t>Units: ____________</w:t>
      </w:r>
    </w:p>
    <w:p w14:paraId="4F2FE1BE" w14:textId="77777777" w:rsidR="00016B96" w:rsidRPr="00A7114F" w:rsidRDefault="00016B96" w:rsidP="00016B96">
      <w:pPr>
        <w:pStyle w:val="ListParagraph"/>
        <w:jc w:val="right"/>
        <w:rPr>
          <w:rFonts w:ascii="Arial" w:hAnsi="Arial" w:cs="Arial"/>
          <w:sz w:val="22"/>
          <w:szCs w:val="22"/>
          <w:lang w:val="en-GB"/>
        </w:rPr>
      </w:pPr>
    </w:p>
    <w:p w14:paraId="1FE82CC7" w14:textId="77777777" w:rsidR="00A7114F" w:rsidRPr="00A7114F" w:rsidRDefault="00A7114F" w:rsidP="00666267">
      <w:pPr>
        <w:pStyle w:val="ListParagraph"/>
        <w:numPr>
          <w:ilvl w:val="0"/>
          <w:numId w:val="17"/>
        </w:numPr>
        <w:spacing w:after="160" w:line="259" w:lineRule="auto"/>
        <w:ind w:hanging="720"/>
        <w:rPr>
          <w:rFonts w:ascii="Arial" w:hAnsi="Arial" w:cs="Arial"/>
          <w:sz w:val="22"/>
          <w:szCs w:val="22"/>
          <w:lang w:val="en-GB"/>
        </w:rPr>
      </w:pPr>
      <w:r w:rsidRPr="00A7114F">
        <w:rPr>
          <w:rFonts w:ascii="Arial" w:hAnsi="Arial" w:cs="Arial"/>
          <w:sz w:val="22"/>
          <w:szCs w:val="22"/>
          <w:lang w:val="en-GB"/>
        </w:rPr>
        <w:t xml:space="preserve">Use the gradient from part d) to calculate an experimental value for ‘g’ (acceleration due to gravity on the Earth’s surface). </w:t>
      </w:r>
    </w:p>
    <w:p w14:paraId="290A8644" w14:textId="77777777" w:rsidR="00A7114F" w:rsidRPr="00A7114F" w:rsidRDefault="00A7114F" w:rsidP="00A7114F">
      <w:pPr>
        <w:pStyle w:val="ListParagraph"/>
        <w:jc w:val="right"/>
        <w:rPr>
          <w:rFonts w:ascii="Arial" w:hAnsi="Arial" w:cs="Arial"/>
          <w:sz w:val="22"/>
          <w:szCs w:val="22"/>
          <w:lang w:val="en-GB"/>
        </w:rPr>
      </w:pPr>
      <w:r w:rsidRPr="00A7114F">
        <w:rPr>
          <w:rFonts w:ascii="Arial" w:hAnsi="Arial" w:cs="Arial"/>
          <w:sz w:val="22"/>
          <w:szCs w:val="22"/>
          <w:lang w:val="en-GB"/>
        </w:rPr>
        <w:t>(3 marks)</w:t>
      </w:r>
    </w:p>
    <w:p w14:paraId="13CDAC7B" w14:textId="77777777" w:rsidR="00A7114F" w:rsidRPr="00A7114F" w:rsidRDefault="00A7114F" w:rsidP="00A7114F">
      <w:pPr>
        <w:pStyle w:val="ListParagraph"/>
        <w:jc w:val="right"/>
        <w:rPr>
          <w:rFonts w:ascii="Arial" w:hAnsi="Arial" w:cs="Arial"/>
          <w:sz w:val="22"/>
          <w:szCs w:val="22"/>
          <w:lang w:val="en-GB"/>
        </w:rPr>
      </w:pPr>
    </w:p>
    <w:p w14:paraId="545EB2FD" w14:textId="77777777" w:rsidR="00A7114F" w:rsidRPr="00A7114F" w:rsidRDefault="00A7114F" w:rsidP="00A7114F">
      <w:pPr>
        <w:pStyle w:val="ListParagraph"/>
        <w:jc w:val="right"/>
        <w:rPr>
          <w:rFonts w:ascii="Arial" w:hAnsi="Arial" w:cs="Arial"/>
          <w:sz w:val="22"/>
          <w:szCs w:val="22"/>
          <w:lang w:val="en-GB"/>
        </w:rPr>
      </w:pPr>
    </w:p>
    <w:p w14:paraId="5005789D" w14:textId="77777777" w:rsidR="00A7114F" w:rsidRPr="00A7114F" w:rsidRDefault="00A7114F" w:rsidP="00A7114F">
      <w:pPr>
        <w:pStyle w:val="ListParagraph"/>
        <w:jc w:val="right"/>
        <w:rPr>
          <w:rFonts w:ascii="Arial" w:hAnsi="Arial" w:cs="Arial"/>
          <w:sz w:val="22"/>
          <w:szCs w:val="22"/>
          <w:lang w:val="en-GB"/>
        </w:rPr>
      </w:pPr>
    </w:p>
    <w:p w14:paraId="7CF0FDAB" w14:textId="77777777" w:rsidR="00A7114F" w:rsidRPr="00A7114F" w:rsidRDefault="00A7114F" w:rsidP="00A7114F">
      <w:pPr>
        <w:pStyle w:val="ListParagraph"/>
        <w:jc w:val="right"/>
        <w:rPr>
          <w:rFonts w:ascii="Arial" w:hAnsi="Arial" w:cs="Arial"/>
          <w:sz w:val="22"/>
          <w:szCs w:val="22"/>
          <w:lang w:val="en-GB"/>
        </w:rPr>
      </w:pPr>
    </w:p>
    <w:p w14:paraId="444072C5" w14:textId="77777777" w:rsidR="00A7114F" w:rsidRPr="00A7114F" w:rsidRDefault="00A7114F" w:rsidP="00A7114F">
      <w:pPr>
        <w:pStyle w:val="ListParagraph"/>
        <w:jc w:val="right"/>
        <w:rPr>
          <w:rFonts w:ascii="Arial" w:hAnsi="Arial" w:cs="Arial"/>
          <w:sz w:val="22"/>
          <w:szCs w:val="22"/>
          <w:lang w:val="en-GB"/>
        </w:rPr>
      </w:pPr>
    </w:p>
    <w:p w14:paraId="777FCDE6" w14:textId="77777777" w:rsidR="00A7114F" w:rsidRPr="00A7114F" w:rsidRDefault="00A7114F" w:rsidP="00A7114F">
      <w:pPr>
        <w:pStyle w:val="ListParagraph"/>
        <w:jc w:val="right"/>
        <w:rPr>
          <w:rFonts w:ascii="Arial" w:hAnsi="Arial" w:cs="Arial"/>
          <w:sz w:val="22"/>
          <w:szCs w:val="22"/>
          <w:lang w:val="en-GB"/>
        </w:rPr>
      </w:pPr>
    </w:p>
    <w:p w14:paraId="7D0AE4B1" w14:textId="77777777" w:rsidR="00A7114F" w:rsidRPr="00A7114F" w:rsidRDefault="00A7114F" w:rsidP="00A7114F">
      <w:pPr>
        <w:pStyle w:val="ListParagraph"/>
        <w:jc w:val="right"/>
        <w:rPr>
          <w:rFonts w:ascii="Arial" w:hAnsi="Arial" w:cs="Arial"/>
          <w:sz w:val="22"/>
          <w:szCs w:val="22"/>
          <w:lang w:val="en-GB"/>
        </w:rPr>
      </w:pPr>
    </w:p>
    <w:p w14:paraId="25F4491F" w14:textId="77777777" w:rsidR="00A7114F" w:rsidRPr="00A7114F" w:rsidRDefault="00A7114F" w:rsidP="00A7114F">
      <w:pPr>
        <w:pStyle w:val="ListParagraph"/>
        <w:jc w:val="right"/>
        <w:rPr>
          <w:rFonts w:ascii="Arial" w:hAnsi="Arial" w:cs="Arial"/>
          <w:sz w:val="22"/>
          <w:szCs w:val="22"/>
          <w:lang w:val="en-GB"/>
        </w:rPr>
      </w:pPr>
    </w:p>
    <w:p w14:paraId="27A5F69E" w14:textId="77777777" w:rsidR="00A7114F" w:rsidRPr="00A7114F" w:rsidRDefault="00A7114F" w:rsidP="00A7114F">
      <w:pPr>
        <w:pStyle w:val="ListParagraph"/>
        <w:jc w:val="right"/>
        <w:rPr>
          <w:rFonts w:ascii="Arial" w:hAnsi="Arial" w:cs="Arial"/>
          <w:sz w:val="22"/>
          <w:szCs w:val="22"/>
          <w:lang w:val="en-GB"/>
        </w:rPr>
      </w:pPr>
    </w:p>
    <w:p w14:paraId="24F2C266" w14:textId="77777777" w:rsidR="00A7114F" w:rsidRPr="00A7114F" w:rsidRDefault="00A7114F" w:rsidP="00A7114F">
      <w:pPr>
        <w:pStyle w:val="ListParagraph"/>
        <w:jc w:val="right"/>
        <w:rPr>
          <w:rFonts w:ascii="Arial" w:hAnsi="Arial" w:cs="Arial"/>
          <w:sz w:val="22"/>
          <w:szCs w:val="22"/>
          <w:lang w:val="en-GB"/>
        </w:rPr>
      </w:pPr>
    </w:p>
    <w:p w14:paraId="101882F9" w14:textId="0C998067" w:rsidR="00A7114F" w:rsidRDefault="00A7114F" w:rsidP="00A7114F">
      <w:pPr>
        <w:pStyle w:val="ListParagraph"/>
        <w:jc w:val="right"/>
        <w:rPr>
          <w:rFonts w:ascii="Arial" w:hAnsi="Arial" w:cs="Arial"/>
          <w:sz w:val="22"/>
          <w:szCs w:val="22"/>
          <w:lang w:val="en-GB"/>
        </w:rPr>
      </w:pPr>
    </w:p>
    <w:p w14:paraId="77DFA42A" w14:textId="59A9DAAA" w:rsidR="00016B96" w:rsidRDefault="00016B96" w:rsidP="00A7114F">
      <w:pPr>
        <w:pStyle w:val="ListParagraph"/>
        <w:jc w:val="right"/>
        <w:rPr>
          <w:rFonts w:ascii="Arial" w:hAnsi="Arial" w:cs="Arial"/>
          <w:sz w:val="22"/>
          <w:szCs w:val="22"/>
          <w:lang w:val="en-GB"/>
        </w:rPr>
      </w:pPr>
    </w:p>
    <w:p w14:paraId="64368BE4" w14:textId="1BA18565" w:rsidR="00016B96" w:rsidRDefault="00016B96" w:rsidP="00A7114F">
      <w:pPr>
        <w:pStyle w:val="ListParagraph"/>
        <w:jc w:val="right"/>
        <w:rPr>
          <w:rFonts w:ascii="Arial" w:hAnsi="Arial" w:cs="Arial"/>
          <w:sz w:val="22"/>
          <w:szCs w:val="22"/>
          <w:lang w:val="en-GB"/>
        </w:rPr>
      </w:pPr>
    </w:p>
    <w:p w14:paraId="1E8725D2" w14:textId="41C2B09F" w:rsidR="00016B96" w:rsidRDefault="00016B96" w:rsidP="00A7114F">
      <w:pPr>
        <w:pStyle w:val="ListParagraph"/>
        <w:jc w:val="right"/>
        <w:rPr>
          <w:rFonts w:ascii="Arial" w:hAnsi="Arial" w:cs="Arial"/>
          <w:sz w:val="22"/>
          <w:szCs w:val="22"/>
          <w:lang w:val="en-GB"/>
        </w:rPr>
      </w:pPr>
    </w:p>
    <w:p w14:paraId="64FE9A9A" w14:textId="167DF3CB" w:rsidR="00016B96" w:rsidRDefault="00016B96" w:rsidP="00A7114F">
      <w:pPr>
        <w:pStyle w:val="ListParagraph"/>
        <w:jc w:val="right"/>
        <w:rPr>
          <w:rFonts w:ascii="Arial" w:hAnsi="Arial" w:cs="Arial"/>
          <w:sz w:val="22"/>
          <w:szCs w:val="22"/>
          <w:lang w:val="en-GB"/>
        </w:rPr>
      </w:pPr>
    </w:p>
    <w:p w14:paraId="78FE7129" w14:textId="5448177F" w:rsidR="00016B96" w:rsidRDefault="00016B96" w:rsidP="00A7114F">
      <w:pPr>
        <w:pStyle w:val="ListParagraph"/>
        <w:jc w:val="right"/>
        <w:rPr>
          <w:rFonts w:ascii="Arial" w:hAnsi="Arial" w:cs="Arial"/>
          <w:sz w:val="22"/>
          <w:szCs w:val="22"/>
          <w:lang w:val="en-GB"/>
        </w:rPr>
      </w:pPr>
    </w:p>
    <w:p w14:paraId="6CBA48AA" w14:textId="77777777" w:rsidR="00016B96" w:rsidRPr="00A7114F" w:rsidRDefault="00016B96" w:rsidP="00A7114F">
      <w:pPr>
        <w:pStyle w:val="ListParagraph"/>
        <w:jc w:val="right"/>
        <w:rPr>
          <w:rFonts w:ascii="Arial" w:hAnsi="Arial" w:cs="Arial"/>
          <w:sz w:val="22"/>
          <w:szCs w:val="22"/>
          <w:lang w:val="en-GB"/>
        </w:rPr>
      </w:pPr>
    </w:p>
    <w:p w14:paraId="17653B9D" w14:textId="77777777" w:rsidR="00A7114F" w:rsidRPr="00A7114F" w:rsidRDefault="00A7114F" w:rsidP="00A7114F">
      <w:pPr>
        <w:pStyle w:val="ListParagraph"/>
        <w:jc w:val="right"/>
        <w:rPr>
          <w:rFonts w:ascii="Arial" w:hAnsi="Arial" w:cs="Arial"/>
          <w:sz w:val="22"/>
          <w:szCs w:val="22"/>
          <w:lang w:val="en-GB"/>
        </w:rPr>
      </w:pPr>
    </w:p>
    <w:p w14:paraId="21ACAF82" w14:textId="77777777" w:rsidR="00A7114F" w:rsidRPr="00A7114F" w:rsidRDefault="00A7114F" w:rsidP="00A7114F">
      <w:pPr>
        <w:pStyle w:val="ListParagraph"/>
        <w:jc w:val="right"/>
        <w:rPr>
          <w:rFonts w:ascii="Arial" w:hAnsi="Arial" w:cs="Arial"/>
          <w:sz w:val="22"/>
          <w:szCs w:val="22"/>
          <w:lang w:val="en-GB"/>
        </w:rPr>
      </w:pPr>
    </w:p>
    <w:p w14:paraId="78D5CDEA" w14:textId="77777777" w:rsidR="00A7114F" w:rsidRPr="00A7114F" w:rsidRDefault="00A7114F" w:rsidP="00A7114F">
      <w:pPr>
        <w:pStyle w:val="ListParagraph"/>
        <w:jc w:val="right"/>
        <w:rPr>
          <w:rFonts w:ascii="Arial" w:hAnsi="Arial" w:cs="Arial"/>
          <w:sz w:val="22"/>
          <w:szCs w:val="22"/>
          <w:lang w:val="en-GB"/>
        </w:rPr>
      </w:pPr>
    </w:p>
    <w:p w14:paraId="3D4972FC" w14:textId="77777777" w:rsidR="00A7114F" w:rsidRPr="00A7114F" w:rsidRDefault="00A7114F" w:rsidP="00A7114F">
      <w:pPr>
        <w:pStyle w:val="ListParagraph"/>
        <w:jc w:val="right"/>
        <w:rPr>
          <w:rFonts w:ascii="Arial" w:hAnsi="Arial" w:cs="Arial"/>
          <w:sz w:val="22"/>
          <w:szCs w:val="22"/>
          <w:lang w:val="en-GB"/>
        </w:rPr>
      </w:pPr>
    </w:p>
    <w:p w14:paraId="56116AE0" w14:textId="45CCF374" w:rsidR="00A7114F" w:rsidRPr="00A7114F" w:rsidRDefault="00A7114F" w:rsidP="00016B96">
      <w:pPr>
        <w:jc w:val="right"/>
        <w:rPr>
          <w:rFonts w:ascii="Arial" w:hAnsi="Arial" w:cs="Arial"/>
          <w:b/>
          <w:sz w:val="22"/>
          <w:szCs w:val="22"/>
        </w:rPr>
      </w:pPr>
      <w:r w:rsidRPr="00A7114F">
        <w:rPr>
          <w:rFonts w:ascii="Arial" w:hAnsi="Arial" w:cs="Arial"/>
          <w:sz w:val="22"/>
          <w:szCs w:val="22"/>
          <w:lang w:val="en-GB"/>
        </w:rPr>
        <w:t>g = __________________</w:t>
      </w:r>
    </w:p>
    <w:p w14:paraId="3F204FB0" w14:textId="77777777" w:rsidR="009470DA" w:rsidRDefault="009470DA" w:rsidP="00000827">
      <w:pPr>
        <w:rPr>
          <w:rFonts w:ascii="Arial" w:hAnsi="Arial" w:cs="Arial"/>
          <w:sz w:val="22"/>
          <w:szCs w:val="22"/>
        </w:rPr>
      </w:pPr>
    </w:p>
    <w:p w14:paraId="61CD299D" w14:textId="77777777" w:rsidR="00A7114F" w:rsidRDefault="00A7114F">
      <w:pPr>
        <w:spacing w:after="160" w:line="259" w:lineRule="auto"/>
        <w:rPr>
          <w:rFonts w:ascii="Arial" w:hAnsi="Arial" w:cs="Arial"/>
          <w:b/>
          <w:sz w:val="22"/>
          <w:szCs w:val="22"/>
        </w:rPr>
      </w:pPr>
      <w:r>
        <w:rPr>
          <w:rFonts w:ascii="Arial" w:hAnsi="Arial" w:cs="Arial"/>
          <w:b/>
          <w:sz w:val="22"/>
          <w:szCs w:val="22"/>
        </w:rPr>
        <w:br w:type="page"/>
      </w:r>
    </w:p>
    <w:p w14:paraId="2F65C5C0" w14:textId="22A87C3A" w:rsidR="009470DA" w:rsidRDefault="009051EC" w:rsidP="009470DA">
      <w:pPr>
        <w:rPr>
          <w:rFonts w:ascii="Arial" w:hAnsi="Arial" w:cs="Arial"/>
          <w:b/>
          <w:sz w:val="22"/>
          <w:szCs w:val="22"/>
        </w:rPr>
      </w:pPr>
      <w:r w:rsidRPr="0079189C">
        <w:rPr>
          <w:rFonts w:ascii="Arial" w:hAnsi="Arial" w:cs="Arial"/>
          <w:b/>
          <w:sz w:val="22"/>
          <w:szCs w:val="22"/>
        </w:rPr>
        <w:lastRenderedPageBreak/>
        <w:t xml:space="preserve">Question </w:t>
      </w:r>
      <w:r w:rsidR="00843B34">
        <w:rPr>
          <w:rFonts w:ascii="Arial" w:hAnsi="Arial" w:cs="Arial"/>
          <w:b/>
          <w:sz w:val="22"/>
          <w:szCs w:val="22"/>
        </w:rPr>
        <w:t>1</w:t>
      </w:r>
      <w:r w:rsidR="00A7114F">
        <w:rPr>
          <w:rFonts w:ascii="Arial" w:hAnsi="Arial" w:cs="Arial"/>
          <w:b/>
          <w:sz w:val="22"/>
          <w:szCs w:val="22"/>
        </w:rPr>
        <w:t>2</w:t>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55676">
        <w:rPr>
          <w:rFonts w:ascii="Arial" w:hAnsi="Arial" w:cs="Arial"/>
          <w:b/>
          <w:sz w:val="22"/>
          <w:szCs w:val="22"/>
        </w:rPr>
        <w:tab/>
      </w:r>
      <w:r w:rsidR="00707F1C">
        <w:rPr>
          <w:rFonts w:ascii="Arial" w:hAnsi="Arial" w:cs="Arial"/>
          <w:b/>
          <w:sz w:val="22"/>
          <w:szCs w:val="22"/>
        </w:rPr>
        <w:t>(1</w:t>
      </w:r>
      <w:r w:rsidR="00AF3EA1">
        <w:rPr>
          <w:rFonts w:ascii="Arial" w:hAnsi="Arial" w:cs="Arial"/>
          <w:b/>
          <w:sz w:val="22"/>
          <w:szCs w:val="22"/>
        </w:rPr>
        <w:t>8</w:t>
      </w:r>
      <w:r w:rsidR="009470DA">
        <w:rPr>
          <w:rFonts w:ascii="Arial" w:hAnsi="Arial" w:cs="Arial"/>
          <w:b/>
          <w:sz w:val="22"/>
          <w:szCs w:val="22"/>
        </w:rPr>
        <w:t xml:space="preserve"> marks)</w:t>
      </w:r>
    </w:p>
    <w:p w14:paraId="5BD19AFF" w14:textId="13341B6E" w:rsidR="00C97EB5" w:rsidRDefault="00C97EB5" w:rsidP="009470DA">
      <w:pPr>
        <w:rPr>
          <w:rFonts w:ascii="Arial" w:hAnsi="Arial" w:cs="Arial"/>
          <w:b/>
          <w:sz w:val="22"/>
          <w:szCs w:val="22"/>
        </w:rPr>
      </w:pPr>
    </w:p>
    <w:p w14:paraId="4EE443D7" w14:textId="12B35A1E" w:rsidR="00FA3574" w:rsidRDefault="00FA3574" w:rsidP="00FA3574">
      <w:pPr>
        <w:rPr>
          <w:rFonts w:ascii="Arial" w:hAnsi="Arial" w:cs="Arial"/>
          <w:sz w:val="22"/>
          <w:szCs w:val="22"/>
          <w:lang w:val="en-GB"/>
        </w:rPr>
      </w:pPr>
      <w:r w:rsidRPr="00FA3574">
        <w:rPr>
          <w:rFonts w:ascii="Arial" w:hAnsi="Arial" w:cs="Arial"/>
          <w:sz w:val="22"/>
          <w:szCs w:val="22"/>
          <w:lang w:val="en-GB"/>
        </w:rPr>
        <w:t xml:space="preserve">An AC ‘clamp meter’ is a device that is used to measure the alternating current in a circuit without contacting or touching the circuit itself. Whenever the meter is ‘clamped’ around a conductor carrying an AC current, a root-mean square current (RMS) reading is displayed </w:t>
      </w:r>
      <w:r w:rsidR="009F3ABA">
        <w:rPr>
          <w:rFonts w:ascii="Arial" w:hAnsi="Arial" w:cs="Arial"/>
          <w:sz w:val="22"/>
          <w:szCs w:val="22"/>
          <w:lang w:val="en-GB"/>
        </w:rPr>
        <w:t>by</w:t>
      </w:r>
      <w:r w:rsidRPr="00FA3574">
        <w:rPr>
          <w:rFonts w:ascii="Arial" w:hAnsi="Arial" w:cs="Arial"/>
          <w:sz w:val="22"/>
          <w:szCs w:val="22"/>
          <w:lang w:val="en-GB"/>
        </w:rPr>
        <w:t xml:space="preserve"> the meter. The </w:t>
      </w:r>
      <w:r w:rsidR="00437B8F">
        <w:rPr>
          <w:rFonts w:ascii="Arial" w:hAnsi="Arial" w:cs="Arial"/>
          <w:sz w:val="22"/>
          <w:szCs w:val="22"/>
          <w:lang w:val="en-GB"/>
        </w:rPr>
        <w:t xml:space="preserve">picture and </w:t>
      </w:r>
      <w:r w:rsidR="00954104">
        <w:rPr>
          <w:rFonts w:ascii="Arial" w:hAnsi="Arial" w:cs="Arial"/>
          <w:sz w:val="22"/>
          <w:szCs w:val="22"/>
          <w:lang w:val="en-GB"/>
        </w:rPr>
        <w:t>d</w:t>
      </w:r>
      <w:r w:rsidR="00422D10">
        <w:rPr>
          <w:rFonts w:ascii="Arial" w:hAnsi="Arial" w:cs="Arial"/>
          <w:sz w:val="22"/>
          <w:szCs w:val="22"/>
          <w:lang w:val="en-GB"/>
        </w:rPr>
        <w:t>i</w:t>
      </w:r>
      <w:r w:rsidR="00954104">
        <w:rPr>
          <w:rFonts w:ascii="Arial" w:hAnsi="Arial" w:cs="Arial"/>
          <w:sz w:val="22"/>
          <w:szCs w:val="22"/>
          <w:lang w:val="en-GB"/>
        </w:rPr>
        <w:t>agram</w:t>
      </w:r>
      <w:r w:rsidRPr="00FA3574">
        <w:rPr>
          <w:rFonts w:ascii="Arial" w:hAnsi="Arial" w:cs="Arial"/>
          <w:sz w:val="22"/>
          <w:szCs w:val="22"/>
          <w:lang w:val="en-GB"/>
        </w:rPr>
        <w:t xml:space="preserve"> below </w:t>
      </w:r>
      <w:proofErr w:type="gramStart"/>
      <w:r w:rsidRPr="00FA3574">
        <w:rPr>
          <w:rFonts w:ascii="Arial" w:hAnsi="Arial" w:cs="Arial"/>
          <w:sz w:val="22"/>
          <w:szCs w:val="22"/>
          <w:lang w:val="en-GB"/>
        </w:rPr>
        <w:t>shows</w:t>
      </w:r>
      <w:proofErr w:type="gramEnd"/>
      <w:r w:rsidRPr="00FA3574">
        <w:rPr>
          <w:rFonts w:ascii="Arial" w:hAnsi="Arial" w:cs="Arial"/>
          <w:sz w:val="22"/>
          <w:szCs w:val="22"/>
          <w:lang w:val="en-GB"/>
        </w:rPr>
        <w:t xml:space="preserve"> how the clamp works.</w:t>
      </w:r>
    </w:p>
    <w:p w14:paraId="3CB5106B" w14:textId="0943ABE5" w:rsidR="00437B8F" w:rsidRDefault="00437B8F" w:rsidP="00FA3574">
      <w:pPr>
        <w:rPr>
          <w:rFonts w:ascii="Arial" w:hAnsi="Arial" w:cs="Arial"/>
          <w:sz w:val="22"/>
          <w:szCs w:val="22"/>
          <w:lang w:val="en-GB"/>
        </w:rPr>
      </w:pPr>
    </w:p>
    <w:p w14:paraId="04262D90" w14:textId="016D5663" w:rsidR="00437B8F" w:rsidRDefault="00437B8F" w:rsidP="00437B8F">
      <w:pPr>
        <w:jc w:val="center"/>
        <w:rPr>
          <w:rFonts w:ascii="Arial" w:hAnsi="Arial" w:cs="Arial"/>
          <w:sz w:val="22"/>
          <w:szCs w:val="22"/>
          <w:lang w:val="en-GB"/>
        </w:rPr>
      </w:pPr>
    </w:p>
    <w:p w14:paraId="74B06BA2" w14:textId="5729940E" w:rsidR="00FA3574" w:rsidRDefault="00963113" w:rsidP="00FA3574">
      <w:pPr>
        <w:rPr>
          <w:rFonts w:ascii="Arial" w:hAnsi="Arial" w:cs="Arial"/>
          <w:sz w:val="22"/>
          <w:szCs w:val="22"/>
          <w:lang w:val="en-GB"/>
        </w:rPr>
      </w:pPr>
      <w:r>
        <w:rPr>
          <w:rFonts w:ascii="Arial" w:hAnsi="Arial" w:cs="Arial"/>
          <w:noProof/>
          <w:sz w:val="22"/>
          <w:szCs w:val="22"/>
          <w:lang w:val="en-GB"/>
        </w:rPr>
        <w:drawing>
          <wp:anchor distT="0" distB="0" distL="114300" distR="114300" simplePos="0" relativeHeight="252226560" behindDoc="0" locked="0" layoutInCell="1" allowOverlap="1" wp14:anchorId="5AC0766A" wp14:editId="466B8A72">
            <wp:simplePos x="0" y="0"/>
            <wp:positionH relativeFrom="column">
              <wp:posOffset>2126615</wp:posOffset>
            </wp:positionH>
            <wp:positionV relativeFrom="paragraph">
              <wp:posOffset>27939</wp:posOffset>
            </wp:positionV>
            <wp:extent cx="4385945" cy="305671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02595" cy="306831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4DC85A" w14:textId="7121BB91" w:rsidR="00FA3574" w:rsidRDefault="00963113" w:rsidP="00FA3574">
      <w:pPr>
        <w:rPr>
          <w:rFonts w:ascii="Arial" w:hAnsi="Arial" w:cs="Arial"/>
          <w:sz w:val="22"/>
          <w:szCs w:val="22"/>
          <w:lang w:val="en-GB"/>
        </w:rPr>
      </w:pPr>
      <w:r>
        <w:rPr>
          <w:noProof/>
        </w:rPr>
        <w:drawing>
          <wp:anchor distT="0" distB="0" distL="114300" distR="114300" simplePos="0" relativeHeight="252225536" behindDoc="0" locked="0" layoutInCell="1" allowOverlap="1" wp14:anchorId="62A80948" wp14:editId="05273941">
            <wp:simplePos x="0" y="0"/>
            <wp:positionH relativeFrom="margin">
              <wp:posOffset>53340</wp:posOffset>
            </wp:positionH>
            <wp:positionV relativeFrom="paragraph">
              <wp:posOffset>4445</wp:posOffset>
            </wp:positionV>
            <wp:extent cx="2084801" cy="1684020"/>
            <wp:effectExtent l="0" t="0" r="0" b="0"/>
            <wp:wrapNone/>
            <wp:docPr id="7" name="Picture 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low confidence"/>
                    <pic:cNvPicPr>
                      <a:picLocks noChangeAspect="1" noChangeArrowheads="1"/>
                    </pic:cNvPicPr>
                  </pic:nvPicPr>
                  <pic:blipFill rotWithShape="1">
                    <a:blip r:embed="rId27">
                      <a:extLst>
                        <a:ext uri="{28A0092B-C50C-407E-A947-70E740481C1C}">
                          <a14:useLocalDpi xmlns:a14="http://schemas.microsoft.com/office/drawing/2010/main" val="0"/>
                        </a:ext>
                      </a:extLst>
                    </a:blip>
                    <a:srcRect l="16000" t="24333" b="24778"/>
                    <a:stretch/>
                  </pic:blipFill>
                  <pic:spPr bwMode="auto">
                    <a:xfrm>
                      <a:off x="0" y="0"/>
                      <a:ext cx="2084801" cy="16840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789BB6F" w14:textId="38425ECE" w:rsidR="00FA3574" w:rsidRPr="00FA3574" w:rsidRDefault="00FA3574" w:rsidP="00FA3574">
      <w:pPr>
        <w:rPr>
          <w:rFonts w:ascii="Arial" w:hAnsi="Arial" w:cs="Arial"/>
          <w:sz w:val="22"/>
          <w:szCs w:val="22"/>
          <w:lang w:val="en-GB"/>
        </w:rPr>
      </w:pPr>
    </w:p>
    <w:p w14:paraId="260B60EE" w14:textId="7D6F8686" w:rsidR="00FA3574" w:rsidRPr="00FA3574" w:rsidRDefault="00FA3574" w:rsidP="00FA3574">
      <w:pPr>
        <w:rPr>
          <w:rFonts w:ascii="Arial" w:hAnsi="Arial" w:cs="Arial"/>
          <w:sz w:val="22"/>
          <w:szCs w:val="22"/>
          <w:lang w:val="en-GB"/>
        </w:rPr>
      </w:pPr>
    </w:p>
    <w:p w14:paraId="1D924B6D" w14:textId="085B7267" w:rsidR="00FA3574" w:rsidRPr="00FA3574" w:rsidRDefault="00FA3574" w:rsidP="00FA3574">
      <w:pPr>
        <w:rPr>
          <w:rFonts w:ascii="Arial" w:hAnsi="Arial" w:cs="Arial"/>
          <w:sz w:val="22"/>
          <w:szCs w:val="22"/>
          <w:lang w:val="en-GB"/>
        </w:rPr>
      </w:pPr>
    </w:p>
    <w:p w14:paraId="10645A95" w14:textId="3596C2D3" w:rsidR="00FA3574" w:rsidRPr="00FA3574" w:rsidRDefault="00FA3574" w:rsidP="00FA3574">
      <w:pPr>
        <w:rPr>
          <w:rFonts w:ascii="Arial" w:hAnsi="Arial" w:cs="Arial"/>
          <w:sz w:val="22"/>
          <w:szCs w:val="22"/>
          <w:lang w:val="en-GB"/>
        </w:rPr>
      </w:pPr>
    </w:p>
    <w:p w14:paraId="74F3D2A1" w14:textId="31FB3153" w:rsidR="00FA3574" w:rsidRPr="00FA3574" w:rsidRDefault="00FA3574" w:rsidP="00FA3574">
      <w:pPr>
        <w:rPr>
          <w:rFonts w:ascii="Arial" w:hAnsi="Arial" w:cs="Arial"/>
          <w:sz w:val="22"/>
          <w:szCs w:val="22"/>
          <w:lang w:val="en-GB"/>
        </w:rPr>
      </w:pPr>
    </w:p>
    <w:p w14:paraId="48E455C9" w14:textId="02323E58" w:rsidR="00FA3574" w:rsidRPr="00FA3574" w:rsidRDefault="00FA3574" w:rsidP="00FA3574">
      <w:pPr>
        <w:rPr>
          <w:rFonts w:ascii="Arial" w:hAnsi="Arial" w:cs="Arial"/>
          <w:sz w:val="22"/>
          <w:szCs w:val="22"/>
          <w:lang w:val="en-GB"/>
        </w:rPr>
      </w:pPr>
    </w:p>
    <w:p w14:paraId="7ABBDE0D" w14:textId="7D2339C7" w:rsidR="00FA3574" w:rsidRPr="00FA3574" w:rsidRDefault="00FA3574" w:rsidP="00FA3574">
      <w:pPr>
        <w:rPr>
          <w:rFonts w:ascii="Arial" w:hAnsi="Arial" w:cs="Arial"/>
          <w:sz w:val="22"/>
          <w:szCs w:val="22"/>
          <w:lang w:val="en-GB"/>
        </w:rPr>
      </w:pPr>
    </w:p>
    <w:p w14:paraId="1442975B" w14:textId="1C622B48" w:rsidR="00FA3574" w:rsidRPr="00FA3574" w:rsidRDefault="00FA3574" w:rsidP="00FA3574">
      <w:pPr>
        <w:rPr>
          <w:rFonts w:ascii="Arial" w:hAnsi="Arial" w:cs="Arial"/>
          <w:sz w:val="22"/>
          <w:szCs w:val="22"/>
          <w:lang w:val="en-GB"/>
        </w:rPr>
      </w:pPr>
    </w:p>
    <w:p w14:paraId="59B530A2" w14:textId="7026D36A" w:rsidR="00FA3574" w:rsidRPr="00FA3574" w:rsidRDefault="00FA3574" w:rsidP="00FA3574">
      <w:pPr>
        <w:rPr>
          <w:rFonts w:ascii="Arial" w:hAnsi="Arial" w:cs="Arial"/>
          <w:sz w:val="22"/>
          <w:szCs w:val="22"/>
          <w:lang w:val="en-GB"/>
        </w:rPr>
      </w:pPr>
    </w:p>
    <w:p w14:paraId="1717A7FF" w14:textId="11F9FDE8" w:rsidR="00FA3574" w:rsidRPr="00FA3574" w:rsidRDefault="00FA3574" w:rsidP="00FA3574">
      <w:pPr>
        <w:rPr>
          <w:rFonts w:ascii="Arial" w:hAnsi="Arial" w:cs="Arial"/>
          <w:sz w:val="22"/>
          <w:szCs w:val="22"/>
          <w:lang w:val="en-GB"/>
        </w:rPr>
      </w:pPr>
    </w:p>
    <w:p w14:paraId="01949FC2" w14:textId="07D0FAFB" w:rsidR="00FA3574" w:rsidRPr="00FA3574" w:rsidRDefault="00FA3574" w:rsidP="00FA3574">
      <w:pPr>
        <w:rPr>
          <w:rFonts w:ascii="Arial" w:hAnsi="Arial" w:cs="Arial"/>
          <w:sz w:val="22"/>
          <w:szCs w:val="22"/>
          <w:lang w:val="en-GB"/>
        </w:rPr>
      </w:pPr>
    </w:p>
    <w:p w14:paraId="3DC178D8" w14:textId="2D913F93" w:rsidR="00FA3574" w:rsidRPr="00FA3574" w:rsidRDefault="00FA3574" w:rsidP="00FA3574">
      <w:pPr>
        <w:rPr>
          <w:rFonts w:ascii="Arial" w:hAnsi="Arial" w:cs="Arial"/>
          <w:sz w:val="22"/>
          <w:szCs w:val="22"/>
          <w:lang w:val="en-GB"/>
        </w:rPr>
      </w:pPr>
    </w:p>
    <w:p w14:paraId="4245C61E" w14:textId="4B6C7237" w:rsidR="00FA3574" w:rsidRDefault="00FA3574" w:rsidP="00FA3574">
      <w:pPr>
        <w:rPr>
          <w:rFonts w:ascii="Arial" w:hAnsi="Arial" w:cs="Arial"/>
          <w:sz w:val="22"/>
          <w:szCs w:val="22"/>
          <w:lang w:val="en-GB"/>
        </w:rPr>
      </w:pPr>
    </w:p>
    <w:p w14:paraId="0B286408" w14:textId="1A66899D" w:rsidR="00FA3574" w:rsidRDefault="00FA3574" w:rsidP="00FA3574">
      <w:pPr>
        <w:rPr>
          <w:rFonts w:ascii="Arial" w:hAnsi="Arial" w:cs="Arial"/>
          <w:sz w:val="22"/>
          <w:szCs w:val="22"/>
          <w:lang w:val="en-GB"/>
        </w:rPr>
      </w:pPr>
    </w:p>
    <w:p w14:paraId="0B85F8C9" w14:textId="77777777" w:rsidR="00FA3574" w:rsidRPr="00FA3574" w:rsidRDefault="00FA3574" w:rsidP="00FA3574">
      <w:pPr>
        <w:rPr>
          <w:rFonts w:ascii="Arial" w:hAnsi="Arial" w:cs="Arial"/>
          <w:sz w:val="22"/>
          <w:szCs w:val="22"/>
          <w:lang w:val="en-GB"/>
        </w:rPr>
      </w:pPr>
    </w:p>
    <w:p w14:paraId="3E0B436A" w14:textId="51261FA2" w:rsidR="00FA3574" w:rsidRDefault="00FA3574" w:rsidP="00FA3574">
      <w:pPr>
        <w:pStyle w:val="ListParagraph"/>
        <w:spacing w:after="160" w:line="259" w:lineRule="auto"/>
        <w:rPr>
          <w:rFonts w:ascii="Arial" w:hAnsi="Arial" w:cs="Arial"/>
          <w:sz w:val="22"/>
          <w:szCs w:val="22"/>
          <w:lang w:val="en-GB"/>
        </w:rPr>
      </w:pPr>
    </w:p>
    <w:p w14:paraId="3E9879CB" w14:textId="7A8548D1" w:rsidR="00FA3574" w:rsidRDefault="00FA3574" w:rsidP="00FA3574">
      <w:pPr>
        <w:pStyle w:val="ListParagraph"/>
        <w:spacing w:after="160" w:line="259" w:lineRule="auto"/>
        <w:rPr>
          <w:rFonts w:ascii="Arial" w:hAnsi="Arial" w:cs="Arial"/>
          <w:sz w:val="22"/>
          <w:szCs w:val="22"/>
          <w:lang w:val="en-GB"/>
        </w:rPr>
      </w:pPr>
    </w:p>
    <w:p w14:paraId="66478597" w14:textId="3625ABC1" w:rsidR="00FA3574" w:rsidRDefault="00FA3574" w:rsidP="00FA3574">
      <w:pPr>
        <w:pStyle w:val="ListParagraph"/>
        <w:spacing w:after="160" w:line="259" w:lineRule="auto"/>
        <w:rPr>
          <w:rFonts w:ascii="Arial" w:hAnsi="Arial" w:cs="Arial"/>
          <w:sz w:val="22"/>
          <w:szCs w:val="22"/>
          <w:lang w:val="en-GB"/>
        </w:rPr>
      </w:pPr>
    </w:p>
    <w:p w14:paraId="5E3ACB2D" w14:textId="77777777" w:rsidR="00963113" w:rsidRDefault="00963113" w:rsidP="00FA3574">
      <w:pPr>
        <w:pStyle w:val="ListParagraph"/>
        <w:spacing w:after="160" w:line="259" w:lineRule="auto"/>
        <w:rPr>
          <w:rFonts w:ascii="Arial" w:hAnsi="Arial" w:cs="Arial"/>
          <w:sz w:val="22"/>
          <w:szCs w:val="22"/>
          <w:lang w:val="en-GB"/>
        </w:rPr>
      </w:pPr>
    </w:p>
    <w:p w14:paraId="09CE556D" w14:textId="6E61EE99" w:rsidR="00FA3574" w:rsidRPr="00FA3574" w:rsidRDefault="00FA3574" w:rsidP="00FA3574">
      <w:pPr>
        <w:pStyle w:val="ListParagraph"/>
        <w:numPr>
          <w:ilvl w:val="0"/>
          <w:numId w:val="18"/>
        </w:numPr>
        <w:spacing w:after="160" w:line="259" w:lineRule="auto"/>
        <w:ind w:hanging="720"/>
        <w:rPr>
          <w:rFonts w:ascii="Arial" w:hAnsi="Arial" w:cs="Arial"/>
          <w:sz w:val="22"/>
          <w:szCs w:val="22"/>
          <w:lang w:val="en-GB"/>
        </w:rPr>
      </w:pPr>
      <w:r w:rsidRPr="00FA3574">
        <w:rPr>
          <w:rFonts w:ascii="Arial" w:hAnsi="Arial" w:cs="Arial"/>
          <w:sz w:val="22"/>
          <w:szCs w:val="22"/>
          <w:lang w:val="en-GB"/>
        </w:rPr>
        <w:t xml:space="preserve">Explain how a current reading can be sent to the meter without the clamp touching the conductor. </w:t>
      </w:r>
    </w:p>
    <w:p w14:paraId="4BAFF8FC" w14:textId="2DA5DCC9" w:rsidR="00FA3574" w:rsidRDefault="00FA3574" w:rsidP="00FA3574">
      <w:pPr>
        <w:pStyle w:val="ListParagraph"/>
        <w:jc w:val="right"/>
        <w:rPr>
          <w:rFonts w:ascii="Arial" w:hAnsi="Arial" w:cs="Arial"/>
          <w:sz w:val="22"/>
          <w:szCs w:val="22"/>
          <w:lang w:val="en-GB"/>
        </w:rPr>
      </w:pPr>
      <w:r w:rsidRPr="00FA3574">
        <w:rPr>
          <w:rFonts w:ascii="Arial" w:hAnsi="Arial" w:cs="Arial"/>
          <w:sz w:val="22"/>
          <w:szCs w:val="22"/>
          <w:lang w:val="en-GB"/>
        </w:rPr>
        <w:t>(4 marks)</w:t>
      </w:r>
    </w:p>
    <w:p w14:paraId="4F13D379" w14:textId="77777777" w:rsidR="00FA3574" w:rsidRPr="00FA3574" w:rsidRDefault="00FA3574" w:rsidP="00FA3574">
      <w:pPr>
        <w:pStyle w:val="ListParagraph"/>
        <w:jc w:val="right"/>
        <w:rPr>
          <w:rFonts w:ascii="Arial" w:hAnsi="Arial" w:cs="Arial"/>
          <w:sz w:val="22"/>
          <w:szCs w:val="22"/>
          <w:lang w:val="en-GB"/>
        </w:rPr>
      </w:pPr>
    </w:p>
    <w:p w14:paraId="5037E736" w14:textId="66EEFCD9" w:rsidR="00FA3574" w:rsidRDefault="00FA3574" w:rsidP="00FA3574">
      <w:pPr>
        <w:spacing w:line="480" w:lineRule="auto"/>
        <w:rPr>
          <w:rFonts w:ascii="Arial" w:hAnsi="Arial" w:cs="Arial"/>
          <w:sz w:val="22"/>
          <w:szCs w:val="22"/>
          <w:lang w:val="en-GB"/>
        </w:rPr>
      </w:pPr>
      <w:r w:rsidRPr="00FA3574">
        <w:rPr>
          <w:rFonts w:ascii="Arial" w:hAnsi="Arial" w:cs="Arial"/>
          <w:sz w:val="22"/>
          <w:szCs w:val="22"/>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lang w:val="en-GB"/>
        </w:rPr>
        <w:t>____________________________________________________________</w:t>
      </w:r>
      <w:r w:rsidR="00AA350D">
        <w:rPr>
          <w:rFonts w:ascii="Arial" w:hAnsi="Arial" w:cs="Arial"/>
          <w:sz w:val="22"/>
          <w:szCs w:val="22"/>
          <w:lang w:val="en-GB"/>
        </w:rPr>
        <w:t>_________________________________________________________________________________________________________________________________________________________________________________________________________________________________________________________</w:t>
      </w:r>
    </w:p>
    <w:p w14:paraId="03F7FAC5" w14:textId="77777777" w:rsidR="00963113" w:rsidRDefault="00963113" w:rsidP="00954104">
      <w:pPr>
        <w:spacing w:after="160" w:line="259" w:lineRule="auto"/>
        <w:rPr>
          <w:rFonts w:ascii="Arial" w:hAnsi="Arial" w:cs="Arial"/>
          <w:sz w:val="22"/>
          <w:szCs w:val="22"/>
          <w:lang w:val="en-GB"/>
        </w:rPr>
      </w:pPr>
      <w:r>
        <w:rPr>
          <w:rFonts w:ascii="Arial" w:hAnsi="Arial" w:cs="Arial"/>
          <w:sz w:val="22"/>
          <w:szCs w:val="22"/>
          <w:lang w:val="en-GB"/>
        </w:rPr>
        <w:t>___________________________________________________________________________________</w:t>
      </w:r>
    </w:p>
    <w:p w14:paraId="34882A11" w14:textId="2A882DE5" w:rsidR="00963113" w:rsidRDefault="00963113" w:rsidP="00954104">
      <w:pPr>
        <w:spacing w:after="160" w:line="259" w:lineRule="auto"/>
        <w:rPr>
          <w:rFonts w:ascii="Arial" w:hAnsi="Arial" w:cs="Arial"/>
          <w:sz w:val="22"/>
          <w:szCs w:val="22"/>
          <w:lang w:val="en-GB"/>
        </w:rPr>
      </w:pPr>
    </w:p>
    <w:p w14:paraId="50E5FEF7" w14:textId="77777777" w:rsidR="00963113" w:rsidRDefault="00963113" w:rsidP="00954104">
      <w:pPr>
        <w:spacing w:after="160" w:line="259" w:lineRule="auto"/>
        <w:rPr>
          <w:rFonts w:ascii="Arial" w:hAnsi="Arial" w:cs="Arial"/>
          <w:sz w:val="22"/>
          <w:szCs w:val="22"/>
          <w:lang w:val="en-GB"/>
        </w:rPr>
      </w:pPr>
    </w:p>
    <w:p w14:paraId="387B6EF1" w14:textId="77777777" w:rsidR="00963113" w:rsidRDefault="00963113" w:rsidP="00954104">
      <w:pPr>
        <w:spacing w:after="160" w:line="259" w:lineRule="auto"/>
        <w:rPr>
          <w:rFonts w:ascii="Arial" w:hAnsi="Arial" w:cs="Arial"/>
          <w:sz w:val="22"/>
          <w:szCs w:val="22"/>
          <w:lang w:val="en-GB"/>
        </w:rPr>
      </w:pPr>
    </w:p>
    <w:p w14:paraId="5EACAD08" w14:textId="725BE3DF" w:rsidR="00FA3574" w:rsidRPr="00FA3574" w:rsidRDefault="00FA3574" w:rsidP="00954104">
      <w:pPr>
        <w:spacing w:after="160" w:line="259" w:lineRule="auto"/>
        <w:rPr>
          <w:rFonts w:ascii="Arial" w:hAnsi="Arial" w:cs="Arial"/>
          <w:sz w:val="22"/>
          <w:szCs w:val="22"/>
          <w:lang w:val="en-GB"/>
        </w:rPr>
      </w:pPr>
      <w:r w:rsidRPr="00FA3574">
        <w:rPr>
          <w:rFonts w:ascii="Arial" w:hAnsi="Arial" w:cs="Arial"/>
          <w:sz w:val="22"/>
          <w:szCs w:val="22"/>
          <w:lang w:val="en-GB"/>
        </w:rPr>
        <w:lastRenderedPageBreak/>
        <w:t>The clamp measures a root-mean square current of 5.00 A from a 240 V, 50 Hz AC mains power supply.</w:t>
      </w:r>
    </w:p>
    <w:p w14:paraId="2176FE53" w14:textId="77777777" w:rsidR="00FA3574" w:rsidRPr="00FA3574" w:rsidRDefault="00FA3574" w:rsidP="00FA3574">
      <w:pPr>
        <w:pStyle w:val="ListParagraph"/>
        <w:rPr>
          <w:rFonts w:ascii="Arial" w:hAnsi="Arial" w:cs="Arial"/>
          <w:sz w:val="22"/>
          <w:szCs w:val="22"/>
          <w:lang w:val="en-GB"/>
        </w:rPr>
      </w:pPr>
    </w:p>
    <w:p w14:paraId="6D0777A3" w14:textId="77777777" w:rsidR="00FA3574" w:rsidRPr="00FA3574" w:rsidRDefault="00FA3574" w:rsidP="00FA3574">
      <w:pPr>
        <w:pStyle w:val="ListParagraph"/>
        <w:numPr>
          <w:ilvl w:val="0"/>
          <w:numId w:val="18"/>
        </w:numPr>
        <w:spacing w:after="160" w:line="259" w:lineRule="auto"/>
        <w:ind w:hanging="720"/>
        <w:rPr>
          <w:rFonts w:ascii="Arial" w:hAnsi="Arial" w:cs="Arial"/>
          <w:sz w:val="22"/>
          <w:szCs w:val="22"/>
          <w:lang w:val="en-GB"/>
        </w:rPr>
      </w:pPr>
      <w:r w:rsidRPr="00FA3574">
        <w:rPr>
          <w:rFonts w:ascii="Arial" w:hAnsi="Arial" w:cs="Arial"/>
          <w:sz w:val="22"/>
          <w:szCs w:val="22"/>
          <w:lang w:val="en-GB"/>
        </w:rPr>
        <w:t>Calculate the peak current (I</w:t>
      </w:r>
      <w:r w:rsidRPr="00FA3574">
        <w:rPr>
          <w:rFonts w:ascii="Arial" w:hAnsi="Arial" w:cs="Arial"/>
          <w:sz w:val="22"/>
          <w:szCs w:val="22"/>
          <w:vertAlign w:val="subscript"/>
          <w:lang w:val="en-GB"/>
        </w:rPr>
        <w:t>PEAK</w:t>
      </w:r>
      <w:r w:rsidRPr="00FA3574">
        <w:rPr>
          <w:rFonts w:ascii="Arial" w:hAnsi="Arial" w:cs="Arial"/>
          <w:sz w:val="22"/>
          <w:szCs w:val="22"/>
          <w:lang w:val="en-GB"/>
        </w:rPr>
        <w:t xml:space="preserve">) in the conductor. </w:t>
      </w:r>
    </w:p>
    <w:p w14:paraId="52859EFA" w14:textId="77777777" w:rsidR="00FA3574" w:rsidRPr="00FA3574" w:rsidRDefault="00FA3574" w:rsidP="00FA3574">
      <w:pPr>
        <w:pStyle w:val="ListParagraph"/>
        <w:jc w:val="right"/>
        <w:rPr>
          <w:rFonts w:ascii="Arial" w:hAnsi="Arial" w:cs="Arial"/>
          <w:sz w:val="22"/>
          <w:szCs w:val="22"/>
          <w:lang w:val="en-GB"/>
        </w:rPr>
      </w:pPr>
      <w:r w:rsidRPr="00FA3574">
        <w:rPr>
          <w:rFonts w:ascii="Arial" w:hAnsi="Arial" w:cs="Arial"/>
          <w:sz w:val="22"/>
          <w:szCs w:val="22"/>
          <w:lang w:val="en-GB"/>
        </w:rPr>
        <w:t>(2 marks)</w:t>
      </w:r>
    </w:p>
    <w:p w14:paraId="6B30B2E9" w14:textId="77777777" w:rsidR="00FA3574" w:rsidRPr="00FA3574" w:rsidRDefault="00FA3574" w:rsidP="00FA3574">
      <w:pPr>
        <w:pStyle w:val="ListParagraph"/>
        <w:jc w:val="right"/>
        <w:rPr>
          <w:rFonts w:ascii="Arial" w:hAnsi="Arial" w:cs="Arial"/>
          <w:sz w:val="22"/>
          <w:szCs w:val="22"/>
          <w:lang w:val="en-GB"/>
        </w:rPr>
      </w:pPr>
    </w:p>
    <w:p w14:paraId="464C8988" w14:textId="77777777" w:rsidR="00FA3574" w:rsidRPr="00FA3574" w:rsidRDefault="00FA3574" w:rsidP="00FA3574">
      <w:pPr>
        <w:pStyle w:val="ListParagraph"/>
        <w:jc w:val="right"/>
        <w:rPr>
          <w:rFonts w:ascii="Arial" w:hAnsi="Arial" w:cs="Arial"/>
          <w:sz w:val="22"/>
          <w:szCs w:val="22"/>
          <w:lang w:val="en-GB"/>
        </w:rPr>
      </w:pPr>
    </w:p>
    <w:p w14:paraId="01450E09" w14:textId="77777777" w:rsidR="00FA3574" w:rsidRPr="00FA3574" w:rsidRDefault="00FA3574" w:rsidP="00FA3574">
      <w:pPr>
        <w:pStyle w:val="ListParagraph"/>
        <w:jc w:val="right"/>
        <w:rPr>
          <w:rFonts w:ascii="Arial" w:hAnsi="Arial" w:cs="Arial"/>
          <w:sz w:val="22"/>
          <w:szCs w:val="22"/>
          <w:lang w:val="en-GB"/>
        </w:rPr>
      </w:pPr>
    </w:p>
    <w:p w14:paraId="51382AC3" w14:textId="77777777" w:rsidR="00FA3574" w:rsidRPr="00FA3574" w:rsidRDefault="00FA3574" w:rsidP="00FA3574">
      <w:pPr>
        <w:pStyle w:val="ListParagraph"/>
        <w:jc w:val="right"/>
        <w:rPr>
          <w:rFonts w:ascii="Arial" w:hAnsi="Arial" w:cs="Arial"/>
          <w:sz w:val="22"/>
          <w:szCs w:val="22"/>
          <w:lang w:val="en-GB"/>
        </w:rPr>
      </w:pPr>
    </w:p>
    <w:p w14:paraId="41757351" w14:textId="77777777" w:rsidR="00FA3574" w:rsidRPr="00677280" w:rsidRDefault="00FA3574" w:rsidP="00677280">
      <w:pPr>
        <w:rPr>
          <w:rFonts w:ascii="Arial" w:hAnsi="Arial" w:cs="Arial"/>
          <w:sz w:val="22"/>
          <w:szCs w:val="22"/>
          <w:lang w:val="en-GB"/>
        </w:rPr>
      </w:pPr>
    </w:p>
    <w:p w14:paraId="51D5B341" w14:textId="77777777" w:rsidR="00FA3574" w:rsidRPr="00FA3574" w:rsidRDefault="00FA3574" w:rsidP="00FA3574">
      <w:pPr>
        <w:pStyle w:val="ListParagraph"/>
        <w:jc w:val="right"/>
        <w:rPr>
          <w:rFonts w:ascii="Arial" w:hAnsi="Arial" w:cs="Arial"/>
          <w:sz w:val="22"/>
          <w:szCs w:val="22"/>
          <w:lang w:val="en-GB"/>
        </w:rPr>
      </w:pPr>
    </w:p>
    <w:p w14:paraId="0E4AB3BC" w14:textId="77777777" w:rsidR="00FA3574" w:rsidRPr="00FA3574" w:rsidRDefault="00FA3574" w:rsidP="00FA3574">
      <w:pPr>
        <w:pStyle w:val="ListParagraph"/>
        <w:jc w:val="right"/>
        <w:rPr>
          <w:rFonts w:ascii="Arial" w:hAnsi="Arial" w:cs="Arial"/>
          <w:sz w:val="22"/>
          <w:szCs w:val="22"/>
          <w:lang w:val="en-GB"/>
        </w:rPr>
      </w:pPr>
    </w:p>
    <w:p w14:paraId="62DDF515" w14:textId="77777777" w:rsidR="00FA3574" w:rsidRPr="00FA3574" w:rsidRDefault="00FA3574" w:rsidP="00FA3574">
      <w:pPr>
        <w:pStyle w:val="ListParagraph"/>
        <w:jc w:val="right"/>
        <w:rPr>
          <w:rFonts w:ascii="Arial" w:hAnsi="Arial" w:cs="Arial"/>
          <w:sz w:val="22"/>
          <w:szCs w:val="22"/>
          <w:lang w:val="en-GB"/>
        </w:rPr>
      </w:pPr>
      <w:r w:rsidRPr="00FA3574">
        <w:rPr>
          <w:rFonts w:ascii="Arial" w:hAnsi="Arial" w:cs="Arial"/>
          <w:sz w:val="22"/>
          <w:szCs w:val="22"/>
          <w:lang w:val="en-GB"/>
        </w:rPr>
        <w:t>______________ A</w:t>
      </w:r>
    </w:p>
    <w:p w14:paraId="781012E6" w14:textId="77777777" w:rsidR="00FA3574" w:rsidRPr="00FA3574" w:rsidRDefault="00FA3574" w:rsidP="00FA3574">
      <w:pPr>
        <w:pStyle w:val="ListParagraph"/>
        <w:jc w:val="right"/>
        <w:rPr>
          <w:rFonts w:ascii="Arial" w:hAnsi="Arial" w:cs="Arial"/>
          <w:sz w:val="22"/>
          <w:szCs w:val="22"/>
          <w:lang w:val="en-GB"/>
        </w:rPr>
      </w:pPr>
    </w:p>
    <w:p w14:paraId="1BB1ED74" w14:textId="77777777" w:rsidR="00FA3574" w:rsidRPr="00CB122B" w:rsidRDefault="00FA3574" w:rsidP="00CB122B">
      <w:pPr>
        <w:rPr>
          <w:rFonts w:ascii="Arial" w:hAnsi="Arial" w:cs="Arial"/>
          <w:sz w:val="22"/>
          <w:szCs w:val="22"/>
          <w:lang w:val="en-GB"/>
        </w:rPr>
      </w:pPr>
      <w:r w:rsidRPr="00CB122B">
        <w:rPr>
          <w:rFonts w:ascii="Arial" w:hAnsi="Arial" w:cs="Arial"/>
          <w:sz w:val="22"/>
          <w:szCs w:val="22"/>
          <w:lang w:val="en-GB"/>
        </w:rPr>
        <w:t>The average distance of the clamp to the conductor is 1.10 cm. See below.</w:t>
      </w:r>
    </w:p>
    <w:p w14:paraId="13EF4433" w14:textId="77777777" w:rsidR="00FA3574" w:rsidRPr="00FA3574" w:rsidRDefault="00FA3574" w:rsidP="00FA3574">
      <w:pPr>
        <w:pStyle w:val="ListParagraph"/>
        <w:rPr>
          <w:rFonts w:ascii="Arial" w:hAnsi="Arial" w:cs="Arial"/>
          <w:sz w:val="22"/>
          <w:szCs w:val="22"/>
          <w:lang w:val="en-GB"/>
        </w:rPr>
      </w:pPr>
    </w:p>
    <w:p w14:paraId="5D180FD3" w14:textId="4549E50D" w:rsidR="00FA3574" w:rsidRPr="00FA3574" w:rsidRDefault="00F95CAC" w:rsidP="00FA3574">
      <w:pPr>
        <w:pStyle w:val="ListParagraph"/>
        <w:rPr>
          <w:rFonts w:ascii="Arial" w:hAnsi="Arial" w:cs="Arial"/>
          <w:sz w:val="22"/>
          <w:szCs w:val="22"/>
          <w:lang w:val="en-GB"/>
        </w:rPr>
      </w:pPr>
      <w:r w:rsidRPr="00FA3574">
        <w:rPr>
          <w:rFonts w:ascii="Arial" w:hAnsi="Arial" w:cs="Arial"/>
          <w:noProof/>
          <w:sz w:val="22"/>
          <w:szCs w:val="22"/>
          <w:lang w:val="en-GB"/>
        </w:rPr>
        <mc:AlternateContent>
          <mc:Choice Requires="wps">
            <w:drawing>
              <wp:anchor distT="0" distB="0" distL="114300" distR="114300" simplePos="0" relativeHeight="252068864" behindDoc="0" locked="0" layoutInCell="1" allowOverlap="1" wp14:anchorId="61BF470A" wp14:editId="575FAB04">
                <wp:simplePos x="0" y="0"/>
                <wp:positionH relativeFrom="column">
                  <wp:posOffset>3124200</wp:posOffset>
                </wp:positionH>
                <wp:positionV relativeFrom="paragraph">
                  <wp:posOffset>655955</wp:posOffset>
                </wp:positionV>
                <wp:extent cx="914400" cy="228600"/>
                <wp:effectExtent l="0" t="0" r="4445" b="0"/>
                <wp:wrapNone/>
                <wp:docPr id="44" name="Text Box 4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DD9B4EA" w14:textId="77777777" w:rsidR="00FA3574" w:rsidRPr="00A93729" w:rsidRDefault="00FA3574" w:rsidP="00FA3574">
                            <w:pPr>
                              <w:rPr>
                                <w:rFonts w:ascii="Arial" w:hAnsi="Arial" w:cs="Arial"/>
                                <w:sz w:val="16"/>
                                <w:szCs w:val="16"/>
                                <w:lang w:val="en-GB"/>
                              </w:rPr>
                            </w:pPr>
                            <w:r w:rsidRPr="00A93729">
                              <w:rPr>
                                <w:rFonts w:ascii="Arial" w:hAnsi="Arial" w:cs="Arial"/>
                                <w:sz w:val="16"/>
                                <w:szCs w:val="16"/>
                                <w:lang w:val="en-GB"/>
                              </w:rPr>
                              <w:t>r = 1.10 cm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BF470A" id="Text Box 44" o:spid="_x0000_s1063" type="#_x0000_t202" style="position:absolute;left:0;text-align:left;margin-left:246pt;margin-top:51.65pt;width:1in;height:18pt;z-index:252068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" fillcolor="white [3201]" stroked="f" strokeweight=".5pt">
                <v:textbox>
                  <w:txbxContent>
                    <w:p w14:paraId="5DD9B4EA" w14:textId="77777777" w:rsidR="00FA3574" w:rsidRPr="00A93729" w:rsidRDefault="00FA3574" w:rsidP="00FA3574">
                      <w:pPr>
                        <w:rPr>
                          <w:rFonts w:ascii="Arial" w:hAnsi="Arial" w:cs="Arial"/>
                          <w:sz w:val="16"/>
                          <w:szCs w:val="16"/>
                          <w:lang w:val="en-GB"/>
                        </w:rPr>
                      </w:pPr>
                      <w:r w:rsidRPr="00A93729">
                        <w:rPr>
                          <w:rFonts w:ascii="Arial" w:hAnsi="Arial" w:cs="Arial"/>
                          <w:sz w:val="16"/>
                          <w:szCs w:val="16"/>
                          <w:lang w:val="en-GB"/>
                        </w:rPr>
                        <w:t>r = 1.10 cm</w:t>
                      </w:r>
                    </w:p>
                  </w:txbxContent>
                </v:textbox>
              </v:shape>
            </w:pict>
          </mc:Fallback>
        </mc:AlternateContent>
      </w:r>
      <w:r w:rsidRPr="00FA3574">
        <w:rPr>
          <w:rFonts w:ascii="Arial" w:hAnsi="Arial" w:cs="Arial"/>
          <w:noProof/>
          <w:sz w:val="22"/>
          <w:szCs w:val="22"/>
          <w:lang w:val="en-GB"/>
        </w:rPr>
        <mc:AlternateContent>
          <mc:Choice Requires="wps">
            <w:drawing>
              <wp:anchor distT="0" distB="0" distL="114300" distR="114300" simplePos="0" relativeHeight="252065792" behindDoc="0" locked="0" layoutInCell="1" allowOverlap="1" wp14:anchorId="13A269E8" wp14:editId="3B481523">
                <wp:simplePos x="0" y="0"/>
                <wp:positionH relativeFrom="column">
                  <wp:posOffset>1866900</wp:posOffset>
                </wp:positionH>
                <wp:positionV relativeFrom="paragraph">
                  <wp:posOffset>84455</wp:posOffset>
                </wp:positionV>
                <wp:extent cx="1143000" cy="1028700"/>
                <wp:effectExtent l="0" t="57150" r="57150" b="0"/>
                <wp:wrapNone/>
                <wp:docPr id="47" name="Arc 47"/>
                <wp:cNvGraphicFramePr/>
                <a:graphic xmlns:a="http://schemas.openxmlformats.org/drawingml/2006/main">
                  <a:graphicData uri="http://schemas.microsoft.com/office/word/2010/wordprocessingShape">
                    <wps:wsp>
                      <wps:cNvSpPr/>
                      <wps:spPr>
                        <a:xfrm>
                          <a:off x="0" y="0"/>
                          <a:ext cx="1143000" cy="1028700"/>
                        </a:xfrm>
                        <a:prstGeom prst="arc">
                          <a:avLst/>
                        </a:prstGeom>
                        <a:ln w="28575">
                          <a:solidFill>
                            <a:schemeClr val="tx1"/>
                          </a:solidFill>
                        </a:ln>
                        <a:scene3d>
                          <a:camera prst="orthographicFront">
                            <a:rot lat="0" lon="10800000" rev="0"/>
                          </a:camera>
                          <a:lightRig rig="threePt" dir="t"/>
                        </a:scene3d>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2FD29C" id="Arc 47" o:spid="_x0000_s1026" style="position:absolute;margin-left:147pt;margin-top:6.65pt;width:90pt;height:81pt;z-index:252065792;visibility:visible;mso-wrap-style:square;mso-wrap-distance-left:9pt;mso-wrap-distance-top:0;mso-wrap-distance-right:9pt;mso-wrap-distance-bottom:0;mso-position-horizontal:absolute;mso-position-horizontal-relative:text;mso-position-vertical:absolute;mso-position-vertical-relative:text;v-text-anchor:middle" coordsize="1143000,1028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" path="m571500,nsc887131,,1143000,230282,1143000,514350r-571500,l571500,xem571500,nfc887131,,1143000,230282,1143000,514350e" filled="f" strokecolor="black [3213]" strokeweight="2.25pt">
                <v:stroke joinstyle="miter"/>
                <v:path arrowok="t" o:connecttype="custom" o:connectlocs="571500,0;1143000,514350" o:connectangles="0,0"/>
              </v:shape>
            </w:pict>
          </mc:Fallback>
        </mc:AlternateContent>
      </w:r>
      <w:r w:rsidRPr="00FA3574">
        <w:rPr>
          <w:rFonts w:ascii="Arial" w:hAnsi="Arial" w:cs="Arial"/>
          <w:noProof/>
          <w:sz w:val="22"/>
          <w:szCs w:val="22"/>
          <w:lang w:val="en-GB"/>
        </w:rPr>
        <mc:AlternateContent>
          <mc:Choice Requires="wps">
            <w:drawing>
              <wp:anchor distT="0" distB="0" distL="114300" distR="114300" simplePos="0" relativeHeight="252066816" behindDoc="0" locked="0" layoutInCell="1" allowOverlap="1" wp14:anchorId="67F3CCF1" wp14:editId="0FBF5C64">
                <wp:simplePos x="0" y="0"/>
                <wp:positionH relativeFrom="column">
                  <wp:posOffset>2895600</wp:posOffset>
                </wp:positionH>
                <wp:positionV relativeFrom="paragraph">
                  <wp:posOffset>427355</wp:posOffset>
                </wp:positionV>
                <wp:extent cx="228600" cy="228600"/>
                <wp:effectExtent l="0" t="0" r="19050" b="19050"/>
                <wp:wrapNone/>
                <wp:docPr id="46" name="Oval 46"/>
                <wp:cNvGraphicFramePr/>
                <a:graphic xmlns:a="http://schemas.openxmlformats.org/drawingml/2006/main">
                  <a:graphicData uri="http://schemas.microsoft.com/office/word/2010/wordprocessingShape">
                    <wps:wsp>
                      <wps:cNvSpPr/>
                      <wps:spPr>
                        <a:xfrm>
                          <a:off x="0" y="0"/>
                          <a:ext cx="228600" cy="2286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6EBA8A" id="Oval 46" o:spid="_x0000_s1026" style="position:absolute;margin-left:228pt;margin-top:33.65pt;width:18pt;height:18pt;z-index:252066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" filled="f" strokecolor="black [3213]" strokeweight="1pt">
                <v:stroke joinstyle="miter"/>
              </v:oval>
            </w:pict>
          </mc:Fallback>
        </mc:AlternateContent>
      </w:r>
      <w:r w:rsidRPr="00FA3574">
        <w:rPr>
          <w:rFonts w:ascii="Arial" w:hAnsi="Arial" w:cs="Arial"/>
          <w:noProof/>
          <w:sz w:val="22"/>
          <w:szCs w:val="22"/>
          <w:lang w:val="en-GB"/>
        </w:rPr>
        <mc:AlternateContent>
          <mc:Choice Requires="wps">
            <w:drawing>
              <wp:anchor distT="0" distB="0" distL="114300" distR="114300" simplePos="0" relativeHeight="252064768" behindDoc="0" locked="0" layoutInCell="1" allowOverlap="1" wp14:anchorId="2EFC1D15" wp14:editId="29DC9EA8">
                <wp:simplePos x="0" y="0"/>
                <wp:positionH relativeFrom="column">
                  <wp:posOffset>2438400</wp:posOffset>
                </wp:positionH>
                <wp:positionV relativeFrom="paragraph">
                  <wp:posOffset>84455</wp:posOffset>
                </wp:positionV>
                <wp:extent cx="1143000" cy="1028700"/>
                <wp:effectExtent l="0" t="19050" r="19050" b="0"/>
                <wp:wrapNone/>
                <wp:docPr id="48" name="Arc 48"/>
                <wp:cNvGraphicFramePr/>
                <a:graphic xmlns:a="http://schemas.openxmlformats.org/drawingml/2006/main">
                  <a:graphicData uri="http://schemas.microsoft.com/office/word/2010/wordprocessingShape">
                    <wps:wsp>
                      <wps:cNvSpPr/>
                      <wps:spPr>
                        <a:xfrm>
                          <a:off x="0" y="0"/>
                          <a:ext cx="1143000" cy="1028700"/>
                        </a:xfrm>
                        <a:prstGeom prst="arc">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32F88C" id="Arc 48" o:spid="_x0000_s1026" style="position:absolute;margin-left:192pt;margin-top:6.65pt;width:90pt;height:81pt;z-index:252064768;visibility:visible;mso-wrap-style:square;mso-wrap-distance-left:9pt;mso-wrap-distance-top:0;mso-wrap-distance-right:9pt;mso-wrap-distance-bottom:0;mso-position-horizontal:absolute;mso-position-horizontal-relative:text;mso-position-vertical:absolute;mso-position-vertical-relative:text;v-text-anchor:middle" coordsize="1143000,1028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" path="m571500,nsc887131,,1143000,230282,1143000,514350r-571500,l571500,xem571500,nfc887131,,1143000,230282,1143000,514350e" filled="f" strokecolor="black [3213]" strokeweight="2.25pt">
                <v:stroke joinstyle="miter"/>
                <v:path arrowok="t" o:connecttype="custom" o:connectlocs="571500,0;1143000,514350" o:connectangles="0,0"/>
              </v:shape>
            </w:pict>
          </mc:Fallback>
        </mc:AlternateContent>
      </w:r>
      <w:r w:rsidRPr="00FA3574">
        <w:rPr>
          <w:rFonts w:ascii="Arial" w:hAnsi="Arial" w:cs="Arial"/>
          <w:noProof/>
          <w:sz w:val="22"/>
          <w:szCs w:val="22"/>
          <w:lang w:val="en-GB"/>
        </w:rPr>
        <mc:AlternateContent>
          <mc:Choice Requires="wps">
            <w:drawing>
              <wp:anchor distT="0" distB="0" distL="114300" distR="114300" simplePos="0" relativeHeight="252067840" behindDoc="0" locked="0" layoutInCell="1" allowOverlap="1" wp14:anchorId="01B1B5C9" wp14:editId="09415167">
                <wp:simplePos x="0" y="0"/>
                <wp:positionH relativeFrom="column">
                  <wp:posOffset>3009900</wp:posOffset>
                </wp:positionH>
                <wp:positionV relativeFrom="paragraph">
                  <wp:posOffset>541655</wp:posOffset>
                </wp:positionV>
                <wp:extent cx="571500" cy="0"/>
                <wp:effectExtent l="0" t="76200" r="19050" b="95250"/>
                <wp:wrapNone/>
                <wp:docPr id="45" name="Straight Arrow Connector 45"/>
                <wp:cNvGraphicFramePr/>
                <a:graphic xmlns:a="http://schemas.openxmlformats.org/drawingml/2006/main">
                  <a:graphicData uri="http://schemas.microsoft.com/office/word/2010/wordprocessingShape">
                    <wps:wsp>
                      <wps:cNvCnPr/>
                      <wps:spPr>
                        <a:xfrm>
                          <a:off x="0" y="0"/>
                          <a:ext cx="571500"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313B84" id="Straight Arrow Connector 45" o:spid="_x0000_s1026" type="#_x0000_t32" style="position:absolute;margin-left:237pt;margin-top:42.65pt;width:45pt;height:0;z-index:252067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" strokecolor="black [3213]" strokeweight=".5pt">
                <v:stroke dashstyle="dash" endarrow="block" joinstyle="miter"/>
              </v:shape>
            </w:pict>
          </mc:Fallback>
        </mc:AlternateContent>
      </w:r>
    </w:p>
    <w:p w14:paraId="7F23ED70" w14:textId="4F9F81CD" w:rsidR="00FA3574" w:rsidRPr="00FA3574" w:rsidRDefault="00FA3574" w:rsidP="00FA3574">
      <w:pPr>
        <w:pStyle w:val="ListParagraph"/>
        <w:rPr>
          <w:rFonts w:ascii="Arial" w:hAnsi="Arial" w:cs="Arial"/>
          <w:sz w:val="22"/>
          <w:szCs w:val="22"/>
          <w:lang w:val="en-GB"/>
        </w:rPr>
      </w:pPr>
    </w:p>
    <w:p w14:paraId="2058CF16" w14:textId="2286C2BA" w:rsidR="00FA3574" w:rsidRPr="00FA3574" w:rsidRDefault="00FA3574" w:rsidP="00FA3574">
      <w:pPr>
        <w:rPr>
          <w:sz w:val="22"/>
          <w:szCs w:val="22"/>
          <w:lang w:val="en-GB"/>
        </w:rPr>
      </w:pPr>
    </w:p>
    <w:p w14:paraId="0A0D39F7" w14:textId="3239CF83" w:rsidR="00FA3574" w:rsidRPr="00FA3574" w:rsidRDefault="00FA3574" w:rsidP="00FA3574">
      <w:pPr>
        <w:rPr>
          <w:sz w:val="22"/>
          <w:szCs w:val="22"/>
          <w:lang w:val="en-GB"/>
        </w:rPr>
      </w:pPr>
    </w:p>
    <w:p w14:paraId="38756A55" w14:textId="51FE739C" w:rsidR="00FA3574" w:rsidRPr="00FA3574" w:rsidRDefault="00FA3574" w:rsidP="00FA3574">
      <w:pPr>
        <w:rPr>
          <w:sz w:val="22"/>
          <w:szCs w:val="22"/>
          <w:lang w:val="en-GB"/>
        </w:rPr>
      </w:pPr>
    </w:p>
    <w:p w14:paraId="0B7D222A" w14:textId="6B43D23F" w:rsidR="00FA3574" w:rsidRPr="00FA3574" w:rsidRDefault="00FA3574" w:rsidP="00FA3574">
      <w:pPr>
        <w:rPr>
          <w:rFonts w:ascii="Arial" w:hAnsi="Arial" w:cs="Arial"/>
          <w:sz w:val="22"/>
          <w:szCs w:val="22"/>
          <w:lang w:val="en-GB"/>
        </w:rPr>
      </w:pPr>
    </w:p>
    <w:p w14:paraId="5A944C38" w14:textId="0C30A75A" w:rsidR="00FA3574" w:rsidRDefault="00FA3574" w:rsidP="00FA3574">
      <w:pPr>
        <w:pStyle w:val="ListParagraph"/>
        <w:numPr>
          <w:ilvl w:val="0"/>
          <w:numId w:val="18"/>
        </w:numPr>
        <w:spacing w:after="160" w:line="259" w:lineRule="auto"/>
        <w:ind w:hanging="720"/>
        <w:rPr>
          <w:rFonts w:ascii="Arial" w:hAnsi="Arial" w:cs="Arial"/>
          <w:sz w:val="22"/>
          <w:szCs w:val="22"/>
          <w:lang w:val="en-GB"/>
        </w:rPr>
      </w:pPr>
      <w:r w:rsidRPr="00FA3574">
        <w:rPr>
          <w:rFonts w:ascii="Arial" w:hAnsi="Arial" w:cs="Arial"/>
          <w:sz w:val="22"/>
          <w:szCs w:val="22"/>
          <w:lang w:val="en-GB"/>
        </w:rPr>
        <w:t xml:space="preserve">Calculate the maximum magnitude of the magnetic field strength at the distance where the clamp is positioned. </w:t>
      </w:r>
    </w:p>
    <w:p w14:paraId="4190D494" w14:textId="1FF488EE" w:rsidR="00F95CAC" w:rsidRPr="00FA3574" w:rsidRDefault="00F95CAC" w:rsidP="00F95CAC">
      <w:pPr>
        <w:pStyle w:val="ListParagraph"/>
        <w:spacing w:after="160" w:line="259" w:lineRule="auto"/>
        <w:jc w:val="right"/>
        <w:rPr>
          <w:rFonts w:ascii="Arial" w:hAnsi="Arial" w:cs="Arial"/>
          <w:sz w:val="22"/>
          <w:szCs w:val="22"/>
          <w:lang w:val="en-GB"/>
        </w:rPr>
      </w:pPr>
      <w:r>
        <w:rPr>
          <w:rFonts w:ascii="Arial" w:hAnsi="Arial" w:cs="Arial"/>
          <w:sz w:val="22"/>
          <w:szCs w:val="22"/>
          <w:lang w:val="en-GB"/>
        </w:rPr>
        <w:t>(2 marks)</w:t>
      </w:r>
    </w:p>
    <w:p w14:paraId="063CEB92" w14:textId="77777777" w:rsidR="00FA3574" w:rsidRPr="00FA3574" w:rsidRDefault="00FA3574" w:rsidP="00FA3574">
      <w:pPr>
        <w:pStyle w:val="ListParagraph"/>
        <w:rPr>
          <w:rFonts w:ascii="Arial" w:hAnsi="Arial" w:cs="Arial"/>
          <w:sz w:val="22"/>
          <w:szCs w:val="22"/>
          <w:lang w:val="en-GB"/>
        </w:rPr>
      </w:pPr>
    </w:p>
    <w:p w14:paraId="6A25F0BD" w14:textId="77777777" w:rsidR="00FA3574" w:rsidRPr="00FA3574" w:rsidRDefault="00FA3574" w:rsidP="00FA3574">
      <w:pPr>
        <w:pStyle w:val="ListParagraph"/>
        <w:rPr>
          <w:rFonts w:ascii="Arial" w:hAnsi="Arial" w:cs="Arial"/>
          <w:sz w:val="22"/>
          <w:szCs w:val="22"/>
          <w:lang w:val="en-GB"/>
        </w:rPr>
      </w:pPr>
    </w:p>
    <w:p w14:paraId="4C918569" w14:textId="77777777" w:rsidR="00FA3574" w:rsidRPr="00FA3574" w:rsidRDefault="00FA3574" w:rsidP="00FA3574">
      <w:pPr>
        <w:pStyle w:val="ListParagraph"/>
        <w:rPr>
          <w:rFonts w:ascii="Arial" w:hAnsi="Arial" w:cs="Arial"/>
          <w:sz w:val="22"/>
          <w:szCs w:val="22"/>
          <w:lang w:val="en-GB"/>
        </w:rPr>
      </w:pPr>
    </w:p>
    <w:p w14:paraId="05B7E590" w14:textId="77777777" w:rsidR="00FA3574" w:rsidRPr="00FA3574" w:rsidRDefault="00FA3574" w:rsidP="00FA3574">
      <w:pPr>
        <w:pStyle w:val="ListParagraph"/>
        <w:rPr>
          <w:rFonts w:ascii="Arial" w:hAnsi="Arial" w:cs="Arial"/>
          <w:sz w:val="22"/>
          <w:szCs w:val="22"/>
          <w:lang w:val="en-GB"/>
        </w:rPr>
      </w:pPr>
    </w:p>
    <w:p w14:paraId="7AEE85AC" w14:textId="77777777" w:rsidR="00FA3574" w:rsidRPr="00FA3574" w:rsidRDefault="00FA3574" w:rsidP="00FA3574">
      <w:pPr>
        <w:pStyle w:val="ListParagraph"/>
        <w:rPr>
          <w:rFonts w:ascii="Arial" w:hAnsi="Arial" w:cs="Arial"/>
          <w:sz w:val="22"/>
          <w:szCs w:val="22"/>
          <w:lang w:val="en-GB"/>
        </w:rPr>
      </w:pPr>
    </w:p>
    <w:p w14:paraId="2E7BB8DD" w14:textId="77777777" w:rsidR="00FA3574" w:rsidRPr="00677280" w:rsidRDefault="00FA3574" w:rsidP="00677280">
      <w:pPr>
        <w:rPr>
          <w:rFonts w:ascii="Arial" w:hAnsi="Arial" w:cs="Arial"/>
          <w:sz w:val="22"/>
          <w:szCs w:val="22"/>
          <w:lang w:val="en-GB"/>
        </w:rPr>
      </w:pPr>
    </w:p>
    <w:p w14:paraId="5B6FB453" w14:textId="77777777" w:rsidR="00FA3574" w:rsidRPr="00FA3574" w:rsidRDefault="00FA3574" w:rsidP="00FA3574">
      <w:pPr>
        <w:pStyle w:val="ListParagraph"/>
        <w:rPr>
          <w:rFonts w:ascii="Arial" w:hAnsi="Arial" w:cs="Arial"/>
          <w:sz w:val="22"/>
          <w:szCs w:val="22"/>
          <w:lang w:val="en-GB"/>
        </w:rPr>
      </w:pPr>
    </w:p>
    <w:p w14:paraId="6765BD46" w14:textId="77777777" w:rsidR="00FA3574" w:rsidRPr="00FA3574" w:rsidRDefault="00FA3574" w:rsidP="00FA3574">
      <w:pPr>
        <w:pStyle w:val="ListParagraph"/>
        <w:rPr>
          <w:rFonts w:ascii="Arial" w:hAnsi="Arial" w:cs="Arial"/>
          <w:sz w:val="22"/>
          <w:szCs w:val="22"/>
          <w:lang w:val="en-GB"/>
        </w:rPr>
      </w:pPr>
    </w:p>
    <w:p w14:paraId="451B2090" w14:textId="77777777" w:rsidR="00FA3574" w:rsidRPr="00FA3574" w:rsidRDefault="00FA3574" w:rsidP="00FA3574">
      <w:pPr>
        <w:pStyle w:val="ListParagraph"/>
        <w:jc w:val="right"/>
        <w:rPr>
          <w:rFonts w:ascii="Arial" w:hAnsi="Arial" w:cs="Arial"/>
          <w:sz w:val="22"/>
          <w:szCs w:val="22"/>
          <w:lang w:val="en-GB"/>
        </w:rPr>
      </w:pPr>
      <w:r w:rsidRPr="00FA3574">
        <w:rPr>
          <w:rFonts w:ascii="Arial" w:hAnsi="Arial" w:cs="Arial"/>
          <w:sz w:val="22"/>
          <w:szCs w:val="22"/>
          <w:lang w:val="en-GB"/>
        </w:rPr>
        <w:t>________________ T</w:t>
      </w:r>
    </w:p>
    <w:p w14:paraId="3CBD1100" w14:textId="77777777" w:rsidR="00FA3574" w:rsidRPr="00FA3574" w:rsidRDefault="00FA3574" w:rsidP="00FA3574">
      <w:pPr>
        <w:pStyle w:val="ListParagraph"/>
        <w:jc w:val="right"/>
        <w:rPr>
          <w:rFonts w:ascii="Arial" w:hAnsi="Arial" w:cs="Arial"/>
          <w:sz w:val="22"/>
          <w:szCs w:val="22"/>
          <w:lang w:val="en-GB"/>
        </w:rPr>
      </w:pPr>
    </w:p>
    <w:p w14:paraId="3C41FAED" w14:textId="77777777" w:rsidR="00FA3574" w:rsidRPr="0010196A" w:rsidRDefault="00FA3574" w:rsidP="0010196A">
      <w:pPr>
        <w:rPr>
          <w:rFonts w:ascii="Arial" w:hAnsi="Arial" w:cs="Arial"/>
          <w:sz w:val="22"/>
          <w:szCs w:val="22"/>
          <w:lang w:val="en-GB"/>
        </w:rPr>
      </w:pPr>
      <w:r w:rsidRPr="0010196A">
        <w:rPr>
          <w:rFonts w:ascii="Arial" w:hAnsi="Arial" w:cs="Arial"/>
          <w:sz w:val="22"/>
          <w:szCs w:val="22"/>
          <w:lang w:val="en-GB"/>
        </w:rPr>
        <w:t xml:space="preserve">The flux change experienced by the iron clamp is completely passed through the secondary coil. </w:t>
      </w:r>
    </w:p>
    <w:p w14:paraId="4A442C57" w14:textId="77777777" w:rsidR="00FA3574" w:rsidRPr="00FA3574" w:rsidRDefault="00FA3574" w:rsidP="00FA3574">
      <w:pPr>
        <w:pStyle w:val="ListParagraph"/>
        <w:rPr>
          <w:rFonts w:ascii="Arial" w:hAnsi="Arial" w:cs="Arial"/>
          <w:sz w:val="22"/>
          <w:szCs w:val="22"/>
          <w:lang w:val="en-GB"/>
        </w:rPr>
      </w:pPr>
    </w:p>
    <w:p w14:paraId="3465E211" w14:textId="77777777" w:rsidR="00FA3574" w:rsidRPr="00FA3574" w:rsidRDefault="00FA3574" w:rsidP="00FA3574">
      <w:pPr>
        <w:pStyle w:val="ListParagraph"/>
        <w:numPr>
          <w:ilvl w:val="0"/>
          <w:numId w:val="18"/>
        </w:numPr>
        <w:spacing w:after="160" w:line="259" w:lineRule="auto"/>
        <w:ind w:hanging="720"/>
        <w:rPr>
          <w:rFonts w:ascii="Arial" w:hAnsi="Arial" w:cs="Arial"/>
          <w:sz w:val="22"/>
          <w:szCs w:val="22"/>
          <w:lang w:val="en-GB"/>
        </w:rPr>
      </w:pPr>
      <w:r w:rsidRPr="00FA3574">
        <w:rPr>
          <w:rFonts w:ascii="Arial" w:hAnsi="Arial" w:cs="Arial"/>
          <w:sz w:val="22"/>
          <w:szCs w:val="22"/>
          <w:lang w:val="en-GB"/>
        </w:rPr>
        <w:t>Calculate the maximum flux change experienced by the coil if its cross-sectional area is 4.00 cm</w:t>
      </w:r>
      <w:r w:rsidRPr="00FA3574">
        <w:rPr>
          <w:rFonts w:ascii="Arial" w:hAnsi="Arial" w:cs="Arial"/>
          <w:sz w:val="22"/>
          <w:szCs w:val="22"/>
          <w:vertAlign w:val="superscript"/>
          <w:lang w:val="en-GB"/>
        </w:rPr>
        <w:t>2</w:t>
      </w:r>
      <w:r w:rsidRPr="00FA3574">
        <w:rPr>
          <w:rFonts w:ascii="Arial" w:hAnsi="Arial" w:cs="Arial"/>
          <w:sz w:val="22"/>
          <w:szCs w:val="22"/>
          <w:lang w:val="en-GB"/>
        </w:rPr>
        <w:t>. [If you were unable to calculate an answer for part c), use a value of 1.30 x 10</w:t>
      </w:r>
      <w:r w:rsidRPr="00FA3574">
        <w:rPr>
          <w:rFonts w:ascii="Arial" w:hAnsi="Arial" w:cs="Arial"/>
          <w:sz w:val="22"/>
          <w:szCs w:val="22"/>
          <w:vertAlign w:val="superscript"/>
          <w:lang w:val="en-GB"/>
        </w:rPr>
        <w:t>-4</w:t>
      </w:r>
      <w:r w:rsidRPr="00FA3574">
        <w:rPr>
          <w:rFonts w:ascii="Arial" w:hAnsi="Arial" w:cs="Arial"/>
          <w:sz w:val="22"/>
          <w:szCs w:val="22"/>
          <w:lang w:val="en-GB"/>
        </w:rPr>
        <w:t xml:space="preserve"> T]</w:t>
      </w:r>
    </w:p>
    <w:p w14:paraId="439E858F" w14:textId="77777777" w:rsidR="00FA3574" w:rsidRPr="00FA3574" w:rsidRDefault="00FA3574" w:rsidP="00FA3574">
      <w:pPr>
        <w:pStyle w:val="ListParagraph"/>
        <w:jc w:val="right"/>
        <w:rPr>
          <w:rFonts w:ascii="Arial" w:hAnsi="Arial" w:cs="Arial"/>
          <w:sz w:val="22"/>
          <w:szCs w:val="22"/>
          <w:lang w:val="en-GB"/>
        </w:rPr>
      </w:pPr>
      <w:r w:rsidRPr="00FA3574">
        <w:rPr>
          <w:rFonts w:ascii="Arial" w:hAnsi="Arial" w:cs="Arial"/>
          <w:sz w:val="22"/>
          <w:szCs w:val="22"/>
          <w:lang w:val="en-GB"/>
        </w:rPr>
        <w:t>(4 marks)</w:t>
      </w:r>
    </w:p>
    <w:p w14:paraId="3376A18E" w14:textId="77777777" w:rsidR="00FA3574" w:rsidRPr="00FA3574" w:rsidRDefault="00FA3574" w:rsidP="00FA3574">
      <w:pPr>
        <w:pStyle w:val="ListParagraph"/>
        <w:jc w:val="right"/>
        <w:rPr>
          <w:rFonts w:ascii="Arial" w:hAnsi="Arial" w:cs="Arial"/>
          <w:sz w:val="22"/>
          <w:szCs w:val="22"/>
          <w:lang w:val="en-GB"/>
        </w:rPr>
      </w:pPr>
    </w:p>
    <w:p w14:paraId="69209FEC" w14:textId="77777777" w:rsidR="00FA3574" w:rsidRPr="00FA3574" w:rsidRDefault="00FA3574" w:rsidP="00FA3574">
      <w:pPr>
        <w:pStyle w:val="ListParagraph"/>
        <w:jc w:val="right"/>
        <w:rPr>
          <w:rFonts w:ascii="Arial" w:hAnsi="Arial" w:cs="Arial"/>
          <w:sz w:val="22"/>
          <w:szCs w:val="22"/>
          <w:lang w:val="en-GB"/>
        </w:rPr>
      </w:pPr>
    </w:p>
    <w:p w14:paraId="23A40AAF" w14:textId="77777777" w:rsidR="00FA3574" w:rsidRPr="00FA3574" w:rsidRDefault="00FA3574" w:rsidP="00FA3574">
      <w:pPr>
        <w:pStyle w:val="ListParagraph"/>
        <w:jc w:val="right"/>
        <w:rPr>
          <w:rFonts w:ascii="Arial" w:hAnsi="Arial" w:cs="Arial"/>
          <w:sz w:val="22"/>
          <w:szCs w:val="22"/>
          <w:lang w:val="en-GB"/>
        </w:rPr>
      </w:pPr>
    </w:p>
    <w:p w14:paraId="673AAF44" w14:textId="77777777" w:rsidR="00FA3574" w:rsidRPr="00FA3574" w:rsidRDefault="00FA3574" w:rsidP="00FA3574">
      <w:pPr>
        <w:pStyle w:val="ListParagraph"/>
        <w:jc w:val="right"/>
        <w:rPr>
          <w:rFonts w:ascii="Arial" w:hAnsi="Arial" w:cs="Arial"/>
          <w:sz w:val="22"/>
          <w:szCs w:val="22"/>
          <w:lang w:val="en-GB"/>
        </w:rPr>
      </w:pPr>
    </w:p>
    <w:p w14:paraId="5162BFC9" w14:textId="77777777" w:rsidR="00FA3574" w:rsidRPr="00FA3574" w:rsidRDefault="00FA3574" w:rsidP="00FA3574">
      <w:pPr>
        <w:pStyle w:val="ListParagraph"/>
        <w:jc w:val="right"/>
        <w:rPr>
          <w:rFonts w:ascii="Arial" w:hAnsi="Arial" w:cs="Arial"/>
          <w:sz w:val="22"/>
          <w:szCs w:val="22"/>
          <w:lang w:val="en-GB"/>
        </w:rPr>
      </w:pPr>
    </w:p>
    <w:p w14:paraId="54645411" w14:textId="77777777" w:rsidR="00FA3574" w:rsidRPr="00FA3574" w:rsidRDefault="00FA3574" w:rsidP="00FA3574">
      <w:pPr>
        <w:pStyle w:val="ListParagraph"/>
        <w:jc w:val="right"/>
        <w:rPr>
          <w:rFonts w:ascii="Arial" w:hAnsi="Arial" w:cs="Arial"/>
          <w:sz w:val="22"/>
          <w:szCs w:val="22"/>
          <w:lang w:val="en-GB"/>
        </w:rPr>
      </w:pPr>
    </w:p>
    <w:p w14:paraId="27F9E60C" w14:textId="77777777" w:rsidR="00FA3574" w:rsidRPr="00FA3574" w:rsidRDefault="00FA3574" w:rsidP="00FA3574">
      <w:pPr>
        <w:pStyle w:val="ListParagraph"/>
        <w:jc w:val="right"/>
        <w:rPr>
          <w:rFonts w:ascii="Arial" w:hAnsi="Arial" w:cs="Arial"/>
          <w:sz w:val="22"/>
          <w:szCs w:val="22"/>
          <w:lang w:val="en-GB"/>
        </w:rPr>
      </w:pPr>
    </w:p>
    <w:p w14:paraId="38FB13FB" w14:textId="77777777" w:rsidR="00FA3574" w:rsidRPr="00FA3574" w:rsidRDefault="00FA3574" w:rsidP="00FA3574">
      <w:pPr>
        <w:pStyle w:val="ListParagraph"/>
        <w:jc w:val="right"/>
        <w:rPr>
          <w:rFonts w:ascii="Arial" w:hAnsi="Arial" w:cs="Arial"/>
          <w:sz w:val="22"/>
          <w:szCs w:val="22"/>
          <w:lang w:val="en-GB"/>
        </w:rPr>
      </w:pPr>
    </w:p>
    <w:p w14:paraId="133A51D0" w14:textId="77777777" w:rsidR="00FA3574" w:rsidRPr="00FA3574" w:rsidRDefault="00FA3574" w:rsidP="00FA3574">
      <w:pPr>
        <w:pStyle w:val="ListParagraph"/>
        <w:jc w:val="right"/>
        <w:rPr>
          <w:rFonts w:ascii="Arial" w:hAnsi="Arial" w:cs="Arial"/>
          <w:sz w:val="22"/>
          <w:szCs w:val="22"/>
          <w:lang w:val="en-GB"/>
        </w:rPr>
      </w:pPr>
    </w:p>
    <w:p w14:paraId="6A265A73" w14:textId="38110A8F" w:rsidR="00FA3574" w:rsidRDefault="00FA3574" w:rsidP="00677280">
      <w:pPr>
        <w:rPr>
          <w:rFonts w:ascii="Arial" w:hAnsi="Arial" w:cs="Arial"/>
          <w:sz w:val="22"/>
          <w:szCs w:val="22"/>
          <w:lang w:val="en-GB"/>
        </w:rPr>
      </w:pPr>
    </w:p>
    <w:p w14:paraId="00CED411" w14:textId="19AA2FF3" w:rsidR="00A872DF" w:rsidRDefault="00A872DF" w:rsidP="00677280">
      <w:pPr>
        <w:rPr>
          <w:rFonts w:ascii="Arial" w:hAnsi="Arial" w:cs="Arial"/>
          <w:sz w:val="22"/>
          <w:szCs w:val="22"/>
          <w:lang w:val="en-GB"/>
        </w:rPr>
      </w:pPr>
    </w:p>
    <w:p w14:paraId="30FE315B" w14:textId="22B83841" w:rsidR="00A872DF" w:rsidRDefault="00A872DF" w:rsidP="00677280">
      <w:pPr>
        <w:rPr>
          <w:rFonts w:ascii="Arial" w:hAnsi="Arial" w:cs="Arial"/>
          <w:sz w:val="22"/>
          <w:szCs w:val="22"/>
          <w:lang w:val="en-GB"/>
        </w:rPr>
      </w:pPr>
    </w:p>
    <w:p w14:paraId="1052DCB0" w14:textId="55E8F735" w:rsidR="00A872DF" w:rsidRDefault="00A872DF" w:rsidP="00677280">
      <w:pPr>
        <w:rPr>
          <w:rFonts w:ascii="Arial" w:hAnsi="Arial" w:cs="Arial"/>
          <w:sz w:val="22"/>
          <w:szCs w:val="22"/>
          <w:lang w:val="en-GB"/>
        </w:rPr>
      </w:pPr>
    </w:p>
    <w:p w14:paraId="65609557" w14:textId="47818A88" w:rsidR="00A872DF" w:rsidRDefault="00A872DF" w:rsidP="00677280">
      <w:pPr>
        <w:rPr>
          <w:rFonts w:ascii="Arial" w:hAnsi="Arial" w:cs="Arial"/>
          <w:sz w:val="22"/>
          <w:szCs w:val="22"/>
          <w:lang w:val="en-GB"/>
        </w:rPr>
      </w:pPr>
    </w:p>
    <w:p w14:paraId="4FAC5394" w14:textId="77777777" w:rsidR="006F0302" w:rsidRPr="00677280" w:rsidRDefault="006F0302" w:rsidP="00677280">
      <w:pPr>
        <w:rPr>
          <w:rFonts w:ascii="Arial" w:hAnsi="Arial" w:cs="Arial"/>
          <w:sz w:val="22"/>
          <w:szCs w:val="22"/>
          <w:lang w:val="en-GB"/>
        </w:rPr>
      </w:pPr>
    </w:p>
    <w:p w14:paraId="5C68CECF" w14:textId="77777777" w:rsidR="00FA3574" w:rsidRPr="00FA3574" w:rsidRDefault="00FA3574" w:rsidP="00FA3574">
      <w:pPr>
        <w:pStyle w:val="ListParagraph"/>
        <w:jc w:val="right"/>
        <w:rPr>
          <w:rFonts w:ascii="Arial" w:hAnsi="Arial" w:cs="Arial"/>
          <w:sz w:val="22"/>
          <w:szCs w:val="22"/>
          <w:lang w:val="en-GB"/>
        </w:rPr>
      </w:pPr>
    </w:p>
    <w:p w14:paraId="3BD2BDA8" w14:textId="77777777" w:rsidR="00FA3574" w:rsidRPr="00FA3574" w:rsidRDefault="00FA3574" w:rsidP="00FA3574">
      <w:pPr>
        <w:pStyle w:val="ListParagraph"/>
        <w:jc w:val="right"/>
        <w:rPr>
          <w:rFonts w:ascii="Arial" w:hAnsi="Arial" w:cs="Arial"/>
          <w:sz w:val="22"/>
          <w:szCs w:val="22"/>
          <w:lang w:val="en-GB"/>
        </w:rPr>
      </w:pPr>
      <w:r w:rsidRPr="00FA3574">
        <w:rPr>
          <w:rFonts w:ascii="Arial" w:hAnsi="Arial" w:cs="Arial"/>
          <w:sz w:val="22"/>
          <w:szCs w:val="22"/>
          <w:lang w:val="en-GB"/>
        </w:rPr>
        <w:t>_________________ Wb</w:t>
      </w:r>
    </w:p>
    <w:p w14:paraId="1EC2A36F" w14:textId="22BB225D" w:rsidR="00FA3574" w:rsidRPr="00FA3574" w:rsidRDefault="00FA3574" w:rsidP="00FA3574">
      <w:pPr>
        <w:pStyle w:val="ListParagraph"/>
        <w:numPr>
          <w:ilvl w:val="0"/>
          <w:numId w:val="18"/>
        </w:numPr>
        <w:spacing w:after="160" w:line="259" w:lineRule="auto"/>
        <w:ind w:hanging="720"/>
        <w:rPr>
          <w:rFonts w:ascii="Arial" w:hAnsi="Arial" w:cs="Arial"/>
          <w:sz w:val="22"/>
          <w:szCs w:val="22"/>
          <w:lang w:val="en-GB"/>
        </w:rPr>
      </w:pPr>
      <w:r w:rsidRPr="00FA3574">
        <w:rPr>
          <w:rFonts w:ascii="Arial" w:hAnsi="Arial" w:cs="Arial"/>
          <w:sz w:val="22"/>
          <w:szCs w:val="22"/>
          <w:lang w:val="en-GB"/>
        </w:rPr>
        <w:lastRenderedPageBreak/>
        <w:t>Hence, calculate the average EMF (Ɛ) generated in the secondary coil if it consists of 250 turns.</w:t>
      </w:r>
    </w:p>
    <w:p w14:paraId="2C04A527" w14:textId="77777777" w:rsidR="00FA3574" w:rsidRPr="00FA3574" w:rsidRDefault="00FA3574" w:rsidP="00FA3574">
      <w:pPr>
        <w:pStyle w:val="ListParagraph"/>
        <w:jc w:val="right"/>
        <w:rPr>
          <w:rFonts w:ascii="Arial" w:hAnsi="Arial" w:cs="Arial"/>
          <w:sz w:val="22"/>
          <w:szCs w:val="22"/>
          <w:lang w:val="en-GB"/>
        </w:rPr>
      </w:pPr>
      <w:r w:rsidRPr="00FA3574">
        <w:rPr>
          <w:rFonts w:ascii="Arial" w:hAnsi="Arial" w:cs="Arial"/>
          <w:sz w:val="22"/>
          <w:szCs w:val="22"/>
          <w:lang w:val="en-GB"/>
        </w:rPr>
        <w:t>(3 marks)</w:t>
      </w:r>
    </w:p>
    <w:p w14:paraId="49409C1D" w14:textId="77777777" w:rsidR="00FA3574" w:rsidRPr="00FA3574" w:rsidRDefault="00FA3574" w:rsidP="00FA3574">
      <w:pPr>
        <w:pStyle w:val="ListParagraph"/>
        <w:rPr>
          <w:rFonts w:ascii="Arial" w:hAnsi="Arial" w:cs="Arial"/>
          <w:sz w:val="22"/>
          <w:szCs w:val="22"/>
          <w:lang w:val="en-GB"/>
        </w:rPr>
      </w:pPr>
    </w:p>
    <w:p w14:paraId="4EB1E14C" w14:textId="77777777" w:rsidR="00FA3574" w:rsidRPr="00FA3574" w:rsidRDefault="00FA3574" w:rsidP="00FA3574">
      <w:pPr>
        <w:pStyle w:val="ListParagraph"/>
        <w:rPr>
          <w:rFonts w:ascii="Arial" w:hAnsi="Arial" w:cs="Arial"/>
          <w:sz w:val="22"/>
          <w:szCs w:val="22"/>
          <w:lang w:val="en-GB"/>
        </w:rPr>
      </w:pPr>
    </w:p>
    <w:p w14:paraId="191CF581" w14:textId="77777777" w:rsidR="00FA3574" w:rsidRPr="00FA3574" w:rsidRDefault="00FA3574" w:rsidP="00FA3574">
      <w:pPr>
        <w:pStyle w:val="ListParagraph"/>
        <w:rPr>
          <w:rFonts w:ascii="Arial" w:hAnsi="Arial" w:cs="Arial"/>
          <w:sz w:val="22"/>
          <w:szCs w:val="22"/>
          <w:lang w:val="en-GB"/>
        </w:rPr>
      </w:pPr>
    </w:p>
    <w:p w14:paraId="070327FD" w14:textId="77777777" w:rsidR="00FA3574" w:rsidRPr="00FA3574" w:rsidRDefault="00FA3574" w:rsidP="00FA3574">
      <w:pPr>
        <w:pStyle w:val="ListParagraph"/>
        <w:rPr>
          <w:rFonts w:ascii="Arial" w:hAnsi="Arial" w:cs="Arial"/>
          <w:sz w:val="22"/>
          <w:szCs w:val="22"/>
          <w:lang w:val="en-GB"/>
        </w:rPr>
      </w:pPr>
    </w:p>
    <w:p w14:paraId="1F21CB63" w14:textId="77777777" w:rsidR="00FA3574" w:rsidRPr="00FA3574" w:rsidRDefault="00FA3574" w:rsidP="00FA3574">
      <w:pPr>
        <w:pStyle w:val="ListParagraph"/>
        <w:rPr>
          <w:rFonts w:ascii="Arial" w:hAnsi="Arial" w:cs="Arial"/>
          <w:sz w:val="22"/>
          <w:szCs w:val="22"/>
          <w:lang w:val="en-GB"/>
        </w:rPr>
      </w:pPr>
    </w:p>
    <w:p w14:paraId="6E844A76" w14:textId="77777777" w:rsidR="00FA3574" w:rsidRPr="00FA3574" w:rsidRDefault="00FA3574" w:rsidP="00FA3574">
      <w:pPr>
        <w:pStyle w:val="ListParagraph"/>
        <w:rPr>
          <w:rFonts w:ascii="Arial" w:hAnsi="Arial" w:cs="Arial"/>
          <w:sz w:val="22"/>
          <w:szCs w:val="22"/>
          <w:lang w:val="en-GB"/>
        </w:rPr>
      </w:pPr>
    </w:p>
    <w:p w14:paraId="6429853B" w14:textId="77777777" w:rsidR="00FA3574" w:rsidRPr="00FA3574" w:rsidRDefault="00FA3574" w:rsidP="00FA3574">
      <w:pPr>
        <w:pStyle w:val="ListParagraph"/>
        <w:rPr>
          <w:rFonts w:ascii="Arial" w:hAnsi="Arial" w:cs="Arial"/>
          <w:sz w:val="22"/>
          <w:szCs w:val="22"/>
          <w:lang w:val="en-GB"/>
        </w:rPr>
      </w:pPr>
    </w:p>
    <w:p w14:paraId="27E905B9" w14:textId="77777777" w:rsidR="00FA3574" w:rsidRPr="00FA3574" w:rsidRDefault="00FA3574" w:rsidP="00FA3574">
      <w:pPr>
        <w:pStyle w:val="ListParagraph"/>
        <w:rPr>
          <w:rFonts w:ascii="Arial" w:hAnsi="Arial" w:cs="Arial"/>
          <w:sz w:val="22"/>
          <w:szCs w:val="22"/>
          <w:lang w:val="en-GB"/>
        </w:rPr>
      </w:pPr>
    </w:p>
    <w:p w14:paraId="318D4327" w14:textId="77777777" w:rsidR="00FA3574" w:rsidRPr="00FA3574" w:rsidRDefault="00FA3574" w:rsidP="00FA3574">
      <w:pPr>
        <w:pStyle w:val="ListParagraph"/>
        <w:rPr>
          <w:rFonts w:ascii="Arial" w:hAnsi="Arial" w:cs="Arial"/>
          <w:sz w:val="22"/>
          <w:szCs w:val="22"/>
          <w:lang w:val="en-GB"/>
        </w:rPr>
      </w:pPr>
    </w:p>
    <w:p w14:paraId="13560ACF" w14:textId="77777777" w:rsidR="00FA3574" w:rsidRPr="00FA3574" w:rsidRDefault="00FA3574" w:rsidP="00FA3574">
      <w:pPr>
        <w:pStyle w:val="ListParagraph"/>
        <w:rPr>
          <w:rFonts w:ascii="Arial" w:hAnsi="Arial" w:cs="Arial"/>
          <w:sz w:val="22"/>
          <w:szCs w:val="22"/>
          <w:lang w:val="en-GB"/>
        </w:rPr>
      </w:pPr>
    </w:p>
    <w:p w14:paraId="66E9604B" w14:textId="77777777" w:rsidR="00FA3574" w:rsidRPr="00FA3574" w:rsidRDefault="00FA3574" w:rsidP="00FA3574">
      <w:pPr>
        <w:pStyle w:val="ListParagraph"/>
        <w:rPr>
          <w:rFonts w:ascii="Arial" w:hAnsi="Arial" w:cs="Arial"/>
          <w:sz w:val="22"/>
          <w:szCs w:val="22"/>
          <w:lang w:val="en-GB"/>
        </w:rPr>
      </w:pPr>
    </w:p>
    <w:p w14:paraId="222006D2" w14:textId="77777777" w:rsidR="00FA3574" w:rsidRPr="00FA3574" w:rsidRDefault="00FA3574" w:rsidP="00FA3574">
      <w:pPr>
        <w:pStyle w:val="ListParagraph"/>
        <w:rPr>
          <w:rFonts w:ascii="Arial" w:hAnsi="Arial" w:cs="Arial"/>
          <w:sz w:val="22"/>
          <w:szCs w:val="22"/>
          <w:lang w:val="en-GB"/>
        </w:rPr>
      </w:pPr>
    </w:p>
    <w:p w14:paraId="41B27D81" w14:textId="77777777" w:rsidR="00FA3574" w:rsidRPr="00FA3574" w:rsidRDefault="00FA3574" w:rsidP="00FA3574">
      <w:pPr>
        <w:pStyle w:val="ListParagraph"/>
        <w:rPr>
          <w:rFonts w:ascii="Arial" w:hAnsi="Arial" w:cs="Arial"/>
          <w:sz w:val="22"/>
          <w:szCs w:val="22"/>
          <w:lang w:val="en-GB"/>
        </w:rPr>
      </w:pPr>
    </w:p>
    <w:p w14:paraId="7785A82F" w14:textId="77777777" w:rsidR="00FA3574" w:rsidRPr="00FA3574" w:rsidRDefault="00FA3574" w:rsidP="00FA3574">
      <w:pPr>
        <w:pStyle w:val="ListParagraph"/>
        <w:rPr>
          <w:rFonts w:ascii="Arial" w:hAnsi="Arial" w:cs="Arial"/>
          <w:sz w:val="22"/>
          <w:szCs w:val="22"/>
          <w:lang w:val="en-GB"/>
        </w:rPr>
      </w:pPr>
    </w:p>
    <w:p w14:paraId="5D92099C" w14:textId="77777777" w:rsidR="00FA3574" w:rsidRPr="00FA3574" w:rsidRDefault="00FA3574" w:rsidP="00FA3574">
      <w:pPr>
        <w:pStyle w:val="ListParagraph"/>
        <w:rPr>
          <w:rFonts w:ascii="Arial" w:hAnsi="Arial" w:cs="Arial"/>
          <w:sz w:val="22"/>
          <w:szCs w:val="22"/>
          <w:lang w:val="en-GB"/>
        </w:rPr>
      </w:pPr>
    </w:p>
    <w:p w14:paraId="46878D4C" w14:textId="77777777" w:rsidR="00FA3574" w:rsidRPr="00FA3574" w:rsidRDefault="00FA3574" w:rsidP="00FA3574">
      <w:pPr>
        <w:pStyle w:val="ListParagraph"/>
        <w:jc w:val="right"/>
        <w:rPr>
          <w:rFonts w:ascii="Arial" w:hAnsi="Arial" w:cs="Arial"/>
          <w:sz w:val="22"/>
          <w:szCs w:val="22"/>
          <w:lang w:val="en-GB"/>
        </w:rPr>
      </w:pPr>
      <w:r w:rsidRPr="00FA3574">
        <w:rPr>
          <w:rFonts w:ascii="Arial" w:hAnsi="Arial" w:cs="Arial"/>
          <w:sz w:val="22"/>
          <w:szCs w:val="22"/>
          <w:lang w:val="en-GB"/>
        </w:rPr>
        <w:t>______________ V</w:t>
      </w:r>
    </w:p>
    <w:p w14:paraId="59447E77" w14:textId="77777777" w:rsidR="00FA3574" w:rsidRPr="00FA3574" w:rsidRDefault="00FA3574" w:rsidP="00FA3574">
      <w:pPr>
        <w:pStyle w:val="ListParagraph"/>
        <w:jc w:val="right"/>
        <w:rPr>
          <w:rFonts w:ascii="Arial" w:hAnsi="Arial" w:cs="Arial"/>
          <w:sz w:val="22"/>
          <w:szCs w:val="22"/>
          <w:lang w:val="en-GB"/>
        </w:rPr>
      </w:pPr>
    </w:p>
    <w:p w14:paraId="33B47D9D" w14:textId="77777777" w:rsidR="00FA3574" w:rsidRPr="00FA3574" w:rsidRDefault="00FA3574" w:rsidP="00FA3574">
      <w:pPr>
        <w:pStyle w:val="ListParagraph"/>
        <w:numPr>
          <w:ilvl w:val="0"/>
          <w:numId w:val="18"/>
        </w:numPr>
        <w:spacing w:after="160" w:line="259" w:lineRule="auto"/>
        <w:ind w:hanging="720"/>
        <w:rPr>
          <w:rFonts w:ascii="Arial" w:hAnsi="Arial" w:cs="Arial"/>
          <w:sz w:val="22"/>
          <w:szCs w:val="22"/>
          <w:lang w:val="en-GB"/>
        </w:rPr>
      </w:pPr>
      <w:r w:rsidRPr="00FA3574">
        <w:rPr>
          <w:rFonts w:ascii="Arial" w:hAnsi="Arial" w:cs="Arial"/>
          <w:sz w:val="22"/>
          <w:szCs w:val="22"/>
          <w:lang w:val="en-GB"/>
        </w:rPr>
        <w:t>Would this particular type of circuit clamp work for a DC circuit? Explain.</w:t>
      </w:r>
    </w:p>
    <w:p w14:paraId="2E43B678" w14:textId="35ACF31B" w:rsidR="00FA3574" w:rsidRDefault="00FA3574" w:rsidP="00FA3574">
      <w:pPr>
        <w:pStyle w:val="ListParagraph"/>
        <w:jc w:val="right"/>
        <w:rPr>
          <w:rFonts w:ascii="Arial" w:hAnsi="Arial" w:cs="Arial"/>
          <w:sz w:val="22"/>
          <w:szCs w:val="22"/>
          <w:lang w:val="en-GB"/>
        </w:rPr>
      </w:pPr>
      <w:r w:rsidRPr="00FA3574">
        <w:rPr>
          <w:rFonts w:ascii="Arial" w:hAnsi="Arial" w:cs="Arial"/>
          <w:sz w:val="22"/>
          <w:szCs w:val="22"/>
          <w:lang w:val="en-GB"/>
        </w:rPr>
        <w:t>(3 marks)</w:t>
      </w:r>
    </w:p>
    <w:p w14:paraId="46F71F16" w14:textId="11706563" w:rsidR="003D0E00" w:rsidRDefault="003D0E00" w:rsidP="00FA3574">
      <w:pPr>
        <w:pStyle w:val="ListParagraph"/>
        <w:jc w:val="right"/>
        <w:rPr>
          <w:rFonts w:ascii="Arial" w:hAnsi="Arial" w:cs="Arial"/>
          <w:sz w:val="22"/>
          <w:szCs w:val="22"/>
          <w:lang w:val="en-GB"/>
        </w:rPr>
      </w:pPr>
    </w:p>
    <w:p w14:paraId="1FEE4B01" w14:textId="5D0B08CD" w:rsidR="003D0E00" w:rsidRDefault="003D0E00" w:rsidP="003D0E00">
      <w:pPr>
        <w:spacing w:line="480" w:lineRule="auto"/>
        <w:rPr>
          <w:rFonts w:ascii="Arial" w:hAnsi="Arial" w:cs="Arial"/>
          <w:sz w:val="22"/>
          <w:szCs w:val="22"/>
          <w:lang w:val="en-GB"/>
        </w:rPr>
      </w:pPr>
      <w:r>
        <w:rPr>
          <w:rFonts w:ascii="Arial" w:hAnsi="Arial" w:cs="Arial"/>
          <w:sz w:val="22"/>
          <w:szCs w:val="22"/>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B5D9B95" w14:textId="77777777" w:rsidR="003D0E00" w:rsidRPr="003D0E00" w:rsidRDefault="003D0E00" w:rsidP="003D0E00">
      <w:pPr>
        <w:rPr>
          <w:rFonts w:ascii="Arial" w:hAnsi="Arial" w:cs="Arial"/>
          <w:sz w:val="22"/>
          <w:szCs w:val="22"/>
          <w:lang w:val="en-GB"/>
        </w:rPr>
      </w:pPr>
    </w:p>
    <w:p w14:paraId="510D08ED" w14:textId="77777777" w:rsidR="00C97EB5" w:rsidRDefault="00C97EB5" w:rsidP="009470DA">
      <w:pPr>
        <w:rPr>
          <w:rFonts w:ascii="Arial" w:hAnsi="Arial" w:cs="Arial"/>
          <w:b/>
          <w:sz w:val="22"/>
          <w:szCs w:val="22"/>
        </w:rPr>
      </w:pPr>
    </w:p>
    <w:p w14:paraId="6E60141D" w14:textId="77777777" w:rsidR="009470DA" w:rsidRDefault="009470DA" w:rsidP="009470DA">
      <w:pPr>
        <w:rPr>
          <w:rFonts w:ascii="Arial" w:hAnsi="Arial" w:cs="Arial"/>
          <w:b/>
          <w:sz w:val="22"/>
          <w:szCs w:val="22"/>
        </w:rPr>
      </w:pPr>
    </w:p>
    <w:p w14:paraId="289764F3" w14:textId="77777777" w:rsidR="009470DA" w:rsidRPr="009470DA" w:rsidRDefault="009470DA" w:rsidP="009470DA">
      <w:pPr>
        <w:pStyle w:val="ListParagraph"/>
        <w:rPr>
          <w:rFonts w:ascii="Arial" w:eastAsiaTheme="minorEastAsia" w:hAnsi="Arial" w:cs="Arial"/>
          <w:sz w:val="22"/>
          <w:szCs w:val="22"/>
        </w:rPr>
      </w:pPr>
    </w:p>
    <w:p w14:paraId="530893B2" w14:textId="77777777" w:rsidR="009470DA" w:rsidRPr="009470DA" w:rsidRDefault="009470DA" w:rsidP="009470DA">
      <w:pPr>
        <w:pStyle w:val="ListParagraph"/>
        <w:rPr>
          <w:rFonts w:ascii="Arial" w:eastAsiaTheme="minorEastAsia" w:hAnsi="Arial" w:cs="Arial"/>
          <w:sz w:val="22"/>
          <w:szCs w:val="22"/>
        </w:rPr>
      </w:pPr>
    </w:p>
    <w:p w14:paraId="0B16F034" w14:textId="789CFB05" w:rsidR="009470DA" w:rsidRPr="009470DA" w:rsidRDefault="009470DA" w:rsidP="00A262B1">
      <w:pPr>
        <w:pStyle w:val="ListParagraph"/>
        <w:ind w:left="0"/>
        <w:jc w:val="center"/>
        <w:rPr>
          <w:rFonts w:ascii="Arial" w:eastAsiaTheme="minorEastAsia" w:hAnsi="Arial" w:cs="Arial"/>
          <w:sz w:val="22"/>
          <w:szCs w:val="22"/>
        </w:rPr>
      </w:pPr>
    </w:p>
    <w:p w14:paraId="0A09BAE2" w14:textId="77777777" w:rsidR="00996C97" w:rsidRDefault="00996C97">
      <w:pPr>
        <w:spacing w:after="160" w:line="259" w:lineRule="auto"/>
        <w:rPr>
          <w:rFonts w:ascii="Arial" w:hAnsi="Arial" w:cs="Arial"/>
          <w:sz w:val="22"/>
          <w:szCs w:val="22"/>
        </w:rPr>
      </w:pPr>
      <w:r>
        <w:rPr>
          <w:rFonts w:ascii="Arial" w:hAnsi="Arial" w:cs="Arial"/>
          <w:sz w:val="22"/>
          <w:szCs w:val="22"/>
        </w:rPr>
        <w:br w:type="page"/>
      </w:r>
    </w:p>
    <w:p w14:paraId="32532839" w14:textId="58426AF1" w:rsidR="00996C97" w:rsidRDefault="009051EC" w:rsidP="00996C97">
      <w:pPr>
        <w:rPr>
          <w:rFonts w:ascii="Arial" w:hAnsi="Arial" w:cs="Arial"/>
          <w:b/>
          <w:sz w:val="22"/>
          <w:szCs w:val="22"/>
        </w:rPr>
      </w:pPr>
      <w:r w:rsidRPr="0079189C">
        <w:rPr>
          <w:rFonts w:ascii="Arial" w:hAnsi="Arial" w:cs="Arial"/>
          <w:b/>
          <w:sz w:val="22"/>
          <w:szCs w:val="22"/>
        </w:rPr>
        <w:lastRenderedPageBreak/>
        <w:t xml:space="preserve">Question </w:t>
      </w:r>
      <w:r w:rsidR="0093162A">
        <w:rPr>
          <w:rFonts w:ascii="Arial" w:hAnsi="Arial" w:cs="Arial"/>
          <w:b/>
          <w:sz w:val="22"/>
          <w:szCs w:val="22"/>
        </w:rPr>
        <w:t>1</w:t>
      </w:r>
      <w:r w:rsidR="00A7114F">
        <w:rPr>
          <w:rFonts w:ascii="Arial" w:hAnsi="Arial" w:cs="Arial"/>
          <w:b/>
          <w:sz w:val="22"/>
          <w:szCs w:val="22"/>
        </w:rPr>
        <w:t>3</w:t>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B77B5B">
        <w:rPr>
          <w:rFonts w:ascii="Arial" w:hAnsi="Arial" w:cs="Arial"/>
          <w:b/>
          <w:sz w:val="22"/>
          <w:szCs w:val="22"/>
        </w:rPr>
        <w:tab/>
      </w:r>
      <w:r w:rsidR="00996C97">
        <w:rPr>
          <w:rFonts w:ascii="Arial" w:hAnsi="Arial" w:cs="Arial"/>
          <w:b/>
          <w:sz w:val="22"/>
          <w:szCs w:val="22"/>
        </w:rPr>
        <w:t>(</w:t>
      </w:r>
      <w:r w:rsidR="00893345">
        <w:rPr>
          <w:rFonts w:ascii="Arial" w:hAnsi="Arial" w:cs="Arial"/>
          <w:b/>
          <w:sz w:val="22"/>
          <w:szCs w:val="22"/>
        </w:rPr>
        <w:t>1</w:t>
      </w:r>
      <w:r w:rsidR="0030639F">
        <w:rPr>
          <w:rFonts w:ascii="Arial" w:hAnsi="Arial" w:cs="Arial"/>
          <w:b/>
          <w:sz w:val="22"/>
          <w:szCs w:val="22"/>
        </w:rPr>
        <w:t>4</w:t>
      </w:r>
      <w:r w:rsidR="00996C97">
        <w:rPr>
          <w:rFonts w:ascii="Arial" w:hAnsi="Arial" w:cs="Arial"/>
          <w:b/>
          <w:sz w:val="22"/>
          <w:szCs w:val="22"/>
        </w:rPr>
        <w:t xml:space="preserve"> marks)</w:t>
      </w:r>
    </w:p>
    <w:p w14:paraId="3B3AEE6B" w14:textId="77777777" w:rsidR="00FB6515" w:rsidRDefault="00FB6515" w:rsidP="00996C97">
      <w:pPr>
        <w:rPr>
          <w:rFonts w:ascii="Arial" w:hAnsi="Arial" w:cs="Arial"/>
          <w:b/>
          <w:sz w:val="22"/>
          <w:szCs w:val="22"/>
        </w:rPr>
      </w:pPr>
    </w:p>
    <w:p w14:paraId="74C240D4" w14:textId="0D32E765" w:rsidR="006C0626" w:rsidRPr="006C0626" w:rsidRDefault="006C0626" w:rsidP="006C0626">
      <w:pPr>
        <w:rPr>
          <w:rFonts w:ascii="Arial" w:hAnsi="Arial" w:cs="Arial"/>
          <w:sz w:val="22"/>
          <w:szCs w:val="22"/>
          <w:lang w:val="en-GB"/>
        </w:rPr>
      </w:pPr>
      <w:r w:rsidRPr="006C0626">
        <w:rPr>
          <w:rFonts w:ascii="Arial" w:hAnsi="Arial" w:cs="Arial"/>
          <w:sz w:val="22"/>
          <w:szCs w:val="22"/>
          <w:lang w:val="en-GB"/>
        </w:rPr>
        <w:t>The diagram below is an illustration of a drawbridge. Both sides of the drawbridge (</w:t>
      </w:r>
      <w:r w:rsidR="00963113" w:rsidRPr="006C0626">
        <w:rPr>
          <w:rFonts w:ascii="Arial" w:hAnsi="Arial" w:cs="Arial"/>
          <w:sz w:val="22"/>
          <w:szCs w:val="22"/>
          <w:lang w:val="en-GB"/>
        </w:rPr>
        <w:t>i.e.</w:t>
      </w:r>
      <w:r w:rsidRPr="006C0626">
        <w:rPr>
          <w:rFonts w:ascii="Arial" w:hAnsi="Arial" w:cs="Arial"/>
          <w:sz w:val="22"/>
          <w:szCs w:val="22"/>
          <w:lang w:val="en-GB"/>
        </w:rPr>
        <w:t xml:space="preserve"> – left-hand side and right-hand side) are identical. </w:t>
      </w:r>
    </w:p>
    <w:p w14:paraId="6C2A2309" w14:textId="77777777" w:rsidR="006C0626" w:rsidRDefault="006C0626" w:rsidP="006C0626">
      <w:pPr>
        <w:rPr>
          <w:rFonts w:ascii="Arial" w:hAnsi="Arial" w:cs="Arial"/>
          <w:sz w:val="22"/>
          <w:szCs w:val="22"/>
          <w:lang w:val="en-GB"/>
        </w:rPr>
      </w:pPr>
    </w:p>
    <w:p w14:paraId="5B3DF661" w14:textId="3B635113" w:rsidR="006C0626" w:rsidRPr="006C0626" w:rsidRDefault="006C0626" w:rsidP="006C0626">
      <w:pPr>
        <w:rPr>
          <w:rFonts w:ascii="Arial" w:hAnsi="Arial" w:cs="Arial"/>
          <w:sz w:val="22"/>
          <w:szCs w:val="22"/>
          <w:lang w:val="en-GB"/>
        </w:rPr>
      </w:pPr>
      <w:r w:rsidRPr="006C0626">
        <w:rPr>
          <w:rFonts w:ascii="Arial" w:hAnsi="Arial" w:cs="Arial"/>
          <w:sz w:val="22"/>
          <w:szCs w:val="22"/>
          <w:lang w:val="en-GB"/>
        </w:rPr>
        <w:t xml:space="preserve">In this position, the two sections of the bridge ‘tarmac’ are raised into the positions shown so that boats and other water traffic can pass safely underneath. </w:t>
      </w:r>
    </w:p>
    <w:p w14:paraId="7321E0B2" w14:textId="635B2AD5" w:rsidR="006C0626" w:rsidRPr="006C0626" w:rsidRDefault="009C4CAA" w:rsidP="006C0626">
      <w:pPr>
        <w:rPr>
          <w:rFonts w:ascii="Arial" w:hAnsi="Arial" w:cs="Arial"/>
          <w:sz w:val="22"/>
          <w:szCs w:val="22"/>
          <w:lang w:val="en-GB"/>
        </w:rPr>
      </w:pPr>
      <w:r w:rsidRPr="006C0626">
        <w:rPr>
          <w:rFonts w:ascii="Arial" w:hAnsi="Arial" w:cs="Arial"/>
          <w:noProof/>
          <w:sz w:val="22"/>
          <w:szCs w:val="22"/>
          <w:lang w:val="en-GB"/>
        </w:rPr>
        <mc:AlternateContent>
          <mc:Choice Requires="wps">
            <w:drawing>
              <wp:anchor distT="0" distB="0" distL="114300" distR="114300" simplePos="0" relativeHeight="252077056" behindDoc="0" locked="0" layoutInCell="1" allowOverlap="1" wp14:anchorId="6296682B" wp14:editId="45B6386F">
                <wp:simplePos x="0" y="0"/>
                <wp:positionH relativeFrom="column">
                  <wp:posOffset>1282065</wp:posOffset>
                </wp:positionH>
                <wp:positionV relativeFrom="paragraph">
                  <wp:posOffset>113665</wp:posOffset>
                </wp:positionV>
                <wp:extent cx="1346200" cy="933450"/>
                <wp:effectExtent l="0" t="0" r="25400" b="19050"/>
                <wp:wrapNone/>
                <wp:docPr id="58" name="Straight Connector 58"/>
                <wp:cNvGraphicFramePr/>
                <a:graphic xmlns:a="http://schemas.openxmlformats.org/drawingml/2006/main">
                  <a:graphicData uri="http://schemas.microsoft.com/office/word/2010/wordprocessingShape">
                    <wps:wsp>
                      <wps:cNvCnPr/>
                      <wps:spPr>
                        <a:xfrm flipH="1" flipV="1">
                          <a:off x="0" y="0"/>
                          <a:ext cx="1346200" cy="933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EDA04E" id="Straight Connector 58" o:spid="_x0000_s1026" style="position:absolute;flip:x y;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95pt,8.95pt" to="206.95pt,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" strokecolor="black [3200]" strokeweight=".5pt">
                <v:stroke joinstyle="miter"/>
              </v:line>
            </w:pict>
          </mc:Fallback>
        </mc:AlternateContent>
      </w:r>
      <w:r w:rsidR="000A0E99" w:rsidRPr="006C0626">
        <w:rPr>
          <w:rFonts w:ascii="Arial" w:hAnsi="Arial" w:cs="Arial"/>
          <w:noProof/>
          <w:sz w:val="22"/>
          <w:szCs w:val="22"/>
          <w:lang w:val="en-GB"/>
        </w:rPr>
        <mc:AlternateContent>
          <mc:Choice Requires="wps">
            <w:drawing>
              <wp:anchor distT="0" distB="0" distL="114300" distR="114300" simplePos="0" relativeHeight="252078080" behindDoc="1" locked="0" layoutInCell="1" allowOverlap="1" wp14:anchorId="0619EA33" wp14:editId="2D4268F6">
                <wp:simplePos x="0" y="0"/>
                <wp:positionH relativeFrom="column">
                  <wp:posOffset>3199765</wp:posOffset>
                </wp:positionH>
                <wp:positionV relativeFrom="paragraph">
                  <wp:posOffset>151765</wp:posOffset>
                </wp:positionV>
                <wp:extent cx="1200150" cy="895350"/>
                <wp:effectExtent l="0" t="0" r="19050" b="19050"/>
                <wp:wrapNone/>
                <wp:docPr id="49" name="Straight Connector 49"/>
                <wp:cNvGraphicFramePr/>
                <a:graphic xmlns:a="http://schemas.openxmlformats.org/drawingml/2006/main">
                  <a:graphicData uri="http://schemas.microsoft.com/office/word/2010/wordprocessingShape">
                    <wps:wsp>
                      <wps:cNvCnPr/>
                      <wps:spPr>
                        <a:xfrm flipV="1">
                          <a:off x="0" y="0"/>
                          <a:ext cx="1200150" cy="895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B1268C" id="Straight Connector 49" o:spid="_x0000_s1026" style="position:absolute;flip:y;z-index:-25123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95pt,11.95pt" to="346.45pt,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" strokecolor="black [3200]" strokeweight=".5pt">
                <v:stroke joinstyle="miter"/>
              </v:line>
            </w:pict>
          </mc:Fallback>
        </mc:AlternateContent>
      </w:r>
      <w:r w:rsidR="006C0626" w:rsidRPr="006C0626">
        <w:rPr>
          <w:rFonts w:ascii="Arial" w:hAnsi="Arial" w:cs="Arial"/>
          <w:noProof/>
          <w:sz w:val="22"/>
          <w:szCs w:val="22"/>
          <w:lang w:val="en-GB"/>
        </w:rPr>
        <mc:AlternateContent>
          <mc:Choice Requires="wps">
            <w:drawing>
              <wp:anchor distT="0" distB="0" distL="114300" distR="114300" simplePos="0" relativeHeight="252075008" behindDoc="0" locked="0" layoutInCell="1" allowOverlap="1" wp14:anchorId="28219E82" wp14:editId="13AF919C">
                <wp:simplePos x="0" y="0"/>
                <wp:positionH relativeFrom="column">
                  <wp:posOffset>1143635</wp:posOffset>
                </wp:positionH>
                <wp:positionV relativeFrom="paragraph">
                  <wp:posOffset>114935</wp:posOffset>
                </wp:positionV>
                <wp:extent cx="228600" cy="228600"/>
                <wp:effectExtent l="0" t="0" r="19050" b="19050"/>
                <wp:wrapNone/>
                <wp:docPr id="42" name="Oval 42"/>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B80E2B" id="Oval 42" o:spid="_x0000_s1026" style="position:absolute;margin-left:90.05pt;margin-top:9.05pt;width:18pt;height:18pt;z-index:252075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" fillcolor="#bfbfbf [2412]" strokecolor="black [3213]" strokeweight="1pt">
                <v:stroke joinstyle="miter"/>
              </v:oval>
            </w:pict>
          </mc:Fallback>
        </mc:AlternateContent>
      </w:r>
      <w:r w:rsidR="006C0626" w:rsidRPr="006C0626">
        <w:rPr>
          <w:rFonts w:ascii="Arial" w:hAnsi="Arial" w:cs="Arial"/>
          <w:noProof/>
          <w:sz w:val="22"/>
          <w:szCs w:val="22"/>
          <w:lang w:val="en-GB"/>
        </w:rPr>
        <mc:AlternateContent>
          <mc:Choice Requires="wps">
            <w:drawing>
              <wp:anchor distT="0" distB="0" distL="114300" distR="114300" simplePos="0" relativeHeight="252076032" behindDoc="1" locked="0" layoutInCell="1" allowOverlap="1" wp14:anchorId="0DDB1E50" wp14:editId="118FF8C9">
                <wp:simplePos x="0" y="0"/>
                <wp:positionH relativeFrom="column">
                  <wp:posOffset>4343400</wp:posOffset>
                </wp:positionH>
                <wp:positionV relativeFrom="paragraph">
                  <wp:posOffset>149225</wp:posOffset>
                </wp:positionV>
                <wp:extent cx="228600" cy="228600"/>
                <wp:effectExtent l="0" t="0" r="19050" b="19050"/>
                <wp:wrapNone/>
                <wp:docPr id="41" name="Oval 41"/>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24F9EF" id="Oval 41" o:spid="_x0000_s1026" style="position:absolute;margin-left:342pt;margin-top:11.75pt;width:18pt;height:18pt;z-index:-25124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" fillcolor="#bfbfbf [2412]" strokecolor="black [3213]" strokeweight="1pt">
                <v:stroke joinstyle="miter"/>
              </v:oval>
            </w:pict>
          </mc:Fallback>
        </mc:AlternateContent>
      </w:r>
      <w:r w:rsidR="006C0626" w:rsidRPr="006C0626">
        <w:rPr>
          <w:rFonts w:ascii="Arial" w:hAnsi="Arial" w:cs="Arial"/>
          <w:noProof/>
          <w:sz w:val="22"/>
          <w:szCs w:val="22"/>
          <w:lang w:val="en-GB"/>
        </w:rPr>
        <mc:AlternateContent>
          <mc:Choice Requires="wps">
            <w:drawing>
              <wp:anchor distT="0" distB="0" distL="114300" distR="114300" simplePos="0" relativeHeight="252089344" behindDoc="1" locked="0" layoutInCell="1" allowOverlap="1" wp14:anchorId="786BCD5D" wp14:editId="0786B980">
                <wp:simplePos x="0" y="0"/>
                <wp:positionH relativeFrom="column">
                  <wp:posOffset>1341120</wp:posOffset>
                </wp:positionH>
                <wp:positionV relativeFrom="paragraph">
                  <wp:posOffset>6985</wp:posOffset>
                </wp:positionV>
                <wp:extent cx="914400" cy="228600"/>
                <wp:effectExtent l="0" t="0" r="6985" b="0"/>
                <wp:wrapNone/>
                <wp:docPr id="43" name="Text Box 4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64A0B4D2" w14:textId="77777777" w:rsidR="006C0626" w:rsidRPr="005F03A3" w:rsidRDefault="006C0626" w:rsidP="006C0626">
                            <w:pPr>
                              <w:rPr>
                                <w:rFonts w:ascii="Arial" w:hAnsi="Arial" w:cs="Arial"/>
                                <w:sz w:val="18"/>
                                <w:szCs w:val="18"/>
                                <w:lang w:val="en-GB"/>
                              </w:rPr>
                            </w:pPr>
                            <w:r>
                              <w:rPr>
                                <w:rFonts w:ascii="Arial" w:hAnsi="Arial" w:cs="Arial"/>
                                <w:sz w:val="18"/>
                                <w:szCs w:val="18"/>
                                <w:lang w:val="en-GB"/>
                              </w:rPr>
                              <w:t>Pulley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6BCD5D" id="Text Box 43" o:spid="_x0000_s1064" type="#_x0000_t202" style="position:absolute;margin-left:105.6pt;margin-top:.55pt;width:1in;height:18pt;z-index:-2512271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" fillcolor="white [3201]" stroked="f" strokeweight=".5pt">
                <v:textbox>
                  <w:txbxContent>
                    <w:p w14:paraId="64A0B4D2" w14:textId="77777777" w:rsidR="006C0626" w:rsidRPr="005F03A3" w:rsidRDefault="006C0626" w:rsidP="006C0626">
                      <w:pPr>
                        <w:rPr>
                          <w:rFonts w:ascii="Arial" w:hAnsi="Arial" w:cs="Arial"/>
                          <w:sz w:val="18"/>
                          <w:szCs w:val="18"/>
                          <w:lang w:val="en-GB"/>
                        </w:rPr>
                      </w:pPr>
                      <w:r>
                        <w:rPr>
                          <w:rFonts w:ascii="Arial" w:hAnsi="Arial" w:cs="Arial"/>
                          <w:sz w:val="18"/>
                          <w:szCs w:val="18"/>
                          <w:lang w:val="en-GB"/>
                        </w:rPr>
                        <w:t>Pulley</w:t>
                      </w:r>
                    </w:p>
                  </w:txbxContent>
                </v:textbox>
              </v:shape>
            </w:pict>
          </mc:Fallback>
        </mc:AlternateContent>
      </w:r>
    </w:p>
    <w:p w14:paraId="75B5F75C" w14:textId="5DB8D519" w:rsidR="006C0626" w:rsidRPr="006C0626" w:rsidRDefault="006C0626" w:rsidP="006C0626">
      <w:pPr>
        <w:rPr>
          <w:rFonts w:ascii="Arial" w:hAnsi="Arial" w:cs="Arial"/>
          <w:sz w:val="22"/>
          <w:szCs w:val="22"/>
          <w:lang w:val="en-GB"/>
        </w:rPr>
      </w:pPr>
      <w:r w:rsidRPr="006C0626">
        <w:rPr>
          <w:rFonts w:ascii="Arial" w:hAnsi="Arial" w:cs="Arial"/>
          <w:noProof/>
          <w:sz w:val="22"/>
          <w:szCs w:val="22"/>
          <w:lang w:val="en-GB"/>
        </w:rPr>
        <mc:AlternateContent>
          <mc:Choice Requires="wps">
            <w:drawing>
              <wp:anchor distT="0" distB="0" distL="114300" distR="114300" simplePos="0" relativeHeight="252084224" behindDoc="0" locked="0" layoutInCell="1" allowOverlap="1" wp14:anchorId="79A6FE01" wp14:editId="166B6C7E">
                <wp:simplePos x="0" y="0"/>
                <wp:positionH relativeFrom="column">
                  <wp:posOffset>4572000</wp:posOffset>
                </wp:positionH>
                <wp:positionV relativeFrom="paragraph">
                  <wp:posOffset>92075</wp:posOffset>
                </wp:positionV>
                <wp:extent cx="1066800" cy="1625600"/>
                <wp:effectExtent l="0" t="0" r="19050" b="31750"/>
                <wp:wrapNone/>
                <wp:docPr id="50" name="Straight Connector 50"/>
                <wp:cNvGraphicFramePr/>
                <a:graphic xmlns:a="http://schemas.openxmlformats.org/drawingml/2006/main">
                  <a:graphicData uri="http://schemas.microsoft.com/office/word/2010/wordprocessingShape">
                    <wps:wsp>
                      <wps:cNvCnPr/>
                      <wps:spPr>
                        <a:xfrm>
                          <a:off x="0" y="0"/>
                          <a:ext cx="1066800" cy="1625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0345A" id="Straight Connector 50" o:spid="_x0000_s1026" style="position:absolute;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in,7.25pt" to="444pt,1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" strokecolor="black [3200]" strokeweight=".5pt">
                <v:stroke joinstyle="miter"/>
              </v:line>
            </w:pict>
          </mc:Fallback>
        </mc:AlternateContent>
      </w:r>
      <w:r w:rsidRPr="006C0626">
        <w:rPr>
          <w:rFonts w:ascii="Arial" w:hAnsi="Arial" w:cs="Arial"/>
          <w:noProof/>
          <w:sz w:val="22"/>
          <w:szCs w:val="22"/>
          <w:lang w:val="en-GB"/>
        </w:rPr>
        <mc:AlternateContent>
          <mc:Choice Requires="wps">
            <w:drawing>
              <wp:anchor distT="0" distB="0" distL="114300" distR="114300" simplePos="0" relativeHeight="252082176" behindDoc="0" locked="0" layoutInCell="1" allowOverlap="1" wp14:anchorId="322DE8A1" wp14:editId="26422D93">
                <wp:simplePos x="0" y="0"/>
                <wp:positionH relativeFrom="column">
                  <wp:posOffset>107949</wp:posOffset>
                </wp:positionH>
                <wp:positionV relativeFrom="paragraph">
                  <wp:posOffset>33020</wp:posOffset>
                </wp:positionV>
                <wp:extent cx="1035685" cy="1638300"/>
                <wp:effectExtent l="0" t="0" r="31115" b="19050"/>
                <wp:wrapNone/>
                <wp:docPr id="51" name="Straight Connector 51"/>
                <wp:cNvGraphicFramePr/>
                <a:graphic xmlns:a="http://schemas.openxmlformats.org/drawingml/2006/main">
                  <a:graphicData uri="http://schemas.microsoft.com/office/word/2010/wordprocessingShape">
                    <wps:wsp>
                      <wps:cNvCnPr/>
                      <wps:spPr>
                        <a:xfrm flipH="1">
                          <a:off x="0" y="0"/>
                          <a:ext cx="1035685" cy="1638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A1BF35" id="Straight Connector 51" o:spid="_x0000_s1026" style="position:absolute;flip:x;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2.6pt" to="90.05pt,1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" strokecolor="black [3200]" strokeweight=".5pt">
                <v:stroke joinstyle="miter"/>
              </v:line>
            </w:pict>
          </mc:Fallback>
        </mc:AlternateContent>
      </w:r>
      <w:r w:rsidRPr="006C0626">
        <w:rPr>
          <w:rFonts w:ascii="Arial" w:hAnsi="Arial" w:cs="Arial"/>
          <w:noProof/>
          <w:sz w:val="22"/>
          <w:szCs w:val="22"/>
          <w:lang w:val="en-GB"/>
        </w:rPr>
        <mc:AlternateContent>
          <mc:Choice Requires="wps">
            <w:drawing>
              <wp:anchor distT="0" distB="0" distL="114300" distR="114300" simplePos="0" relativeHeight="252094464" behindDoc="1" locked="0" layoutInCell="1" allowOverlap="1" wp14:anchorId="53DB2603" wp14:editId="194E111E">
                <wp:simplePos x="0" y="0"/>
                <wp:positionH relativeFrom="column">
                  <wp:posOffset>1486535</wp:posOffset>
                </wp:positionH>
                <wp:positionV relativeFrom="paragraph">
                  <wp:posOffset>2018030</wp:posOffset>
                </wp:positionV>
                <wp:extent cx="914400" cy="228600"/>
                <wp:effectExtent l="0" t="0" r="6985" b="0"/>
                <wp:wrapNone/>
                <wp:docPr id="52" name="Text Box 5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03B90706" w14:textId="77777777" w:rsidR="006C0626" w:rsidRPr="005F03A3" w:rsidRDefault="006C0626" w:rsidP="006C0626">
                            <w:pPr>
                              <w:rPr>
                                <w:rFonts w:ascii="Arial" w:hAnsi="Arial" w:cs="Arial"/>
                                <w:sz w:val="18"/>
                                <w:szCs w:val="18"/>
                                <w:lang w:val="en-GB"/>
                              </w:rPr>
                            </w:pPr>
                            <w:r>
                              <w:rPr>
                                <w:rFonts w:ascii="Arial" w:hAnsi="Arial" w:cs="Arial"/>
                                <w:sz w:val="18"/>
                                <w:szCs w:val="18"/>
                                <w:lang w:val="en-GB"/>
                              </w:rPr>
                              <w:t>Hinge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DB2603" id="Text Box 52" o:spid="_x0000_s1065" type="#_x0000_t202" style="position:absolute;margin-left:117.05pt;margin-top:158.9pt;width:1in;height:18pt;z-index:-2512220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" fillcolor="white [3201]" stroked="f" strokeweight=".5pt">
                <v:textbox>
                  <w:txbxContent>
                    <w:p w14:paraId="03B90706" w14:textId="77777777" w:rsidR="006C0626" w:rsidRPr="005F03A3" w:rsidRDefault="006C0626" w:rsidP="006C0626">
                      <w:pPr>
                        <w:rPr>
                          <w:rFonts w:ascii="Arial" w:hAnsi="Arial" w:cs="Arial"/>
                          <w:sz w:val="18"/>
                          <w:szCs w:val="18"/>
                          <w:lang w:val="en-GB"/>
                        </w:rPr>
                      </w:pPr>
                      <w:r>
                        <w:rPr>
                          <w:rFonts w:ascii="Arial" w:hAnsi="Arial" w:cs="Arial"/>
                          <w:sz w:val="18"/>
                          <w:szCs w:val="18"/>
                          <w:lang w:val="en-GB"/>
                        </w:rPr>
                        <w:t>Hinge</w:t>
                      </w:r>
                    </w:p>
                  </w:txbxContent>
                </v:textbox>
              </v:shape>
            </w:pict>
          </mc:Fallback>
        </mc:AlternateContent>
      </w:r>
      <w:r w:rsidRPr="006C0626">
        <w:rPr>
          <w:rFonts w:ascii="Arial" w:hAnsi="Arial" w:cs="Arial"/>
          <w:noProof/>
          <w:sz w:val="22"/>
          <w:szCs w:val="22"/>
          <w:lang w:val="en-GB"/>
        </w:rPr>
        <mc:AlternateContent>
          <mc:Choice Requires="wps">
            <w:drawing>
              <wp:anchor distT="0" distB="0" distL="114300" distR="114300" simplePos="0" relativeHeight="252087296" behindDoc="1" locked="0" layoutInCell="1" allowOverlap="1" wp14:anchorId="03DAA7B1" wp14:editId="15691823">
                <wp:simplePos x="0" y="0"/>
                <wp:positionH relativeFrom="column">
                  <wp:posOffset>2051685</wp:posOffset>
                </wp:positionH>
                <wp:positionV relativeFrom="paragraph">
                  <wp:posOffset>1383030</wp:posOffset>
                </wp:positionV>
                <wp:extent cx="914400" cy="228600"/>
                <wp:effectExtent l="0" t="0" r="6985" b="0"/>
                <wp:wrapNone/>
                <wp:docPr id="54" name="Text Box 5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1636405" w14:textId="77777777" w:rsidR="006C0626" w:rsidRPr="005F03A3" w:rsidRDefault="006C0626" w:rsidP="006C0626">
                            <w:pPr>
                              <w:rPr>
                                <w:rFonts w:ascii="Arial" w:hAnsi="Arial" w:cs="Arial"/>
                                <w:sz w:val="18"/>
                                <w:szCs w:val="18"/>
                                <w:lang w:val="en-GB"/>
                              </w:rPr>
                            </w:pPr>
                            <w:r>
                              <w:rPr>
                                <w:rFonts w:ascii="Arial" w:hAnsi="Arial" w:cs="Arial"/>
                                <w:sz w:val="18"/>
                                <w:szCs w:val="18"/>
                                <w:lang w:val="en-GB"/>
                              </w:rPr>
                              <w:t>Tarmac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DAA7B1" id="Text Box 54" o:spid="_x0000_s1066" type="#_x0000_t202" style="position:absolute;margin-left:161.55pt;margin-top:108.9pt;width:1in;height:18pt;z-index:-2512291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ewlKw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" fillcolor="white [3201]" stroked="f" strokeweight=".5pt">
                <v:textbox>
                  <w:txbxContent>
                    <w:p w14:paraId="71636405" w14:textId="77777777" w:rsidR="006C0626" w:rsidRPr="005F03A3" w:rsidRDefault="006C0626" w:rsidP="006C0626">
                      <w:pPr>
                        <w:rPr>
                          <w:rFonts w:ascii="Arial" w:hAnsi="Arial" w:cs="Arial"/>
                          <w:sz w:val="18"/>
                          <w:szCs w:val="18"/>
                          <w:lang w:val="en-GB"/>
                        </w:rPr>
                      </w:pPr>
                      <w:r>
                        <w:rPr>
                          <w:rFonts w:ascii="Arial" w:hAnsi="Arial" w:cs="Arial"/>
                          <w:sz w:val="18"/>
                          <w:szCs w:val="18"/>
                          <w:lang w:val="en-GB"/>
                        </w:rPr>
                        <w:t>Tarmac</w:t>
                      </w:r>
                    </w:p>
                  </w:txbxContent>
                </v:textbox>
              </v:shape>
            </w:pict>
          </mc:Fallback>
        </mc:AlternateContent>
      </w:r>
      <w:r w:rsidRPr="006C0626">
        <w:rPr>
          <w:rFonts w:ascii="Arial" w:hAnsi="Arial" w:cs="Arial"/>
          <w:noProof/>
          <w:sz w:val="22"/>
          <w:szCs w:val="22"/>
          <w:lang w:val="en-GB"/>
        </w:rPr>
        <mc:AlternateContent>
          <mc:Choice Requires="wps">
            <w:drawing>
              <wp:anchor distT="0" distB="0" distL="114300" distR="114300" simplePos="0" relativeHeight="252093440" behindDoc="0" locked="0" layoutInCell="1" allowOverlap="1" wp14:anchorId="55E16E99" wp14:editId="445CB554">
                <wp:simplePos x="0" y="0"/>
                <wp:positionH relativeFrom="column">
                  <wp:posOffset>4197350</wp:posOffset>
                </wp:positionH>
                <wp:positionV relativeFrom="paragraph">
                  <wp:posOffset>1971675</wp:posOffset>
                </wp:positionV>
                <wp:extent cx="114300" cy="114300"/>
                <wp:effectExtent l="0" t="0" r="19050" b="19050"/>
                <wp:wrapNone/>
                <wp:docPr id="55" name="Oval 55"/>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B63A32" id="Oval 55" o:spid="_x0000_s1026" style="position:absolute;margin-left:330.5pt;margin-top:155.25pt;width:9pt;height:9pt;z-index:252093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" fillcolor="black [3213]" strokecolor="black [3213]" strokeweight="1pt">
                <v:stroke joinstyle="miter"/>
              </v:oval>
            </w:pict>
          </mc:Fallback>
        </mc:AlternateContent>
      </w:r>
      <w:r w:rsidRPr="006C0626">
        <w:rPr>
          <w:rFonts w:ascii="Arial" w:hAnsi="Arial" w:cs="Arial"/>
          <w:noProof/>
          <w:sz w:val="22"/>
          <w:szCs w:val="22"/>
          <w:lang w:val="en-GB"/>
        </w:rPr>
        <mc:AlternateContent>
          <mc:Choice Requires="wps">
            <w:drawing>
              <wp:anchor distT="0" distB="0" distL="114300" distR="114300" simplePos="0" relativeHeight="252092416" behindDoc="0" locked="0" layoutInCell="1" allowOverlap="1" wp14:anchorId="33A537E0" wp14:editId="645D567A">
                <wp:simplePos x="0" y="0"/>
                <wp:positionH relativeFrom="column">
                  <wp:posOffset>1422400</wp:posOffset>
                </wp:positionH>
                <wp:positionV relativeFrom="paragraph">
                  <wp:posOffset>1971675</wp:posOffset>
                </wp:positionV>
                <wp:extent cx="114300" cy="114300"/>
                <wp:effectExtent l="0" t="0" r="19050" b="19050"/>
                <wp:wrapNone/>
                <wp:docPr id="56" name="Oval 56"/>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5DFDFD" id="Oval 56" o:spid="_x0000_s1026" style="position:absolute;margin-left:112pt;margin-top:155.25pt;width:9pt;height:9pt;z-index:252092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" fillcolor="black [3213]" strokecolor="black [3213]" strokeweight="1pt">
                <v:stroke joinstyle="miter"/>
              </v:oval>
            </w:pict>
          </mc:Fallback>
        </mc:AlternateContent>
      </w:r>
      <w:r w:rsidRPr="006C0626">
        <w:rPr>
          <w:rFonts w:ascii="Arial" w:hAnsi="Arial" w:cs="Arial"/>
          <w:noProof/>
          <w:sz w:val="22"/>
          <w:szCs w:val="22"/>
          <w:lang w:val="en-GB"/>
        </w:rPr>
        <mc:AlternateContent>
          <mc:Choice Requires="wps">
            <w:drawing>
              <wp:anchor distT="0" distB="0" distL="114300" distR="114300" simplePos="0" relativeHeight="252091392" behindDoc="1" locked="0" layoutInCell="1" allowOverlap="1" wp14:anchorId="6BCB78CF" wp14:editId="58CB3146">
                <wp:simplePos x="0" y="0"/>
                <wp:positionH relativeFrom="column">
                  <wp:posOffset>2109470</wp:posOffset>
                </wp:positionH>
                <wp:positionV relativeFrom="paragraph">
                  <wp:posOffset>773430</wp:posOffset>
                </wp:positionV>
                <wp:extent cx="914400" cy="228600"/>
                <wp:effectExtent l="0" t="0" r="6985" b="0"/>
                <wp:wrapNone/>
                <wp:docPr id="57" name="Text Box 57"/>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D97D37E" w14:textId="77777777" w:rsidR="006C0626" w:rsidRPr="005F03A3" w:rsidRDefault="006C0626" w:rsidP="006C0626">
                            <w:pPr>
                              <w:rPr>
                                <w:rFonts w:ascii="Arial" w:hAnsi="Arial" w:cs="Arial"/>
                                <w:sz w:val="18"/>
                                <w:szCs w:val="18"/>
                                <w:lang w:val="en-GB"/>
                              </w:rPr>
                            </w:pPr>
                            <w:r>
                              <w:rPr>
                                <w:rFonts w:ascii="Arial" w:hAnsi="Arial" w:cs="Arial"/>
                                <w:sz w:val="18"/>
                                <w:szCs w:val="18"/>
                                <w:lang w:val="en-GB"/>
                              </w:rPr>
                              <w:t>80.0°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CB78CF" id="Text Box 57" o:spid="_x0000_s1067" type="#_x0000_t202" style="position:absolute;margin-left:166.1pt;margin-top:60.9pt;width:1in;height:18pt;z-index:-251225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Au5LA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" fillcolor="white [3201]" stroked="f" strokeweight=".5pt">
                <v:textbox>
                  <w:txbxContent>
                    <w:p w14:paraId="7D97D37E" w14:textId="77777777" w:rsidR="006C0626" w:rsidRPr="005F03A3" w:rsidRDefault="006C0626" w:rsidP="006C0626">
                      <w:pPr>
                        <w:rPr>
                          <w:rFonts w:ascii="Arial" w:hAnsi="Arial" w:cs="Arial"/>
                          <w:sz w:val="18"/>
                          <w:szCs w:val="18"/>
                          <w:lang w:val="en-GB"/>
                        </w:rPr>
                      </w:pPr>
                      <w:r>
                        <w:rPr>
                          <w:rFonts w:ascii="Arial" w:hAnsi="Arial" w:cs="Arial"/>
                          <w:sz w:val="18"/>
                          <w:szCs w:val="18"/>
                          <w:lang w:val="en-GB"/>
                        </w:rPr>
                        <w:t>80.0°</w:t>
                      </w:r>
                    </w:p>
                  </w:txbxContent>
                </v:textbox>
              </v:shape>
            </w:pict>
          </mc:Fallback>
        </mc:AlternateContent>
      </w:r>
      <w:r w:rsidRPr="006C0626">
        <w:rPr>
          <w:rFonts w:ascii="Arial" w:hAnsi="Arial" w:cs="Arial"/>
          <w:noProof/>
          <w:sz w:val="22"/>
          <w:szCs w:val="22"/>
          <w:lang w:val="en-GB"/>
        </w:rPr>
        <mc:AlternateContent>
          <mc:Choice Requires="wps">
            <w:drawing>
              <wp:anchor distT="0" distB="0" distL="114300" distR="114300" simplePos="0" relativeHeight="252072960" behindDoc="0" locked="0" layoutInCell="1" allowOverlap="1" wp14:anchorId="59AC6155" wp14:editId="451ECD46">
                <wp:simplePos x="0" y="0"/>
                <wp:positionH relativeFrom="column">
                  <wp:posOffset>1498600</wp:posOffset>
                </wp:positionH>
                <wp:positionV relativeFrom="paragraph">
                  <wp:posOffset>885825</wp:posOffset>
                </wp:positionV>
                <wp:extent cx="1130300" cy="1143000"/>
                <wp:effectExtent l="19050" t="19050" r="31750" b="19050"/>
                <wp:wrapNone/>
                <wp:docPr id="59" name="Straight Connector 59"/>
                <wp:cNvGraphicFramePr/>
                <a:graphic xmlns:a="http://schemas.openxmlformats.org/drawingml/2006/main">
                  <a:graphicData uri="http://schemas.microsoft.com/office/word/2010/wordprocessingShape">
                    <wps:wsp>
                      <wps:cNvCnPr/>
                      <wps:spPr>
                        <a:xfrm flipV="1">
                          <a:off x="0" y="0"/>
                          <a:ext cx="1130300" cy="11430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C35DB1" id="Straight Connector 59" o:spid="_x0000_s1026" style="position:absolute;flip:y;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pt,69.75pt" to="207pt,1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" strokecolor="black [3213]" strokeweight="3pt">
                <v:stroke joinstyle="miter"/>
              </v:line>
            </w:pict>
          </mc:Fallback>
        </mc:AlternateContent>
      </w:r>
      <w:r w:rsidRPr="006C0626">
        <w:rPr>
          <w:rFonts w:ascii="Arial" w:hAnsi="Arial" w:cs="Arial"/>
          <w:noProof/>
          <w:sz w:val="22"/>
          <w:szCs w:val="22"/>
          <w:lang w:val="en-GB"/>
        </w:rPr>
        <mc:AlternateContent>
          <mc:Choice Requires="wps">
            <w:drawing>
              <wp:anchor distT="0" distB="0" distL="114300" distR="114300" simplePos="0" relativeHeight="252090368" behindDoc="1" locked="0" layoutInCell="1" allowOverlap="1" wp14:anchorId="49B5D6A3" wp14:editId="5FF80DBE">
                <wp:simplePos x="0" y="0"/>
                <wp:positionH relativeFrom="column">
                  <wp:posOffset>1486535</wp:posOffset>
                </wp:positionH>
                <wp:positionV relativeFrom="paragraph">
                  <wp:posOffset>1446530</wp:posOffset>
                </wp:positionV>
                <wp:extent cx="914400" cy="228600"/>
                <wp:effectExtent l="0" t="0" r="6985" b="0"/>
                <wp:wrapNone/>
                <wp:docPr id="60" name="Text Box 6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E00F4FB" w14:textId="77777777" w:rsidR="006C0626" w:rsidRPr="005F03A3" w:rsidRDefault="006C0626" w:rsidP="006C0626">
                            <w:pPr>
                              <w:rPr>
                                <w:rFonts w:ascii="Arial" w:hAnsi="Arial" w:cs="Arial"/>
                                <w:sz w:val="18"/>
                                <w:szCs w:val="18"/>
                                <w:lang w:val="en-GB"/>
                              </w:rPr>
                            </w:pPr>
                            <w:r>
                              <w:rPr>
                                <w:rFonts w:ascii="Arial" w:hAnsi="Arial" w:cs="Arial"/>
                                <w:sz w:val="18"/>
                                <w:szCs w:val="18"/>
                                <w:lang w:val="en-GB"/>
                              </w:rPr>
                              <w:t>30.0°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B5D6A3" id="Text Box 60" o:spid="_x0000_s1068" type="#_x0000_t202" style="position:absolute;margin-left:117.05pt;margin-top:113.9pt;width:1in;height:18pt;z-index:-2512261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" fillcolor="white [3201]" stroked="f" strokeweight=".5pt">
                <v:textbox>
                  <w:txbxContent>
                    <w:p w14:paraId="4E00F4FB" w14:textId="77777777" w:rsidR="006C0626" w:rsidRPr="005F03A3" w:rsidRDefault="006C0626" w:rsidP="006C0626">
                      <w:pPr>
                        <w:rPr>
                          <w:rFonts w:ascii="Arial" w:hAnsi="Arial" w:cs="Arial"/>
                          <w:sz w:val="18"/>
                          <w:szCs w:val="18"/>
                          <w:lang w:val="en-GB"/>
                        </w:rPr>
                      </w:pPr>
                      <w:r>
                        <w:rPr>
                          <w:rFonts w:ascii="Arial" w:hAnsi="Arial" w:cs="Arial"/>
                          <w:sz w:val="18"/>
                          <w:szCs w:val="18"/>
                          <w:lang w:val="en-GB"/>
                        </w:rPr>
                        <w:t>30.0°</w:t>
                      </w:r>
                    </w:p>
                  </w:txbxContent>
                </v:textbox>
              </v:shape>
            </w:pict>
          </mc:Fallback>
        </mc:AlternateContent>
      </w:r>
      <w:r w:rsidRPr="006C0626">
        <w:rPr>
          <w:rFonts w:ascii="Arial" w:hAnsi="Arial" w:cs="Arial"/>
          <w:noProof/>
          <w:sz w:val="22"/>
          <w:szCs w:val="22"/>
          <w:lang w:val="en-GB"/>
        </w:rPr>
        <mc:AlternateContent>
          <mc:Choice Requires="wps">
            <w:drawing>
              <wp:anchor distT="0" distB="0" distL="114300" distR="114300" simplePos="0" relativeHeight="252073984" behindDoc="0" locked="0" layoutInCell="1" allowOverlap="1" wp14:anchorId="4A342CC1" wp14:editId="4EA5D62F">
                <wp:simplePos x="0" y="0"/>
                <wp:positionH relativeFrom="column">
                  <wp:posOffset>3200400</wp:posOffset>
                </wp:positionH>
                <wp:positionV relativeFrom="paragraph">
                  <wp:posOffset>885825</wp:posOffset>
                </wp:positionV>
                <wp:extent cx="1028700" cy="1143000"/>
                <wp:effectExtent l="19050" t="19050" r="19050" b="19050"/>
                <wp:wrapNone/>
                <wp:docPr id="61" name="Straight Connector 61"/>
                <wp:cNvGraphicFramePr/>
                <a:graphic xmlns:a="http://schemas.openxmlformats.org/drawingml/2006/main">
                  <a:graphicData uri="http://schemas.microsoft.com/office/word/2010/wordprocessingShape">
                    <wps:wsp>
                      <wps:cNvCnPr/>
                      <wps:spPr>
                        <a:xfrm flipH="1" flipV="1">
                          <a:off x="0" y="0"/>
                          <a:ext cx="1028700" cy="11430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E9DD4B" id="Straight Connector 61" o:spid="_x0000_s1026" style="position:absolute;flip:x y;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69.75pt" to="333pt,1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" strokecolor="black [3213]" strokeweight="3pt">
                <v:stroke joinstyle="miter"/>
              </v:line>
            </w:pict>
          </mc:Fallback>
        </mc:AlternateContent>
      </w:r>
      <w:r w:rsidRPr="006C0626">
        <w:rPr>
          <w:rFonts w:ascii="Arial" w:hAnsi="Arial" w:cs="Arial"/>
          <w:noProof/>
          <w:sz w:val="22"/>
          <w:szCs w:val="22"/>
          <w:lang w:val="en-GB"/>
        </w:rPr>
        <mc:AlternateContent>
          <mc:Choice Requires="wps">
            <w:drawing>
              <wp:anchor distT="0" distB="0" distL="114300" distR="114300" simplePos="0" relativeHeight="252083200" behindDoc="0" locked="0" layoutInCell="1" allowOverlap="1" wp14:anchorId="4B169C65" wp14:editId="3D7AA7EE">
                <wp:simplePos x="0" y="0"/>
                <wp:positionH relativeFrom="column">
                  <wp:posOffset>5492750</wp:posOffset>
                </wp:positionH>
                <wp:positionV relativeFrom="paragraph">
                  <wp:posOffset>1713230</wp:posOffset>
                </wp:positionV>
                <wp:extent cx="228600" cy="228600"/>
                <wp:effectExtent l="0" t="0" r="19050" b="19050"/>
                <wp:wrapNone/>
                <wp:docPr id="62" name="Oval 62"/>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9BFC1A" id="Oval 62" o:spid="_x0000_s1026" style="position:absolute;margin-left:432.5pt;margin-top:134.9pt;width:18pt;height:18pt;z-index:252083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" fillcolor="#bfbfbf [2412]" strokecolor="black [3213]" strokeweight="1pt">
                <v:stroke joinstyle="miter"/>
              </v:oval>
            </w:pict>
          </mc:Fallback>
        </mc:AlternateContent>
      </w:r>
      <w:r w:rsidRPr="006C0626">
        <w:rPr>
          <w:rFonts w:ascii="Arial" w:hAnsi="Arial" w:cs="Arial"/>
          <w:noProof/>
          <w:sz w:val="22"/>
          <w:szCs w:val="22"/>
          <w:lang w:val="en-GB"/>
        </w:rPr>
        <mc:AlternateContent>
          <mc:Choice Requires="wps">
            <w:drawing>
              <wp:anchor distT="0" distB="0" distL="114300" distR="114300" simplePos="0" relativeHeight="252071936" behindDoc="0" locked="0" layoutInCell="1" allowOverlap="1" wp14:anchorId="25893C1D" wp14:editId="1CD3F888">
                <wp:simplePos x="0" y="0"/>
                <wp:positionH relativeFrom="column">
                  <wp:posOffset>4229100</wp:posOffset>
                </wp:positionH>
                <wp:positionV relativeFrom="paragraph">
                  <wp:posOffset>219075</wp:posOffset>
                </wp:positionV>
                <wp:extent cx="457200" cy="2165350"/>
                <wp:effectExtent l="0" t="0" r="19050" b="25400"/>
                <wp:wrapNone/>
                <wp:docPr id="63" name="Rectangle 63"/>
                <wp:cNvGraphicFramePr/>
                <a:graphic xmlns:a="http://schemas.openxmlformats.org/drawingml/2006/main">
                  <a:graphicData uri="http://schemas.microsoft.com/office/word/2010/wordprocessingShape">
                    <wps:wsp>
                      <wps:cNvSpPr/>
                      <wps:spPr>
                        <a:xfrm>
                          <a:off x="0" y="0"/>
                          <a:ext cx="457200" cy="2165350"/>
                        </a:xfrm>
                        <a:prstGeom prst="rect">
                          <a:avLst/>
                        </a:prstGeom>
                        <a:pattFill prst="horzBrick">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C3CFB1" id="Rectangle 63" o:spid="_x0000_s1026" style="position:absolute;margin-left:333pt;margin-top:17.25pt;width:36pt;height:170.5pt;z-index:252071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" fillcolor="black [3213]" strokecolor="black [3213]" strokeweight="1pt">
                <v:fill r:id="rId32" o:title="" color2="white [3212]" type="pattern"/>
              </v:rect>
            </w:pict>
          </mc:Fallback>
        </mc:AlternateContent>
      </w:r>
      <w:r w:rsidRPr="006C0626">
        <w:rPr>
          <w:rFonts w:ascii="Arial" w:hAnsi="Arial" w:cs="Arial"/>
          <w:noProof/>
          <w:sz w:val="22"/>
          <w:szCs w:val="22"/>
          <w:lang w:val="en-GB"/>
        </w:rPr>
        <mc:AlternateContent>
          <mc:Choice Requires="wps">
            <w:drawing>
              <wp:anchor distT="0" distB="0" distL="114300" distR="114300" simplePos="0" relativeHeight="252080128" behindDoc="0" locked="0" layoutInCell="1" allowOverlap="1" wp14:anchorId="0AF244A3" wp14:editId="0B3FE2C8">
                <wp:simplePos x="0" y="0"/>
                <wp:positionH relativeFrom="column">
                  <wp:posOffset>4686300</wp:posOffset>
                </wp:positionH>
                <wp:positionV relativeFrom="paragraph">
                  <wp:posOffset>1929130</wp:posOffset>
                </wp:positionV>
                <wp:extent cx="1028700" cy="342900"/>
                <wp:effectExtent l="0" t="0" r="19050" b="19050"/>
                <wp:wrapNone/>
                <wp:docPr id="462" name="Rectangle 462"/>
                <wp:cNvGraphicFramePr/>
                <a:graphic xmlns:a="http://schemas.openxmlformats.org/drawingml/2006/main">
                  <a:graphicData uri="http://schemas.microsoft.com/office/word/2010/wordprocessingShape">
                    <wps:wsp>
                      <wps:cNvSpPr/>
                      <wps:spPr>
                        <a:xfrm>
                          <a:off x="0" y="0"/>
                          <a:ext cx="1028700" cy="3429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69F8CF" id="Rectangle 462" o:spid="_x0000_s1026" style="position:absolute;margin-left:369pt;margin-top:151.9pt;width:81pt;height:27pt;z-index:252080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" fillcolor="#bfbfbf [2412]" strokecolor="black [3213]" strokeweight="1pt"/>
            </w:pict>
          </mc:Fallback>
        </mc:AlternateContent>
      </w:r>
      <w:r w:rsidRPr="006C0626">
        <w:rPr>
          <w:rFonts w:ascii="Arial" w:hAnsi="Arial" w:cs="Arial"/>
          <w:noProof/>
          <w:sz w:val="22"/>
          <w:szCs w:val="22"/>
          <w:lang w:val="en-GB"/>
        </w:rPr>
        <mc:AlternateContent>
          <mc:Choice Requires="wps">
            <w:drawing>
              <wp:anchor distT="0" distB="0" distL="114300" distR="114300" simplePos="0" relativeHeight="252088320" behindDoc="1" locked="0" layoutInCell="1" allowOverlap="1" wp14:anchorId="2CEBC3A9" wp14:editId="6BBDFC4A">
                <wp:simplePos x="0" y="0"/>
                <wp:positionH relativeFrom="column">
                  <wp:posOffset>229870</wp:posOffset>
                </wp:positionH>
                <wp:positionV relativeFrom="paragraph">
                  <wp:posOffset>1611630</wp:posOffset>
                </wp:positionV>
                <wp:extent cx="914400" cy="228600"/>
                <wp:effectExtent l="0" t="0" r="6985" b="0"/>
                <wp:wrapNone/>
                <wp:docPr id="463" name="Text Box 46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C070349" w14:textId="77777777" w:rsidR="006C0626" w:rsidRPr="005F03A3" w:rsidRDefault="006C0626" w:rsidP="006C0626">
                            <w:pPr>
                              <w:rPr>
                                <w:rFonts w:ascii="Arial" w:hAnsi="Arial" w:cs="Arial"/>
                                <w:sz w:val="18"/>
                                <w:szCs w:val="18"/>
                                <w:lang w:val="en-GB"/>
                              </w:rPr>
                            </w:pPr>
                            <w:r>
                              <w:rPr>
                                <w:rFonts w:ascii="Arial" w:hAnsi="Arial" w:cs="Arial"/>
                                <w:sz w:val="18"/>
                                <w:szCs w:val="18"/>
                                <w:lang w:val="en-GB"/>
                              </w:rPr>
                              <w:t>Pulley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EBC3A9" id="Text Box 463" o:spid="_x0000_s1069" type="#_x0000_t202" style="position:absolute;margin-left:18.1pt;margin-top:126.9pt;width:1in;height:18pt;z-index:-2512281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LVbLQIAAFkEAAAOAAAAZHJzL2Uyb0RvYy54bWysVE1v2zAMvQ/YfxB0X+ykadY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" fillcolor="white [3201]" stroked="f" strokeweight=".5pt">
                <v:textbox>
                  <w:txbxContent>
                    <w:p w14:paraId="7C070349" w14:textId="77777777" w:rsidR="006C0626" w:rsidRPr="005F03A3" w:rsidRDefault="006C0626" w:rsidP="006C0626">
                      <w:pPr>
                        <w:rPr>
                          <w:rFonts w:ascii="Arial" w:hAnsi="Arial" w:cs="Arial"/>
                          <w:sz w:val="18"/>
                          <w:szCs w:val="18"/>
                          <w:lang w:val="en-GB"/>
                        </w:rPr>
                      </w:pPr>
                      <w:r>
                        <w:rPr>
                          <w:rFonts w:ascii="Arial" w:hAnsi="Arial" w:cs="Arial"/>
                          <w:sz w:val="18"/>
                          <w:szCs w:val="18"/>
                          <w:lang w:val="en-GB"/>
                        </w:rPr>
                        <w:t>Pulley</w:t>
                      </w:r>
                    </w:p>
                  </w:txbxContent>
                </v:textbox>
              </v:shape>
            </w:pict>
          </mc:Fallback>
        </mc:AlternateContent>
      </w:r>
      <w:r w:rsidRPr="006C0626">
        <w:rPr>
          <w:rFonts w:ascii="Arial" w:hAnsi="Arial" w:cs="Arial"/>
          <w:noProof/>
          <w:sz w:val="22"/>
          <w:szCs w:val="22"/>
          <w:lang w:val="en-GB"/>
        </w:rPr>
        <mc:AlternateContent>
          <mc:Choice Requires="wps">
            <w:drawing>
              <wp:anchor distT="0" distB="0" distL="114300" distR="114300" simplePos="0" relativeHeight="252081152" behindDoc="0" locked="0" layoutInCell="1" allowOverlap="1" wp14:anchorId="540CFB5A" wp14:editId="5153F4A0">
                <wp:simplePos x="0" y="0"/>
                <wp:positionH relativeFrom="column">
                  <wp:posOffset>635</wp:posOffset>
                </wp:positionH>
                <wp:positionV relativeFrom="paragraph">
                  <wp:posOffset>1675130</wp:posOffset>
                </wp:positionV>
                <wp:extent cx="228600" cy="228600"/>
                <wp:effectExtent l="0" t="0" r="19050" b="19050"/>
                <wp:wrapNone/>
                <wp:docPr id="465" name="Oval 465"/>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72973A" id="Oval 465" o:spid="_x0000_s1026" style="position:absolute;margin-left:.05pt;margin-top:131.9pt;width:18pt;height:18pt;z-index:252081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" fillcolor="#bfbfbf [2412]" strokecolor="black [3213]" strokeweight="1pt">
                <v:stroke joinstyle="miter"/>
              </v:oval>
            </w:pict>
          </mc:Fallback>
        </mc:AlternateContent>
      </w:r>
      <w:r w:rsidRPr="006C0626">
        <w:rPr>
          <w:rFonts w:ascii="Arial" w:hAnsi="Arial" w:cs="Arial"/>
          <w:noProof/>
          <w:sz w:val="22"/>
          <w:szCs w:val="22"/>
          <w:lang w:val="en-GB"/>
        </w:rPr>
        <mc:AlternateContent>
          <mc:Choice Requires="wps">
            <w:drawing>
              <wp:anchor distT="0" distB="0" distL="114300" distR="114300" simplePos="0" relativeHeight="252070912" behindDoc="0" locked="0" layoutInCell="1" allowOverlap="1" wp14:anchorId="3818A65C" wp14:editId="24B2F1F0">
                <wp:simplePos x="0" y="0"/>
                <wp:positionH relativeFrom="column">
                  <wp:posOffset>1029335</wp:posOffset>
                </wp:positionH>
                <wp:positionV relativeFrom="paragraph">
                  <wp:posOffset>180975</wp:posOffset>
                </wp:positionV>
                <wp:extent cx="457200" cy="2178050"/>
                <wp:effectExtent l="0" t="0" r="19050" b="12700"/>
                <wp:wrapNone/>
                <wp:docPr id="466" name="Rectangle 466"/>
                <wp:cNvGraphicFramePr/>
                <a:graphic xmlns:a="http://schemas.openxmlformats.org/drawingml/2006/main">
                  <a:graphicData uri="http://schemas.microsoft.com/office/word/2010/wordprocessingShape">
                    <wps:wsp>
                      <wps:cNvSpPr/>
                      <wps:spPr>
                        <a:xfrm>
                          <a:off x="0" y="0"/>
                          <a:ext cx="457200" cy="2178050"/>
                        </a:xfrm>
                        <a:prstGeom prst="rect">
                          <a:avLst/>
                        </a:prstGeom>
                        <a:pattFill prst="horzBrick">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A4DC38" id="Rectangle 466" o:spid="_x0000_s1026" style="position:absolute;margin-left:81.05pt;margin-top:14.25pt;width:36pt;height:171.5pt;z-index:252070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" fillcolor="black [3213]" strokecolor="black [3213]" strokeweight="1pt">
                <v:fill r:id="rId32" o:title="" color2="white [3212]" type="pattern"/>
              </v:rect>
            </w:pict>
          </mc:Fallback>
        </mc:AlternateContent>
      </w:r>
      <w:r w:rsidRPr="006C0626">
        <w:rPr>
          <w:rFonts w:ascii="Arial" w:hAnsi="Arial" w:cs="Arial"/>
          <w:noProof/>
          <w:sz w:val="22"/>
          <w:szCs w:val="22"/>
          <w:lang w:val="en-GB"/>
        </w:rPr>
        <mc:AlternateContent>
          <mc:Choice Requires="wps">
            <w:drawing>
              <wp:anchor distT="0" distB="0" distL="114300" distR="114300" simplePos="0" relativeHeight="252079104" behindDoc="0" locked="0" layoutInCell="1" allowOverlap="1" wp14:anchorId="7FF847D8" wp14:editId="72E92A7E">
                <wp:simplePos x="0" y="0"/>
                <wp:positionH relativeFrom="column">
                  <wp:posOffset>0</wp:posOffset>
                </wp:positionH>
                <wp:positionV relativeFrom="paragraph">
                  <wp:posOffset>1916430</wp:posOffset>
                </wp:positionV>
                <wp:extent cx="1028700" cy="342900"/>
                <wp:effectExtent l="0" t="0" r="19050" b="19050"/>
                <wp:wrapNone/>
                <wp:docPr id="467" name="Rectangle 467"/>
                <wp:cNvGraphicFramePr/>
                <a:graphic xmlns:a="http://schemas.openxmlformats.org/drawingml/2006/main">
                  <a:graphicData uri="http://schemas.microsoft.com/office/word/2010/wordprocessingShape">
                    <wps:wsp>
                      <wps:cNvSpPr/>
                      <wps:spPr>
                        <a:xfrm>
                          <a:off x="0" y="0"/>
                          <a:ext cx="1028700" cy="3429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2E5AC5" id="Rectangle 467" o:spid="_x0000_s1026" style="position:absolute;margin-left:0;margin-top:150.9pt;width:81pt;height:27pt;z-index:252079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" fillcolor="#bfbfbf [2412]" strokecolor="black [3213]" strokeweight="1pt"/>
            </w:pict>
          </mc:Fallback>
        </mc:AlternateContent>
      </w:r>
    </w:p>
    <w:p w14:paraId="60DF776F" w14:textId="0009E116" w:rsidR="006C0626" w:rsidRPr="006C0626" w:rsidRDefault="00743F40" w:rsidP="006C0626">
      <w:pPr>
        <w:rPr>
          <w:rFonts w:ascii="Arial" w:hAnsi="Arial" w:cs="Arial"/>
          <w:sz w:val="22"/>
          <w:szCs w:val="22"/>
          <w:lang w:val="en-GB"/>
        </w:rPr>
      </w:pPr>
      <w:r w:rsidRPr="006C0626">
        <w:rPr>
          <w:rFonts w:ascii="Arial" w:hAnsi="Arial" w:cs="Arial"/>
          <w:noProof/>
          <w:sz w:val="22"/>
          <w:szCs w:val="22"/>
          <w:lang w:val="en-GB"/>
        </w:rPr>
        <mc:AlternateContent>
          <mc:Choice Requires="wps">
            <w:drawing>
              <wp:anchor distT="0" distB="0" distL="114300" distR="114300" simplePos="0" relativeHeight="252086272" behindDoc="1" locked="0" layoutInCell="1" allowOverlap="1" wp14:anchorId="62F35F13" wp14:editId="0B8C7E00">
                <wp:simplePos x="0" y="0"/>
                <wp:positionH relativeFrom="column">
                  <wp:posOffset>2007870</wp:posOffset>
                </wp:positionH>
                <wp:positionV relativeFrom="paragraph">
                  <wp:posOffset>155575</wp:posOffset>
                </wp:positionV>
                <wp:extent cx="914400" cy="228600"/>
                <wp:effectExtent l="0" t="0" r="6985" b="0"/>
                <wp:wrapNone/>
                <wp:docPr id="53" name="Text Box 5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26F1C04" w14:textId="77777777" w:rsidR="006C0626" w:rsidRPr="005F03A3" w:rsidRDefault="006C0626" w:rsidP="006C0626">
                            <w:pPr>
                              <w:rPr>
                                <w:rFonts w:ascii="Arial" w:hAnsi="Arial" w:cs="Arial"/>
                                <w:sz w:val="18"/>
                                <w:szCs w:val="18"/>
                                <w:lang w:val="en-GB"/>
                              </w:rPr>
                            </w:pPr>
                            <w:r w:rsidRPr="005F03A3">
                              <w:rPr>
                                <w:rFonts w:ascii="Arial" w:hAnsi="Arial" w:cs="Arial"/>
                                <w:sz w:val="18"/>
                                <w:szCs w:val="18"/>
                                <w:lang w:val="en-GB"/>
                              </w:rPr>
                              <w:t>Cable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F35F13" id="Text Box 53" o:spid="_x0000_s1070" type="#_x0000_t202" style="position:absolute;margin-left:158.1pt;margin-top:12.25pt;width:1in;height:18pt;z-index:-2512302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E7LA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" fillcolor="white [3201]" stroked="f" strokeweight=".5pt">
                <v:textbox>
                  <w:txbxContent>
                    <w:p w14:paraId="326F1C04" w14:textId="77777777" w:rsidR="006C0626" w:rsidRPr="005F03A3" w:rsidRDefault="006C0626" w:rsidP="006C0626">
                      <w:pPr>
                        <w:rPr>
                          <w:rFonts w:ascii="Arial" w:hAnsi="Arial" w:cs="Arial"/>
                          <w:sz w:val="18"/>
                          <w:szCs w:val="18"/>
                          <w:lang w:val="en-GB"/>
                        </w:rPr>
                      </w:pPr>
                      <w:r w:rsidRPr="005F03A3">
                        <w:rPr>
                          <w:rFonts w:ascii="Arial" w:hAnsi="Arial" w:cs="Arial"/>
                          <w:sz w:val="18"/>
                          <w:szCs w:val="18"/>
                          <w:lang w:val="en-GB"/>
                        </w:rPr>
                        <w:t>Cable</w:t>
                      </w:r>
                    </w:p>
                  </w:txbxContent>
                </v:textbox>
              </v:shape>
            </w:pict>
          </mc:Fallback>
        </mc:AlternateContent>
      </w:r>
    </w:p>
    <w:p w14:paraId="77F5D6A1" w14:textId="191AB52E" w:rsidR="006C0626" w:rsidRPr="006C0626" w:rsidRDefault="006C0626" w:rsidP="006C0626">
      <w:pPr>
        <w:rPr>
          <w:rFonts w:ascii="Arial" w:hAnsi="Arial" w:cs="Arial"/>
          <w:sz w:val="22"/>
          <w:szCs w:val="22"/>
          <w:lang w:val="en-GB"/>
        </w:rPr>
      </w:pPr>
    </w:p>
    <w:p w14:paraId="2D37E19D" w14:textId="160CBAF9" w:rsidR="006C0626" w:rsidRPr="006C0626" w:rsidRDefault="000A1941" w:rsidP="006C0626">
      <w:pPr>
        <w:rPr>
          <w:rFonts w:ascii="Arial" w:hAnsi="Arial" w:cs="Arial"/>
          <w:sz w:val="22"/>
          <w:szCs w:val="22"/>
          <w:lang w:val="en-GB"/>
        </w:rPr>
      </w:pPr>
      <w:r w:rsidRPr="006C0626">
        <w:rPr>
          <w:rFonts w:ascii="Arial" w:hAnsi="Arial" w:cs="Arial"/>
          <w:noProof/>
          <w:sz w:val="22"/>
          <w:szCs w:val="22"/>
          <w:lang w:val="en-GB"/>
        </w:rPr>
        <mc:AlternateContent>
          <mc:Choice Requires="wps">
            <w:drawing>
              <wp:anchor distT="0" distB="0" distL="114300" distR="114300" simplePos="0" relativeHeight="252085248" behindDoc="1" locked="0" layoutInCell="1" allowOverlap="1" wp14:anchorId="7284912D" wp14:editId="7FB421AD">
                <wp:simplePos x="0" y="0"/>
                <wp:positionH relativeFrom="column">
                  <wp:posOffset>148359</wp:posOffset>
                </wp:positionH>
                <wp:positionV relativeFrom="paragraph">
                  <wp:posOffset>116032</wp:posOffset>
                </wp:positionV>
                <wp:extent cx="914400" cy="228600"/>
                <wp:effectExtent l="0" t="0" r="6985" b="0"/>
                <wp:wrapNone/>
                <wp:docPr id="464" name="Text Box 46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9059A7A" w14:textId="77777777" w:rsidR="006C0626" w:rsidRPr="005F03A3" w:rsidRDefault="006C0626" w:rsidP="006C0626">
                            <w:pPr>
                              <w:rPr>
                                <w:rFonts w:ascii="Arial" w:hAnsi="Arial" w:cs="Arial"/>
                                <w:sz w:val="18"/>
                                <w:szCs w:val="18"/>
                                <w:lang w:val="en-GB"/>
                              </w:rPr>
                            </w:pPr>
                            <w:r w:rsidRPr="005F03A3">
                              <w:rPr>
                                <w:rFonts w:ascii="Arial" w:hAnsi="Arial" w:cs="Arial"/>
                                <w:sz w:val="18"/>
                                <w:szCs w:val="18"/>
                                <w:lang w:val="en-GB"/>
                              </w:rPr>
                              <w:t>Cable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84912D" id="Text Box 464" o:spid="_x0000_s1071" type="#_x0000_t202" style="position:absolute;margin-left:11.7pt;margin-top:9.15pt;width:1in;height:18pt;z-index:-2512312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" fillcolor="white [3201]" stroked="f" strokeweight=".5pt">
                <v:textbox>
                  <w:txbxContent>
                    <w:p w14:paraId="49059A7A" w14:textId="77777777" w:rsidR="006C0626" w:rsidRPr="005F03A3" w:rsidRDefault="006C0626" w:rsidP="006C0626">
                      <w:pPr>
                        <w:rPr>
                          <w:rFonts w:ascii="Arial" w:hAnsi="Arial" w:cs="Arial"/>
                          <w:sz w:val="18"/>
                          <w:szCs w:val="18"/>
                          <w:lang w:val="en-GB"/>
                        </w:rPr>
                      </w:pPr>
                      <w:r w:rsidRPr="005F03A3">
                        <w:rPr>
                          <w:rFonts w:ascii="Arial" w:hAnsi="Arial" w:cs="Arial"/>
                          <w:sz w:val="18"/>
                          <w:szCs w:val="18"/>
                          <w:lang w:val="en-GB"/>
                        </w:rPr>
                        <w:t>Cable</w:t>
                      </w:r>
                    </w:p>
                  </w:txbxContent>
                </v:textbox>
              </v:shape>
            </w:pict>
          </mc:Fallback>
        </mc:AlternateContent>
      </w:r>
    </w:p>
    <w:p w14:paraId="53D71914" w14:textId="77777777" w:rsidR="006C0626" w:rsidRPr="006C0626" w:rsidRDefault="006C0626" w:rsidP="006C0626">
      <w:pPr>
        <w:rPr>
          <w:rFonts w:ascii="Arial" w:hAnsi="Arial" w:cs="Arial"/>
          <w:sz w:val="22"/>
          <w:szCs w:val="22"/>
          <w:lang w:val="en-GB"/>
        </w:rPr>
      </w:pPr>
    </w:p>
    <w:p w14:paraId="7DE9F452" w14:textId="77777777" w:rsidR="006C0626" w:rsidRPr="006C0626" w:rsidRDefault="006C0626" w:rsidP="006C0626">
      <w:pPr>
        <w:rPr>
          <w:rFonts w:ascii="Arial" w:hAnsi="Arial" w:cs="Arial"/>
          <w:sz w:val="22"/>
          <w:szCs w:val="22"/>
          <w:lang w:val="en-GB"/>
        </w:rPr>
      </w:pPr>
    </w:p>
    <w:p w14:paraId="134EE8C0" w14:textId="77777777" w:rsidR="006C0626" w:rsidRPr="006C0626" w:rsidRDefault="006C0626" w:rsidP="006C0626">
      <w:pPr>
        <w:rPr>
          <w:rFonts w:ascii="Arial" w:hAnsi="Arial" w:cs="Arial"/>
          <w:sz w:val="22"/>
          <w:szCs w:val="22"/>
          <w:lang w:val="en-GB"/>
        </w:rPr>
      </w:pPr>
    </w:p>
    <w:p w14:paraId="5543C412" w14:textId="77777777" w:rsidR="006C0626" w:rsidRPr="006C0626" w:rsidRDefault="006C0626" w:rsidP="006C0626">
      <w:pPr>
        <w:rPr>
          <w:rFonts w:ascii="Arial" w:hAnsi="Arial" w:cs="Arial"/>
          <w:sz w:val="22"/>
          <w:szCs w:val="22"/>
          <w:lang w:val="en-GB"/>
        </w:rPr>
      </w:pPr>
    </w:p>
    <w:p w14:paraId="23C5DAD4" w14:textId="77777777" w:rsidR="006C0626" w:rsidRPr="006C0626" w:rsidRDefault="006C0626" w:rsidP="006C0626">
      <w:pPr>
        <w:rPr>
          <w:rFonts w:ascii="Arial" w:hAnsi="Arial" w:cs="Arial"/>
          <w:sz w:val="22"/>
          <w:szCs w:val="22"/>
          <w:lang w:val="en-GB"/>
        </w:rPr>
      </w:pPr>
    </w:p>
    <w:p w14:paraId="7868CD41" w14:textId="77777777" w:rsidR="006C0626" w:rsidRPr="006C0626" w:rsidRDefault="006C0626" w:rsidP="006C0626">
      <w:pPr>
        <w:rPr>
          <w:rFonts w:ascii="Arial" w:hAnsi="Arial" w:cs="Arial"/>
          <w:sz w:val="22"/>
          <w:szCs w:val="22"/>
          <w:lang w:val="en-GB"/>
        </w:rPr>
      </w:pPr>
    </w:p>
    <w:p w14:paraId="3532F265" w14:textId="77777777" w:rsidR="006C0626" w:rsidRDefault="006C0626" w:rsidP="006C0626">
      <w:pPr>
        <w:rPr>
          <w:rFonts w:ascii="Arial" w:hAnsi="Arial" w:cs="Arial"/>
          <w:sz w:val="22"/>
          <w:szCs w:val="22"/>
          <w:lang w:val="en-GB"/>
        </w:rPr>
      </w:pPr>
    </w:p>
    <w:p w14:paraId="086F82D6" w14:textId="77777777" w:rsidR="006C0626" w:rsidRDefault="006C0626" w:rsidP="006C0626">
      <w:pPr>
        <w:rPr>
          <w:rFonts w:ascii="Arial" w:hAnsi="Arial" w:cs="Arial"/>
          <w:sz w:val="22"/>
          <w:szCs w:val="22"/>
          <w:lang w:val="en-GB"/>
        </w:rPr>
      </w:pPr>
    </w:p>
    <w:p w14:paraId="10461735" w14:textId="77777777" w:rsidR="006C0626" w:rsidRDefault="006C0626" w:rsidP="006C0626">
      <w:pPr>
        <w:rPr>
          <w:rFonts w:ascii="Arial" w:hAnsi="Arial" w:cs="Arial"/>
          <w:sz w:val="22"/>
          <w:szCs w:val="22"/>
          <w:lang w:val="en-GB"/>
        </w:rPr>
      </w:pPr>
    </w:p>
    <w:p w14:paraId="33CC5A89" w14:textId="77777777" w:rsidR="006C0626" w:rsidRDefault="006C0626" w:rsidP="006C0626">
      <w:pPr>
        <w:rPr>
          <w:rFonts w:ascii="Arial" w:hAnsi="Arial" w:cs="Arial"/>
          <w:sz w:val="22"/>
          <w:szCs w:val="22"/>
          <w:lang w:val="en-GB"/>
        </w:rPr>
      </w:pPr>
    </w:p>
    <w:p w14:paraId="16D4C448" w14:textId="77777777" w:rsidR="006C0626" w:rsidRDefault="006C0626" w:rsidP="006C0626">
      <w:pPr>
        <w:rPr>
          <w:rFonts w:ascii="Arial" w:hAnsi="Arial" w:cs="Arial"/>
          <w:sz w:val="22"/>
          <w:szCs w:val="22"/>
          <w:lang w:val="en-GB"/>
        </w:rPr>
      </w:pPr>
    </w:p>
    <w:p w14:paraId="30BD7A54" w14:textId="77777777" w:rsidR="006C0626" w:rsidRDefault="006C0626" w:rsidP="006C0626">
      <w:pPr>
        <w:rPr>
          <w:rFonts w:ascii="Arial" w:hAnsi="Arial" w:cs="Arial"/>
          <w:sz w:val="22"/>
          <w:szCs w:val="22"/>
          <w:lang w:val="en-GB"/>
        </w:rPr>
      </w:pPr>
    </w:p>
    <w:p w14:paraId="686FE77C" w14:textId="77777777" w:rsidR="006C0626" w:rsidRDefault="006C0626" w:rsidP="006C0626">
      <w:pPr>
        <w:rPr>
          <w:rFonts w:ascii="Arial" w:hAnsi="Arial" w:cs="Arial"/>
          <w:sz w:val="22"/>
          <w:szCs w:val="22"/>
          <w:lang w:val="en-GB"/>
        </w:rPr>
      </w:pPr>
    </w:p>
    <w:p w14:paraId="1BF26A7A" w14:textId="77777777" w:rsidR="006C0626" w:rsidRDefault="006C0626" w:rsidP="006C0626">
      <w:pPr>
        <w:rPr>
          <w:rFonts w:ascii="Arial" w:hAnsi="Arial" w:cs="Arial"/>
          <w:sz w:val="22"/>
          <w:szCs w:val="22"/>
          <w:lang w:val="en-GB"/>
        </w:rPr>
      </w:pPr>
    </w:p>
    <w:p w14:paraId="67973970" w14:textId="674A1508" w:rsidR="006C0626" w:rsidRDefault="006C0626" w:rsidP="006C0626">
      <w:pPr>
        <w:rPr>
          <w:rFonts w:ascii="Arial" w:hAnsi="Arial" w:cs="Arial"/>
          <w:sz w:val="22"/>
          <w:szCs w:val="22"/>
          <w:lang w:val="en-GB"/>
        </w:rPr>
      </w:pPr>
      <w:r w:rsidRPr="006C0626">
        <w:rPr>
          <w:rFonts w:ascii="Arial" w:hAnsi="Arial" w:cs="Arial"/>
          <w:sz w:val="22"/>
          <w:szCs w:val="22"/>
          <w:lang w:val="en-GB"/>
        </w:rPr>
        <w:t xml:space="preserve">Each of the two tarmac sections are 10.5 m long and have a uniform mass of 10.7 tonnes. They are raised and lowered by steel cables that are lengthened or shortened by two pulleys (as shown). The tarmac sections rotate around an enormous hinge. </w:t>
      </w:r>
    </w:p>
    <w:p w14:paraId="2015CF64" w14:textId="77777777" w:rsidR="006C0626" w:rsidRPr="006C0626" w:rsidRDefault="006C0626" w:rsidP="006C0626">
      <w:pPr>
        <w:rPr>
          <w:rFonts w:ascii="Arial" w:hAnsi="Arial" w:cs="Arial"/>
          <w:sz w:val="22"/>
          <w:szCs w:val="22"/>
          <w:lang w:val="en-GB"/>
        </w:rPr>
      </w:pPr>
    </w:p>
    <w:p w14:paraId="2F835D39" w14:textId="77777777" w:rsidR="006C0626" w:rsidRPr="006C0626" w:rsidRDefault="006C0626" w:rsidP="006C0626">
      <w:pPr>
        <w:pStyle w:val="ListParagraph"/>
        <w:numPr>
          <w:ilvl w:val="0"/>
          <w:numId w:val="19"/>
        </w:numPr>
        <w:spacing w:after="160" w:line="259" w:lineRule="auto"/>
        <w:ind w:hanging="720"/>
        <w:rPr>
          <w:rFonts w:ascii="Arial" w:hAnsi="Arial" w:cs="Arial"/>
          <w:sz w:val="22"/>
          <w:szCs w:val="22"/>
          <w:lang w:val="en-GB"/>
        </w:rPr>
      </w:pPr>
      <w:r w:rsidRPr="006C0626">
        <w:rPr>
          <w:rFonts w:ascii="Arial" w:hAnsi="Arial" w:cs="Arial"/>
          <w:sz w:val="22"/>
          <w:szCs w:val="22"/>
          <w:lang w:val="en-GB"/>
        </w:rPr>
        <w:t xml:space="preserve">Calculate the tension in each cable when the tarmac sections are in the position shown. </w:t>
      </w:r>
    </w:p>
    <w:p w14:paraId="5D9C1DE2" w14:textId="77777777" w:rsidR="006C0626" w:rsidRPr="006C0626" w:rsidRDefault="006C0626" w:rsidP="006C0626">
      <w:pPr>
        <w:pStyle w:val="ListParagraph"/>
        <w:jc w:val="right"/>
        <w:rPr>
          <w:rFonts w:ascii="Arial" w:hAnsi="Arial" w:cs="Arial"/>
          <w:sz w:val="22"/>
          <w:szCs w:val="22"/>
          <w:lang w:val="en-GB"/>
        </w:rPr>
      </w:pPr>
      <w:r w:rsidRPr="006C0626">
        <w:rPr>
          <w:rFonts w:ascii="Arial" w:hAnsi="Arial" w:cs="Arial"/>
          <w:sz w:val="22"/>
          <w:szCs w:val="22"/>
          <w:lang w:val="en-GB"/>
        </w:rPr>
        <w:t>(4 marks)</w:t>
      </w:r>
    </w:p>
    <w:p w14:paraId="4933608F" w14:textId="77777777" w:rsidR="006C0626" w:rsidRPr="006C0626" w:rsidRDefault="006C0626" w:rsidP="006C0626">
      <w:pPr>
        <w:pStyle w:val="ListParagraph"/>
        <w:jc w:val="right"/>
        <w:rPr>
          <w:rFonts w:ascii="Arial" w:hAnsi="Arial" w:cs="Arial"/>
          <w:sz w:val="22"/>
          <w:szCs w:val="22"/>
          <w:lang w:val="en-GB"/>
        </w:rPr>
      </w:pPr>
    </w:p>
    <w:p w14:paraId="530C38A5" w14:textId="77777777" w:rsidR="006C0626" w:rsidRPr="006C0626" w:rsidRDefault="006C0626" w:rsidP="006C0626">
      <w:pPr>
        <w:pStyle w:val="ListParagraph"/>
        <w:jc w:val="right"/>
        <w:rPr>
          <w:rFonts w:ascii="Arial" w:hAnsi="Arial" w:cs="Arial"/>
          <w:sz w:val="22"/>
          <w:szCs w:val="22"/>
          <w:lang w:val="en-GB"/>
        </w:rPr>
      </w:pPr>
    </w:p>
    <w:p w14:paraId="16E604F6" w14:textId="77777777" w:rsidR="006C0626" w:rsidRPr="006C0626" w:rsidRDefault="006C0626" w:rsidP="006C0626">
      <w:pPr>
        <w:pStyle w:val="ListParagraph"/>
        <w:jc w:val="right"/>
        <w:rPr>
          <w:rFonts w:ascii="Arial" w:hAnsi="Arial" w:cs="Arial"/>
          <w:sz w:val="22"/>
          <w:szCs w:val="22"/>
          <w:lang w:val="en-GB"/>
        </w:rPr>
      </w:pPr>
    </w:p>
    <w:p w14:paraId="1158FDE1" w14:textId="77777777" w:rsidR="006C0626" w:rsidRPr="006C0626" w:rsidRDefault="006C0626" w:rsidP="006C0626">
      <w:pPr>
        <w:pStyle w:val="ListParagraph"/>
        <w:jc w:val="right"/>
        <w:rPr>
          <w:rFonts w:ascii="Arial" w:hAnsi="Arial" w:cs="Arial"/>
          <w:sz w:val="22"/>
          <w:szCs w:val="22"/>
          <w:lang w:val="en-GB"/>
        </w:rPr>
      </w:pPr>
    </w:p>
    <w:p w14:paraId="1E10502C" w14:textId="77777777" w:rsidR="006C0626" w:rsidRPr="006C0626" w:rsidRDefault="006C0626" w:rsidP="006C0626">
      <w:pPr>
        <w:pStyle w:val="ListParagraph"/>
        <w:jc w:val="right"/>
        <w:rPr>
          <w:rFonts w:ascii="Arial" w:hAnsi="Arial" w:cs="Arial"/>
          <w:sz w:val="22"/>
          <w:szCs w:val="22"/>
          <w:lang w:val="en-GB"/>
        </w:rPr>
      </w:pPr>
    </w:p>
    <w:p w14:paraId="72E05AA2" w14:textId="77777777" w:rsidR="006C0626" w:rsidRPr="006C0626" w:rsidRDefault="006C0626" w:rsidP="006C0626">
      <w:pPr>
        <w:pStyle w:val="ListParagraph"/>
        <w:jc w:val="right"/>
        <w:rPr>
          <w:rFonts w:ascii="Arial" w:hAnsi="Arial" w:cs="Arial"/>
          <w:sz w:val="22"/>
          <w:szCs w:val="22"/>
          <w:lang w:val="en-GB"/>
        </w:rPr>
      </w:pPr>
    </w:p>
    <w:p w14:paraId="2401F0F7" w14:textId="77777777" w:rsidR="006C0626" w:rsidRPr="006C0626" w:rsidRDefault="006C0626" w:rsidP="006C0626">
      <w:pPr>
        <w:pStyle w:val="ListParagraph"/>
        <w:jc w:val="right"/>
        <w:rPr>
          <w:rFonts w:ascii="Arial" w:hAnsi="Arial" w:cs="Arial"/>
          <w:sz w:val="22"/>
          <w:szCs w:val="22"/>
          <w:lang w:val="en-GB"/>
        </w:rPr>
      </w:pPr>
    </w:p>
    <w:p w14:paraId="7985EDCC" w14:textId="77777777" w:rsidR="006C0626" w:rsidRPr="006C0626" w:rsidRDefault="006C0626" w:rsidP="006C0626">
      <w:pPr>
        <w:pStyle w:val="ListParagraph"/>
        <w:jc w:val="right"/>
        <w:rPr>
          <w:rFonts w:ascii="Arial" w:hAnsi="Arial" w:cs="Arial"/>
          <w:sz w:val="22"/>
          <w:szCs w:val="22"/>
          <w:lang w:val="en-GB"/>
        </w:rPr>
      </w:pPr>
    </w:p>
    <w:p w14:paraId="2200A28C" w14:textId="77777777" w:rsidR="006C0626" w:rsidRPr="006C0626" w:rsidRDefault="006C0626" w:rsidP="006C0626">
      <w:pPr>
        <w:pStyle w:val="ListParagraph"/>
        <w:jc w:val="right"/>
        <w:rPr>
          <w:rFonts w:ascii="Arial" w:hAnsi="Arial" w:cs="Arial"/>
          <w:sz w:val="22"/>
          <w:szCs w:val="22"/>
          <w:lang w:val="en-GB"/>
        </w:rPr>
      </w:pPr>
    </w:p>
    <w:p w14:paraId="0D689D05" w14:textId="77777777" w:rsidR="006C0626" w:rsidRPr="006C0626" w:rsidRDefault="006C0626" w:rsidP="006C0626">
      <w:pPr>
        <w:pStyle w:val="ListParagraph"/>
        <w:jc w:val="right"/>
        <w:rPr>
          <w:rFonts w:ascii="Arial" w:hAnsi="Arial" w:cs="Arial"/>
          <w:sz w:val="22"/>
          <w:szCs w:val="22"/>
          <w:lang w:val="en-GB"/>
        </w:rPr>
      </w:pPr>
    </w:p>
    <w:p w14:paraId="015C7939" w14:textId="77777777" w:rsidR="006C0626" w:rsidRPr="006C0626" w:rsidRDefault="006C0626" w:rsidP="006C0626">
      <w:pPr>
        <w:pStyle w:val="ListParagraph"/>
        <w:jc w:val="right"/>
        <w:rPr>
          <w:rFonts w:ascii="Arial" w:hAnsi="Arial" w:cs="Arial"/>
          <w:sz w:val="22"/>
          <w:szCs w:val="22"/>
          <w:lang w:val="en-GB"/>
        </w:rPr>
      </w:pPr>
    </w:p>
    <w:p w14:paraId="53A34038" w14:textId="77777777" w:rsidR="006C0626" w:rsidRPr="006C0626" w:rsidRDefault="006C0626" w:rsidP="006C0626">
      <w:pPr>
        <w:pStyle w:val="ListParagraph"/>
        <w:jc w:val="right"/>
        <w:rPr>
          <w:rFonts w:ascii="Arial" w:hAnsi="Arial" w:cs="Arial"/>
          <w:sz w:val="22"/>
          <w:szCs w:val="22"/>
          <w:lang w:val="en-GB"/>
        </w:rPr>
      </w:pPr>
    </w:p>
    <w:p w14:paraId="38E38D3F" w14:textId="77777777" w:rsidR="006C0626" w:rsidRPr="006C0626" w:rsidRDefault="006C0626" w:rsidP="006C0626">
      <w:pPr>
        <w:pStyle w:val="ListParagraph"/>
        <w:jc w:val="right"/>
        <w:rPr>
          <w:rFonts w:ascii="Arial" w:hAnsi="Arial" w:cs="Arial"/>
          <w:sz w:val="22"/>
          <w:szCs w:val="22"/>
          <w:lang w:val="en-GB"/>
        </w:rPr>
      </w:pPr>
    </w:p>
    <w:p w14:paraId="0CAE7438" w14:textId="77777777" w:rsidR="006C0626" w:rsidRPr="006C0626" w:rsidRDefault="006C0626" w:rsidP="006C0626">
      <w:pPr>
        <w:pStyle w:val="ListParagraph"/>
        <w:jc w:val="right"/>
        <w:rPr>
          <w:rFonts w:ascii="Arial" w:hAnsi="Arial" w:cs="Arial"/>
          <w:sz w:val="22"/>
          <w:szCs w:val="22"/>
          <w:lang w:val="en-GB"/>
        </w:rPr>
      </w:pPr>
    </w:p>
    <w:p w14:paraId="1BAD4304" w14:textId="77777777" w:rsidR="006C0626" w:rsidRPr="006C0626" w:rsidRDefault="006C0626" w:rsidP="006C0626">
      <w:pPr>
        <w:pStyle w:val="ListParagraph"/>
        <w:jc w:val="right"/>
        <w:rPr>
          <w:rFonts w:ascii="Arial" w:hAnsi="Arial" w:cs="Arial"/>
          <w:sz w:val="22"/>
          <w:szCs w:val="22"/>
          <w:lang w:val="en-GB"/>
        </w:rPr>
      </w:pPr>
    </w:p>
    <w:p w14:paraId="60F0AC8B" w14:textId="77777777" w:rsidR="006C0626" w:rsidRPr="006C0626" w:rsidRDefault="006C0626" w:rsidP="006C0626">
      <w:pPr>
        <w:pStyle w:val="ListParagraph"/>
        <w:jc w:val="right"/>
        <w:rPr>
          <w:rFonts w:ascii="Arial" w:hAnsi="Arial" w:cs="Arial"/>
          <w:sz w:val="22"/>
          <w:szCs w:val="22"/>
          <w:lang w:val="en-GB"/>
        </w:rPr>
      </w:pPr>
    </w:p>
    <w:p w14:paraId="0C184444" w14:textId="77777777" w:rsidR="006C0626" w:rsidRPr="006C0626" w:rsidRDefault="006C0626" w:rsidP="006C0626">
      <w:pPr>
        <w:pStyle w:val="ListParagraph"/>
        <w:jc w:val="right"/>
        <w:rPr>
          <w:rFonts w:ascii="Arial" w:hAnsi="Arial" w:cs="Arial"/>
          <w:sz w:val="22"/>
          <w:szCs w:val="22"/>
          <w:lang w:val="en-GB"/>
        </w:rPr>
      </w:pPr>
    </w:p>
    <w:p w14:paraId="19FF8A2C" w14:textId="77777777" w:rsidR="006C0626" w:rsidRPr="006C0626" w:rsidRDefault="006C0626" w:rsidP="006C0626">
      <w:pPr>
        <w:pStyle w:val="ListParagraph"/>
        <w:jc w:val="right"/>
        <w:rPr>
          <w:rFonts w:ascii="Arial" w:hAnsi="Arial" w:cs="Arial"/>
          <w:sz w:val="22"/>
          <w:szCs w:val="22"/>
          <w:lang w:val="en-GB"/>
        </w:rPr>
      </w:pPr>
    </w:p>
    <w:p w14:paraId="7B646690" w14:textId="77777777" w:rsidR="006C0626" w:rsidRPr="006C0626" w:rsidRDefault="006C0626" w:rsidP="006C0626">
      <w:pPr>
        <w:pStyle w:val="ListParagraph"/>
        <w:jc w:val="right"/>
        <w:rPr>
          <w:rFonts w:ascii="Arial" w:hAnsi="Arial" w:cs="Arial"/>
          <w:sz w:val="22"/>
          <w:szCs w:val="22"/>
          <w:lang w:val="en-GB"/>
        </w:rPr>
      </w:pPr>
    </w:p>
    <w:p w14:paraId="55BFA570" w14:textId="77777777" w:rsidR="006C0626" w:rsidRPr="006C0626" w:rsidRDefault="006C0626" w:rsidP="006C0626">
      <w:pPr>
        <w:pStyle w:val="ListParagraph"/>
        <w:jc w:val="right"/>
        <w:rPr>
          <w:rFonts w:ascii="Arial" w:hAnsi="Arial" w:cs="Arial"/>
          <w:sz w:val="22"/>
          <w:szCs w:val="22"/>
          <w:lang w:val="en-GB"/>
        </w:rPr>
      </w:pPr>
      <w:r w:rsidRPr="006C0626">
        <w:rPr>
          <w:rFonts w:ascii="Arial" w:hAnsi="Arial" w:cs="Arial"/>
          <w:sz w:val="22"/>
          <w:szCs w:val="22"/>
          <w:lang w:val="en-GB"/>
        </w:rPr>
        <w:t>____________ N</w:t>
      </w:r>
    </w:p>
    <w:p w14:paraId="343A8EBB" w14:textId="77777777" w:rsidR="006C0626" w:rsidRPr="006C0626" w:rsidRDefault="006C0626" w:rsidP="006C0626">
      <w:pPr>
        <w:pStyle w:val="ListParagraph"/>
        <w:jc w:val="right"/>
        <w:rPr>
          <w:rFonts w:ascii="Arial" w:hAnsi="Arial" w:cs="Arial"/>
          <w:sz w:val="22"/>
          <w:szCs w:val="22"/>
          <w:lang w:val="en-GB"/>
        </w:rPr>
      </w:pPr>
    </w:p>
    <w:p w14:paraId="4E20B3BF" w14:textId="77777777" w:rsidR="006C0626" w:rsidRDefault="006C0626">
      <w:pPr>
        <w:spacing w:after="160" w:line="259" w:lineRule="auto"/>
        <w:rPr>
          <w:rFonts w:ascii="Arial" w:hAnsi="Arial" w:cs="Arial"/>
          <w:sz w:val="22"/>
          <w:szCs w:val="22"/>
          <w:lang w:val="en-GB"/>
        </w:rPr>
      </w:pPr>
      <w:r>
        <w:rPr>
          <w:rFonts w:ascii="Arial" w:hAnsi="Arial" w:cs="Arial"/>
          <w:sz w:val="22"/>
          <w:szCs w:val="22"/>
          <w:lang w:val="en-GB"/>
        </w:rPr>
        <w:br w:type="page"/>
      </w:r>
    </w:p>
    <w:p w14:paraId="45827BFE" w14:textId="2E1BD37F" w:rsidR="006C0626" w:rsidRPr="006C0626" w:rsidRDefault="006C0626" w:rsidP="006C0626">
      <w:pPr>
        <w:pStyle w:val="ListParagraph"/>
        <w:numPr>
          <w:ilvl w:val="0"/>
          <w:numId w:val="19"/>
        </w:numPr>
        <w:spacing w:after="160" w:line="259" w:lineRule="auto"/>
        <w:rPr>
          <w:rFonts w:ascii="Arial" w:hAnsi="Arial" w:cs="Arial"/>
          <w:sz w:val="22"/>
          <w:szCs w:val="22"/>
          <w:lang w:val="en-GB"/>
        </w:rPr>
      </w:pPr>
      <w:bookmarkStart w:id="7" w:name="_Hlk104383862"/>
      <w:r w:rsidRPr="006C0626">
        <w:rPr>
          <w:rFonts w:ascii="Arial" w:hAnsi="Arial" w:cs="Arial"/>
          <w:sz w:val="22"/>
          <w:szCs w:val="22"/>
          <w:lang w:val="en-GB"/>
        </w:rPr>
        <w:lastRenderedPageBreak/>
        <w:t xml:space="preserve">Hence, calculate the magnitude </w:t>
      </w:r>
      <w:r w:rsidR="00E549D7">
        <w:rPr>
          <w:rFonts w:ascii="Arial" w:hAnsi="Arial" w:cs="Arial"/>
          <w:sz w:val="22"/>
          <w:szCs w:val="22"/>
          <w:lang w:val="en-GB"/>
        </w:rPr>
        <w:t xml:space="preserve">and direction (find the angle with the vertical) </w:t>
      </w:r>
      <w:r w:rsidRPr="006C0626">
        <w:rPr>
          <w:rFonts w:ascii="Arial" w:hAnsi="Arial" w:cs="Arial"/>
          <w:sz w:val="22"/>
          <w:szCs w:val="22"/>
          <w:lang w:val="en-GB"/>
        </w:rPr>
        <w:t xml:space="preserve">of the force on each hinge when the tarmac sections are in this position. </w:t>
      </w:r>
      <w:r w:rsidR="0010196A">
        <w:rPr>
          <w:rFonts w:ascii="Arial" w:hAnsi="Arial" w:cs="Arial"/>
          <w:sz w:val="22"/>
          <w:szCs w:val="22"/>
          <w:lang w:val="en-GB"/>
        </w:rPr>
        <w:t>(</w:t>
      </w:r>
      <w:r w:rsidR="00347C12">
        <w:rPr>
          <w:rFonts w:ascii="Arial" w:hAnsi="Arial" w:cs="Arial"/>
          <w:sz w:val="22"/>
          <w:szCs w:val="22"/>
          <w:lang w:val="en-GB"/>
        </w:rPr>
        <w:t>I</w:t>
      </w:r>
      <w:r w:rsidR="0010196A">
        <w:rPr>
          <w:rFonts w:ascii="Arial" w:hAnsi="Arial" w:cs="Arial"/>
          <w:sz w:val="22"/>
          <w:szCs w:val="22"/>
          <w:lang w:val="en-GB"/>
        </w:rPr>
        <w:t>f you were unable to calculate a value for part a), use 2.70 x 10</w:t>
      </w:r>
      <w:r w:rsidR="0010196A" w:rsidRPr="0010196A">
        <w:rPr>
          <w:rFonts w:ascii="Arial" w:hAnsi="Arial" w:cs="Arial"/>
          <w:sz w:val="22"/>
          <w:szCs w:val="22"/>
          <w:vertAlign w:val="superscript"/>
          <w:lang w:val="en-GB"/>
        </w:rPr>
        <w:t>4</w:t>
      </w:r>
      <w:r w:rsidR="0010196A">
        <w:rPr>
          <w:rFonts w:ascii="Arial" w:hAnsi="Arial" w:cs="Arial"/>
          <w:sz w:val="22"/>
          <w:szCs w:val="22"/>
          <w:lang w:val="en-GB"/>
        </w:rPr>
        <w:t xml:space="preserve"> N)</w:t>
      </w:r>
    </w:p>
    <w:bookmarkEnd w:id="7"/>
    <w:p w14:paraId="39DB93DE" w14:textId="77777777" w:rsidR="006C0626" w:rsidRPr="006C0626" w:rsidRDefault="006C0626" w:rsidP="006C0626">
      <w:pPr>
        <w:pStyle w:val="ListParagraph"/>
        <w:jc w:val="right"/>
        <w:rPr>
          <w:rFonts w:ascii="Arial" w:hAnsi="Arial" w:cs="Arial"/>
          <w:sz w:val="22"/>
          <w:szCs w:val="22"/>
          <w:lang w:val="en-GB"/>
        </w:rPr>
      </w:pPr>
      <w:r w:rsidRPr="006C0626">
        <w:rPr>
          <w:rFonts w:ascii="Arial" w:hAnsi="Arial" w:cs="Arial"/>
          <w:sz w:val="22"/>
          <w:szCs w:val="22"/>
          <w:lang w:val="en-GB"/>
        </w:rPr>
        <w:t>(6 marks)</w:t>
      </w:r>
    </w:p>
    <w:p w14:paraId="37C48843" w14:textId="77777777" w:rsidR="006C0626" w:rsidRPr="006C0626" w:rsidRDefault="006C0626" w:rsidP="006C0626">
      <w:pPr>
        <w:pStyle w:val="ListParagraph"/>
        <w:jc w:val="right"/>
        <w:rPr>
          <w:rFonts w:ascii="Arial" w:hAnsi="Arial" w:cs="Arial"/>
          <w:sz w:val="22"/>
          <w:szCs w:val="22"/>
          <w:lang w:val="en-GB"/>
        </w:rPr>
      </w:pPr>
    </w:p>
    <w:p w14:paraId="09AC394D" w14:textId="77777777" w:rsidR="006C0626" w:rsidRPr="006C0626" w:rsidRDefault="006C0626" w:rsidP="006C0626">
      <w:pPr>
        <w:pStyle w:val="ListParagraph"/>
        <w:jc w:val="right"/>
        <w:rPr>
          <w:rFonts w:ascii="Arial" w:hAnsi="Arial" w:cs="Arial"/>
          <w:sz w:val="22"/>
          <w:szCs w:val="22"/>
          <w:lang w:val="en-GB"/>
        </w:rPr>
      </w:pPr>
    </w:p>
    <w:p w14:paraId="2F1EF2F9" w14:textId="77777777" w:rsidR="006C0626" w:rsidRPr="006C0626" w:rsidRDefault="006C0626" w:rsidP="006C0626">
      <w:pPr>
        <w:pStyle w:val="ListParagraph"/>
        <w:jc w:val="right"/>
        <w:rPr>
          <w:rFonts w:ascii="Arial" w:hAnsi="Arial" w:cs="Arial"/>
          <w:sz w:val="22"/>
          <w:szCs w:val="22"/>
          <w:lang w:val="en-GB"/>
        </w:rPr>
      </w:pPr>
    </w:p>
    <w:p w14:paraId="515C168B" w14:textId="77777777" w:rsidR="006C0626" w:rsidRPr="006C0626" w:rsidRDefault="006C0626" w:rsidP="006C0626">
      <w:pPr>
        <w:pStyle w:val="ListParagraph"/>
        <w:jc w:val="right"/>
        <w:rPr>
          <w:rFonts w:ascii="Arial" w:hAnsi="Arial" w:cs="Arial"/>
          <w:sz w:val="22"/>
          <w:szCs w:val="22"/>
          <w:lang w:val="en-GB"/>
        </w:rPr>
      </w:pPr>
    </w:p>
    <w:p w14:paraId="54D9B567" w14:textId="77777777" w:rsidR="006C0626" w:rsidRPr="006C0626" w:rsidRDefault="006C0626" w:rsidP="006C0626">
      <w:pPr>
        <w:pStyle w:val="ListParagraph"/>
        <w:jc w:val="right"/>
        <w:rPr>
          <w:rFonts w:ascii="Arial" w:hAnsi="Arial" w:cs="Arial"/>
          <w:sz w:val="22"/>
          <w:szCs w:val="22"/>
          <w:lang w:val="en-GB"/>
        </w:rPr>
      </w:pPr>
    </w:p>
    <w:p w14:paraId="3F110144" w14:textId="77777777" w:rsidR="006C0626" w:rsidRPr="006C0626" w:rsidRDefault="006C0626" w:rsidP="006C0626">
      <w:pPr>
        <w:pStyle w:val="ListParagraph"/>
        <w:jc w:val="right"/>
        <w:rPr>
          <w:rFonts w:ascii="Arial" w:hAnsi="Arial" w:cs="Arial"/>
          <w:sz w:val="22"/>
          <w:szCs w:val="22"/>
          <w:lang w:val="en-GB"/>
        </w:rPr>
      </w:pPr>
    </w:p>
    <w:p w14:paraId="0A6A672C" w14:textId="77777777" w:rsidR="006C0626" w:rsidRPr="006C0626" w:rsidRDefault="006C0626" w:rsidP="006C0626">
      <w:pPr>
        <w:pStyle w:val="ListParagraph"/>
        <w:jc w:val="right"/>
        <w:rPr>
          <w:rFonts w:ascii="Arial" w:hAnsi="Arial" w:cs="Arial"/>
          <w:sz w:val="22"/>
          <w:szCs w:val="22"/>
          <w:lang w:val="en-GB"/>
        </w:rPr>
      </w:pPr>
    </w:p>
    <w:p w14:paraId="2F04B1D1" w14:textId="77777777" w:rsidR="006C0626" w:rsidRPr="006C0626" w:rsidRDefault="006C0626" w:rsidP="006C0626">
      <w:pPr>
        <w:pStyle w:val="ListParagraph"/>
        <w:jc w:val="right"/>
        <w:rPr>
          <w:rFonts w:ascii="Arial" w:hAnsi="Arial" w:cs="Arial"/>
          <w:sz w:val="22"/>
          <w:szCs w:val="22"/>
          <w:lang w:val="en-GB"/>
        </w:rPr>
      </w:pPr>
    </w:p>
    <w:p w14:paraId="6226668E" w14:textId="77777777" w:rsidR="006C0626" w:rsidRPr="006C0626" w:rsidRDefault="006C0626" w:rsidP="006C0626">
      <w:pPr>
        <w:pStyle w:val="ListParagraph"/>
        <w:jc w:val="right"/>
        <w:rPr>
          <w:rFonts w:ascii="Arial" w:hAnsi="Arial" w:cs="Arial"/>
          <w:sz w:val="22"/>
          <w:szCs w:val="22"/>
          <w:lang w:val="en-GB"/>
        </w:rPr>
      </w:pPr>
    </w:p>
    <w:p w14:paraId="7639484C" w14:textId="77777777" w:rsidR="006C0626" w:rsidRPr="006C0626" w:rsidRDefault="006C0626" w:rsidP="006C0626">
      <w:pPr>
        <w:pStyle w:val="ListParagraph"/>
        <w:jc w:val="right"/>
        <w:rPr>
          <w:rFonts w:ascii="Arial" w:hAnsi="Arial" w:cs="Arial"/>
          <w:sz w:val="22"/>
          <w:szCs w:val="22"/>
          <w:lang w:val="en-GB"/>
        </w:rPr>
      </w:pPr>
    </w:p>
    <w:p w14:paraId="0E978F56" w14:textId="77777777" w:rsidR="006C0626" w:rsidRPr="006C0626" w:rsidRDefault="006C0626" w:rsidP="006C0626">
      <w:pPr>
        <w:pStyle w:val="ListParagraph"/>
        <w:jc w:val="right"/>
        <w:rPr>
          <w:rFonts w:ascii="Arial" w:hAnsi="Arial" w:cs="Arial"/>
          <w:sz w:val="22"/>
          <w:szCs w:val="22"/>
          <w:lang w:val="en-GB"/>
        </w:rPr>
      </w:pPr>
    </w:p>
    <w:p w14:paraId="6762964E" w14:textId="77777777" w:rsidR="006C0626" w:rsidRPr="006C0626" w:rsidRDefault="006C0626" w:rsidP="006C0626">
      <w:pPr>
        <w:pStyle w:val="ListParagraph"/>
        <w:jc w:val="right"/>
        <w:rPr>
          <w:rFonts w:ascii="Arial" w:hAnsi="Arial" w:cs="Arial"/>
          <w:sz w:val="22"/>
          <w:szCs w:val="22"/>
          <w:lang w:val="en-GB"/>
        </w:rPr>
      </w:pPr>
    </w:p>
    <w:p w14:paraId="4C2D13CA" w14:textId="77777777" w:rsidR="006C0626" w:rsidRPr="006C0626" w:rsidRDefault="006C0626" w:rsidP="006C0626">
      <w:pPr>
        <w:pStyle w:val="ListParagraph"/>
        <w:jc w:val="right"/>
        <w:rPr>
          <w:rFonts w:ascii="Arial" w:hAnsi="Arial" w:cs="Arial"/>
          <w:sz w:val="22"/>
          <w:szCs w:val="22"/>
          <w:lang w:val="en-GB"/>
        </w:rPr>
      </w:pPr>
    </w:p>
    <w:p w14:paraId="785D03F9" w14:textId="77777777" w:rsidR="006C0626" w:rsidRPr="006C0626" w:rsidRDefault="006C0626" w:rsidP="006C0626">
      <w:pPr>
        <w:pStyle w:val="ListParagraph"/>
        <w:jc w:val="right"/>
        <w:rPr>
          <w:rFonts w:ascii="Arial" w:hAnsi="Arial" w:cs="Arial"/>
          <w:sz w:val="22"/>
          <w:szCs w:val="22"/>
          <w:lang w:val="en-GB"/>
        </w:rPr>
      </w:pPr>
    </w:p>
    <w:p w14:paraId="236E4E43" w14:textId="77777777" w:rsidR="006C0626" w:rsidRPr="006C0626" w:rsidRDefault="006C0626" w:rsidP="006C0626">
      <w:pPr>
        <w:pStyle w:val="ListParagraph"/>
        <w:jc w:val="right"/>
        <w:rPr>
          <w:rFonts w:ascii="Arial" w:hAnsi="Arial" w:cs="Arial"/>
          <w:sz w:val="22"/>
          <w:szCs w:val="22"/>
          <w:lang w:val="en-GB"/>
        </w:rPr>
      </w:pPr>
    </w:p>
    <w:p w14:paraId="59BD1BE8" w14:textId="210F3C3E" w:rsidR="006C0626" w:rsidRDefault="006C0626" w:rsidP="006C0626">
      <w:pPr>
        <w:pStyle w:val="ListParagraph"/>
        <w:jc w:val="right"/>
        <w:rPr>
          <w:rFonts w:ascii="Arial" w:hAnsi="Arial" w:cs="Arial"/>
          <w:sz w:val="22"/>
          <w:szCs w:val="22"/>
          <w:lang w:val="en-GB"/>
        </w:rPr>
      </w:pPr>
    </w:p>
    <w:p w14:paraId="6086EA71" w14:textId="77777777" w:rsidR="006F0302" w:rsidRPr="006C0626" w:rsidRDefault="006F0302" w:rsidP="006C0626">
      <w:pPr>
        <w:pStyle w:val="ListParagraph"/>
        <w:jc w:val="right"/>
        <w:rPr>
          <w:rFonts w:ascii="Arial" w:hAnsi="Arial" w:cs="Arial"/>
          <w:sz w:val="22"/>
          <w:szCs w:val="22"/>
          <w:lang w:val="en-GB"/>
        </w:rPr>
      </w:pPr>
    </w:p>
    <w:p w14:paraId="46E47CA1" w14:textId="77777777" w:rsidR="006C0626" w:rsidRPr="006C0626" w:rsidRDefault="006C0626" w:rsidP="006C0626">
      <w:pPr>
        <w:pStyle w:val="ListParagraph"/>
        <w:jc w:val="right"/>
        <w:rPr>
          <w:rFonts w:ascii="Arial" w:hAnsi="Arial" w:cs="Arial"/>
          <w:sz w:val="22"/>
          <w:szCs w:val="22"/>
          <w:lang w:val="en-GB"/>
        </w:rPr>
      </w:pPr>
    </w:p>
    <w:p w14:paraId="468E152A" w14:textId="77777777" w:rsidR="006C0626" w:rsidRPr="006C0626" w:rsidRDefault="006C0626" w:rsidP="006C0626">
      <w:pPr>
        <w:pStyle w:val="ListParagraph"/>
        <w:jc w:val="right"/>
        <w:rPr>
          <w:rFonts w:ascii="Arial" w:hAnsi="Arial" w:cs="Arial"/>
          <w:sz w:val="22"/>
          <w:szCs w:val="22"/>
          <w:lang w:val="en-GB"/>
        </w:rPr>
      </w:pPr>
    </w:p>
    <w:p w14:paraId="53CEBC94" w14:textId="77777777" w:rsidR="006C0626" w:rsidRPr="006C0626" w:rsidRDefault="006C0626" w:rsidP="006C0626">
      <w:pPr>
        <w:pStyle w:val="ListParagraph"/>
        <w:jc w:val="right"/>
        <w:rPr>
          <w:rFonts w:ascii="Arial" w:hAnsi="Arial" w:cs="Arial"/>
          <w:sz w:val="22"/>
          <w:szCs w:val="22"/>
          <w:lang w:val="en-GB"/>
        </w:rPr>
      </w:pPr>
    </w:p>
    <w:p w14:paraId="53B9D856" w14:textId="77777777" w:rsidR="006C0626" w:rsidRPr="00BF45F1" w:rsidRDefault="006C0626" w:rsidP="00BF45F1">
      <w:pPr>
        <w:rPr>
          <w:rFonts w:ascii="Arial" w:hAnsi="Arial" w:cs="Arial"/>
          <w:sz w:val="22"/>
          <w:szCs w:val="22"/>
          <w:lang w:val="en-GB"/>
        </w:rPr>
      </w:pPr>
    </w:p>
    <w:p w14:paraId="1BAD4040" w14:textId="77777777" w:rsidR="006C0626" w:rsidRPr="006C0626" w:rsidRDefault="006C0626" w:rsidP="006C0626">
      <w:pPr>
        <w:pStyle w:val="ListParagraph"/>
        <w:jc w:val="right"/>
        <w:rPr>
          <w:rFonts w:ascii="Arial" w:hAnsi="Arial" w:cs="Arial"/>
          <w:sz w:val="22"/>
          <w:szCs w:val="22"/>
          <w:lang w:val="en-GB"/>
        </w:rPr>
      </w:pPr>
    </w:p>
    <w:p w14:paraId="60868508" w14:textId="1A80AD17" w:rsidR="006C0626" w:rsidRDefault="006C0626" w:rsidP="006C0626">
      <w:pPr>
        <w:pStyle w:val="ListParagraph"/>
        <w:jc w:val="right"/>
        <w:rPr>
          <w:rFonts w:ascii="Arial" w:hAnsi="Arial" w:cs="Arial"/>
          <w:sz w:val="22"/>
          <w:szCs w:val="22"/>
          <w:lang w:val="en-GB"/>
        </w:rPr>
      </w:pPr>
      <w:r w:rsidRPr="006C0626">
        <w:rPr>
          <w:rFonts w:ascii="Arial" w:hAnsi="Arial" w:cs="Arial"/>
          <w:sz w:val="22"/>
          <w:szCs w:val="22"/>
          <w:lang w:val="en-GB"/>
        </w:rPr>
        <w:t>_______________ N</w:t>
      </w:r>
    </w:p>
    <w:p w14:paraId="557D00C7" w14:textId="3793BFB0" w:rsidR="00BF45F1" w:rsidRDefault="00BF45F1" w:rsidP="006C0626">
      <w:pPr>
        <w:pStyle w:val="ListParagraph"/>
        <w:jc w:val="right"/>
        <w:rPr>
          <w:rFonts w:ascii="Arial" w:hAnsi="Arial" w:cs="Arial"/>
          <w:sz w:val="22"/>
          <w:szCs w:val="22"/>
          <w:lang w:val="en-GB"/>
        </w:rPr>
      </w:pPr>
    </w:p>
    <w:p w14:paraId="3A2DA445" w14:textId="130DA7B7" w:rsidR="00BF45F1" w:rsidRPr="006C0626" w:rsidRDefault="00BF45F1" w:rsidP="006C0626">
      <w:pPr>
        <w:pStyle w:val="ListParagraph"/>
        <w:jc w:val="right"/>
        <w:rPr>
          <w:rFonts w:ascii="Arial" w:hAnsi="Arial" w:cs="Arial"/>
          <w:sz w:val="22"/>
          <w:szCs w:val="22"/>
          <w:lang w:val="en-GB"/>
        </w:rPr>
      </w:pPr>
      <w:r>
        <w:rPr>
          <w:rFonts w:ascii="Arial" w:hAnsi="Arial" w:cs="Arial"/>
          <w:sz w:val="22"/>
          <w:szCs w:val="22"/>
          <w:lang w:val="en-GB"/>
        </w:rPr>
        <w:t>_______________ °</w:t>
      </w:r>
    </w:p>
    <w:p w14:paraId="23AA5D13" w14:textId="77777777" w:rsidR="006C0626" w:rsidRPr="006C0626" w:rsidRDefault="006C0626" w:rsidP="006C0626">
      <w:pPr>
        <w:pStyle w:val="ListParagraph"/>
        <w:jc w:val="right"/>
        <w:rPr>
          <w:rFonts w:ascii="Arial" w:hAnsi="Arial" w:cs="Arial"/>
          <w:sz w:val="22"/>
          <w:szCs w:val="22"/>
          <w:lang w:val="en-GB"/>
        </w:rPr>
      </w:pPr>
    </w:p>
    <w:p w14:paraId="2A6E7D0E" w14:textId="77777777" w:rsidR="006C0626" w:rsidRDefault="006C0626" w:rsidP="006C0626">
      <w:pPr>
        <w:rPr>
          <w:rFonts w:ascii="Arial" w:hAnsi="Arial" w:cs="Arial"/>
          <w:sz w:val="22"/>
          <w:szCs w:val="22"/>
          <w:lang w:val="en-GB"/>
        </w:rPr>
      </w:pPr>
    </w:p>
    <w:p w14:paraId="59C15B39" w14:textId="6BC03F9A" w:rsidR="006C0626" w:rsidRDefault="006C0626" w:rsidP="006C0626">
      <w:pPr>
        <w:rPr>
          <w:rFonts w:ascii="Arial" w:hAnsi="Arial" w:cs="Arial"/>
          <w:sz w:val="22"/>
          <w:szCs w:val="22"/>
          <w:lang w:val="en-GB"/>
        </w:rPr>
      </w:pPr>
      <w:r w:rsidRPr="006C0626">
        <w:rPr>
          <w:rFonts w:ascii="Arial" w:hAnsi="Arial" w:cs="Arial"/>
          <w:sz w:val="22"/>
          <w:szCs w:val="22"/>
          <w:lang w:val="en-GB"/>
        </w:rPr>
        <w:t>An unsecured full rubbish bin with a mass of 125 kg is accidentally left on one of the tarmac sections on the bridge whilst it is in this position. The bin is sliding down the tarmac with an acceleration of 1.20 ms</w:t>
      </w:r>
      <w:r w:rsidRPr="006C0626">
        <w:rPr>
          <w:rFonts w:ascii="Arial" w:hAnsi="Arial" w:cs="Arial"/>
          <w:sz w:val="22"/>
          <w:szCs w:val="22"/>
          <w:vertAlign w:val="superscript"/>
          <w:lang w:val="en-GB"/>
        </w:rPr>
        <w:t>-2</w:t>
      </w:r>
      <w:r w:rsidRPr="006C0626">
        <w:rPr>
          <w:rFonts w:ascii="Arial" w:hAnsi="Arial" w:cs="Arial"/>
          <w:sz w:val="22"/>
          <w:szCs w:val="22"/>
          <w:lang w:val="en-GB"/>
        </w:rPr>
        <w:t xml:space="preserve">. </w:t>
      </w:r>
    </w:p>
    <w:p w14:paraId="4954D5A8" w14:textId="77777777" w:rsidR="006C0626" w:rsidRPr="006C0626" w:rsidRDefault="006C0626" w:rsidP="006C0626">
      <w:pPr>
        <w:rPr>
          <w:rFonts w:ascii="Arial" w:hAnsi="Arial" w:cs="Arial"/>
          <w:sz w:val="22"/>
          <w:szCs w:val="22"/>
          <w:lang w:val="en-GB"/>
        </w:rPr>
      </w:pPr>
    </w:p>
    <w:p w14:paraId="69D571D2" w14:textId="77777777" w:rsidR="006C0626" w:rsidRPr="006C0626" w:rsidRDefault="006C0626" w:rsidP="006C0626">
      <w:pPr>
        <w:pStyle w:val="ListParagraph"/>
        <w:numPr>
          <w:ilvl w:val="0"/>
          <w:numId w:val="19"/>
        </w:numPr>
        <w:spacing w:after="160" w:line="259" w:lineRule="auto"/>
        <w:ind w:hanging="720"/>
        <w:rPr>
          <w:rFonts w:ascii="Arial" w:hAnsi="Arial" w:cs="Arial"/>
          <w:sz w:val="22"/>
          <w:szCs w:val="22"/>
          <w:lang w:val="en-GB"/>
        </w:rPr>
      </w:pPr>
      <w:r w:rsidRPr="006C0626">
        <w:rPr>
          <w:rFonts w:ascii="Arial" w:hAnsi="Arial" w:cs="Arial"/>
          <w:sz w:val="22"/>
          <w:szCs w:val="22"/>
          <w:lang w:val="en-GB"/>
        </w:rPr>
        <w:t xml:space="preserve">Use this data to calculate the average force of friction experienced by the bin on the tarmac. </w:t>
      </w:r>
    </w:p>
    <w:p w14:paraId="3C7C7682" w14:textId="56955849" w:rsidR="006C0626" w:rsidRDefault="006C0626" w:rsidP="006C0626">
      <w:pPr>
        <w:pStyle w:val="ListParagraph"/>
        <w:jc w:val="right"/>
        <w:rPr>
          <w:rFonts w:ascii="Arial" w:hAnsi="Arial" w:cs="Arial"/>
          <w:sz w:val="22"/>
          <w:szCs w:val="22"/>
          <w:lang w:val="en-GB"/>
        </w:rPr>
      </w:pPr>
      <w:r w:rsidRPr="006C0626">
        <w:rPr>
          <w:rFonts w:ascii="Arial" w:hAnsi="Arial" w:cs="Arial"/>
          <w:sz w:val="22"/>
          <w:szCs w:val="22"/>
          <w:lang w:val="en-GB"/>
        </w:rPr>
        <w:t>(4 marks)</w:t>
      </w:r>
    </w:p>
    <w:p w14:paraId="3A68C296" w14:textId="5FFDB4B4" w:rsidR="006C0626" w:rsidRDefault="006C0626" w:rsidP="006C0626">
      <w:pPr>
        <w:pStyle w:val="ListParagraph"/>
        <w:jc w:val="right"/>
        <w:rPr>
          <w:rFonts w:ascii="Arial" w:hAnsi="Arial" w:cs="Arial"/>
          <w:sz w:val="22"/>
          <w:szCs w:val="22"/>
          <w:lang w:val="en-GB"/>
        </w:rPr>
      </w:pPr>
    </w:p>
    <w:p w14:paraId="230A50C8" w14:textId="5DC9D801" w:rsidR="006C0626" w:rsidRDefault="006C0626" w:rsidP="006C0626">
      <w:pPr>
        <w:pStyle w:val="ListParagraph"/>
        <w:jc w:val="right"/>
        <w:rPr>
          <w:rFonts w:ascii="Arial" w:hAnsi="Arial" w:cs="Arial"/>
          <w:sz w:val="22"/>
          <w:szCs w:val="22"/>
          <w:lang w:val="en-GB"/>
        </w:rPr>
      </w:pPr>
    </w:p>
    <w:p w14:paraId="237085EB" w14:textId="2ECE3CE6" w:rsidR="006C0626" w:rsidRDefault="006C0626" w:rsidP="006C0626">
      <w:pPr>
        <w:pStyle w:val="ListParagraph"/>
        <w:jc w:val="right"/>
        <w:rPr>
          <w:rFonts w:ascii="Arial" w:hAnsi="Arial" w:cs="Arial"/>
          <w:sz w:val="22"/>
          <w:szCs w:val="22"/>
          <w:lang w:val="en-GB"/>
        </w:rPr>
      </w:pPr>
    </w:p>
    <w:p w14:paraId="390303B2" w14:textId="43B189B9" w:rsidR="006C0626" w:rsidRDefault="006C0626" w:rsidP="006C0626">
      <w:pPr>
        <w:pStyle w:val="ListParagraph"/>
        <w:jc w:val="right"/>
        <w:rPr>
          <w:rFonts w:ascii="Arial" w:hAnsi="Arial" w:cs="Arial"/>
          <w:sz w:val="22"/>
          <w:szCs w:val="22"/>
          <w:lang w:val="en-GB"/>
        </w:rPr>
      </w:pPr>
    </w:p>
    <w:p w14:paraId="0CFD51AE" w14:textId="6D334105" w:rsidR="006C0626" w:rsidRDefault="006C0626" w:rsidP="006C0626">
      <w:pPr>
        <w:pStyle w:val="ListParagraph"/>
        <w:jc w:val="right"/>
        <w:rPr>
          <w:rFonts w:ascii="Arial" w:hAnsi="Arial" w:cs="Arial"/>
          <w:sz w:val="22"/>
          <w:szCs w:val="22"/>
          <w:lang w:val="en-GB"/>
        </w:rPr>
      </w:pPr>
    </w:p>
    <w:p w14:paraId="62526196" w14:textId="0D76B29A" w:rsidR="006C0626" w:rsidRDefault="006C0626" w:rsidP="006C0626">
      <w:pPr>
        <w:pStyle w:val="ListParagraph"/>
        <w:jc w:val="right"/>
        <w:rPr>
          <w:rFonts w:ascii="Arial" w:hAnsi="Arial" w:cs="Arial"/>
          <w:sz w:val="22"/>
          <w:szCs w:val="22"/>
          <w:lang w:val="en-GB"/>
        </w:rPr>
      </w:pPr>
    </w:p>
    <w:p w14:paraId="1DAE8222" w14:textId="4AC31111" w:rsidR="006C0626" w:rsidRDefault="006C0626" w:rsidP="006C0626">
      <w:pPr>
        <w:pStyle w:val="ListParagraph"/>
        <w:jc w:val="right"/>
        <w:rPr>
          <w:rFonts w:ascii="Arial" w:hAnsi="Arial" w:cs="Arial"/>
          <w:sz w:val="22"/>
          <w:szCs w:val="22"/>
          <w:lang w:val="en-GB"/>
        </w:rPr>
      </w:pPr>
    </w:p>
    <w:p w14:paraId="3872944A" w14:textId="1EAFAFEE" w:rsidR="006C0626" w:rsidRDefault="006C0626" w:rsidP="006C0626">
      <w:pPr>
        <w:pStyle w:val="ListParagraph"/>
        <w:jc w:val="right"/>
        <w:rPr>
          <w:rFonts w:ascii="Arial" w:hAnsi="Arial" w:cs="Arial"/>
          <w:sz w:val="22"/>
          <w:szCs w:val="22"/>
          <w:lang w:val="en-GB"/>
        </w:rPr>
      </w:pPr>
    </w:p>
    <w:p w14:paraId="54FCF728" w14:textId="07A28E21" w:rsidR="006C0626" w:rsidRDefault="006C0626" w:rsidP="006C0626">
      <w:pPr>
        <w:pStyle w:val="ListParagraph"/>
        <w:jc w:val="right"/>
        <w:rPr>
          <w:rFonts w:ascii="Arial" w:hAnsi="Arial" w:cs="Arial"/>
          <w:sz w:val="22"/>
          <w:szCs w:val="22"/>
          <w:lang w:val="en-GB"/>
        </w:rPr>
      </w:pPr>
    </w:p>
    <w:p w14:paraId="02333E3E" w14:textId="02E7711F" w:rsidR="006C0626" w:rsidRDefault="006C0626" w:rsidP="006C0626">
      <w:pPr>
        <w:pStyle w:val="ListParagraph"/>
        <w:jc w:val="right"/>
        <w:rPr>
          <w:rFonts w:ascii="Arial" w:hAnsi="Arial" w:cs="Arial"/>
          <w:sz w:val="22"/>
          <w:szCs w:val="22"/>
          <w:lang w:val="en-GB"/>
        </w:rPr>
      </w:pPr>
    </w:p>
    <w:p w14:paraId="03EB6645" w14:textId="78BF0B6C" w:rsidR="006C0626" w:rsidRDefault="006C0626" w:rsidP="006C0626">
      <w:pPr>
        <w:pStyle w:val="ListParagraph"/>
        <w:jc w:val="right"/>
        <w:rPr>
          <w:rFonts w:ascii="Arial" w:hAnsi="Arial" w:cs="Arial"/>
          <w:sz w:val="22"/>
          <w:szCs w:val="22"/>
          <w:lang w:val="en-GB"/>
        </w:rPr>
      </w:pPr>
    </w:p>
    <w:p w14:paraId="542626CF" w14:textId="56ABA7A4" w:rsidR="006C0626" w:rsidRDefault="006C0626" w:rsidP="006C0626">
      <w:pPr>
        <w:pStyle w:val="ListParagraph"/>
        <w:jc w:val="right"/>
        <w:rPr>
          <w:rFonts w:ascii="Arial" w:hAnsi="Arial" w:cs="Arial"/>
          <w:sz w:val="22"/>
          <w:szCs w:val="22"/>
          <w:lang w:val="en-GB"/>
        </w:rPr>
      </w:pPr>
    </w:p>
    <w:p w14:paraId="124B339F" w14:textId="6A080398" w:rsidR="006C0626" w:rsidRDefault="006C0626" w:rsidP="006C0626">
      <w:pPr>
        <w:pStyle w:val="ListParagraph"/>
        <w:jc w:val="right"/>
        <w:rPr>
          <w:rFonts w:ascii="Arial" w:hAnsi="Arial" w:cs="Arial"/>
          <w:sz w:val="22"/>
          <w:szCs w:val="22"/>
          <w:lang w:val="en-GB"/>
        </w:rPr>
      </w:pPr>
    </w:p>
    <w:p w14:paraId="507EDE32" w14:textId="2E1F074C" w:rsidR="006C0626" w:rsidRDefault="006C0626" w:rsidP="006C0626">
      <w:pPr>
        <w:pStyle w:val="ListParagraph"/>
        <w:jc w:val="right"/>
        <w:rPr>
          <w:rFonts w:ascii="Arial" w:hAnsi="Arial" w:cs="Arial"/>
          <w:sz w:val="22"/>
          <w:szCs w:val="22"/>
          <w:lang w:val="en-GB"/>
        </w:rPr>
      </w:pPr>
    </w:p>
    <w:p w14:paraId="7767ADFF" w14:textId="5F8B031A" w:rsidR="006C0626" w:rsidRDefault="006C0626" w:rsidP="006C0626">
      <w:pPr>
        <w:pStyle w:val="ListParagraph"/>
        <w:jc w:val="right"/>
        <w:rPr>
          <w:rFonts w:ascii="Arial" w:hAnsi="Arial" w:cs="Arial"/>
          <w:sz w:val="22"/>
          <w:szCs w:val="22"/>
          <w:lang w:val="en-GB"/>
        </w:rPr>
      </w:pPr>
    </w:p>
    <w:p w14:paraId="7302D2D6" w14:textId="4E5F4624" w:rsidR="006C0626" w:rsidRDefault="006C0626" w:rsidP="006C0626">
      <w:pPr>
        <w:pStyle w:val="ListParagraph"/>
        <w:jc w:val="right"/>
        <w:rPr>
          <w:rFonts w:ascii="Arial" w:hAnsi="Arial" w:cs="Arial"/>
          <w:sz w:val="22"/>
          <w:szCs w:val="22"/>
          <w:lang w:val="en-GB"/>
        </w:rPr>
      </w:pPr>
    </w:p>
    <w:p w14:paraId="3812AA38" w14:textId="3F1909B3" w:rsidR="006C0626" w:rsidRDefault="006C0626" w:rsidP="006C0626">
      <w:pPr>
        <w:pStyle w:val="ListParagraph"/>
        <w:jc w:val="right"/>
        <w:rPr>
          <w:rFonts w:ascii="Arial" w:hAnsi="Arial" w:cs="Arial"/>
          <w:sz w:val="22"/>
          <w:szCs w:val="22"/>
          <w:lang w:val="en-GB"/>
        </w:rPr>
      </w:pPr>
    </w:p>
    <w:p w14:paraId="3E95EC52" w14:textId="1897ECE5" w:rsidR="006C0626" w:rsidRDefault="006C0626" w:rsidP="006C0626">
      <w:pPr>
        <w:pStyle w:val="ListParagraph"/>
        <w:jc w:val="right"/>
        <w:rPr>
          <w:rFonts w:ascii="Arial" w:hAnsi="Arial" w:cs="Arial"/>
          <w:sz w:val="22"/>
          <w:szCs w:val="22"/>
          <w:lang w:val="en-GB"/>
        </w:rPr>
      </w:pPr>
    </w:p>
    <w:p w14:paraId="1767BE46" w14:textId="01FB35EF" w:rsidR="006C0626" w:rsidRDefault="006C0626" w:rsidP="006C0626">
      <w:pPr>
        <w:pStyle w:val="ListParagraph"/>
        <w:jc w:val="right"/>
        <w:rPr>
          <w:rFonts w:ascii="Arial" w:hAnsi="Arial" w:cs="Arial"/>
          <w:sz w:val="22"/>
          <w:szCs w:val="22"/>
          <w:lang w:val="en-GB"/>
        </w:rPr>
      </w:pPr>
    </w:p>
    <w:p w14:paraId="1D50D5A3" w14:textId="4F81A4CA" w:rsidR="006C0626" w:rsidRDefault="006C0626" w:rsidP="006C0626">
      <w:pPr>
        <w:pStyle w:val="ListParagraph"/>
        <w:jc w:val="right"/>
        <w:rPr>
          <w:rFonts w:ascii="Arial" w:hAnsi="Arial" w:cs="Arial"/>
          <w:sz w:val="22"/>
          <w:szCs w:val="22"/>
          <w:lang w:val="en-GB"/>
        </w:rPr>
      </w:pPr>
    </w:p>
    <w:p w14:paraId="29BAAD62" w14:textId="3939DCB1" w:rsidR="006C0626" w:rsidRPr="00BB225E" w:rsidRDefault="006C0626" w:rsidP="00BB225E">
      <w:pPr>
        <w:jc w:val="right"/>
        <w:rPr>
          <w:rFonts w:ascii="Arial" w:hAnsi="Arial" w:cs="Arial"/>
          <w:sz w:val="22"/>
          <w:szCs w:val="22"/>
          <w:lang w:val="en-GB"/>
        </w:rPr>
      </w:pPr>
      <w:r w:rsidRPr="00BB225E">
        <w:rPr>
          <w:rFonts w:ascii="Arial" w:hAnsi="Arial" w:cs="Arial"/>
          <w:sz w:val="22"/>
          <w:szCs w:val="22"/>
          <w:lang w:val="en-GB"/>
        </w:rPr>
        <w:t>______________ N</w:t>
      </w:r>
    </w:p>
    <w:p w14:paraId="389BAD3C" w14:textId="0173D449" w:rsidR="00F9549F" w:rsidRPr="0030639F" w:rsidRDefault="009051EC" w:rsidP="0030639F">
      <w:pPr>
        <w:spacing w:after="160" w:line="259" w:lineRule="auto"/>
        <w:rPr>
          <w:rFonts w:ascii="Arial" w:hAnsi="Arial" w:cs="Arial"/>
          <w:sz w:val="22"/>
          <w:szCs w:val="22"/>
        </w:rPr>
      </w:pPr>
      <w:r w:rsidRPr="0079189C">
        <w:rPr>
          <w:rFonts w:ascii="Arial" w:hAnsi="Arial" w:cs="Arial"/>
          <w:b/>
          <w:sz w:val="22"/>
          <w:szCs w:val="22"/>
        </w:rPr>
        <w:lastRenderedPageBreak/>
        <w:t xml:space="preserve">Question </w:t>
      </w:r>
      <w:r w:rsidR="0093162A">
        <w:rPr>
          <w:rFonts w:ascii="Arial" w:hAnsi="Arial" w:cs="Arial"/>
          <w:b/>
          <w:sz w:val="22"/>
          <w:szCs w:val="22"/>
        </w:rPr>
        <w:t>1</w:t>
      </w:r>
      <w:r w:rsidR="00A7114F">
        <w:rPr>
          <w:rFonts w:ascii="Arial" w:hAnsi="Arial" w:cs="Arial"/>
          <w:b/>
          <w:sz w:val="22"/>
          <w:szCs w:val="22"/>
        </w:rPr>
        <w:t>4</w:t>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28045F">
        <w:rPr>
          <w:rFonts w:ascii="Arial" w:hAnsi="Arial" w:cs="Arial"/>
          <w:b/>
          <w:sz w:val="22"/>
          <w:szCs w:val="22"/>
        </w:rPr>
        <w:tab/>
      </w:r>
      <w:r w:rsidR="00313343">
        <w:rPr>
          <w:rFonts w:ascii="Arial" w:hAnsi="Arial" w:cs="Arial"/>
          <w:b/>
          <w:sz w:val="22"/>
          <w:szCs w:val="22"/>
        </w:rPr>
        <w:t>(1</w:t>
      </w:r>
      <w:r w:rsidR="00B85E10">
        <w:rPr>
          <w:rFonts w:ascii="Arial" w:hAnsi="Arial" w:cs="Arial"/>
          <w:b/>
          <w:sz w:val="22"/>
          <w:szCs w:val="22"/>
        </w:rPr>
        <w:t>3</w:t>
      </w:r>
      <w:r w:rsidR="00F9549F">
        <w:rPr>
          <w:rFonts w:ascii="Arial" w:hAnsi="Arial" w:cs="Arial"/>
          <w:b/>
          <w:sz w:val="22"/>
          <w:szCs w:val="22"/>
        </w:rPr>
        <w:t xml:space="preserve"> marks)</w:t>
      </w:r>
    </w:p>
    <w:p w14:paraId="72CDEB3F" w14:textId="77777777" w:rsidR="00B85E10" w:rsidRPr="00D02A24" w:rsidRDefault="00B85E10" w:rsidP="00B85E10">
      <w:pPr>
        <w:rPr>
          <w:rFonts w:ascii="Arial" w:hAnsi="Arial" w:cs="Arial"/>
          <w:sz w:val="22"/>
          <w:szCs w:val="22"/>
          <w:lang w:val="en-GB"/>
        </w:rPr>
      </w:pPr>
      <w:r w:rsidRPr="00D02A24">
        <w:rPr>
          <w:rFonts w:ascii="Arial" w:hAnsi="Arial" w:cs="Arial"/>
          <w:sz w:val="22"/>
          <w:szCs w:val="22"/>
          <w:lang w:val="en-GB"/>
        </w:rPr>
        <w:t xml:space="preserve">An athlete completes a long jump which has the dimension shown in the diagram below. The curve represents the path taken by the athlete’s centre of mass. The athlete’s flight time during this jump is equal to 0.847 seconds. Air resistance can be ignored in parts a), b) and c) of this question. </w:t>
      </w:r>
    </w:p>
    <w:p w14:paraId="60C6D3D5" w14:textId="08BFA5E5" w:rsidR="00B85E10" w:rsidRPr="00D02A24" w:rsidRDefault="00B85E10" w:rsidP="00B85E10">
      <w:pPr>
        <w:rPr>
          <w:rFonts w:cstheme="minorHAnsi"/>
          <w:sz w:val="22"/>
          <w:szCs w:val="22"/>
          <w:lang w:val="en-GB"/>
        </w:rPr>
      </w:pPr>
      <w:r w:rsidRPr="00D02A24">
        <w:rPr>
          <w:rFonts w:cstheme="minorHAnsi"/>
          <w:noProof/>
          <w:sz w:val="22"/>
          <w:szCs w:val="22"/>
          <w:lang w:val="en-GB"/>
        </w:rPr>
        <mc:AlternateContent>
          <mc:Choice Requires="wps">
            <w:drawing>
              <wp:anchor distT="0" distB="0" distL="114300" distR="114300" simplePos="0" relativeHeight="252106752" behindDoc="1" locked="0" layoutInCell="1" allowOverlap="1" wp14:anchorId="5BB743DC" wp14:editId="20B33714">
                <wp:simplePos x="0" y="0"/>
                <wp:positionH relativeFrom="column">
                  <wp:posOffset>2171065</wp:posOffset>
                </wp:positionH>
                <wp:positionV relativeFrom="paragraph">
                  <wp:posOffset>2548890</wp:posOffset>
                </wp:positionV>
                <wp:extent cx="914400" cy="273050"/>
                <wp:effectExtent l="0" t="0" r="0" b="0"/>
                <wp:wrapNone/>
                <wp:docPr id="468" name="Text Box 468"/>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65D9740C" w14:textId="77777777" w:rsidR="00B85E10" w:rsidRPr="00B60D90" w:rsidRDefault="00B85E10" w:rsidP="00B85E10">
                            <w:pPr>
                              <w:rPr>
                                <w:rFonts w:ascii="Arial" w:hAnsi="Arial" w:cs="Arial"/>
                                <w:lang w:val="en-GB"/>
                              </w:rPr>
                            </w:pPr>
                            <w:r>
                              <w:rPr>
                                <w:rFonts w:ascii="Arial" w:hAnsi="Arial" w:cs="Arial"/>
                                <w:lang w:val="en-GB"/>
                              </w:rPr>
                              <w:t>6.85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B743DC" id="Text Box 468" o:spid="_x0000_s1072" type="#_x0000_t202" style="position:absolute;margin-left:170.95pt;margin-top:200.7pt;width:1in;height:21.5pt;z-index:-2512097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" fillcolor="white [3201]" stroked="f" strokeweight=".5pt">
                <v:textbox>
                  <w:txbxContent>
                    <w:p w14:paraId="65D9740C" w14:textId="77777777" w:rsidR="00B85E10" w:rsidRPr="00B60D90" w:rsidRDefault="00B85E10" w:rsidP="00B85E10">
                      <w:pPr>
                        <w:rPr>
                          <w:rFonts w:ascii="Arial" w:hAnsi="Arial" w:cs="Arial"/>
                          <w:lang w:val="en-GB"/>
                        </w:rPr>
                      </w:pPr>
                      <w:r>
                        <w:rPr>
                          <w:rFonts w:ascii="Arial" w:hAnsi="Arial" w:cs="Arial"/>
                          <w:lang w:val="en-GB"/>
                        </w:rPr>
                        <w:t>6.85 m</w:t>
                      </w:r>
                    </w:p>
                  </w:txbxContent>
                </v:textbox>
              </v:shape>
            </w:pict>
          </mc:Fallback>
        </mc:AlternateContent>
      </w:r>
      <w:r w:rsidRPr="00D02A24">
        <w:rPr>
          <w:rFonts w:cstheme="minorHAnsi"/>
          <w:noProof/>
          <w:sz w:val="22"/>
          <w:szCs w:val="22"/>
          <w:lang w:val="en-GB"/>
        </w:rPr>
        <mc:AlternateContent>
          <mc:Choice Requires="wps">
            <w:drawing>
              <wp:anchor distT="0" distB="0" distL="114300" distR="114300" simplePos="0" relativeHeight="252107776" behindDoc="0" locked="0" layoutInCell="1" allowOverlap="1" wp14:anchorId="1654B0D1" wp14:editId="4A0FFE65">
                <wp:simplePos x="0" y="0"/>
                <wp:positionH relativeFrom="column">
                  <wp:posOffset>915034</wp:posOffset>
                </wp:positionH>
                <wp:positionV relativeFrom="paragraph">
                  <wp:posOffset>2548890</wp:posOffset>
                </wp:positionV>
                <wp:extent cx="3237865" cy="0"/>
                <wp:effectExtent l="38100" t="76200" r="19685" b="95250"/>
                <wp:wrapNone/>
                <wp:docPr id="469" name="Straight Arrow Connector 469"/>
                <wp:cNvGraphicFramePr/>
                <a:graphic xmlns:a="http://schemas.openxmlformats.org/drawingml/2006/main">
                  <a:graphicData uri="http://schemas.microsoft.com/office/word/2010/wordprocessingShape">
                    <wps:wsp>
                      <wps:cNvCnPr/>
                      <wps:spPr>
                        <a:xfrm>
                          <a:off x="0" y="0"/>
                          <a:ext cx="3237865"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83EBF7" id="_x0000_t32" coordsize="21600,21600" o:spt="32" o:oned="t" path="m,l21600,21600e" filled="f">
                <v:path arrowok="t" fillok="f" o:connecttype="none"/>
                <o:lock v:ext="edit" shapetype="t"/>
              </v:shapetype>
              <v:shape id="Straight Arrow Connector 469" o:spid="_x0000_s1026" type="#_x0000_t32" style="position:absolute;margin-left:72.05pt;margin-top:200.7pt;width:254.95pt;height:0;z-index:252107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" strokecolor="black [3213]" strokeweight=".5pt">
                <v:stroke startarrow="block" endarrow="block" joinstyle="miter"/>
              </v:shape>
            </w:pict>
          </mc:Fallback>
        </mc:AlternateContent>
      </w:r>
      <w:r w:rsidRPr="00D02A24">
        <w:rPr>
          <w:rFonts w:cstheme="minorHAnsi"/>
          <w:noProof/>
          <w:sz w:val="22"/>
          <w:szCs w:val="22"/>
          <w:lang w:val="en-GB"/>
        </w:rPr>
        <mc:AlternateContent>
          <mc:Choice Requires="wps">
            <w:drawing>
              <wp:anchor distT="0" distB="0" distL="114300" distR="114300" simplePos="0" relativeHeight="252105728" behindDoc="1" locked="0" layoutInCell="1" allowOverlap="1" wp14:anchorId="629F3292" wp14:editId="1063E8A1">
                <wp:simplePos x="0" y="0"/>
                <wp:positionH relativeFrom="column">
                  <wp:posOffset>4069715</wp:posOffset>
                </wp:positionH>
                <wp:positionV relativeFrom="paragraph">
                  <wp:posOffset>2078990</wp:posOffset>
                </wp:positionV>
                <wp:extent cx="914400" cy="273050"/>
                <wp:effectExtent l="0" t="0" r="0" b="0"/>
                <wp:wrapNone/>
                <wp:docPr id="470" name="Text Box 470"/>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2C64C170" w14:textId="77777777" w:rsidR="00B85E10" w:rsidRPr="00B60D90" w:rsidRDefault="00B85E10" w:rsidP="00B85E10">
                            <w:pPr>
                              <w:rPr>
                                <w:rFonts w:ascii="Arial" w:hAnsi="Arial" w:cs="Arial"/>
                                <w:lang w:val="en-GB"/>
                              </w:rPr>
                            </w:pPr>
                            <w:r>
                              <w:rPr>
                                <w:rFonts w:ascii="Arial" w:hAnsi="Arial" w:cs="Arial"/>
                                <w:lang w:val="en-GB"/>
                              </w:rPr>
                              <w:t>0.42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9F3292" id="Text Box 470" o:spid="_x0000_s1073" type="#_x0000_t202" style="position:absolute;margin-left:320.45pt;margin-top:163.7pt;width:1in;height:21.5pt;z-index:-251210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" fillcolor="white [3201]" stroked="f" strokeweight=".5pt">
                <v:textbox>
                  <w:txbxContent>
                    <w:p w14:paraId="2C64C170" w14:textId="77777777" w:rsidR="00B85E10" w:rsidRPr="00B60D90" w:rsidRDefault="00B85E10" w:rsidP="00B85E10">
                      <w:pPr>
                        <w:rPr>
                          <w:rFonts w:ascii="Arial" w:hAnsi="Arial" w:cs="Arial"/>
                          <w:lang w:val="en-GB"/>
                        </w:rPr>
                      </w:pPr>
                      <w:r>
                        <w:rPr>
                          <w:rFonts w:ascii="Arial" w:hAnsi="Arial" w:cs="Arial"/>
                          <w:lang w:val="en-GB"/>
                        </w:rPr>
                        <w:t>0.42 m</w:t>
                      </w:r>
                    </w:p>
                  </w:txbxContent>
                </v:textbox>
              </v:shape>
            </w:pict>
          </mc:Fallback>
        </mc:AlternateContent>
      </w:r>
      <w:r w:rsidRPr="00D02A24">
        <w:rPr>
          <w:rFonts w:cstheme="minorHAnsi"/>
          <w:noProof/>
          <w:sz w:val="22"/>
          <w:szCs w:val="22"/>
          <w:lang w:val="en-GB"/>
        </w:rPr>
        <mc:AlternateContent>
          <mc:Choice Requires="wps">
            <w:drawing>
              <wp:anchor distT="0" distB="0" distL="114300" distR="114300" simplePos="0" relativeHeight="252104704" behindDoc="1" locked="0" layoutInCell="1" allowOverlap="1" wp14:anchorId="63E016F1" wp14:editId="26DD0D12">
                <wp:simplePos x="0" y="0"/>
                <wp:positionH relativeFrom="column">
                  <wp:posOffset>297815</wp:posOffset>
                </wp:positionH>
                <wp:positionV relativeFrom="paragraph">
                  <wp:posOffset>1386840</wp:posOffset>
                </wp:positionV>
                <wp:extent cx="914400" cy="273050"/>
                <wp:effectExtent l="0" t="0" r="0" b="0"/>
                <wp:wrapNone/>
                <wp:docPr id="471" name="Text Box 471"/>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18022A49" w14:textId="77777777" w:rsidR="00B85E10" w:rsidRPr="00B60D90" w:rsidRDefault="00B85E10" w:rsidP="00B85E10">
                            <w:pPr>
                              <w:rPr>
                                <w:rFonts w:ascii="Arial" w:hAnsi="Arial" w:cs="Arial"/>
                                <w:lang w:val="en-GB"/>
                              </w:rPr>
                            </w:pPr>
                            <w:r>
                              <w:rPr>
                                <w:rFonts w:ascii="Arial" w:hAnsi="Arial" w:cs="Arial"/>
                                <w:lang w:val="en-GB"/>
                              </w:rPr>
                              <w:t>1.05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E016F1" id="Text Box 471" o:spid="_x0000_s1074" type="#_x0000_t202" style="position:absolute;margin-left:23.45pt;margin-top:109.2pt;width:1in;height:21.5pt;z-index:-2512117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" fillcolor="white [3201]" stroked="f" strokeweight=".5pt">
                <v:textbox>
                  <w:txbxContent>
                    <w:p w14:paraId="18022A49" w14:textId="77777777" w:rsidR="00B85E10" w:rsidRPr="00B60D90" w:rsidRDefault="00B85E10" w:rsidP="00B85E10">
                      <w:pPr>
                        <w:rPr>
                          <w:rFonts w:ascii="Arial" w:hAnsi="Arial" w:cs="Arial"/>
                          <w:lang w:val="en-GB"/>
                        </w:rPr>
                      </w:pPr>
                      <w:r>
                        <w:rPr>
                          <w:rFonts w:ascii="Arial" w:hAnsi="Arial" w:cs="Arial"/>
                          <w:lang w:val="en-GB"/>
                        </w:rPr>
                        <w:t>1.05 m</w:t>
                      </w:r>
                    </w:p>
                  </w:txbxContent>
                </v:textbox>
              </v:shape>
            </w:pict>
          </mc:Fallback>
        </mc:AlternateContent>
      </w:r>
      <w:r w:rsidRPr="00D02A24">
        <w:rPr>
          <w:rFonts w:cstheme="minorHAnsi"/>
          <w:noProof/>
          <w:sz w:val="22"/>
          <w:szCs w:val="22"/>
          <w:lang w:val="en-GB"/>
        </w:rPr>
        <mc:AlternateContent>
          <mc:Choice Requires="wps">
            <w:drawing>
              <wp:anchor distT="0" distB="0" distL="114300" distR="114300" simplePos="0" relativeHeight="252103680" behindDoc="1" locked="0" layoutInCell="1" allowOverlap="1" wp14:anchorId="094B2623" wp14:editId="2302C1D7">
                <wp:simplePos x="0" y="0"/>
                <wp:positionH relativeFrom="column">
                  <wp:posOffset>1028700</wp:posOffset>
                </wp:positionH>
                <wp:positionV relativeFrom="paragraph">
                  <wp:posOffset>504190</wp:posOffset>
                </wp:positionV>
                <wp:extent cx="914400" cy="228600"/>
                <wp:effectExtent l="0" t="0" r="6985" b="0"/>
                <wp:wrapNone/>
                <wp:docPr id="472" name="Text Box 47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06D99C1" w14:textId="77777777" w:rsidR="00B85E10" w:rsidRPr="00DE1E6F" w:rsidRDefault="00B85E10" w:rsidP="00B85E10">
                            <w:pPr>
                              <w:rPr>
                                <w:rFonts w:ascii="Arial" w:hAnsi="Arial" w:cs="Arial"/>
                                <w:sz w:val="18"/>
                                <w:szCs w:val="18"/>
                                <w:lang w:val="en-GB"/>
                              </w:rPr>
                            </w:pPr>
                            <w:r>
                              <w:rPr>
                                <w:rFonts w:ascii="Arial" w:hAnsi="Arial" w:cs="Arial"/>
                                <w:sz w:val="18"/>
                                <w:szCs w:val="18"/>
                                <w:lang w:val="en-GB"/>
                              </w:rPr>
                              <w:t>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4B2623" id="Text Box 472" o:spid="_x0000_s1075" type="#_x0000_t202" style="position:absolute;margin-left:81pt;margin-top:39.7pt;width:1in;height:18pt;z-index:-251212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" fillcolor="white [3201]" stroked="f" strokeweight=".5pt">
                <v:textbox>
                  <w:txbxContent>
                    <w:p w14:paraId="406D99C1" w14:textId="77777777" w:rsidR="00B85E10" w:rsidRPr="00DE1E6F" w:rsidRDefault="00B85E10" w:rsidP="00B85E10">
                      <w:pPr>
                        <w:rPr>
                          <w:rFonts w:ascii="Arial" w:hAnsi="Arial" w:cs="Arial"/>
                          <w:sz w:val="18"/>
                          <w:szCs w:val="18"/>
                          <w:lang w:val="en-GB"/>
                        </w:rPr>
                      </w:pPr>
                      <w:r>
                        <w:rPr>
                          <w:rFonts w:ascii="Arial" w:hAnsi="Arial" w:cs="Arial"/>
                          <w:sz w:val="18"/>
                          <w:szCs w:val="18"/>
                          <w:lang w:val="en-GB"/>
                        </w:rPr>
                        <w:t>ϴ</w:t>
                      </w:r>
                    </w:p>
                  </w:txbxContent>
                </v:textbox>
              </v:shape>
            </w:pict>
          </mc:Fallback>
        </mc:AlternateContent>
      </w:r>
      <w:r w:rsidRPr="00D02A24">
        <w:rPr>
          <w:rFonts w:cstheme="minorHAnsi"/>
          <w:noProof/>
          <w:sz w:val="22"/>
          <w:szCs w:val="22"/>
          <w:lang w:val="en-GB"/>
        </w:rPr>
        <mc:AlternateContent>
          <mc:Choice Requires="wps">
            <w:drawing>
              <wp:anchor distT="0" distB="0" distL="114300" distR="114300" simplePos="0" relativeHeight="252102656" behindDoc="1" locked="0" layoutInCell="1" allowOverlap="1" wp14:anchorId="3BD326A1" wp14:editId="2E7DB9F1">
                <wp:simplePos x="0" y="0"/>
                <wp:positionH relativeFrom="column">
                  <wp:posOffset>914400</wp:posOffset>
                </wp:positionH>
                <wp:positionV relativeFrom="paragraph">
                  <wp:posOffset>237490</wp:posOffset>
                </wp:positionV>
                <wp:extent cx="914400" cy="342900"/>
                <wp:effectExtent l="0" t="0" r="6985" b="0"/>
                <wp:wrapNone/>
                <wp:docPr id="473" name="Text Box 473"/>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5256630E" w14:textId="77777777" w:rsidR="00B85E10" w:rsidRPr="00DE1E6F" w:rsidRDefault="00B85E10" w:rsidP="00B85E10">
                            <w:pPr>
                              <w:rPr>
                                <w:rFonts w:ascii="Arial" w:hAnsi="Arial" w:cs="Arial"/>
                                <w:sz w:val="18"/>
                                <w:szCs w:val="18"/>
                                <w:lang w:val="en-GB"/>
                              </w:rPr>
                            </w:pPr>
                            <w:r w:rsidRPr="00DE1E6F">
                              <w:rPr>
                                <w:rFonts w:ascii="Arial" w:hAnsi="Arial" w:cs="Arial"/>
                                <w:sz w:val="18"/>
                                <w:szCs w:val="18"/>
                                <w:lang w:val="en-GB"/>
                              </w:rP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D326A1" id="Text Box 473" o:spid="_x0000_s1076" type="#_x0000_t202" style="position:absolute;margin-left:1in;margin-top:18.7pt;width:1in;height:27pt;z-index:-251213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" fillcolor="white [3201]" stroked="f" strokeweight=".5pt">
                <v:textbox>
                  <w:txbxContent>
                    <w:p w14:paraId="5256630E" w14:textId="77777777" w:rsidR="00B85E10" w:rsidRPr="00DE1E6F" w:rsidRDefault="00B85E10" w:rsidP="00B85E10">
                      <w:pPr>
                        <w:rPr>
                          <w:rFonts w:ascii="Arial" w:hAnsi="Arial" w:cs="Arial"/>
                          <w:sz w:val="18"/>
                          <w:szCs w:val="18"/>
                          <w:lang w:val="en-GB"/>
                        </w:rPr>
                      </w:pPr>
                      <w:r w:rsidRPr="00DE1E6F">
                        <w:rPr>
                          <w:rFonts w:ascii="Arial" w:hAnsi="Arial" w:cs="Arial"/>
                          <w:sz w:val="18"/>
                          <w:szCs w:val="18"/>
                          <w:lang w:val="en-GB"/>
                        </w:rPr>
                        <w:t>v</w:t>
                      </w:r>
                    </w:p>
                  </w:txbxContent>
                </v:textbox>
              </v:shape>
            </w:pict>
          </mc:Fallback>
        </mc:AlternateContent>
      </w:r>
      <w:r w:rsidRPr="00D02A24">
        <w:rPr>
          <w:rFonts w:cstheme="minorHAnsi"/>
          <w:noProof/>
          <w:sz w:val="22"/>
          <w:szCs w:val="22"/>
          <w:lang w:val="en-GB"/>
        </w:rPr>
        <mc:AlternateContent>
          <mc:Choice Requires="wps">
            <w:drawing>
              <wp:anchor distT="0" distB="0" distL="114300" distR="114300" simplePos="0" relativeHeight="252101632" behindDoc="0" locked="0" layoutInCell="1" allowOverlap="1" wp14:anchorId="28532905" wp14:editId="19596FD3">
                <wp:simplePos x="0" y="0"/>
                <wp:positionH relativeFrom="column">
                  <wp:posOffset>914400</wp:posOffset>
                </wp:positionH>
                <wp:positionV relativeFrom="paragraph">
                  <wp:posOffset>694690</wp:posOffset>
                </wp:positionV>
                <wp:extent cx="800100" cy="0"/>
                <wp:effectExtent l="0" t="0" r="0" b="0"/>
                <wp:wrapNone/>
                <wp:docPr id="474" name="Straight Connector 474"/>
                <wp:cNvGraphicFramePr/>
                <a:graphic xmlns:a="http://schemas.openxmlformats.org/drawingml/2006/main">
                  <a:graphicData uri="http://schemas.microsoft.com/office/word/2010/wordprocessingShape">
                    <wps:wsp>
                      <wps:cNvCnPr/>
                      <wps:spPr>
                        <a:xfrm>
                          <a:off x="0" y="0"/>
                          <a:ext cx="80010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4140C5" id="Straight Connector 474" o:spid="_x0000_s1026" style="position:absolute;z-index:252101632;visibility:visible;mso-wrap-style:square;mso-wrap-distance-left:9pt;mso-wrap-distance-top:0;mso-wrap-distance-right:9pt;mso-wrap-distance-bottom:0;mso-position-horizontal:absolute;mso-position-horizontal-relative:text;mso-position-vertical:absolute;mso-position-vertical-relative:text" from="1in,54.7pt" to="135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" strokecolor="black [3200]" strokeweight=".5pt">
                <v:stroke dashstyle="dash" joinstyle="miter"/>
              </v:line>
            </w:pict>
          </mc:Fallback>
        </mc:AlternateContent>
      </w:r>
      <w:r w:rsidRPr="00D02A24">
        <w:rPr>
          <w:rFonts w:cstheme="minorHAnsi"/>
          <w:noProof/>
          <w:sz w:val="22"/>
          <w:szCs w:val="22"/>
          <w:lang w:val="en-GB"/>
        </w:rPr>
        <mc:AlternateContent>
          <mc:Choice Requires="wps">
            <w:drawing>
              <wp:anchor distT="0" distB="0" distL="114300" distR="114300" simplePos="0" relativeHeight="252099584" behindDoc="0" locked="0" layoutInCell="1" allowOverlap="1" wp14:anchorId="7751ECBB" wp14:editId="4BFD0614">
                <wp:simplePos x="0" y="0"/>
                <wp:positionH relativeFrom="column">
                  <wp:posOffset>4114800</wp:posOffset>
                </wp:positionH>
                <wp:positionV relativeFrom="paragraph">
                  <wp:posOffset>2001520</wp:posOffset>
                </wp:positionV>
                <wp:extent cx="0" cy="455930"/>
                <wp:effectExtent l="76200" t="38100" r="57150" b="58420"/>
                <wp:wrapNone/>
                <wp:docPr id="476" name="Straight Arrow Connector 476"/>
                <wp:cNvGraphicFramePr/>
                <a:graphic xmlns:a="http://schemas.openxmlformats.org/drawingml/2006/main">
                  <a:graphicData uri="http://schemas.microsoft.com/office/word/2010/wordprocessingShape">
                    <wps:wsp>
                      <wps:cNvCnPr/>
                      <wps:spPr>
                        <a:xfrm>
                          <a:off x="0" y="0"/>
                          <a:ext cx="0" cy="45593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9DA2F9" id="Straight Arrow Connector 476" o:spid="_x0000_s1026" type="#_x0000_t32" style="position:absolute;margin-left:324pt;margin-top:157.6pt;width:0;height:35.9pt;z-index:252099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" strokecolor="black [3213]" strokeweight=".5pt">
                <v:stroke startarrow="block" endarrow="block" joinstyle="miter"/>
              </v:shape>
            </w:pict>
          </mc:Fallback>
        </mc:AlternateContent>
      </w:r>
      <w:r w:rsidRPr="00D02A24">
        <w:rPr>
          <w:rFonts w:cstheme="minorHAnsi"/>
          <w:noProof/>
          <w:sz w:val="22"/>
          <w:szCs w:val="22"/>
          <w:lang w:val="en-GB"/>
        </w:rPr>
        <mc:AlternateContent>
          <mc:Choice Requires="wps">
            <w:drawing>
              <wp:anchor distT="0" distB="0" distL="114300" distR="114300" simplePos="0" relativeHeight="252098560" behindDoc="0" locked="0" layoutInCell="1" allowOverlap="1" wp14:anchorId="4D51D723" wp14:editId="57B727F0">
                <wp:simplePos x="0" y="0"/>
                <wp:positionH relativeFrom="column">
                  <wp:posOffset>933450</wp:posOffset>
                </wp:positionH>
                <wp:positionV relativeFrom="paragraph">
                  <wp:posOffset>360404</wp:posOffset>
                </wp:positionV>
                <wp:extent cx="3181350" cy="1639846"/>
                <wp:effectExtent l="0" t="0" r="19050" b="17780"/>
                <wp:wrapNone/>
                <wp:docPr id="477" name="Freeform: Shape 477"/>
                <wp:cNvGraphicFramePr/>
                <a:graphic xmlns:a="http://schemas.openxmlformats.org/drawingml/2006/main">
                  <a:graphicData uri="http://schemas.microsoft.com/office/word/2010/wordprocessingShape">
                    <wps:wsp>
                      <wps:cNvSpPr/>
                      <wps:spPr>
                        <a:xfrm>
                          <a:off x="0" y="0"/>
                          <a:ext cx="3181350" cy="1639846"/>
                        </a:xfrm>
                        <a:custGeom>
                          <a:avLst/>
                          <a:gdLst>
                            <a:gd name="connsiteX0" fmla="*/ 0 w 3181350"/>
                            <a:gd name="connsiteY0" fmla="*/ 287296 h 1639846"/>
                            <a:gd name="connsiteX1" fmla="*/ 311150 w 3181350"/>
                            <a:gd name="connsiteY1" fmla="*/ 84096 h 1639846"/>
                            <a:gd name="connsiteX2" fmla="*/ 647700 w 3181350"/>
                            <a:gd name="connsiteY2" fmla="*/ 1546 h 1639846"/>
                            <a:gd name="connsiteX3" fmla="*/ 1193800 w 3181350"/>
                            <a:gd name="connsiteY3" fmla="*/ 147596 h 1639846"/>
                            <a:gd name="connsiteX4" fmla="*/ 1924050 w 3181350"/>
                            <a:gd name="connsiteY4" fmla="*/ 541296 h 1639846"/>
                            <a:gd name="connsiteX5" fmla="*/ 2686050 w 3181350"/>
                            <a:gd name="connsiteY5" fmla="*/ 1157246 h 1639846"/>
                            <a:gd name="connsiteX6" fmla="*/ 3168650 w 3181350"/>
                            <a:gd name="connsiteY6" fmla="*/ 1639846 h 1639846"/>
                            <a:gd name="connsiteX7" fmla="*/ 3168650 w 3181350"/>
                            <a:gd name="connsiteY7" fmla="*/ 1639846 h 1639846"/>
                            <a:gd name="connsiteX8" fmla="*/ 3181350 w 3181350"/>
                            <a:gd name="connsiteY8" fmla="*/ 1627146 h 16398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81350" h="1639846">
                              <a:moveTo>
                                <a:pt x="0" y="287296"/>
                              </a:moveTo>
                              <a:cubicBezTo>
                                <a:pt x="101600" y="209508"/>
                                <a:pt x="203200" y="131721"/>
                                <a:pt x="311150" y="84096"/>
                              </a:cubicBezTo>
                              <a:cubicBezTo>
                                <a:pt x="419100" y="36471"/>
                                <a:pt x="500592" y="-9037"/>
                                <a:pt x="647700" y="1546"/>
                              </a:cubicBezTo>
                              <a:cubicBezTo>
                                <a:pt x="794808" y="12129"/>
                                <a:pt x="981075" y="57638"/>
                                <a:pt x="1193800" y="147596"/>
                              </a:cubicBezTo>
                              <a:cubicBezTo>
                                <a:pt x="1406525" y="237554"/>
                                <a:pt x="1675342" y="373021"/>
                                <a:pt x="1924050" y="541296"/>
                              </a:cubicBezTo>
                              <a:cubicBezTo>
                                <a:pt x="2172758" y="709571"/>
                                <a:pt x="2478617" y="974154"/>
                                <a:pt x="2686050" y="1157246"/>
                              </a:cubicBezTo>
                              <a:cubicBezTo>
                                <a:pt x="2893483" y="1340338"/>
                                <a:pt x="3168650" y="1639846"/>
                                <a:pt x="3168650" y="1639846"/>
                              </a:cubicBezTo>
                              <a:lnTo>
                                <a:pt x="3168650" y="1639846"/>
                              </a:lnTo>
                              <a:lnTo>
                                <a:pt x="3181350" y="1627146"/>
                              </a:lnTo>
                            </a:path>
                          </a:pathLst>
                        </a:custGeom>
                        <a:ln>
                          <a:prstDash val="das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435980" id="Freeform: Shape 477" o:spid="_x0000_s1026" style="position:absolute;margin-left:73.5pt;margin-top:28.4pt;width:250.5pt;height:129.1pt;z-index:252098560;visibility:visible;mso-wrap-style:square;mso-wrap-distance-left:9pt;mso-wrap-distance-top:0;mso-wrap-distance-right:9pt;mso-wrap-distance-bottom:0;mso-position-horizontal:absolute;mso-position-horizontal-relative:text;mso-position-vertical:absolute;mso-position-vertical-relative:text;v-text-anchor:middle" coordsize="3181350,1639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" path="m,287296c101600,209508,203200,131721,311150,84096,419100,36471,500592,-9037,647700,1546v147108,10583,333375,56092,546100,146050c1406525,237554,1675342,373021,1924050,541296v248708,168275,554567,432858,762000,615950c2893483,1340338,3168650,1639846,3168650,1639846r,l3181350,1627146e" filled="f" strokecolor="black [3200]" strokeweight=".5pt">
                <v:stroke dashstyle="dash" joinstyle="miter"/>
                <v:path arrowok="t" o:connecttype="custom" o:connectlocs="0,287296;311150,84096;647700,1546;1193800,147596;1924050,541296;2686050,1157246;3168650,1639846;3168650,1639846;3181350,1627146" o:connectangles="0,0,0,0,0,0,0,0,0"/>
              </v:shape>
            </w:pict>
          </mc:Fallback>
        </mc:AlternateContent>
      </w:r>
      <w:r w:rsidRPr="00D02A24">
        <w:rPr>
          <w:rFonts w:cstheme="minorHAnsi"/>
          <w:noProof/>
          <w:sz w:val="22"/>
          <w:szCs w:val="22"/>
          <w:lang w:val="en-GB"/>
        </w:rPr>
        <mc:AlternateContent>
          <mc:Choice Requires="wps">
            <w:drawing>
              <wp:anchor distT="0" distB="0" distL="114300" distR="114300" simplePos="0" relativeHeight="252096512" behindDoc="0" locked="0" layoutInCell="1" allowOverlap="1" wp14:anchorId="53DD9DF2" wp14:editId="64180117">
                <wp:simplePos x="0" y="0"/>
                <wp:positionH relativeFrom="column">
                  <wp:posOffset>685800</wp:posOffset>
                </wp:positionH>
                <wp:positionV relativeFrom="paragraph">
                  <wp:posOffset>2457450</wp:posOffset>
                </wp:positionV>
                <wp:extent cx="4457700" cy="0"/>
                <wp:effectExtent l="0" t="19050" r="19050" b="19050"/>
                <wp:wrapNone/>
                <wp:docPr id="479" name="Straight Connector 479"/>
                <wp:cNvGraphicFramePr/>
                <a:graphic xmlns:a="http://schemas.openxmlformats.org/drawingml/2006/main">
                  <a:graphicData uri="http://schemas.microsoft.com/office/word/2010/wordprocessingShape">
                    <wps:wsp>
                      <wps:cNvCnPr/>
                      <wps:spPr>
                        <a:xfrm>
                          <a:off x="0" y="0"/>
                          <a:ext cx="44577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F1F02C" id="Straight Connector 479" o:spid="_x0000_s1026" style="position:absolute;z-index:252096512;visibility:visible;mso-wrap-style:square;mso-wrap-distance-left:9pt;mso-wrap-distance-top:0;mso-wrap-distance-right:9pt;mso-wrap-distance-bottom:0;mso-position-horizontal:absolute;mso-position-horizontal-relative:text;mso-position-vertical:absolute;mso-position-vertical-relative:text" from="54pt,193.5pt" to="40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" strokecolor="black [3200]" strokeweight="2.25pt">
                <v:stroke joinstyle="miter"/>
              </v:line>
            </w:pict>
          </mc:Fallback>
        </mc:AlternateContent>
      </w:r>
    </w:p>
    <w:p w14:paraId="46B98DA3" w14:textId="3D794474" w:rsidR="00B85E10" w:rsidRPr="00D02A24" w:rsidRDefault="00496E87" w:rsidP="00B85E10">
      <w:pPr>
        <w:rPr>
          <w:rFonts w:cstheme="minorHAnsi"/>
          <w:sz w:val="22"/>
          <w:szCs w:val="22"/>
          <w:lang w:val="en-GB"/>
        </w:rPr>
      </w:pPr>
      <w:r>
        <w:rPr>
          <w:rFonts w:cstheme="minorHAnsi"/>
          <w:noProof/>
          <w:sz w:val="22"/>
          <w:szCs w:val="22"/>
          <w:lang w:val="en-GB"/>
        </w:rPr>
        <mc:AlternateContent>
          <mc:Choice Requires="wps">
            <w:drawing>
              <wp:anchor distT="0" distB="0" distL="114300" distR="114300" simplePos="0" relativeHeight="252223488" behindDoc="0" locked="0" layoutInCell="1" allowOverlap="1" wp14:anchorId="7043FB84" wp14:editId="3064D087">
                <wp:simplePos x="0" y="0"/>
                <wp:positionH relativeFrom="column">
                  <wp:posOffset>875665</wp:posOffset>
                </wp:positionH>
                <wp:positionV relativeFrom="paragraph">
                  <wp:posOffset>149225</wp:posOffset>
                </wp:positionV>
                <wp:extent cx="457200" cy="387350"/>
                <wp:effectExtent l="0" t="38100" r="57150" b="31750"/>
                <wp:wrapNone/>
                <wp:docPr id="131" name="Straight Arrow Connector 131"/>
                <wp:cNvGraphicFramePr/>
                <a:graphic xmlns:a="http://schemas.openxmlformats.org/drawingml/2006/main">
                  <a:graphicData uri="http://schemas.microsoft.com/office/word/2010/wordprocessingShape">
                    <wps:wsp>
                      <wps:cNvCnPr/>
                      <wps:spPr>
                        <a:xfrm flipV="1">
                          <a:off x="0" y="0"/>
                          <a:ext cx="457200" cy="387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EBCB02" id="Straight Arrow Connector 131" o:spid="_x0000_s1026" type="#_x0000_t32" style="position:absolute;margin-left:68.95pt;margin-top:11.75pt;width:36pt;height:30.5pt;flip:y;z-index:252223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" strokecolor="black [3213]" strokeweight=".5pt">
                <v:stroke endarrow="block" joinstyle="miter"/>
              </v:shape>
            </w:pict>
          </mc:Fallback>
        </mc:AlternateContent>
      </w:r>
    </w:p>
    <w:p w14:paraId="577B7856" w14:textId="77777777" w:rsidR="00B85E10" w:rsidRPr="00D02A24" w:rsidRDefault="00B85E10" w:rsidP="00B85E10">
      <w:pPr>
        <w:rPr>
          <w:rFonts w:cstheme="minorHAnsi"/>
          <w:sz w:val="22"/>
          <w:szCs w:val="22"/>
          <w:lang w:val="en-GB"/>
        </w:rPr>
      </w:pPr>
    </w:p>
    <w:p w14:paraId="36C45814" w14:textId="77777777" w:rsidR="00B85E10" w:rsidRPr="00D02A24" w:rsidRDefault="00B85E10" w:rsidP="00B85E10">
      <w:pPr>
        <w:rPr>
          <w:rFonts w:cstheme="minorHAnsi"/>
          <w:sz w:val="22"/>
          <w:szCs w:val="22"/>
          <w:lang w:val="en-GB"/>
        </w:rPr>
      </w:pPr>
    </w:p>
    <w:p w14:paraId="2573D321" w14:textId="7C975B9F" w:rsidR="00B85E10" w:rsidRPr="00D02A24" w:rsidRDefault="00496E87" w:rsidP="00B85E10">
      <w:pPr>
        <w:rPr>
          <w:rFonts w:cstheme="minorHAnsi"/>
          <w:sz w:val="22"/>
          <w:szCs w:val="22"/>
          <w:lang w:val="en-GB"/>
        </w:rPr>
      </w:pPr>
      <w:r>
        <w:rPr>
          <w:rFonts w:cstheme="minorHAnsi"/>
          <w:noProof/>
          <w:sz w:val="22"/>
          <w:szCs w:val="22"/>
          <w:lang w:val="en-GB"/>
        </w:rPr>
        <mc:AlternateContent>
          <mc:Choice Requires="wps">
            <w:drawing>
              <wp:anchor distT="0" distB="0" distL="114300" distR="114300" simplePos="0" relativeHeight="252224512" behindDoc="0" locked="0" layoutInCell="1" allowOverlap="1" wp14:anchorId="55A2EB6E" wp14:editId="33DB001A">
                <wp:simplePos x="0" y="0"/>
                <wp:positionH relativeFrom="column">
                  <wp:posOffset>875665</wp:posOffset>
                </wp:positionH>
                <wp:positionV relativeFrom="paragraph">
                  <wp:posOffset>54610</wp:posOffset>
                </wp:positionV>
                <wp:extent cx="0" cy="1757680"/>
                <wp:effectExtent l="76200" t="38100" r="57150" b="52070"/>
                <wp:wrapNone/>
                <wp:docPr id="132" name="Straight Arrow Connector 132"/>
                <wp:cNvGraphicFramePr/>
                <a:graphic xmlns:a="http://schemas.openxmlformats.org/drawingml/2006/main">
                  <a:graphicData uri="http://schemas.microsoft.com/office/word/2010/wordprocessingShape">
                    <wps:wsp>
                      <wps:cNvCnPr/>
                      <wps:spPr>
                        <a:xfrm>
                          <a:off x="0" y="0"/>
                          <a:ext cx="0" cy="175768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2272CD" id="Straight Arrow Connector 132" o:spid="_x0000_s1026" type="#_x0000_t32" style="position:absolute;margin-left:68.95pt;margin-top:4.3pt;width:0;height:138.4pt;z-index:252224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" strokecolor="black [3213]" strokeweight=".5pt">
                <v:stroke startarrow="block" endarrow="block" joinstyle="miter"/>
              </v:shape>
            </w:pict>
          </mc:Fallback>
        </mc:AlternateContent>
      </w:r>
    </w:p>
    <w:p w14:paraId="677766FD" w14:textId="77777777" w:rsidR="00B85E10" w:rsidRPr="00D02A24" w:rsidRDefault="00B85E10" w:rsidP="00B85E10">
      <w:pPr>
        <w:rPr>
          <w:rFonts w:cstheme="minorHAnsi"/>
          <w:sz w:val="22"/>
          <w:szCs w:val="22"/>
          <w:lang w:val="en-GB"/>
        </w:rPr>
      </w:pPr>
    </w:p>
    <w:p w14:paraId="6AB6D51E" w14:textId="77777777" w:rsidR="00B85E10" w:rsidRPr="00D02A24" w:rsidRDefault="00B85E10" w:rsidP="00B85E10">
      <w:pPr>
        <w:rPr>
          <w:rFonts w:cstheme="minorHAnsi"/>
          <w:sz w:val="22"/>
          <w:szCs w:val="22"/>
          <w:lang w:val="en-GB"/>
        </w:rPr>
      </w:pPr>
    </w:p>
    <w:p w14:paraId="031ADE9B" w14:textId="77777777" w:rsidR="00B85E10" w:rsidRPr="00D02A24" w:rsidRDefault="00B85E10" w:rsidP="00B85E10">
      <w:pPr>
        <w:rPr>
          <w:rFonts w:cstheme="minorHAnsi"/>
          <w:sz w:val="22"/>
          <w:szCs w:val="22"/>
          <w:lang w:val="en-GB"/>
        </w:rPr>
      </w:pPr>
    </w:p>
    <w:p w14:paraId="38DA99B4" w14:textId="77777777" w:rsidR="00B85E10" w:rsidRPr="00D02A24" w:rsidRDefault="00B85E10" w:rsidP="00B85E10">
      <w:pPr>
        <w:rPr>
          <w:rFonts w:cstheme="minorHAnsi"/>
          <w:sz w:val="22"/>
          <w:szCs w:val="22"/>
          <w:lang w:val="en-GB"/>
        </w:rPr>
      </w:pPr>
    </w:p>
    <w:p w14:paraId="35476D7A" w14:textId="1B6AD4B2" w:rsidR="00B85E10" w:rsidRPr="00D02A24" w:rsidRDefault="00B85E10" w:rsidP="00B85E10">
      <w:pPr>
        <w:rPr>
          <w:rFonts w:cstheme="minorHAnsi"/>
          <w:sz w:val="22"/>
          <w:szCs w:val="22"/>
          <w:lang w:val="en-GB"/>
        </w:rPr>
      </w:pPr>
    </w:p>
    <w:p w14:paraId="6C6E7572" w14:textId="649C8CE0" w:rsidR="00B85E10" w:rsidRPr="00D02A24" w:rsidRDefault="00B85E10" w:rsidP="00B85E10">
      <w:pPr>
        <w:rPr>
          <w:rFonts w:cstheme="minorHAnsi"/>
          <w:sz w:val="22"/>
          <w:szCs w:val="22"/>
          <w:lang w:val="en-GB"/>
        </w:rPr>
      </w:pPr>
    </w:p>
    <w:p w14:paraId="64D54DF5" w14:textId="661C8F03" w:rsidR="00B85E10" w:rsidRPr="00D02A24" w:rsidRDefault="00B85E10" w:rsidP="00B85E10">
      <w:pPr>
        <w:rPr>
          <w:rFonts w:cstheme="minorHAnsi"/>
          <w:sz w:val="22"/>
          <w:szCs w:val="22"/>
          <w:lang w:val="en-GB"/>
        </w:rPr>
      </w:pPr>
    </w:p>
    <w:p w14:paraId="70A74C37" w14:textId="5D23C9EC" w:rsidR="00B85E10" w:rsidRPr="00D02A24" w:rsidRDefault="00B85E10" w:rsidP="00B85E10">
      <w:pPr>
        <w:rPr>
          <w:rFonts w:cstheme="minorHAnsi"/>
          <w:sz w:val="22"/>
          <w:szCs w:val="22"/>
          <w:lang w:val="en-GB"/>
        </w:rPr>
      </w:pPr>
    </w:p>
    <w:p w14:paraId="41064AF6" w14:textId="29768C3F" w:rsidR="00B85E10" w:rsidRPr="00D02A24" w:rsidRDefault="00B85E10" w:rsidP="00B85E10">
      <w:pPr>
        <w:rPr>
          <w:rFonts w:cstheme="minorHAnsi"/>
          <w:sz w:val="22"/>
          <w:szCs w:val="22"/>
          <w:lang w:val="en-GB"/>
        </w:rPr>
      </w:pPr>
    </w:p>
    <w:p w14:paraId="43EF0E4D" w14:textId="45046967" w:rsidR="00B85E10" w:rsidRPr="00D02A24" w:rsidRDefault="00B85E10" w:rsidP="00B85E10">
      <w:pPr>
        <w:rPr>
          <w:rFonts w:cstheme="minorHAnsi"/>
          <w:sz w:val="22"/>
          <w:szCs w:val="22"/>
          <w:lang w:val="en-GB"/>
        </w:rPr>
      </w:pPr>
    </w:p>
    <w:p w14:paraId="554C6E8E" w14:textId="703A2B21" w:rsidR="00B85E10" w:rsidRPr="00D02A24" w:rsidRDefault="00B85E10" w:rsidP="00B85E10">
      <w:pPr>
        <w:rPr>
          <w:rFonts w:cstheme="minorHAnsi"/>
          <w:sz w:val="22"/>
          <w:szCs w:val="22"/>
          <w:lang w:val="en-GB"/>
        </w:rPr>
      </w:pPr>
    </w:p>
    <w:p w14:paraId="02958043" w14:textId="3C6633C7" w:rsidR="00B85E10" w:rsidRPr="00D02A24" w:rsidRDefault="00B85E10" w:rsidP="00B85E10">
      <w:pPr>
        <w:rPr>
          <w:rFonts w:cstheme="minorHAnsi"/>
          <w:sz w:val="22"/>
          <w:szCs w:val="22"/>
          <w:lang w:val="en-GB"/>
        </w:rPr>
      </w:pPr>
    </w:p>
    <w:p w14:paraId="37DD1DEE" w14:textId="38D20CA0" w:rsidR="00B85E10" w:rsidRPr="00D02A24" w:rsidRDefault="00B85E10" w:rsidP="00B85E10">
      <w:pPr>
        <w:rPr>
          <w:rFonts w:cstheme="minorHAnsi"/>
          <w:sz w:val="22"/>
          <w:szCs w:val="22"/>
          <w:lang w:val="en-GB"/>
        </w:rPr>
      </w:pPr>
    </w:p>
    <w:p w14:paraId="6D3B35CE" w14:textId="77777777" w:rsidR="00B85E10" w:rsidRPr="00D02A24" w:rsidRDefault="00B85E10" w:rsidP="00B85E10">
      <w:pPr>
        <w:rPr>
          <w:rFonts w:cstheme="minorHAnsi"/>
          <w:sz w:val="22"/>
          <w:szCs w:val="22"/>
          <w:lang w:val="en-GB"/>
        </w:rPr>
      </w:pPr>
    </w:p>
    <w:p w14:paraId="103FBF0F" w14:textId="77777777" w:rsidR="00B85E10" w:rsidRPr="00D02A24" w:rsidRDefault="00B85E10" w:rsidP="00B85E10">
      <w:pPr>
        <w:rPr>
          <w:rFonts w:cstheme="minorHAnsi"/>
          <w:sz w:val="22"/>
          <w:szCs w:val="22"/>
          <w:lang w:val="en-GB"/>
        </w:rPr>
      </w:pPr>
    </w:p>
    <w:p w14:paraId="78915ED7" w14:textId="77777777" w:rsidR="00B85E10" w:rsidRPr="00D02A24" w:rsidRDefault="00B85E10" w:rsidP="00B85E10">
      <w:pPr>
        <w:pStyle w:val="ListParagraph"/>
        <w:numPr>
          <w:ilvl w:val="0"/>
          <w:numId w:val="20"/>
        </w:numPr>
        <w:spacing w:after="160" w:line="259" w:lineRule="auto"/>
        <w:ind w:hanging="720"/>
        <w:rPr>
          <w:rFonts w:ascii="Arial" w:hAnsi="Arial" w:cs="Arial"/>
          <w:sz w:val="22"/>
          <w:szCs w:val="22"/>
          <w:lang w:val="en-GB"/>
        </w:rPr>
      </w:pPr>
      <w:r w:rsidRPr="00D02A24">
        <w:rPr>
          <w:rFonts w:ascii="Arial" w:hAnsi="Arial" w:cs="Arial"/>
          <w:sz w:val="22"/>
          <w:szCs w:val="22"/>
          <w:lang w:val="en-GB"/>
        </w:rPr>
        <w:t>Calculate the horizontal component (u</w:t>
      </w:r>
      <w:r w:rsidRPr="00D02A24">
        <w:rPr>
          <w:rFonts w:ascii="Arial" w:hAnsi="Arial" w:cs="Arial"/>
          <w:sz w:val="22"/>
          <w:szCs w:val="22"/>
          <w:vertAlign w:val="subscript"/>
          <w:lang w:val="en-GB"/>
        </w:rPr>
        <w:t>h</w:t>
      </w:r>
      <w:r w:rsidRPr="00D02A24">
        <w:rPr>
          <w:rFonts w:ascii="Arial" w:hAnsi="Arial" w:cs="Arial"/>
          <w:sz w:val="22"/>
          <w:szCs w:val="22"/>
          <w:lang w:val="en-GB"/>
        </w:rPr>
        <w:t>) of the athlete’s launch velocity ‘v’.</w:t>
      </w:r>
    </w:p>
    <w:p w14:paraId="7BF04760" w14:textId="77777777" w:rsidR="00B85E10" w:rsidRPr="00D02A24" w:rsidRDefault="00B85E10" w:rsidP="00B85E10">
      <w:pPr>
        <w:pStyle w:val="ListParagraph"/>
        <w:jc w:val="right"/>
        <w:rPr>
          <w:rFonts w:ascii="Arial" w:hAnsi="Arial" w:cs="Arial"/>
          <w:sz w:val="22"/>
          <w:szCs w:val="22"/>
          <w:lang w:val="en-GB"/>
        </w:rPr>
      </w:pPr>
      <w:r w:rsidRPr="00D02A24">
        <w:rPr>
          <w:rFonts w:ascii="Arial" w:hAnsi="Arial" w:cs="Arial"/>
          <w:sz w:val="22"/>
          <w:szCs w:val="22"/>
          <w:lang w:val="en-GB"/>
        </w:rPr>
        <w:t>(2 marks)</w:t>
      </w:r>
    </w:p>
    <w:p w14:paraId="4BEF3605" w14:textId="77777777" w:rsidR="00B85E10" w:rsidRPr="00D02A24" w:rsidRDefault="00B85E10" w:rsidP="00B85E10">
      <w:pPr>
        <w:pStyle w:val="ListParagraph"/>
        <w:jc w:val="right"/>
        <w:rPr>
          <w:rFonts w:ascii="Arial" w:hAnsi="Arial" w:cs="Arial"/>
          <w:sz w:val="22"/>
          <w:szCs w:val="22"/>
          <w:lang w:val="en-GB"/>
        </w:rPr>
      </w:pPr>
    </w:p>
    <w:p w14:paraId="32F8394E" w14:textId="77777777" w:rsidR="00B85E10" w:rsidRPr="00D02A24" w:rsidRDefault="00B85E10" w:rsidP="00B85E10">
      <w:pPr>
        <w:pStyle w:val="ListParagraph"/>
        <w:jc w:val="right"/>
        <w:rPr>
          <w:rFonts w:ascii="Arial" w:hAnsi="Arial" w:cs="Arial"/>
          <w:sz w:val="22"/>
          <w:szCs w:val="22"/>
          <w:lang w:val="en-GB"/>
        </w:rPr>
      </w:pPr>
    </w:p>
    <w:p w14:paraId="77BB36DB" w14:textId="77777777" w:rsidR="00B85E10" w:rsidRPr="00D02A24" w:rsidRDefault="00B85E10" w:rsidP="00B85E10">
      <w:pPr>
        <w:pStyle w:val="ListParagraph"/>
        <w:jc w:val="right"/>
        <w:rPr>
          <w:rFonts w:ascii="Arial" w:hAnsi="Arial" w:cs="Arial"/>
          <w:sz w:val="22"/>
          <w:szCs w:val="22"/>
          <w:lang w:val="en-GB"/>
        </w:rPr>
      </w:pPr>
    </w:p>
    <w:p w14:paraId="6434615F" w14:textId="77777777" w:rsidR="00B85E10" w:rsidRPr="00D02A24" w:rsidRDefault="00B85E10" w:rsidP="00B85E10">
      <w:pPr>
        <w:pStyle w:val="ListParagraph"/>
        <w:jc w:val="right"/>
        <w:rPr>
          <w:rFonts w:ascii="Arial" w:hAnsi="Arial" w:cs="Arial"/>
          <w:sz w:val="22"/>
          <w:szCs w:val="22"/>
          <w:lang w:val="en-GB"/>
        </w:rPr>
      </w:pPr>
    </w:p>
    <w:p w14:paraId="4888766B" w14:textId="77777777" w:rsidR="00B85E10" w:rsidRPr="00D02A24" w:rsidRDefault="00B85E10" w:rsidP="00B85E10">
      <w:pPr>
        <w:pStyle w:val="ListParagraph"/>
        <w:jc w:val="right"/>
        <w:rPr>
          <w:rFonts w:ascii="Arial" w:hAnsi="Arial" w:cs="Arial"/>
          <w:sz w:val="22"/>
          <w:szCs w:val="22"/>
          <w:lang w:val="en-GB"/>
        </w:rPr>
      </w:pPr>
    </w:p>
    <w:p w14:paraId="3633B8D8" w14:textId="77777777" w:rsidR="00B85E10" w:rsidRPr="00D02A24" w:rsidRDefault="00B85E10" w:rsidP="00B85E10">
      <w:pPr>
        <w:pStyle w:val="ListParagraph"/>
        <w:jc w:val="right"/>
        <w:rPr>
          <w:rFonts w:ascii="Arial" w:hAnsi="Arial" w:cs="Arial"/>
          <w:sz w:val="22"/>
          <w:szCs w:val="22"/>
          <w:lang w:val="en-GB"/>
        </w:rPr>
      </w:pPr>
    </w:p>
    <w:p w14:paraId="7947055D" w14:textId="77777777" w:rsidR="00B85E10" w:rsidRPr="00D02A24" w:rsidRDefault="00B85E10" w:rsidP="00B85E10">
      <w:pPr>
        <w:pStyle w:val="ListParagraph"/>
        <w:jc w:val="right"/>
        <w:rPr>
          <w:rFonts w:ascii="Arial" w:hAnsi="Arial" w:cs="Arial"/>
          <w:sz w:val="22"/>
          <w:szCs w:val="22"/>
          <w:lang w:val="en-GB"/>
        </w:rPr>
      </w:pPr>
    </w:p>
    <w:p w14:paraId="34A5CB41" w14:textId="77777777" w:rsidR="00B85E10" w:rsidRPr="00D02A24" w:rsidRDefault="00B85E10" w:rsidP="00B85E10">
      <w:pPr>
        <w:pStyle w:val="ListParagraph"/>
        <w:jc w:val="right"/>
        <w:rPr>
          <w:rFonts w:ascii="Arial" w:hAnsi="Arial" w:cs="Arial"/>
          <w:sz w:val="22"/>
          <w:szCs w:val="22"/>
          <w:lang w:val="en-GB"/>
        </w:rPr>
      </w:pPr>
    </w:p>
    <w:p w14:paraId="577349DD" w14:textId="77777777" w:rsidR="00B85E10" w:rsidRPr="00D02A24" w:rsidRDefault="00B85E10" w:rsidP="00B85E10">
      <w:pPr>
        <w:pStyle w:val="ListParagraph"/>
        <w:jc w:val="right"/>
        <w:rPr>
          <w:rFonts w:ascii="Arial" w:hAnsi="Arial" w:cs="Arial"/>
          <w:sz w:val="22"/>
          <w:szCs w:val="22"/>
          <w:lang w:val="en-GB"/>
        </w:rPr>
      </w:pPr>
    </w:p>
    <w:p w14:paraId="7CE58789" w14:textId="77777777" w:rsidR="00B85E10" w:rsidRPr="00D02A24" w:rsidRDefault="00B85E10" w:rsidP="00B85E10">
      <w:pPr>
        <w:pStyle w:val="ListParagraph"/>
        <w:jc w:val="right"/>
        <w:rPr>
          <w:rFonts w:ascii="Arial" w:hAnsi="Arial" w:cs="Arial"/>
          <w:sz w:val="22"/>
          <w:szCs w:val="22"/>
          <w:lang w:val="en-GB"/>
        </w:rPr>
      </w:pPr>
      <w:r w:rsidRPr="00D02A24">
        <w:rPr>
          <w:rFonts w:ascii="Arial" w:hAnsi="Arial" w:cs="Arial"/>
          <w:sz w:val="22"/>
          <w:szCs w:val="22"/>
          <w:lang w:val="en-GB"/>
        </w:rPr>
        <w:t>____________ ms</w:t>
      </w:r>
      <w:r w:rsidRPr="00D02A24">
        <w:rPr>
          <w:rFonts w:ascii="Arial" w:hAnsi="Arial" w:cs="Arial"/>
          <w:sz w:val="22"/>
          <w:szCs w:val="22"/>
          <w:vertAlign w:val="superscript"/>
          <w:lang w:val="en-GB"/>
        </w:rPr>
        <w:t>-1</w:t>
      </w:r>
    </w:p>
    <w:p w14:paraId="0C8D9453" w14:textId="77777777" w:rsidR="00B85E10" w:rsidRPr="00D02A24" w:rsidRDefault="00B85E10" w:rsidP="00B85E10">
      <w:pPr>
        <w:pStyle w:val="ListParagraph"/>
        <w:jc w:val="right"/>
        <w:rPr>
          <w:rFonts w:ascii="Arial" w:hAnsi="Arial" w:cs="Arial"/>
          <w:sz w:val="22"/>
          <w:szCs w:val="22"/>
          <w:lang w:val="en-GB"/>
        </w:rPr>
      </w:pPr>
    </w:p>
    <w:p w14:paraId="2E7FE9E1" w14:textId="77777777" w:rsidR="00B85E10" w:rsidRPr="00D02A24" w:rsidRDefault="00B85E10" w:rsidP="00B85E10">
      <w:pPr>
        <w:pStyle w:val="ListParagraph"/>
        <w:numPr>
          <w:ilvl w:val="0"/>
          <w:numId w:val="20"/>
        </w:numPr>
        <w:spacing w:after="160" w:line="259" w:lineRule="auto"/>
        <w:ind w:hanging="720"/>
        <w:rPr>
          <w:rFonts w:ascii="Arial" w:hAnsi="Arial" w:cs="Arial"/>
          <w:sz w:val="22"/>
          <w:szCs w:val="22"/>
          <w:lang w:val="en-GB"/>
        </w:rPr>
      </w:pPr>
      <w:r w:rsidRPr="00D02A24">
        <w:rPr>
          <w:rFonts w:ascii="Arial" w:hAnsi="Arial" w:cs="Arial"/>
          <w:sz w:val="22"/>
          <w:szCs w:val="22"/>
          <w:lang w:val="en-GB"/>
        </w:rPr>
        <w:t>Using the vertical displacements shown, calculate the vertical component (</w:t>
      </w:r>
      <w:proofErr w:type="spellStart"/>
      <w:r w:rsidRPr="00D02A24">
        <w:rPr>
          <w:rFonts w:ascii="Arial" w:hAnsi="Arial" w:cs="Arial"/>
          <w:sz w:val="22"/>
          <w:szCs w:val="22"/>
          <w:lang w:val="en-GB"/>
        </w:rPr>
        <w:t>u</w:t>
      </w:r>
      <w:r w:rsidRPr="00D02A24">
        <w:rPr>
          <w:rFonts w:ascii="Arial" w:hAnsi="Arial" w:cs="Arial"/>
          <w:sz w:val="22"/>
          <w:szCs w:val="22"/>
          <w:vertAlign w:val="subscript"/>
          <w:lang w:val="en-GB"/>
        </w:rPr>
        <w:t>v</w:t>
      </w:r>
      <w:proofErr w:type="spellEnd"/>
      <w:r w:rsidRPr="00D02A24">
        <w:rPr>
          <w:rFonts w:ascii="Arial" w:hAnsi="Arial" w:cs="Arial"/>
          <w:sz w:val="22"/>
          <w:szCs w:val="22"/>
          <w:lang w:val="en-GB"/>
        </w:rPr>
        <w:t>) of the athlete’s launch velocity ‘v’.</w:t>
      </w:r>
    </w:p>
    <w:p w14:paraId="7C3C1947" w14:textId="77777777" w:rsidR="00B85E10" w:rsidRPr="00D02A24" w:rsidRDefault="00B85E10" w:rsidP="00B85E10">
      <w:pPr>
        <w:pStyle w:val="ListParagraph"/>
        <w:jc w:val="right"/>
        <w:rPr>
          <w:rFonts w:ascii="Arial" w:hAnsi="Arial" w:cs="Arial"/>
          <w:sz w:val="22"/>
          <w:szCs w:val="22"/>
          <w:lang w:val="en-GB"/>
        </w:rPr>
      </w:pPr>
      <w:r w:rsidRPr="00D02A24">
        <w:rPr>
          <w:rFonts w:ascii="Arial" w:hAnsi="Arial" w:cs="Arial"/>
          <w:sz w:val="22"/>
          <w:szCs w:val="22"/>
          <w:lang w:val="en-GB"/>
        </w:rPr>
        <w:t>(4 marks)</w:t>
      </w:r>
    </w:p>
    <w:p w14:paraId="28A2B001" w14:textId="77777777" w:rsidR="00B85E10" w:rsidRPr="00D02A24" w:rsidRDefault="00B85E10" w:rsidP="00B85E10">
      <w:pPr>
        <w:pStyle w:val="ListParagraph"/>
        <w:jc w:val="right"/>
        <w:rPr>
          <w:rFonts w:ascii="Arial" w:hAnsi="Arial" w:cs="Arial"/>
          <w:sz w:val="22"/>
          <w:szCs w:val="22"/>
          <w:lang w:val="en-GB"/>
        </w:rPr>
      </w:pPr>
    </w:p>
    <w:p w14:paraId="0446EFE8" w14:textId="77777777" w:rsidR="00B85E10" w:rsidRPr="00D02A24" w:rsidRDefault="00B85E10" w:rsidP="00B85E10">
      <w:pPr>
        <w:pStyle w:val="ListParagraph"/>
        <w:jc w:val="right"/>
        <w:rPr>
          <w:rFonts w:ascii="Arial" w:hAnsi="Arial" w:cs="Arial"/>
          <w:sz w:val="22"/>
          <w:szCs w:val="22"/>
          <w:lang w:val="en-GB"/>
        </w:rPr>
      </w:pPr>
    </w:p>
    <w:p w14:paraId="306E4D15" w14:textId="77777777" w:rsidR="00B85E10" w:rsidRPr="00D02A24" w:rsidRDefault="00B85E10" w:rsidP="00B85E10">
      <w:pPr>
        <w:pStyle w:val="ListParagraph"/>
        <w:jc w:val="right"/>
        <w:rPr>
          <w:rFonts w:ascii="Arial" w:hAnsi="Arial" w:cs="Arial"/>
          <w:sz w:val="22"/>
          <w:szCs w:val="22"/>
          <w:lang w:val="en-GB"/>
        </w:rPr>
      </w:pPr>
    </w:p>
    <w:p w14:paraId="128FE224" w14:textId="77777777" w:rsidR="00B85E10" w:rsidRPr="00D02A24" w:rsidRDefault="00B85E10" w:rsidP="00B85E10">
      <w:pPr>
        <w:pStyle w:val="ListParagraph"/>
        <w:jc w:val="right"/>
        <w:rPr>
          <w:rFonts w:ascii="Arial" w:hAnsi="Arial" w:cs="Arial"/>
          <w:sz w:val="22"/>
          <w:szCs w:val="22"/>
          <w:lang w:val="en-GB"/>
        </w:rPr>
      </w:pPr>
    </w:p>
    <w:p w14:paraId="34E34BCE" w14:textId="77777777" w:rsidR="00B85E10" w:rsidRPr="00D02A24" w:rsidRDefault="00B85E10" w:rsidP="00B85E10">
      <w:pPr>
        <w:pStyle w:val="ListParagraph"/>
        <w:jc w:val="right"/>
        <w:rPr>
          <w:rFonts w:ascii="Arial" w:hAnsi="Arial" w:cs="Arial"/>
          <w:sz w:val="22"/>
          <w:szCs w:val="22"/>
          <w:lang w:val="en-GB"/>
        </w:rPr>
      </w:pPr>
    </w:p>
    <w:p w14:paraId="0EDFF7AE" w14:textId="77777777" w:rsidR="00B85E10" w:rsidRPr="00D02A24" w:rsidRDefault="00B85E10" w:rsidP="00B85E10">
      <w:pPr>
        <w:pStyle w:val="ListParagraph"/>
        <w:jc w:val="right"/>
        <w:rPr>
          <w:rFonts w:ascii="Arial" w:hAnsi="Arial" w:cs="Arial"/>
          <w:sz w:val="22"/>
          <w:szCs w:val="22"/>
          <w:lang w:val="en-GB"/>
        </w:rPr>
      </w:pPr>
    </w:p>
    <w:p w14:paraId="412D7985" w14:textId="77777777" w:rsidR="00B85E10" w:rsidRPr="00D02A24" w:rsidRDefault="00B85E10" w:rsidP="00B85E10">
      <w:pPr>
        <w:pStyle w:val="ListParagraph"/>
        <w:jc w:val="right"/>
        <w:rPr>
          <w:rFonts w:ascii="Arial" w:hAnsi="Arial" w:cs="Arial"/>
          <w:sz w:val="22"/>
          <w:szCs w:val="22"/>
          <w:lang w:val="en-GB"/>
        </w:rPr>
      </w:pPr>
    </w:p>
    <w:p w14:paraId="089BBCB6" w14:textId="77777777" w:rsidR="00B85E10" w:rsidRPr="00D02A24" w:rsidRDefault="00B85E10" w:rsidP="00B85E10">
      <w:pPr>
        <w:pStyle w:val="ListParagraph"/>
        <w:jc w:val="right"/>
        <w:rPr>
          <w:rFonts w:ascii="Arial" w:hAnsi="Arial" w:cs="Arial"/>
          <w:sz w:val="22"/>
          <w:szCs w:val="22"/>
          <w:lang w:val="en-GB"/>
        </w:rPr>
      </w:pPr>
    </w:p>
    <w:p w14:paraId="59A339FA" w14:textId="77777777" w:rsidR="00B85E10" w:rsidRPr="00D02A24" w:rsidRDefault="00B85E10" w:rsidP="00B85E10">
      <w:pPr>
        <w:pStyle w:val="ListParagraph"/>
        <w:jc w:val="right"/>
        <w:rPr>
          <w:rFonts w:ascii="Arial" w:hAnsi="Arial" w:cs="Arial"/>
          <w:sz w:val="22"/>
          <w:szCs w:val="22"/>
          <w:lang w:val="en-GB"/>
        </w:rPr>
      </w:pPr>
    </w:p>
    <w:p w14:paraId="65F41DEF" w14:textId="5075CEEC" w:rsidR="00B85E10" w:rsidRDefault="00B85E10" w:rsidP="00B85E10">
      <w:pPr>
        <w:pStyle w:val="ListParagraph"/>
        <w:jc w:val="right"/>
        <w:rPr>
          <w:rFonts w:ascii="Arial" w:hAnsi="Arial" w:cs="Arial"/>
          <w:sz w:val="22"/>
          <w:szCs w:val="22"/>
          <w:lang w:val="en-GB"/>
        </w:rPr>
      </w:pPr>
    </w:p>
    <w:p w14:paraId="52902061" w14:textId="7E37119C" w:rsidR="00D02A24" w:rsidRDefault="00D02A24" w:rsidP="00B85E10">
      <w:pPr>
        <w:pStyle w:val="ListParagraph"/>
        <w:jc w:val="right"/>
        <w:rPr>
          <w:rFonts w:ascii="Arial" w:hAnsi="Arial" w:cs="Arial"/>
          <w:sz w:val="22"/>
          <w:szCs w:val="22"/>
          <w:lang w:val="en-GB"/>
        </w:rPr>
      </w:pPr>
    </w:p>
    <w:p w14:paraId="40F8B254" w14:textId="77777777" w:rsidR="00D02A24" w:rsidRPr="00D02A24" w:rsidRDefault="00D02A24" w:rsidP="00B85E10">
      <w:pPr>
        <w:pStyle w:val="ListParagraph"/>
        <w:jc w:val="right"/>
        <w:rPr>
          <w:rFonts w:ascii="Arial" w:hAnsi="Arial" w:cs="Arial"/>
          <w:sz w:val="22"/>
          <w:szCs w:val="22"/>
          <w:lang w:val="en-GB"/>
        </w:rPr>
      </w:pPr>
    </w:p>
    <w:p w14:paraId="612D4C2A" w14:textId="77777777" w:rsidR="00B85E10" w:rsidRPr="00D02A24" w:rsidRDefault="00B85E10" w:rsidP="00B85E10">
      <w:pPr>
        <w:pStyle w:val="ListParagraph"/>
        <w:jc w:val="right"/>
        <w:rPr>
          <w:rFonts w:ascii="Arial" w:hAnsi="Arial" w:cs="Arial"/>
          <w:sz w:val="22"/>
          <w:szCs w:val="22"/>
          <w:lang w:val="en-GB"/>
        </w:rPr>
      </w:pPr>
    </w:p>
    <w:p w14:paraId="21CFC824" w14:textId="77777777" w:rsidR="00B85E10" w:rsidRPr="00D02A24" w:rsidRDefault="00B85E10" w:rsidP="00B85E10">
      <w:pPr>
        <w:pStyle w:val="ListParagraph"/>
        <w:jc w:val="right"/>
        <w:rPr>
          <w:rFonts w:ascii="Arial" w:hAnsi="Arial" w:cs="Arial"/>
          <w:sz w:val="22"/>
          <w:szCs w:val="22"/>
          <w:lang w:val="en-GB"/>
        </w:rPr>
      </w:pPr>
    </w:p>
    <w:p w14:paraId="0EF6AC69" w14:textId="77777777" w:rsidR="00EB5594" w:rsidRDefault="00B85E10" w:rsidP="00EB5594">
      <w:pPr>
        <w:pStyle w:val="ListParagraph"/>
        <w:jc w:val="right"/>
        <w:rPr>
          <w:rFonts w:ascii="Arial" w:hAnsi="Arial" w:cs="Arial"/>
          <w:sz w:val="22"/>
          <w:szCs w:val="22"/>
          <w:vertAlign w:val="superscript"/>
          <w:lang w:val="en-GB"/>
        </w:rPr>
      </w:pPr>
      <w:r w:rsidRPr="00D02A24">
        <w:rPr>
          <w:rFonts w:ascii="Arial" w:hAnsi="Arial" w:cs="Arial"/>
          <w:sz w:val="22"/>
          <w:szCs w:val="22"/>
          <w:lang w:val="en-GB"/>
        </w:rPr>
        <w:t>____________ ms</w:t>
      </w:r>
      <w:r w:rsidRPr="00D02A24">
        <w:rPr>
          <w:rFonts w:ascii="Arial" w:hAnsi="Arial" w:cs="Arial"/>
          <w:sz w:val="22"/>
          <w:szCs w:val="22"/>
          <w:vertAlign w:val="superscript"/>
          <w:lang w:val="en-GB"/>
        </w:rPr>
        <w:t>-1</w:t>
      </w:r>
    </w:p>
    <w:p w14:paraId="6A0AA65A" w14:textId="460954F7" w:rsidR="00B85E10" w:rsidRPr="00BB544C" w:rsidRDefault="00B85E10" w:rsidP="00BB544C">
      <w:pPr>
        <w:pStyle w:val="ListParagraph"/>
        <w:numPr>
          <w:ilvl w:val="0"/>
          <w:numId w:val="20"/>
        </w:numPr>
        <w:ind w:hanging="720"/>
        <w:rPr>
          <w:rFonts w:ascii="Arial" w:hAnsi="Arial" w:cs="Arial"/>
          <w:sz w:val="22"/>
          <w:szCs w:val="22"/>
          <w:lang w:val="en-GB"/>
        </w:rPr>
      </w:pPr>
      <w:r w:rsidRPr="00EB5594">
        <w:rPr>
          <w:rFonts w:ascii="Arial" w:hAnsi="Arial" w:cs="Arial"/>
          <w:sz w:val="22"/>
          <w:szCs w:val="22"/>
          <w:lang w:val="en-GB"/>
        </w:rPr>
        <w:lastRenderedPageBreak/>
        <w:t xml:space="preserve">Hence, calculate the magnitude of the launch velocity ‘v’ and the launch angle ‘ϴ’. </w:t>
      </w:r>
      <w:r w:rsidRPr="00BB544C">
        <w:rPr>
          <w:rFonts w:ascii="Arial" w:hAnsi="Arial" w:cs="Arial"/>
          <w:sz w:val="22"/>
          <w:szCs w:val="22"/>
          <w:lang w:val="en-GB"/>
        </w:rPr>
        <w:t>[If you were unable to calculate answers for parts a) and b), use values of 8.00 ms</w:t>
      </w:r>
      <w:r w:rsidRPr="00BB544C">
        <w:rPr>
          <w:rFonts w:ascii="Arial" w:hAnsi="Arial" w:cs="Arial"/>
          <w:sz w:val="22"/>
          <w:szCs w:val="22"/>
          <w:vertAlign w:val="superscript"/>
          <w:lang w:val="en-GB"/>
        </w:rPr>
        <w:t>-1</w:t>
      </w:r>
      <w:r w:rsidRPr="00BB544C">
        <w:rPr>
          <w:rFonts w:ascii="Arial" w:hAnsi="Arial" w:cs="Arial"/>
          <w:sz w:val="22"/>
          <w:szCs w:val="22"/>
          <w:lang w:val="en-GB"/>
        </w:rPr>
        <w:t xml:space="preserve"> and 3.40 ms</w:t>
      </w:r>
      <w:r w:rsidRPr="00BB544C">
        <w:rPr>
          <w:rFonts w:ascii="Arial" w:hAnsi="Arial" w:cs="Arial"/>
          <w:sz w:val="22"/>
          <w:szCs w:val="22"/>
          <w:vertAlign w:val="superscript"/>
          <w:lang w:val="en-GB"/>
        </w:rPr>
        <w:t>-1</w:t>
      </w:r>
      <w:r w:rsidRPr="00BB544C">
        <w:rPr>
          <w:rFonts w:ascii="Arial" w:hAnsi="Arial" w:cs="Arial"/>
          <w:sz w:val="22"/>
          <w:szCs w:val="22"/>
          <w:lang w:val="en-GB"/>
        </w:rPr>
        <w:t xml:space="preserve"> respectively]</w:t>
      </w:r>
    </w:p>
    <w:p w14:paraId="359CC235" w14:textId="77777777" w:rsidR="00B85E10" w:rsidRPr="00D02A24" w:rsidRDefault="00B85E10" w:rsidP="00B85E10">
      <w:pPr>
        <w:pStyle w:val="ListParagraph"/>
        <w:jc w:val="right"/>
        <w:rPr>
          <w:rFonts w:ascii="Arial" w:hAnsi="Arial" w:cs="Arial"/>
          <w:sz w:val="22"/>
          <w:szCs w:val="22"/>
          <w:lang w:val="en-GB"/>
        </w:rPr>
      </w:pPr>
      <w:r w:rsidRPr="00D02A24">
        <w:rPr>
          <w:rFonts w:ascii="Arial" w:hAnsi="Arial" w:cs="Arial"/>
          <w:sz w:val="22"/>
          <w:szCs w:val="22"/>
          <w:lang w:val="en-GB"/>
        </w:rPr>
        <w:t>(4 marks)</w:t>
      </w:r>
    </w:p>
    <w:p w14:paraId="59D33A3A" w14:textId="77777777" w:rsidR="00B85E10" w:rsidRPr="00D02A24" w:rsidRDefault="00B85E10" w:rsidP="00B85E10">
      <w:pPr>
        <w:pStyle w:val="ListParagraph"/>
        <w:jc w:val="right"/>
        <w:rPr>
          <w:rFonts w:ascii="Arial" w:hAnsi="Arial" w:cs="Arial"/>
          <w:sz w:val="22"/>
          <w:szCs w:val="22"/>
          <w:lang w:val="en-GB"/>
        </w:rPr>
      </w:pPr>
    </w:p>
    <w:p w14:paraId="176DAE25" w14:textId="77777777" w:rsidR="00B85E10" w:rsidRPr="00D02A24" w:rsidRDefault="00B85E10" w:rsidP="00B85E10">
      <w:pPr>
        <w:pStyle w:val="ListParagraph"/>
        <w:jc w:val="right"/>
        <w:rPr>
          <w:rFonts w:ascii="Arial" w:hAnsi="Arial" w:cs="Arial"/>
          <w:sz w:val="22"/>
          <w:szCs w:val="22"/>
          <w:lang w:val="en-GB"/>
        </w:rPr>
      </w:pPr>
    </w:p>
    <w:p w14:paraId="65BE8A92" w14:textId="77777777" w:rsidR="00B85E10" w:rsidRPr="00D02A24" w:rsidRDefault="00B85E10" w:rsidP="00B85E10">
      <w:pPr>
        <w:pStyle w:val="ListParagraph"/>
        <w:jc w:val="right"/>
        <w:rPr>
          <w:rFonts w:ascii="Arial" w:hAnsi="Arial" w:cs="Arial"/>
          <w:sz w:val="22"/>
          <w:szCs w:val="22"/>
          <w:lang w:val="en-GB"/>
        </w:rPr>
      </w:pPr>
    </w:p>
    <w:p w14:paraId="59D6E7AB" w14:textId="77777777" w:rsidR="00B85E10" w:rsidRPr="00D02A24" w:rsidRDefault="00B85E10" w:rsidP="00B85E10">
      <w:pPr>
        <w:pStyle w:val="ListParagraph"/>
        <w:jc w:val="right"/>
        <w:rPr>
          <w:rFonts w:ascii="Arial" w:hAnsi="Arial" w:cs="Arial"/>
          <w:sz w:val="22"/>
          <w:szCs w:val="22"/>
          <w:lang w:val="en-GB"/>
        </w:rPr>
      </w:pPr>
    </w:p>
    <w:p w14:paraId="248262CA" w14:textId="77777777" w:rsidR="00B85E10" w:rsidRPr="00D02A24" w:rsidRDefault="00B85E10" w:rsidP="00B85E10">
      <w:pPr>
        <w:pStyle w:val="ListParagraph"/>
        <w:jc w:val="right"/>
        <w:rPr>
          <w:rFonts w:ascii="Arial" w:hAnsi="Arial" w:cs="Arial"/>
          <w:sz w:val="22"/>
          <w:szCs w:val="22"/>
          <w:lang w:val="en-GB"/>
        </w:rPr>
      </w:pPr>
    </w:p>
    <w:p w14:paraId="3914A6CA" w14:textId="77777777" w:rsidR="00B85E10" w:rsidRPr="00D02A24" w:rsidRDefault="00B85E10" w:rsidP="00B85E10">
      <w:pPr>
        <w:pStyle w:val="ListParagraph"/>
        <w:jc w:val="right"/>
        <w:rPr>
          <w:rFonts w:ascii="Arial" w:hAnsi="Arial" w:cs="Arial"/>
          <w:sz w:val="22"/>
          <w:szCs w:val="22"/>
          <w:lang w:val="en-GB"/>
        </w:rPr>
      </w:pPr>
    </w:p>
    <w:p w14:paraId="684F7131" w14:textId="77777777" w:rsidR="00B85E10" w:rsidRPr="00D02A24" w:rsidRDefault="00B85E10" w:rsidP="00B85E10">
      <w:pPr>
        <w:pStyle w:val="ListParagraph"/>
        <w:jc w:val="right"/>
        <w:rPr>
          <w:rFonts w:ascii="Arial" w:hAnsi="Arial" w:cs="Arial"/>
          <w:sz w:val="22"/>
          <w:szCs w:val="22"/>
          <w:lang w:val="en-GB"/>
        </w:rPr>
      </w:pPr>
    </w:p>
    <w:p w14:paraId="4AB64E86" w14:textId="77777777" w:rsidR="00B85E10" w:rsidRPr="00D02A24" w:rsidRDefault="00B85E10" w:rsidP="00B85E10">
      <w:pPr>
        <w:pStyle w:val="ListParagraph"/>
        <w:jc w:val="right"/>
        <w:rPr>
          <w:rFonts w:ascii="Arial" w:hAnsi="Arial" w:cs="Arial"/>
          <w:sz w:val="22"/>
          <w:szCs w:val="22"/>
          <w:lang w:val="en-GB"/>
        </w:rPr>
      </w:pPr>
    </w:p>
    <w:p w14:paraId="4EEF4FD5" w14:textId="77777777" w:rsidR="00B85E10" w:rsidRPr="00D02A24" w:rsidRDefault="00B85E10" w:rsidP="00B85E10">
      <w:pPr>
        <w:pStyle w:val="ListParagraph"/>
        <w:jc w:val="right"/>
        <w:rPr>
          <w:rFonts w:ascii="Arial" w:hAnsi="Arial" w:cs="Arial"/>
          <w:sz w:val="22"/>
          <w:szCs w:val="22"/>
          <w:lang w:val="en-GB"/>
        </w:rPr>
      </w:pPr>
    </w:p>
    <w:p w14:paraId="4DD68076" w14:textId="77777777" w:rsidR="00B85E10" w:rsidRPr="00D02A24" w:rsidRDefault="00B85E10" w:rsidP="00B85E10">
      <w:pPr>
        <w:pStyle w:val="ListParagraph"/>
        <w:jc w:val="right"/>
        <w:rPr>
          <w:rFonts w:ascii="Arial" w:hAnsi="Arial" w:cs="Arial"/>
          <w:sz w:val="22"/>
          <w:szCs w:val="22"/>
          <w:lang w:val="en-GB"/>
        </w:rPr>
      </w:pPr>
    </w:p>
    <w:p w14:paraId="390AFFCA" w14:textId="77777777" w:rsidR="00B85E10" w:rsidRPr="00D02A24" w:rsidRDefault="00B85E10" w:rsidP="00B85E10">
      <w:pPr>
        <w:pStyle w:val="ListParagraph"/>
        <w:jc w:val="right"/>
        <w:rPr>
          <w:rFonts w:ascii="Arial" w:hAnsi="Arial" w:cs="Arial"/>
          <w:sz w:val="22"/>
          <w:szCs w:val="22"/>
          <w:lang w:val="en-GB"/>
        </w:rPr>
      </w:pPr>
    </w:p>
    <w:p w14:paraId="7603C8D0" w14:textId="77777777" w:rsidR="00B85E10" w:rsidRPr="00D02A24" w:rsidRDefault="00B85E10" w:rsidP="00B85E10">
      <w:pPr>
        <w:pStyle w:val="ListParagraph"/>
        <w:jc w:val="right"/>
        <w:rPr>
          <w:rFonts w:ascii="Arial" w:hAnsi="Arial" w:cs="Arial"/>
          <w:sz w:val="22"/>
          <w:szCs w:val="22"/>
          <w:lang w:val="en-GB"/>
        </w:rPr>
      </w:pPr>
    </w:p>
    <w:p w14:paraId="0A3BCB00" w14:textId="77777777" w:rsidR="00B85E10" w:rsidRPr="00D02A24" w:rsidRDefault="00B85E10" w:rsidP="00B85E10">
      <w:pPr>
        <w:pStyle w:val="ListParagraph"/>
        <w:jc w:val="right"/>
        <w:rPr>
          <w:rFonts w:ascii="Arial" w:hAnsi="Arial" w:cs="Arial"/>
          <w:sz w:val="22"/>
          <w:szCs w:val="22"/>
          <w:lang w:val="en-GB"/>
        </w:rPr>
      </w:pPr>
    </w:p>
    <w:p w14:paraId="32E78728" w14:textId="77777777" w:rsidR="00B85E10" w:rsidRPr="00D02A24" w:rsidRDefault="00B85E10" w:rsidP="00B85E10">
      <w:pPr>
        <w:pStyle w:val="ListParagraph"/>
        <w:jc w:val="right"/>
        <w:rPr>
          <w:rFonts w:ascii="Arial" w:hAnsi="Arial" w:cs="Arial"/>
          <w:sz w:val="22"/>
          <w:szCs w:val="22"/>
          <w:lang w:val="en-GB"/>
        </w:rPr>
      </w:pPr>
    </w:p>
    <w:p w14:paraId="7738E04C" w14:textId="77777777" w:rsidR="00B85E10" w:rsidRPr="00D02A24" w:rsidRDefault="00B85E10" w:rsidP="00B85E10">
      <w:pPr>
        <w:pStyle w:val="ListParagraph"/>
        <w:jc w:val="right"/>
        <w:rPr>
          <w:rFonts w:ascii="Arial" w:hAnsi="Arial" w:cs="Arial"/>
          <w:sz w:val="22"/>
          <w:szCs w:val="22"/>
          <w:lang w:val="en-GB"/>
        </w:rPr>
      </w:pPr>
    </w:p>
    <w:p w14:paraId="5C01AA7C" w14:textId="77777777" w:rsidR="00B85E10" w:rsidRPr="00D02A24" w:rsidRDefault="00B85E10" w:rsidP="00B85E10">
      <w:pPr>
        <w:pStyle w:val="ListParagraph"/>
        <w:jc w:val="right"/>
        <w:rPr>
          <w:rFonts w:ascii="Arial" w:hAnsi="Arial" w:cs="Arial"/>
          <w:sz w:val="22"/>
          <w:szCs w:val="22"/>
          <w:lang w:val="en-GB"/>
        </w:rPr>
      </w:pPr>
    </w:p>
    <w:p w14:paraId="46F64005" w14:textId="77777777" w:rsidR="00B85E10" w:rsidRPr="00D02A24" w:rsidRDefault="00B85E10" w:rsidP="00B85E10">
      <w:pPr>
        <w:pStyle w:val="ListParagraph"/>
        <w:jc w:val="right"/>
        <w:rPr>
          <w:rFonts w:ascii="Arial" w:hAnsi="Arial" w:cs="Arial"/>
          <w:sz w:val="22"/>
          <w:szCs w:val="22"/>
          <w:lang w:val="en-GB"/>
        </w:rPr>
      </w:pPr>
    </w:p>
    <w:p w14:paraId="7002EC03" w14:textId="77777777" w:rsidR="00B85E10" w:rsidRPr="00D02A24" w:rsidRDefault="00B85E10" w:rsidP="00B85E10">
      <w:pPr>
        <w:pStyle w:val="ListParagraph"/>
        <w:jc w:val="right"/>
        <w:rPr>
          <w:rFonts w:ascii="Arial" w:hAnsi="Arial" w:cs="Arial"/>
          <w:sz w:val="22"/>
          <w:szCs w:val="22"/>
          <w:lang w:val="en-GB"/>
        </w:rPr>
      </w:pPr>
      <w:r w:rsidRPr="00D02A24">
        <w:rPr>
          <w:rFonts w:ascii="Arial" w:hAnsi="Arial" w:cs="Arial"/>
          <w:sz w:val="22"/>
          <w:szCs w:val="22"/>
          <w:lang w:val="en-GB"/>
        </w:rPr>
        <w:t>____________ ms</w:t>
      </w:r>
      <w:r w:rsidRPr="00D02A24">
        <w:rPr>
          <w:rFonts w:ascii="Arial" w:hAnsi="Arial" w:cs="Arial"/>
          <w:sz w:val="22"/>
          <w:szCs w:val="22"/>
          <w:vertAlign w:val="superscript"/>
          <w:lang w:val="en-GB"/>
        </w:rPr>
        <w:t>-1</w:t>
      </w:r>
    </w:p>
    <w:p w14:paraId="3B251405" w14:textId="77777777" w:rsidR="00B85E10" w:rsidRPr="00D02A24" w:rsidRDefault="00B85E10" w:rsidP="00B85E10">
      <w:pPr>
        <w:pStyle w:val="ListParagraph"/>
        <w:jc w:val="right"/>
        <w:rPr>
          <w:rFonts w:ascii="Arial" w:hAnsi="Arial" w:cs="Arial"/>
          <w:sz w:val="22"/>
          <w:szCs w:val="22"/>
          <w:lang w:val="en-GB"/>
        </w:rPr>
      </w:pPr>
    </w:p>
    <w:p w14:paraId="187DD112" w14:textId="77777777" w:rsidR="00B85E10" w:rsidRPr="00D02A24" w:rsidRDefault="00B85E10" w:rsidP="00B85E10">
      <w:pPr>
        <w:pStyle w:val="ListParagraph"/>
        <w:jc w:val="right"/>
        <w:rPr>
          <w:rFonts w:ascii="Arial" w:hAnsi="Arial" w:cs="Arial"/>
          <w:sz w:val="22"/>
          <w:szCs w:val="22"/>
          <w:lang w:val="en-GB"/>
        </w:rPr>
      </w:pPr>
    </w:p>
    <w:p w14:paraId="2DCA5D6E" w14:textId="77777777" w:rsidR="00B85E10" w:rsidRPr="00D02A24" w:rsidRDefault="00B85E10" w:rsidP="00B85E10">
      <w:pPr>
        <w:pStyle w:val="ListParagraph"/>
        <w:jc w:val="right"/>
        <w:rPr>
          <w:rFonts w:ascii="Arial" w:hAnsi="Arial" w:cs="Arial"/>
          <w:sz w:val="22"/>
          <w:szCs w:val="22"/>
          <w:lang w:val="en-GB"/>
        </w:rPr>
      </w:pPr>
      <w:r w:rsidRPr="00D02A24">
        <w:rPr>
          <w:rFonts w:ascii="Arial" w:hAnsi="Arial" w:cs="Arial"/>
          <w:sz w:val="22"/>
          <w:szCs w:val="22"/>
          <w:lang w:val="en-GB"/>
        </w:rPr>
        <w:t>___________ °</w:t>
      </w:r>
    </w:p>
    <w:p w14:paraId="476F2026" w14:textId="77777777" w:rsidR="00B85E10" w:rsidRPr="00D02A24" w:rsidRDefault="00B85E10" w:rsidP="00B85E10">
      <w:pPr>
        <w:pStyle w:val="ListParagraph"/>
        <w:jc w:val="right"/>
        <w:rPr>
          <w:rFonts w:ascii="Arial" w:hAnsi="Arial" w:cs="Arial"/>
          <w:sz w:val="22"/>
          <w:szCs w:val="22"/>
          <w:lang w:val="en-GB"/>
        </w:rPr>
      </w:pPr>
    </w:p>
    <w:p w14:paraId="0D312DD2" w14:textId="77777777" w:rsidR="00B85E10" w:rsidRPr="00D02A24" w:rsidRDefault="00B85E10" w:rsidP="00B85E10">
      <w:pPr>
        <w:pStyle w:val="ListParagraph"/>
        <w:rPr>
          <w:rFonts w:ascii="Arial" w:hAnsi="Arial" w:cs="Arial"/>
          <w:sz w:val="22"/>
          <w:szCs w:val="22"/>
          <w:lang w:val="en-GB"/>
        </w:rPr>
      </w:pPr>
    </w:p>
    <w:p w14:paraId="32B786DD" w14:textId="0A11F4AF" w:rsidR="00B85E10" w:rsidRPr="00D02A24" w:rsidRDefault="00B85E10" w:rsidP="00B85E10">
      <w:pPr>
        <w:pStyle w:val="ListParagraph"/>
        <w:ind w:left="0"/>
        <w:rPr>
          <w:rFonts w:ascii="Arial" w:hAnsi="Arial" w:cs="Arial"/>
          <w:sz w:val="22"/>
          <w:szCs w:val="22"/>
          <w:lang w:val="en-GB"/>
        </w:rPr>
      </w:pPr>
      <w:r w:rsidRPr="00D02A24">
        <w:rPr>
          <w:rFonts w:ascii="Arial" w:hAnsi="Arial" w:cs="Arial"/>
          <w:sz w:val="22"/>
          <w:szCs w:val="22"/>
          <w:lang w:val="en-GB"/>
        </w:rPr>
        <w:t xml:space="preserve">This athlete’s jump can be assumed to have taken place at sea level. In 1968, a world record jump was set in Mexico City that stood for over 20 years before it was broken. Apart from the excellent speed and technique of the athlete, experts also thought the fact that Mexico City has an altitude of 2240 metres above sea level assisted. </w:t>
      </w:r>
    </w:p>
    <w:p w14:paraId="45BDA141" w14:textId="77777777" w:rsidR="00B85E10" w:rsidRPr="00D02A24" w:rsidRDefault="00B85E10" w:rsidP="00B85E10">
      <w:pPr>
        <w:pStyle w:val="ListParagraph"/>
        <w:ind w:left="0"/>
        <w:rPr>
          <w:rFonts w:ascii="Arial" w:hAnsi="Arial" w:cs="Arial"/>
          <w:sz w:val="22"/>
          <w:szCs w:val="22"/>
          <w:lang w:val="en-GB"/>
        </w:rPr>
      </w:pPr>
    </w:p>
    <w:p w14:paraId="16E013B5" w14:textId="77777777" w:rsidR="00B85E10" w:rsidRPr="00D02A24" w:rsidRDefault="00B85E10" w:rsidP="00B85E10">
      <w:pPr>
        <w:pStyle w:val="ListParagraph"/>
        <w:numPr>
          <w:ilvl w:val="0"/>
          <w:numId w:val="20"/>
        </w:numPr>
        <w:spacing w:after="160" w:line="259" w:lineRule="auto"/>
        <w:ind w:hanging="720"/>
        <w:rPr>
          <w:rFonts w:ascii="Arial" w:hAnsi="Arial" w:cs="Arial"/>
          <w:sz w:val="22"/>
          <w:szCs w:val="22"/>
          <w:lang w:val="en-GB"/>
        </w:rPr>
      </w:pPr>
      <w:r w:rsidRPr="00D02A24">
        <w:rPr>
          <w:rFonts w:ascii="Arial" w:hAnsi="Arial" w:cs="Arial"/>
          <w:sz w:val="22"/>
          <w:szCs w:val="22"/>
          <w:lang w:val="en-GB"/>
        </w:rPr>
        <w:t xml:space="preserve">State how the horizontal length of the athlete’s jump could be expected to change if it took place in Mexico City. Explain two (2) reasons for your answer. Air resistance can be considered in this question. </w:t>
      </w:r>
    </w:p>
    <w:p w14:paraId="2D60B91B" w14:textId="7CA7E4E2" w:rsidR="00B85E10" w:rsidRPr="00D02A24" w:rsidRDefault="00B85E10" w:rsidP="00B85E10">
      <w:pPr>
        <w:pStyle w:val="ListParagraph"/>
        <w:jc w:val="right"/>
        <w:rPr>
          <w:rFonts w:ascii="Arial" w:hAnsi="Arial" w:cs="Arial"/>
          <w:sz w:val="22"/>
          <w:szCs w:val="22"/>
          <w:lang w:val="en-GB"/>
        </w:rPr>
      </w:pPr>
      <w:r w:rsidRPr="00D02A24">
        <w:rPr>
          <w:rFonts w:ascii="Arial" w:hAnsi="Arial" w:cs="Arial"/>
          <w:sz w:val="22"/>
          <w:szCs w:val="22"/>
          <w:lang w:val="en-GB"/>
        </w:rPr>
        <w:t>(</w:t>
      </w:r>
      <w:r w:rsidR="00BB544C">
        <w:rPr>
          <w:rFonts w:ascii="Arial" w:hAnsi="Arial" w:cs="Arial"/>
          <w:sz w:val="22"/>
          <w:szCs w:val="22"/>
          <w:lang w:val="en-GB"/>
        </w:rPr>
        <w:t xml:space="preserve">3 </w:t>
      </w:r>
      <w:r w:rsidRPr="00D02A24">
        <w:rPr>
          <w:rFonts w:ascii="Arial" w:hAnsi="Arial" w:cs="Arial"/>
          <w:sz w:val="22"/>
          <w:szCs w:val="22"/>
          <w:lang w:val="en-GB"/>
        </w:rPr>
        <w:t>marks)</w:t>
      </w:r>
    </w:p>
    <w:p w14:paraId="72AA1D0B" w14:textId="77777777" w:rsidR="00B85E10" w:rsidRPr="00D02A24" w:rsidRDefault="00B85E10" w:rsidP="00B85E10">
      <w:pPr>
        <w:pStyle w:val="ListParagraph"/>
        <w:jc w:val="right"/>
        <w:rPr>
          <w:rFonts w:ascii="Arial" w:hAnsi="Arial" w:cs="Arial"/>
          <w:sz w:val="22"/>
          <w:szCs w:val="22"/>
          <w:lang w:val="en-GB"/>
        </w:rPr>
      </w:pPr>
    </w:p>
    <w:p w14:paraId="03291FD8" w14:textId="169F01E2" w:rsidR="00B85E10" w:rsidRPr="0076515C" w:rsidRDefault="00B85E10" w:rsidP="00B85E10">
      <w:pPr>
        <w:spacing w:line="480" w:lineRule="auto"/>
        <w:rPr>
          <w:rFonts w:ascii="Arial" w:hAnsi="Arial" w:cs="Arial"/>
          <w:lang w:val="en-GB"/>
        </w:rPr>
      </w:pPr>
      <w:r w:rsidRPr="00D02A24">
        <w:rPr>
          <w:rFonts w:ascii="Arial" w:hAnsi="Arial" w:cs="Arial"/>
          <w:sz w:val="22"/>
          <w:szCs w:val="22"/>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B544C">
        <w:rPr>
          <w:rFonts w:ascii="Arial" w:hAnsi="Arial" w:cs="Arial"/>
          <w:sz w:val="22"/>
          <w:szCs w:val="22"/>
          <w:lang w:val="en-GB"/>
        </w:rPr>
        <w:t>_____________________________________________________________________________________________________________________________________</w:t>
      </w:r>
      <w:r w:rsidR="002F16A4">
        <w:rPr>
          <w:rFonts w:ascii="Arial" w:hAnsi="Arial" w:cs="Arial"/>
          <w:sz w:val="22"/>
          <w:szCs w:val="22"/>
          <w:lang w:val="en-GB"/>
        </w:rPr>
        <w:t>______________________________________________________________________________________________________________________________________________________________________</w:t>
      </w:r>
    </w:p>
    <w:p w14:paraId="4751B2CF" w14:textId="77777777" w:rsidR="0002084D" w:rsidRDefault="0002084D" w:rsidP="00F9549F">
      <w:pPr>
        <w:rPr>
          <w:rFonts w:ascii="Arial" w:hAnsi="Arial" w:cs="Arial"/>
          <w:b/>
          <w:sz w:val="22"/>
          <w:szCs w:val="22"/>
        </w:rPr>
      </w:pPr>
    </w:p>
    <w:p w14:paraId="7D44DACE" w14:textId="77777777" w:rsidR="0002084D" w:rsidRDefault="0002084D" w:rsidP="0002084D">
      <w:pPr>
        <w:pStyle w:val="ListParagraph"/>
        <w:jc w:val="right"/>
        <w:rPr>
          <w:rFonts w:ascii="Arial" w:hAnsi="Arial" w:cs="Arial"/>
        </w:rPr>
      </w:pPr>
    </w:p>
    <w:p w14:paraId="558B0366" w14:textId="77777777" w:rsidR="008616A7" w:rsidRDefault="008616A7">
      <w:pPr>
        <w:spacing w:after="160" w:line="259" w:lineRule="auto"/>
        <w:rPr>
          <w:rFonts w:ascii="Arial" w:hAnsi="Arial" w:cs="Arial"/>
          <w:sz w:val="22"/>
          <w:szCs w:val="22"/>
        </w:rPr>
      </w:pPr>
      <w:r>
        <w:rPr>
          <w:rFonts w:ascii="Arial" w:hAnsi="Arial" w:cs="Arial"/>
          <w:sz w:val="22"/>
          <w:szCs w:val="22"/>
        </w:rPr>
        <w:br w:type="page"/>
      </w:r>
    </w:p>
    <w:p w14:paraId="0F822A5B" w14:textId="228E1ECC" w:rsidR="008D10BF" w:rsidRDefault="009051EC" w:rsidP="008D10BF">
      <w:pPr>
        <w:rPr>
          <w:rFonts w:ascii="Arial" w:hAnsi="Arial" w:cs="Arial"/>
          <w:b/>
          <w:sz w:val="22"/>
          <w:szCs w:val="22"/>
        </w:rPr>
      </w:pPr>
      <w:r w:rsidRPr="0079189C">
        <w:rPr>
          <w:rFonts w:ascii="Arial" w:hAnsi="Arial" w:cs="Arial"/>
          <w:b/>
          <w:sz w:val="22"/>
          <w:szCs w:val="22"/>
        </w:rPr>
        <w:lastRenderedPageBreak/>
        <w:t xml:space="preserve">Question </w:t>
      </w:r>
      <w:r w:rsidR="00404C15">
        <w:rPr>
          <w:rFonts w:ascii="Arial" w:hAnsi="Arial" w:cs="Arial"/>
          <w:b/>
          <w:sz w:val="22"/>
          <w:szCs w:val="22"/>
        </w:rPr>
        <w:t>1</w:t>
      </w:r>
      <w:r w:rsidR="00A7114F">
        <w:rPr>
          <w:rFonts w:ascii="Arial" w:hAnsi="Arial" w:cs="Arial"/>
          <w:b/>
          <w:sz w:val="22"/>
          <w:szCs w:val="22"/>
        </w:rPr>
        <w:t>5</w:t>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046894">
        <w:rPr>
          <w:rFonts w:ascii="Arial" w:hAnsi="Arial" w:cs="Arial"/>
          <w:b/>
          <w:sz w:val="22"/>
          <w:szCs w:val="22"/>
        </w:rPr>
        <w:tab/>
      </w:r>
      <w:r w:rsidR="004B4DE1">
        <w:rPr>
          <w:rFonts w:ascii="Arial" w:hAnsi="Arial" w:cs="Arial"/>
          <w:b/>
          <w:sz w:val="22"/>
          <w:szCs w:val="22"/>
        </w:rPr>
        <w:t>(1</w:t>
      </w:r>
      <w:r w:rsidR="00D00AA2">
        <w:rPr>
          <w:rFonts w:ascii="Arial" w:hAnsi="Arial" w:cs="Arial"/>
          <w:b/>
          <w:sz w:val="22"/>
          <w:szCs w:val="22"/>
        </w:rPr>
        <w:t>7</w:t>
      </w:r>
      <w:r w:rsidR="008D10BF">
        <w:rPr>
          <w:rFonts w:ascii="Arial" w:hAnsi="Arial" w:cs="Arial"/>
          <w:b/>
          <w:sz w:val="22"/>
          <w:szCs w:val="22"/>
        </w:rPr>
        <w:t xml:space="preserve"> marks)</w:t>
      </w:r>
    </w:p>
    <w:p w14:paraId="617D438A" w14:textId="1D94FB4C" w:rsidR="009605AC" w:rsidRDefault="009605AC" w:rsidP="008D10BF">
      <w:pPr>
        <w:rPr>
          <w:rFonts w:ascii="Arial" w:hAnsi="Arial" w:cs="Arial"/>
          <w:b/>
          <w:sz w:val="22"/>
          <w:szCs w:val="22"/>
        </w:rPr>
      </w:pPr>
    </w:p>
    <w:p w14:paraId="3969116A" w14:textId="77777777" w:rsidR="007E287D" w:rsidRPr="007E287D" w:rsidRDefault="007E287D" w:rsidP="007E287D">
      <w:pPr>
        <w:spacing w:line="276" w:lineRule="auto"/>
        <w:rPr>
          <w:rFonts w:ascii="Arial" w:hAnsi="Arial" w:cs="Arial"/>
          <w:sz w:val="22"/>
          <w:szCs w:val="22"/>
          <w:lang w:val="en-GB"/>
        </w:rPr>
      </w:pPr>
      <w:r w:rsidRPr="007E287D">
        <w:rPr>
          <w:rFonts w:ascii="Arial" w:hAnsi="Arial" w:cs="Arial"/>
          <w:sz w:val="22"/>
          <w:szCs w:val="22"/>
          <w:lang w:val="en-GB"/>
        </w:rPr>
        <w:t>Mass spectrometers are used to analyse data related to the mass of atomic and sub-atomic particles. The structure of a Bainbridge mass spectrometer is shown below. It accelerates positively charged gas ions/particles into a magnetic field contained in a vacuum chamber.</w:t>
      </w:r>
    </w:p>
    <w:p w14:paraId="0ECDD2B9" w14:textId="6D0A129C" w:rsidR="007E287D" w:rsidRPr="007E287D" w:rsidRDefault="000E0621" w:rsidP="007E287D">
      <w:pPr>
        <w:spacing w:line="276" w:lineRule="auto"/>
        <w:rPr>
          <w:rFonts w:ascii="Arial" w:hAnsi="Arial" w:cs="Arial"/>
          <w:sz w:val="22"/>
          <w:szCs w:val="22"/>
          <w:lang w:val="en-GB"/>
        </w:rPr>
      </w:pPr>
      <w:r w:rsidRPr="007E287D">
        <w:rPr>
          <w:rFonts w:ascii="Arial" w:hAnsi="Arial" w:cs="Arial"/>
          <w:noProof/>
          <w:sz w:val="22"/>
          <w:szCs w:val="22"/>
          <w:lang w:val="en-GB"/>
        </w:rPr>
        <mc:AlternateContent>
          <mc:Choice Requires="wps">
            <w:drawing>
              <wp:anchor distT="0" distB="0" distL="114300" distR="114300" simplePos="0" relativeHeight="252121088" behindDoc="0" locked="0" layoutInCell="1" allowOverlap="1" wp14:anchorId="5182504C" wp14:editId="0E62D7C6">
                <wp:simplePos x="0" y="0"/>
                <wp:positionH relativeFrom="column">
                  <wp:posOffset>1028700</wp:posOffset>
                </wp:positionH>
                <wp:positionV relativeFrom="paragraph">
                  <wp:posOffset>156210</wp:posOffset>
                </wp:positionV>
                <wp:extent cx="228600" cy="342900"/>
                <wp:effectExtent l="0" t="0" r="19050" b="19050"/>
                <wp:wrapNone/>
                <wp:docPr id="487" name="Rectangle 487"/>
                <wp:cNvGraphicFramePr/>
                <a:graphic xmlns:a="http://schemas.openxmlformats.org/drawingml/2006/main">
                  <a:graphicData uri="http://schemas.microsoft.com/office/word/2010/wordprocessingShape">
                    <wps:wsp>
                      <wps:cNvSpPr/>
                      <wps:spPr>
                        <a:xfrm>
                          <a:off x="0" y="0"/>
                          <a:ext cx="2286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67C0AC" id="Rectangle 487" o:spid="_x0000_s1026" style="position:absolute;margin-left:81pt;margin-top:12.3pt;width:18pt;height:27pt;z-index:252121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" filled="f" strokecolor="#1f4d78 [1604]" strokeweight="1pt"/>
            </w:pict>
          </mc:Fallback>
        </mc:AlternateContent>
      </w:r>
    </w:p>
    <w:p w14:paraId="0919B410" w14:textId="0FF960FA" w:rsidR="007E287D" w:rsidRPr="007E287D" w:rsidRDefault="007E287D" w:rsidP="007E287D">
      <w:pPr>
        <w:spacing w:line="276" w:lineRule="auto"/>
        <w:rPr>
          <w:rFonts w:ascii="Arial" w:hAnsi="Arial" w:cs="Arial"/>
          <w:sz w:val="22"/>
          <w:szCs w:val="22"/>
          <w:lang w:val="en-GB"/>
        </w:rPr>
      </w:pPr>
      <w:r w:rsidRPr="007E287D">
        <w:rPr>
          <w:rFonts w:ascii="Arial" w:hAnsi="Arial" w:cs="Arial"/>
          <w:noProof/>
          <w:sz w:val="22"/>
          <w:szCs w:val="22"/>
          <w:lang w:val="en-GB"/>
        </w:rPr>
        <mc:AlternateContent>
          <mc:Choice Requires="wps">
            <w:drawing>
              <wp:anchor distT="0" distB="0" distL="114300" distR="114300" simplePos="0" relativeHeight="252133376" behindDoc="0" locked="0" layoutInCell="1" allowOverlap="1" wp14:anchorId="3240BF56" wp14:editId="78F903E8">
                <wp:simplePos x="0" y="0"/>
                <wp:positionH relativeFrom="column">
                  <wp:posOffset>4102100</wp:posOffset>
                </wp:positionH>
                <wp:positionV relativeFrom="paragraph">
                  <wp:posOffset>105410</wp:posOffset>
                </wp:positionV>
                <wp:extent cx="971550" cy="825500"/>
                <wp:effectExtent l="0" t="0" r="0" b="0"/>
                <wp:wrapNone/>
                <wp:docPr id="480" name="Text Box 480"/>
                <wp:cNvGraphicFramePr/>
                <a:graphic xmlns:a="http://schemas.openxmlformats.org/drawingml/2006/main">
                  <a:graphicData uri="http://schemas.microsoft.com/office/word/2010/wordprocessingShape">
                    <wps:wsp>
                      <wps:cNvSpPr txBox="1"/>
                      <wps:spPr>
                        <a:xfrm>
                          <a:off x="0" y="0"/>
                          <a:ext cx="971550" cy="825500"/>
                        </a:xfrm>
                        <a:prstGeom prst="rect">
                          <a:avLst/>
                        </a:prstGeom>
                        <a:solidFill>
                          <a:schemeClr val="lt1"/>
                        </a:solidFill>
                        <a:ln w="6350">
                          <a:noFill/>
                        </a:ln>
                      </wps:spPr>
                      <wps:txbx>
                        <w:txbxContent>
                          <w:p w14:paraId="117C8DDF" w14:textId="77777777" w:rsidR="007E287D" w:rsidRPr="00B9181F" w:rsidRDefault="007E287D" w:rsidP="007E287D">
                            <w:pPr>
                              <w:jc w:val="center"/>
                              <w:rPr>
                                <w:rFonts w:ascii="Arial" w:hAnsi="Arial" w:cs="Arial"/>
                                <w:sz w:val="18"/>
                                <w:szCs w:val="18"/>
                                <w:lang w:val="en-GB"/>
                              </w:rPr>
                            </w:pPr>
                            <w:r w:rsidRPr="00B9181F">
                              <w:rPr>
                                <w:rFonts w:ascii="Arial" w:hAnsi="Arial" w:cs="Arial"/>
                                <w:sz w:val="18"/>
                                <w:szCs w:val="18"/>
                                <w:lang w:val="en-GB"/>
                              </w:rPr>
                              <w:t xml:space="preserve">STAGE </w:t>
                            </w:r>
                            <w:r>
                              <w:rPr>
                                <w:rFonts w:ascii="Arial" w:hAnsi="Arial" w:cs="Arial"/>
                                <w:sz w:val="18"/>
                                <w:szCs w:val="18"/>
                                <w:lang w:val="en-GB"/>
                              </w:rPr>
                              <w:t>3</w:t>
                            </w:r>
                          </w:p>
                          <w:p w14:paraId="725B6532" w14:textId="77777777" w:rsidR="007E287D" w:rsidRPr="00B9181F" w:rsidRDefault="007E287D" w:rsidP="007E287D">
                            <w:pPr>
                              <w:jc w:val="center"/>
                              <w:rPr>
                                <w:rFonts w:ascii="Arial" w:hAnsi="Arial" w:cs="Arial"/>
                                <w:sz w:val="18"/>
                                <w:szCs w:val="18"/>
                                <w:lang w:val="en-GB"/>
                              </w:rPr>
                            </w:pPr>
                            <w:r>
                              <w:rPr>
                                <w:rFonts w:ascii="Arial" w:hAnsi="Arial" w:cs="Arial"/>
                                <w:sz w:val="18"/>
                                <w:szCs w:val="18"/>
                                <w:lang w:val="en-GB"/>
                              </w:rPr>
                              <w:t>Magnetic Field in a Vacuum Chamber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0BF56" id="Text Box 480" o:spid="_x0000_s1077" type="#_x0000_t202" style="position:absolute;margin-left:323pt;margin-top:8.3pt;width:76.5pt;height:65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" fillcolor="white [3201]" stroked="f" strokeweight=".5pt">
                <v:textbox>
                  <w:txbxContent>
                    <w:p w14:paraId="117C8DDF" w14:textId="77777777" w:rsidR="007E287D" w:rsidRPr="00B9181F" w:rsidRDefault="007E287D" w:rsidP="007E287D">
                      <w:pPr>
                        <w:jc w:val="center"/>
                        <w:rPr>
                          <w:rFonts w:ascii="Arial" w:hAnsi="Arial" w:cs="Arial"/>
                          <w:sz w:val="18"/>
                          <w:szCs w:val="18"/>
                          <w:lang w:val="en-GB"/>
                        </w:rPr>
                      </w:pPr>
                      <w:r w:rsidRPr="00B9181F">
                        <w:rPr>
                          <w:rFonts w:ascii="Arial" w:hAnsi="Arial" w:cs="Arial"/>
                          <w:sz w:val="18"/>
                          <w:szCs w:val="18"/>
                          <w:lang w:val="en-GB"/>
                        </w:rPr>
                        <w:t xml:space="preserve">STAGE </w:t>
                      </w:r>
                      <w:r>
                        <w:rPr>
                          <w:rFonts w:ascii="Arial" w:hAnsi="Arial" w:cs="Arial"/>
                          <w:sz w:val="18"/>
                          <w:szCs w:val="18"/>
                          <w:lang w:val="en-GB"/>
                        </w:rPr>
                        <w:t>3</w:t>
                      </w:r>
                    </w:p>
                    <w:p w14:paraId="725B6532" w14:textId="77777777" w:rsidR="007E287D" w:rsidRPr="00B9181F" w:rsidRDefault="007E287D" w:rsidP="007E287D">
                      <w:pPr>
                        <w:jc w:val="center"/>
                        <w:rPr>
                          <w:rFonts w:ascii="Arial" w:hAnsi="Arial" w:cs="Arial"/>
                          <w:sz w:val="18"/>
                          <w:szCs w:val="18"/>
                          <w:lang w:val="en-GB"/>
                        </w:rPr>
                      </w:pPr>
                      <w:r>
                        <w:rPr>
                          <w:rFonts w:ascii="Arial" w:hAnsi="Arial" w:cs="Arial"/>
                          <w:sz w:val="18"/>
                          <w:szCs w:val="18"/>
                          <w:lang w:val="en-GB"/>
                        </w:rPr>
                        <w:t>Magnetic Field in a Vacuum Chamber</w:t>
                      </w:r>
                    </w:p>
                  </w:txbxContent>
                </v:textbox>
              </v:shape>
            </w:pict>
          </mc:Fallback>
        </mc:AlternateContent>
      </w:r>
      <w:r w:rsidRPr="007E287D">
        <w:rPr>
          <w:rFonts w:ascii="Arial" w:hAnsi="Arial" w:cs="Arial"/>
          <w:noProof/>
          <w:sz w:val="22"/>
          <w:szCs w:val="22"/>
          <w:lang w:val="en-GB"/>
        </w:rPr>
        <mc:AlternateContent>
          <mc:Choice Requires="wps">
            <w:drawing>
              <wp:anchor distT="0" distB="0" distL="114300" distR="114300" simplePos="0" relativeHeight="252114944" behindDoc="1" locked="0" layoutInCell="1" allowOverlap="1" wp14:anchorId="0417C7EE" wp14:editId="1F5DB7A0">
                <wp:simplePos x="0" y="0"/>
                <wp:positionH relativeFrom="column">
                  <wp:posOffset>2387600</wp:posOffset>
                </wp:positionH>
                <wp:positionV relativeFrom="paragraph">
                  <wp:posOffset>41275</wp:posOffset>
                </wp:positionV>
                <wp:extent cx="914400" cy="228600"/>
                <wp:effectExtent l="0" t="0" r="7620" b="0"/>
                <wp:wrapNone/>
                <wp:docPr id="481" name="Text Box 48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ABC3916" w14:textId="77777777" w:rsidR="007E287D" w:rsidRPr="00BF531F" w:rsidRDefault="007E287D" w:rsidP="007E287D">
                            <w:pPr>
                              <w:rPr>
                                <w:lang w:val="en-GB"/>
                              </w:rPr>
                            </w:pPr>
                            <w:r>
                              <w:rPr>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17C7EE" id="Text Box 481" o:spid="_x0000_s1078" type="#_x0000_t202" style="position:absolute;margin-left:188pt;margin-top:3.25pt;width:1in;height:18pt;z-index:-251201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" fillcolor="white [3201]" stroked="f" strokeweight=".5pt">
                <v:textbox>
                  <w:txbxContent>
                    <w:p w14:paraId="1ABC3916" w14:textId="77777777" w:rsidR="007E287D" w:rsidRPr="00BF531F" w:rsidRDefault="007E287D" w:rsidP="007E287D">
                      <w:pPr>
                        <w:rPr>
                          <w:lang w:val="en-GB"/>
                        </w:rPr>
                      </w:pPr>
                      <w:r>
                        <w:rPr>
                          <w:lang w:val="en-GB"/>
                        </w:rPr>
                        <w:t>+</w:t>
                      </w:r>
                    </w:p>
                  </w:txbxContent>
                </v:textbox>
              </v:shape>
            </w:pict>
          </mc:Fallback>
        </mc:AlternateContent>
      </w:r>
      <w:r w:rsidRPr="007E287D">
        <w:rPr>
          <w:rFonts w:ascii="Arial" w:hAnsi="Arial" w:cs="Arial"/>
          <w:noProof/>
          <w:sz w:val="22"/>
          <w:szCs w:val="22"/>
          <w:lang w:val="en-GB"/>
        </w:rPr>
        <mc:AlternateContent>
          <mc:Choice Requires="wps">
            <w:drawing>
              <wp:anchor distT="0" distB="0" distL="114300" distR="114300" simplePos="0" relativeHeight="252113920" behindDoc="1" locked="0" layoutInCell="1" allowOverlap="1" wp14:anchorId="695A3782" wp14:editId="451073E2">
                <wp:simplePos x="0" y="0"/>
                <wp:positionH relativeFrom="column">
                  <wp:posOffset>2128520</wp:posOffset>
                </wp:positionH>
                <wp:positionV relativeFrom="paragraph">
                  <wp:posOffset>41275</wp:posOffset>
                </wp:positionV>
                <wp:extent cx="914400" cy="228600"/>
                <wp:effectExtent l="0" t="0" r="7620" b="0"/>
                <wp:wrapNone/>
                <wp:docPr id="482" name="Text Box 48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E7A652A" w14:textId="77777777" w:rsidR="007E287D" w:rsidRPr="00BF531F" w:rsidRDefault="007E287D" w:rsidP="007E287D">
                            <w:pPr>
                              <w:rPr>
                                <w:lang w:val="en-GB"/>
                              </w:rPr>
                            </w:pPr>
                            <w:r>
                              <w:rPr>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5A3782" id="Text Box 482" o:spid="_x0000_s1079" type="#_x0000_t202" style="position:absolute;margin-left:167.6pt;margin-top:3.25pt;width:1in;height:18pt;z-index:-251202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" fillcolor="white [3201]" stroked="f" strokeweight=".5pt">
                <v:textbox>
                  <w:txbxContent>
                    <w:p w14:paraId="4E7A652A" w14:textId="77777777" w:rsidR="007E287D" w:rsidRPr="00BF531F" w:rsidRDefault="007E287D" w:rsidP="007E287D">
                      <w:pPr>
                        <w:rPr>
                          <w:lang w:val="en-GB"/>
                        </w:rPr>
                      </w:pPr>
                      <w:r>
                        <w:rPr>
                          <w:lang w:val="en-GB"/>
                        </w:rPr>
                        <w:t>+</w:t>
                      </w:r>
                    </w:p>
                  </w:txbxContent>
                </v:textbox>
              </v:shape>
            </w:pict>
          </mc:Fallback>
        </mc:AlternateContent>
      </w:r>
      <w:r w:rsidRPr="007E287D">
        <w:rPr>
          <w:rFonts w:ascii="Arial" w:hAnsi="Arial" w:cs="Arial"/>
          <w:noProof/>
          <w:sz w:val="22"/>
          <w:szCs w:val="22"/>
          <w:lang w:val="en-GB"/>
        </w:rPr>
        <mc:AlternateContent>
          <mc:Choice Requires="wps">
            <w:drawing>
              <wp:anchor distT="0" distB="0" distL="114300" distR="114300" simplePos="0" relativeHeight="252112896" behindDoc="1" locked="0" layoutInCell="1" allowOverlap="1" wp14:anchorId="233A7008" wp14:editId="13E8AEF6">
                <wp:simplePos x="0" y="0"/>
                <wp:positionH relativeFrom="column">
                  <wp:posOffset>1864360</wp:posOffset>
                </wp:positionH>
                <wp:positionV relativeFrom="paragraph">
                  <wp:posOffset>41275</wp:posOffset>
                </wp:positionV>
                <wp:extent cx="914400" cy="228600"/>
                <wp:effectExtent l="0" t="0" r="7620" b="0"/>
                <wp:wrapNone/>
                <wp:docPr id="483" name="Text Box 48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203B5717" w14:textId="77777777" w:rsidR="007E287D" w:rsidRPr="00BF531F" w:rsidRDefault="007E287D" w:rsidP="007E287D">
                            <w:pPr>
                              <w:rPr>
                                <w:lang w:val="en-GB"/>
                              </w:rPr>
                            </w:pPr>
                            <w:r>
                              <w:rPr>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3A7008" id="Text Box 483" o:spid="_x0000_s1080" type="#_x0000_t202" style="position:absolute;margin-left:146.8pt;margin-top:3.25pt;width:1in;height:18pt;z-index:-251203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" fillcolor="white [3201]" stroked="f" strokeweight=".5pt">
                <v:textbox>
                  <w:txbxContent>
                    <w:p w14:paraId="203B5717" w14:textId="77777777" w:rsidR="007E287D" w:rsidRPr="00BF531F" w:rsidRDefault="007E287D" w:rsidP="007E287D">
                      <w:pPr>
                        <w:rPr>
                          <w:lang w:val="en-GB"/>
                        </w:rPr>
                      </w:pPr>
                      <w:r>
                        <w:rPr>
                          <w:lang w:val="en-GB"/>
                        </w:rPr>
                        <w:t>+</w:t>
                      </w:r>
                    </w:p>
                  </w:txbxContent>
                </v:textbox>
              </v:shape>
            </w:pict>
          </mc:Fallback>
        </mc:AlternateContent>
      </w:r>
      <w:r w:rsidRPr="007E287D">
        <w:rPr>
          <w:rFonts w:ascii="Arial" w:hAnsi="Arial" w:cs="Arial"/>
          <w:noProof/>
          <w:sz w:val="22"/>
          <w:szCs w:val="22"/>
          <w:lang w:val="en-GB"/>
        </w:rPr>
        <mc:AlternateContent>
          <mc:Choice Requires="wps">
            <w:drawing>
              <wp:anchor distT="0" distB="0" distL="114300" distR="114300" simplePos="0" relativeHeight="252111872" behindDoc="1" locked="0" layoutInCell="1" allowOverlap="1" wp14:anchorId="608CD4DA" wp14:editId="15CEA5F6">
                <wp:simplePos x="0" y="0"/>
                <wp:positionH relativeFrom="column">
                  <wp:posOffset>1600200</wp:posOffset>
                </wp:positionH>
                <wp:positionV relativeFrom="paragraph">
                  <wp:posOffset>41275</wp:posOffset>
                </wp:positionV>
                <wp:extent cx="914400" cy="228600"/>
                <wp:effectExtent l="0" t="0" r="7620" b="0"/>
                <wp:wrapNone/>
                <wp:docPr id="484" name="Text Box 48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E404731" w14:textId="77777777" w:rsidR="007E287D" w:rsidRPr="00BF531F" w:rsidRDefault="007E287D" w:rsidP="007E287D">
                            <w:pPr>
                              <w:rPr>
                                <w:lang w:val="en-GB"/>
                              </w:rPr>
                            </w:pPr>
                            <w:r>
                              <w:rPr>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8CD4DA" id="Text Box 484" o:spid="_x0000_s1081" type="#_x0000_t202" style="position:absolute;margin-left:126pt;margin-top:3.25pt;width:1in;height:18pt;z-index:-2512046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" fillcolor="white [3201]" stroked="f" strokeweight=".5pt">
                <v:textbox>
                  <w:txbxContent>
                    <w:p w14:paraId="5E404731" w14:textId="77777777" w:rsidR="007E287D" w:rsidRPr="00BF531F" w:rsidRDefault="007E287D" w:rsidP="007E287D">
                      <w:pPr>
                        <w:rPr>
                          <w:lang w:val="en-GB"/>
                        </w:rPr>
                      </w:pPr>
                      <w:r>
                        <w:rPr>
                          <w:lang w:val="en-GB"/>
                        </w:rPr>
                        <w:t>+</w:t>
                      </w:r>
                    </w:p>
                  </w:txbxContent>
                </v:textbox>
              </v:shape>
            </w:pict>
          </mc:Fallback>
        </mc:AlternateContent>
      </w:r>
      <w:r w:rsidRPr="007E287D">
        <w:rPr>
          <w:rFonts w:ascii="Arial" w:hAnsi="Arial" w:cs="Arial"/>
          <w:noProof/>
          <w:sz w:val="22"/>
          <w:szCs w:val="22"/>
          <w:lang w:val="en-GB"/>
        </w:rPr>
        <mc:AlternateContent>
          <mc:Choice Requires="wps">
            <w:drawing>
              <wp:anchor distT="0" distB="0" distL="114300" distR="114300" simplePos="0" relativeHeight="252110848" behindDoc="0" locked="0" layoutInCell="1" allowOverlap="1" wp14:anchorId="33C17E06" wp14:editId="210C73BD">
                <wp:simplePos x="0" y="0"/>
                <wp:positionH relativeFrom="column">
                  <wp:posOffset>1600200</wp:posOffset>
                </wp:positionH>
                <wp:positionV relativeFrom="paragraph">
                  <wp:posOffset>41275</wp:posOffset>
                </wp:positionV>
                <wp:extent cx="1028700" cy="228600"/>
                <wp:effectExtent l="0" t="0" r="19050" b="19050"/>
                <wp:wrapNone/>
                <wp:docPr id="485" name="Rectangle 485"/>
                <wp:cNvGraphicFramePr/>
                <a:graphic xmlns:a="http://schemas.openxmlformats.org/drawingml/2006/main">
                  <a:graphicData uri="http://schemas.microsoft.com/office/word/2010/wordprocessingShape">
                    <wps:wsp>
                      <wps:cNvSpPr/>
                      <wps:spPr>
                        <a:xfrm>
                          <a:off x="0" y="0"/>
                          <a:ext cx="1028700"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AAC6E5" id="Rectangle 485" o:spid="_x0000_s1026" style="position:absolute;margin-left:126pt;margin-top:3.25pt;width:81pt;height:18pt;z-index:252110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" filled="f" strokecolor="black [3213]" strokeweight="1pt"/>
            </w:pict>
          </mc:Fallback>
        </mc:AlternateContent>
      </w:r>
      <w:r w:rsidRPr="007E287D">
        <w:rPr>
          <w:rFonts w:ascii="Arial" w:hAnsi="Arial" w:cs="Arial"/>
          <w:noProof/>
          <w:sz w:val="22"/>
          <w:szCs w:val="22"/>
          <w:lang w:val="en-GB"/>
        </w:rPr>
        <mc:AlternateContent>
          <mc:Choice Requires="wps">
            <w:drawing>
              <wp:anchor distT="0" distB="0" distL="114300" distR="114300" simplePos="0" relativeHeight="252123136" behindDoc="1" locked="0" layoutInCell="1" allowOverlap="1" wp14:anchorId="75C0DF0A" wp14:editId="7CD6DBB2">
                <wp:simplePos x="0" y="0"/>
                <wp:positionH relativeFrom="column">
                  <wp:posOffset>1028700</wp:posOffset>
                </wp:positionH>
                <wp:positionV relativeFrom="paragraph">
                  <wp:posOffset>41275</wp:posOffset>
                </wp:positionV>
                <wp:extent cx="914400" cy="228600"/>
                <wp:effectExtent l="0" t="0" r="7620" b="0"/>
                <wp:wrapNone/>
                <wp:docPr id="486" name="Text Box 486"/>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636F5A07" w14:textId="77777777" w:rsidR="007E287D" w:rsidRPr="00BF531F" w:rsidRDefault="007E287D" w:rsidP="007E287D">
                            <w:pPr>
                              <w:rPr>
                                <w:sz w:val="24"/>
                                <w:szCs w:val="24"/>
                                <w:lang w:val="en-GB"/>
                              </w:rPr>
                            </w:pPr>
                            <w:r w:rsidRPr="00BF531F">
                              <w:rPr>
                                <w:sz w:val="24"/>
                                <w:szCs w:val="24"/>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C0DF0A" id="Text Box 486" o:spid="_x0000_s1082" type="#_x0000_t202" style="position:absolute;margin-left:81pt;margin-top:3.25pt;width:1in;height:18pt;z-index:-251193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" fillcolor="white [3201]" stroked="f" strokeweight=".5pt">
                <v:textbox>
                  <w:txbxContent>
                    <w:p w14:paraId="636F5A07" w14:textId="77777777" w:rsidR="007E287D" w:rsidRPr="00BF531F" w:rsidRDefault="007E287D" w:rsidP="007E287D">
                      <w:pPr>
                        <w:rPr>
                          <w:sz w:val="24"/>
                          <w:szCs w:val="24"/>
                          <w:lang w:val="en-GB"/>
                        </w:rPr>
                      </w:pPr>
                      <w:r w:rsidRPr="00BF531F">
                        <w:rPr>
                          <w:sz w:val="24"/>
                          <w:szCs w:val="24"/>
                          <w:lang w:val="en-GB"/>
                        </w:rPr>
                        <w:t>-</w:t>
                      </w:r>
                    </w:p>
                  </w:txbxContent>
                </v:textbox>
              </v:shape>
            </w:pict>
          </mc:Fallback>
        </mc:AlternateContent>
      </w:r>
      <w:r w:rsidRPr="007E287D">
        <w:rPr>
          <w:rFonts w:ascii="Arial" w:hAnsi="Arial" w:cs="Arial"/>
          <w:noProof/>
          <w:sz w:val="22"/>
          <w:szCs w:val="22"/>
          <w:lang w:val="en-GB"/>
        </w:rPr>
        <mc:AlternateContent>
          <mc:Choice Requires="wps">
            <w:drawing>
              <wp:anchor distT="0" distB="0" distL="114300" distR="114300" simplePos="0" relativeHeight="252125184" behindDoc="0" locked="0" layoutInCell="1" allowOverlap="1" wp14:anchorId="71946F5A" wp14:editId="6680D18B">
                <wp:simplePos x="0" y="0"/>
                <wp:positionH relativeFrom="column">
                  <wp:posOffset>228600</wp:posOffset>
                </wp:positionH>
                <wp:positionV relativeFrom="paragraph">
                  <wp:posOffset>85725</wp:posOffset>
                </wp:positionV>
                <wp:extent cx="259080" cy="914400"/>
                <wp:effectExtent l="0" t="0" r="26670" b="19050"/>
                <wp:wrapNone/>
                <wp:docPr id="488" name="Rectangle 488"/>
                <wp:cNvGraphicFramePr/>
                <a:graphic xmlns:a="http://schemas.openxmlformats.org/drawingml/2006/main">
                  <a:graphicData uri="http://schemas.microsoft.com/office/word/2010/wordprocessingShape">
                    <wps:wsp>
                      <wps:cNvSpPr/>
                      <wps:spPr>
                        <a:xfrm>
                          <a:off x="0" y="0"/>
                          <a:ext cx="259080" cy="914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E6FB3E" id="Rectangle 488" o:spid="_x0000_s1026" style="position:absolute;margin-left:18pt;margin-top:6.75pt;width:20.4pt;height:1in;z-index:252125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" filled="f" strokecolor="black [3213]" strokeweight="1pt"/>
            </w:pict>
          </mc:Fallback>
        </mc:AlternateContent>
      </w:r>
      <w:r w:rsidRPr="007E287D">
        <w:rPr>
          <w:rFonts w:ascii="Arial" w:hAnsi="Arial" w:cs="Arial"/>
          <w:noProof/>
          <w:sz w:val="22"/>
          <w:szCs w:val="22"/>
          <w:lang w:val="en-GB"/>
        </w:rPr>
        <mc:AlternateContent>
          <mc:Choice Requires="wps">
            <w:drawing>
              <wp:anchor distT="0" distB="0" distL="114300" distR="114300" simplePos="0" relativeHeight="252126208" behindDoc="1" locked="0" layoutInCell="1" allowOverlap="1" wp14:anchorId="76F3B974" wp14:editId="7F1E8FEC">
                <wp:simplePos x="0" y="0"/>
                <wp:positionH relativeFrom="column">
                  <wp:posOffset>228600</wp:posOffset>
                </wp:positionH>
                <wp:positionV relativeFrom="paragraph">
                  <wp:posOffset>117475</wp:posOffset>
                </wp:positionV>
                <wp:extent cx="914400" cy="228600"/>
                <wp:effectExtent l="0" t="0" r="7620" b="0"/>
                <wp:wrapNone/>
                <wp:docPr id="489" name="Text Box 489"/>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6DDB1162" w14:textId="77777777" w:rsidR="007E287D" w:rsidRPr="00BF531F" w:rsidRDefault="007E287D" w:rsidP="007E287D">
                            <w:pPr>
                              <w:rPr>
                                <w:lang w:val="en-GB"/>
                              </w:rPr>
                            </w:pPr>
                            <w:r>
                              <w:rPr>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F3B974" id="Text Box 489" o:spid="_x0000_s1083" type="#_x0000_t202" style="position:absolute;margin-left:18pt;margin-top:9.25pt;width:1in;height:18pt;z-index:-251190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" fillcolor="white [3201]" stroked="f" strokeweight=".5pt">
                <v:textbox>
                  <w:txbxContent>
                    <w:p w14:paraId="6DDB1162" w14:textId="77777777" w:rsidR="007E287D" w:rsidRPr="00BF531F" w:rsidRDefault="007E287D" w:rsidP="007E287D">
                      <w:pPr>
                        <w:rPr>
                          <w:lang w:val="en-GB"/>
                        </w:rPr>
                      </w:pPr>
                      <w:r>
                        <w:rPr>
                          <w:lang w:val="en-GB"/>
                        </w:rPr>
                        <w:t>+</w:t>
                      </w:r>
                    </w:p>
                  </w:txbxContent>
                </v:textbox>
              </v:shape>
            </w:pict>
          </mc:Fallback>
        </mc:AlternateContent>
      </w:r>
      <w:r w:rsidRPr="007E287D">
        <w:rPr>
          <w:rFonts w:ascii="Arial" w:hAnsi="Arial" w:cs="Arial"/>
          <w:noProof/>
          <w:sz w:val="22"/>
          <w:szCs w:val="22"/>
          <w:lang w:val="en-GB"/>
        </w:rPr>
        <mc:AlternateContent>
          <mc:Choice Requires="wps">
            <w:drawing>
              <wp:anchor distT="0" distB="0" distL="114300" distR="114300" simplePos="0" relativeHeight="252109824" behindDoc="0" locked="0" layoutInCell="1" allowOverlap="1" wp14:anchorId="52844971" wp14:editId="380265DE">
                <wp:simplePos x="0" y="0"/>
                <wp:positionH relativeFrom="column">
                  <wp:posOffset>3086100</wp:posOffset>
                </wp:positionH>
                <wp:positionV relativeFrom="paragraph">
                  <wp:posOffset>41275</wp:posOffset>
                </wp:positionV>
                <wp:extent cx="2057400" cy="2628900"/>
                <wp:effectExtent l="0" t="0" r="19050" b="19050"/>
                <wp:wrapNone/>
                <wp:docPr id="490" name="Rectangle 490"/>
                <wp:cNvGraphicFramePr/>
                <a:graphic xmlns:a="http://schemas.openxmlformats.org/drawingml/2006/main">
                  <a:graphicData uri="http://schemas.microsoft.com/office/word/2010/wordprocessingShape">
                    <wps:wsp>
                      <wps:cNvSpPr/>
                      <wps:spPr>
                        <a:xfrm>
                          <a:off x="0" y="0"/>
                          <a:ext cx="2057400" cy="2628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65874D" id="Rectangle 490" o:spid="_x0000_s1026" style="position:absolute;margin-left:243pt;margin-top:3.25pt;width:162pt;height:207pt;z-index:252109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" filled="f" strokecolor="black [3213]" strokeweight="1pt"/>
            </w:pict>
          </mc:Fallback>
        </mc:AlternateContent>
      </w:r>
    </w:p>
    <w:p w14:paraId="3A1D8DC6" w14:textId="77777777" w:rsidR="007E287D" w:rsidRPr="007E287D" w:rsidRDefault="007E287D" w:rsidP="007E287D">
      <w:pPr>
        <w:spacing w:line="276" w:lineRule="auto"/>
        <w:rPr>
          <w:rFonts w:ascii="Arial" w:hAnsi="Arial" w:cs="Arial"/>
          <w:sz w:val="22"/>
          <w:szCs w:val="22"/>
          <w:lang w:val="en-GB"/>
        </w:rPr>
      </w:pPr>
      <w:r w:rsidRPr="007E287D">
        <w:rPr>
          <w:rFonts w:ascii="Arial" w:hAnsi="Arial" w:cs="Arial"/>
          <w:noProof/>
          <w:sz w:val="22"/>
          <w:szCs w:val="22"/>
          <w:lang w:val="en-GB"/>
        </w:rPr>
        <mc:AlternateContent>
          <mc:Choice Requires="wps">
            <w:drawing>
              <wp:anchor distT="0" distB="0" distL="114300" distR="114300" simplePos="0" relativeHeight="252134400" behindDoc="0" locked="0" layoutInCell="1" allowOverlap="1" wp14:anchorId="4F0ACC1D" wp14:editId="6C4565E6">
                <wp:simplePos x="0" y="0"/>
                <wp:positionH relativeFrom="column">
                  <wp:posOffset>1974850</wp:posOffset>
                </wp:positionH>
                <wp:positionV relativeFrom="paragraph">
                  <wp:posOffset>219075</wp:posOffset>
                </wp:positionV>
                <wp:extent cx="2171700" cy="1828800"/>
                <wp:effectExtent l="0" t="0" r="19050" b="0"/>
                <wp:wrapNone/>
                <wp:docPr id="491" name="Arc 491"/>
                <wp:cNvGraphicFramePr/>
                <a:graphic xmlns:a="http://schemas.openxmlformats.org/drawingml/2006/main">
                  <a:graphicData uri="http://schemas.microsoft.com/office/word/2010/wordprocessingShape">
                    <wps:wsp>
                      <wps:cNvSpPr/>
                      <wps:spPr>
                        <a:xfrm>
                          <a:off x="0" y="0"/>
                          <a:ext cx="2171700" cy="1828800"/>
                        </a:xfrm>
                        <a:prstGeom prst="arc">
                          <a:avLst>
                            <a:gd name="adj1" fmla="val 16200000"/>
                            <a:gd name="adj2" fmla="val 20835"/>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07464" id="Arc 491" o:spid="_x0000_s1026" style="position:absolute;margin-left:155.5pt;margin-top:17.25pt;width:171pt;height:2in;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71700,182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" path="m1085850,nsc1342909,,1591632,76798,1787763,216728v245604,175227,386225,433187,383909,704253l1085850,914400,1085850,xem1085850,nfc1342909,,1591632,76798,1787763,216728v245604,175227,386225,433187,383909,704253e" filled="f" strokecolor="black [3213]" strokeweight="1pt">
                <v:stroke dashstyle="3 1" joinstyle="miter"/>
                <v:path arrowok="t" o:connecttype="custom" o:connectlocs="1085850,0;1787763,216728;2171672,920981" o:connectangles="0,0,0"/>
              </v:shape>
            </w:pict>
          </mc:Fallback>
        </mc:AlternateContent>
      </w:r>
      <w:r w:rsidRPr="007E287D">
        <w:rPr>
          <w:rFonts w:ascii="Arial" w:hAnsi="Arial" w:cs="Arial"/>
          <w:noProof/>
          <w:sz w:val="22"/>
          <w:szCs w:val="22"/>
          <w:lang w:val="en-GB"/>
        </w:rPr>
        <mc:AlternateContent>
          <mc:Choice Requires="wps">
            <w:drawing>
              <wp:anchor distT="0" distB="0" distL="114300" distR="114300" simplePos="0" relativeHeight="252130304" behindDoc="0" locked="0" layoutInCell="1" allowOverlap="1" wp14:anchorId="3D6321F0" wp14:editId="1F19D7EB">
                <wp:simplePos x="0" y="0"/>
                <wp:positionH relativeFrom="column">
                  <wp:posOffset>487680</wp:posOffset>
                </wp:positionH>
                <wp:positionV relativeFrom="paragraph">
                  <wp:posOffset>200660</wp:posOffset>
                </wp:positionV>
                <wp:extent cx="2598420" cy="0"/>
                <wp:effectExtent l="0" t="76200" r="11430" b="95250"/>
                <wp:wrapNone/>
                <wp:docPr id="492" name="Straight Arrow Connector 492"/>
                <wp:cNvGraphicFramePr/>
                <a:graphic xmlns:a="http://schemas.openxmlformats.org/drawingml/2006/main">
                  <a:graphicData uri="http://schemas.microsoft.com/office/word/2010/wordprocessingShape">
                    <wps:wsp>
                      <wps:cNvCnPr/>
                      <wps:spPr>
                        <a:xfrm>
                          <a:off x="0" y="0"/>
                          <a:ext cx="259842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4CFD89C" id="_x0000_t32" coordsize="21600,21600" o:spt="32" o:oned="t" path="m,l21600,21600e" filled="f">
                <v:path arrowok="t" fillok="f" o:connecttype="none"/>
                <o:lock v:ext="edit" shapetype="t"/>
              </v:shapetype>
              <v:shape id="Straight Arrow Connector 492" o:spid="_x0000_s1026" type="#_x0000_t32" style="position:absolute;margin-left:38.4pt;margin-top:15.8pt;width:204.6pt;height:0;z-index:252130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" strokecolor="black [3200]" strokeweight="1.5pt">
                <v:stroke endarrow="block" joinstyle="miter"/>
              </v:shape>
            </w:pict>
          </mc:Fallback>
        </mc:AlternateContent>
      </w:r>
      <w:r w:rsidRPr="007E287D">
        <w:rPr>
          <w:rFonts w:ascii="Arial" w:hAnsi="Arial" w:cs="Arial"/>
          <w:noProof/>
          <w:sz w:val="22"/>
          <w:szCs w:val="22"/>
          <w:lang w:val="en-GB"/>
        </w:rPr>
        <mc:AlternateContent>
          <mc:Choice Requires="wps">
            <w:drawing>
              <wp:anchor distT="0" distB="0" distL="114300" distR="114300" simplePos="0" relativeHeight="252127232" behindDoc="1" locked="0" layoutInCell="1" allowOverlap="1" wp14:anchorId="3D7D2325" wp14:editId="04BA14F1">
                <wp:simplePos x="0" y="0"/>
                <wp:positionH relativeFrom="column">
                  <wp:posOffset>228600</wp:posOffset>
                </wp:positionH>
                <wp:positionV relativeFrom="paragraph">
                  <wp:posOffset>86360</wp:posOffset>
                </wp:positionV>
                <wp:extent cx="914400" cy="228600"/>
                <wp:effectExtent l="0" t="0" r="7620" b="0"/>
                <wp:wrapNone/>
                <wp:docPr id="493" name="Text Box 49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882E209" w14:textId="6D72AD81" w:rsidR="007E287D" w:rsidRPr="00BF531F" w:rsidRDefault="00465F30" w:rsidP="007E287D">
                            <w:pPr>
                              <w:rPr>
                                <w:lang w:val="en-GB"/>
                              </w:rPr>
                            </w:pPr>
                            <w:r>
                              <w:rPr>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7D2325" id="Text Box 493" o:spid="_x0000_s1084" type="#_x0000_t202" style="position:absolute;margin-left:18pt;margin-top:6.8pt;width:1in;height:18pt;z-index:-251189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" fillcolor="white [3201]" stroked="f" strokeweight=".5pt">
                <v:textbox>
                  <w:txbxContent>
                    <w:p w14:paraId="3882E209" w14:textId="6D72AD81" w:rsidR="007E287D" w:rsidRPr="00BF531F" w:rsidRDefault="00465F30" w:rsidP="007E287D">
                      <w:pPr>
                        <w:rPr>
                          <w:lang w:val="en-GB"/>
                        </w:rPr>
                      </w:pPr>
                      <w:r>
                        <w:rPr>
                          <w:lang w:val="en-GB"/>
                        </w:rPr>
                        <w:t>+</w:t>
                      </w:r>
                    </w:p>
                  </w:txbxContent>
                </v:textbox>
              </v:shape>
            </w:pict>
          </mc:Fallback>
        </mc:AlternateContent>
      </w:r>
    </w:p>
    <w:p w14:paraId="1AD4B51B" w14:textId="7A4B5087" w:rsidR="007E287D" w:rsidRPr="007E287D" w:rsidRDefault="00465F30" w:rsidP="007E287D">
      <w:pPr>
        <w:spacing w:line="276" w:lineRule="auto"/>
        <w:rPr>
          <w:rFonts w:ascii="Arial" w:hAnsi="Arial" w:cs="Arial"/>
          <w:sz w:val="22"/>
          <w:szCs w:val="22"/>
          <w:lang w:val="en-GB"/>
        </w:rPr>
      </w:pPr>
      <w:r w:rsidRPr="007E287D">
        <w:rPr>
          <w:rFonts w:ascii="Arial" w:hAnsi="Arial" w:cs="Arial"/>
          <w:noProof/>
          <w:sz w:val="22"/>
          <w:szCs w:val="22"/>
          <w:lang w:val="en-GB"/>
        </w:rPr>
        <mc:AlternateContent>
          <mc:Choice Requires="wps">
            <w:drawing>
              <wp:anchor distT="0" distB="0" distL="114300" distR="114300" simplePos="0" relativeHeight="252128256" behindDoc="1" locked="0" layoutInCell="1" allowOverlap="1" wp14:anchorId="40095536" wp14:editId="2A8B3A42">
                <wp:simplePos x="0" y="0"/>
                <wp:positionH relativeFrom="column">
                  <wp:posOffset>228600</wp:posOffset>
                </wp:positionH>
                <wp:positionV relativeFrom="paragraph">
                  <wp:posOffset>99695</wp:posOffset>
                </wp:positionV>
                <wp:extent cx="914400" cy="228600"/>
                <wp:effectExtent l="0" t="0" r="7620" b="0"/>
                <wp:wrapNone/>
                <wp:docPr id="495" name="Text Box 495"/>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621CE7D" w14:textId="77777777" w:rsidR="007E287D" w:rsidRPr="00BF531F" w:rsidRDefault="007E287D" w:rsidP="007E287D">
                            <w:pPr>
                              <w:rPr>
                                <w:lang w:val="en-GB"/>
                              </w:rPr>
                            </w:pPr>
                            <w:r>
                              <w:rPr>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095536" id="Text Box 495" o:spid="_x0000_s1085" type="#_x0000_t202" style="position:absolute;margin-left:18pt;margin-top:7.85pt;width:1in;height:18pt;z-index:-251188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" fillcolor="white [3201]" stroked="f" strokeweight=".5pt">
                <v:textbox>
                  <w:txbxContent>
                    <w:p w14:paraId="7621CE7D" w14:textId="77777777" w:rsidR="007E287D" w:rsidRPr="00BF531F" w:rsidRDefault="007E287D" w:rsidP="007E287D">
                      <w:pPr>
                        <w:rPr>
                          <w:lang w:val="en-GB"/>
                        </w:rPr>
                      </w:pPr>
                      <w:r>
                        <w:rPr>
                          <w:lang w:val="en-GB"/>
                        </w:rPr>
                        <w:t>+</w:t>
                      </w:r>
                    </w:p>
                  </w:txbxContent>
                </v:textbox>
              </v:shape>
            </w:pict>
          </mc:Fallback>
        </mc:AlternateContent>
      </w:r>
      <w:r w:rsidR="000E0621" w:rsidRPr="007E287D">
        <w:rPr>
          <w:rFonts w:ascii="Arial" w:hAnsi="Arial" w:cs="Arial"/>
          <w:noProof/>
          <w:sz w:val="22"/>
          <w:szCs w:val="22"/>
          <w:lang w:val="en-GB"/>
        </w:rPr>
        <mc:AlternateContent>
          <mc:Choice Requires="wps">
            <w:drawing>
              <wp:anchor distT="0" distB="0" distL="114300" distR="114300" simplePos="0" relativeHeight="252122112" behindDoc="0" locked="0" layoutInCell="1" allowOverlap="1" wp14:anchorId="374507B3" wp14:editId="79DF4862">
                <wp:simplePos x="0" y="0"/>
                <wp:positionH relativeFrom="column">
                  <wp:posOffset>1040130</wp:posOffset>
                </wp:positionH>
                <wp:positionV relativeFrom="paragraph">
                  <wp:posOffset>93345</wp:posOffset>
                </wp:positionV>
                <wp:extent cx="228600" cy="342900"/>
                <wp:effectExtent l="0" t="0" r="19050" b="19050"/>
                <wp:wrapNone/>
                <wp:docPr id="502" name="Rectangle 502"/>
                <wp:cNvGraphicFramePr/>
                <a:graphic xmlns:a="http://schemas.openxmlformats.org/drawingml/2006/main">
                  <a:graphicData uri="http://schemas.microsoft.com/office/word/2010/wordprocessingShape">
                    <wps:wsp>
                      <wps:cNvSpPr/>
                      <wps:spPr>
                        <a:xfrm>
                          <a:off x="0" y="0"/>
                          <a:ext cx="2286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A7FBE9" id="Rectangle 502" o:spid="_x0000_s1026" style="position:absolute;margin-left:81.9pt;margin-top:7.35pt;width:18pt;height:27pt;z-index:252122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" filled="f" strokecolor="#1f4d78 [1604]" strokeweight="1pt"/>
            </w:pict>
          </mc:Fallback>
        </mc:AlternateContent>
      </w:r>
      <w:r w:rsidR="007E287D" w:rsidRPr="007E287D">
        <w:rPr>
          <w:rFonts w:ascii="Arial" w:hAnsi="Arial" w:cs="Arial"/>
          <w:noProof/>
          <w:sz w:val="22"/>
          <w:szCs w:val="22"/>
          <w:lang w:val="en-GB"/>
        </w:rPr>
        <mc:AlternateContent>
          <mc:Choice Requires="wps">
            <w:drawing>
              <wp:anchor distT="0" distB="0" distL="114300" distR="114300" simplePos="0" relativeHeight="252124160" behindDoc="1" locked="0" layoutInCell="1" allowOverlap="1" wp14:anchorId="227DD0B9" wp14:editId="4FBD0C58">
                <wp:simplePos x="0" y="0"/>
                <wp:positionH relativeFrom="column">
                  <wp:posOffset>1021080</wp:posOffset>
                </wp:positionH>
                <wp:positionV relativeFrom="paragraph">
                  <wp:posOffset>17145</wp:posOffset>
                </wp:positionV>
                <wp:extent cx="914400" cy="228600"/>
                <wp:effectExtent l="0" t="0" r="7620" b="0"/>
                <wp:wrapNone/>
                <wp:docPr id="496" name="Text Box 496"/>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30B25FD" w14:textId="77777777" w:rsidR="007E287D" w:rsidRPr="00BF531F" w:rsidRDefault="007E287D" w:rsidP="007E287D">
                            <w:pPr>
                              <w:rPr>
                                <w:sz w:val="24"/>
                                <w:szCs w:val="24"/>
                                <w:lang w:val="en-GB"/>
                              </w:rPr>
                            </w:pPr>
                            <w:r w:rsidRPr="00BF531F">
                              <w:rPr>
                                <w:sz w:val="24"/>
                                <w:szCs w:val="24"/>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7DD0B9" id="Text Box 496" o:spid="_x0000_s1086" type="#_x0000_t202" style="position:absolute;margin-left:80.4pt;margin-top:1.35pt;width:1in;height:18pt;z-index:-251192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" fillcolor="white [3201]" stroked="f" strokeweight=".5pt">
                <v:textbox>
                  <w:txbxContent>
                    <w:p w14:paraId="130B25FD" w14:textId="77777777" w:rsidR="007E287D" w:rsidRPr="00BF531F" w:rsidRDefault="007E287D" w:rsidP="007E287D">
                      <w:pPr>
                        <w:rPr>
                          <w:sz w:val="24"/>
                          <w:szCs w:val="24"/>
                          <w:lang w:val="en-GB"/>
                        </w:rPr>
                      </w:pPr>
                      <w:r w:rsidRPr="00BF531F">
                        <w:rPr>
                          <w:sz w:val="24"/>
                          <w:szCs w:val="24"/>
                          <w:lang w:val="en-GB"/>
                        </w:rPr>
                        <w:t>-</w:t>
                      </w:r>
                    </w:p>
                  </w:txbxContent>
                </v:textbox>
              </v:shape>
            </w:pict>
          </mc:Fallback>
        </mc:AlternateContent>
      </w:r>
      <w:r w:rsidR="007E287D" w:rsidRPr="007E287D">
        <w:rPr>
          <w:rFonts w:ascii="Arial" w:hAnsi="Arial" w:cs="Arial"/>
          <w:noProof/>
          <w:sz w:val="22"/>
          <w:szCs w:val="22"/>
          <w:lang w:val="en-GB"/>
        </w:rPr>
        <mc:AlternateContent>
          <mc:Choice Requires="wps">
            <w:drawing>
              <wp:anchor distT="0" distB="0" distL="114300" distR="114300" simplePos="0" relativeHeight="252115968" behindDoc="0" locked="0" layoutInCell="1" allowOverlap="1" wp14:anchorId="228F5C38" wp14:editId="70D1986C">
                <wp:simplePos x="0" y="0"/>
                <wp:positionH relativeFrom="column">
                  <wp:posOffset>1595120</wp:posOffset>
                </wp:positionH>
                <wp:positionV relativeFrom="paragraph">
                  <wp:posOffset>131445</wp:posOffset>
                </wp:positionV>
                <wp:extent cx="1028700" cy="228600"/>
                <wp:effectExtent l="0" t="0" r="19050" b="19050"/>
                <wp:wrapNone/>
                <wp:docPr id="497" name="Rectangle 497"/>
                <wp:cNvGraphicFramePr/>
                <a:graphic xmlns:a="http://schemas.openxmlformats.org/drawingml/2006/main">
                  <a:graphicData uri="http://schemas.microsoft.com/office/word/2010/wordprocessingShape">
                    <wps:wsp>
                      <wps:cNvSpPr/>
                      <wps:spPr>
                        <a:xfrm>
                          <a:off x="0" y="0"/>
                          <a:ext cx="1028700"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E05D08" id="Rectangle 497" o:spid="_x0000_s1026" style="position:absolute;margin-left:125.6pt;margin-top:10.35pt;width:81pt;height:18pt;z-index:252115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" filled="f" strokecolor="black [3213]" strokeweight="1pt"/>
            </w:pict>
          </mc:Fallback>
        </mc:AlternateContent>
      </w:r>
      <w:r w:rsidR="007E287D" w:rsidRPr="007E287D">
        <w:rPr>
          <w:rFonts w:ascii="Arial" w:hAnsi="Arial" w:cs="Arial"/>
          <w:noProof/>
          <w:sz w:val="22"/>
          <w:szCs w:val="22"/>
          <w:lang w:val="en-GB"/>
        </w:rPr>
        <mc:AlternateContent>
          <mc:Choice Requires="wps">
            <w:drawing>
              <wp:anchor distT="0" distB="0" distL="114300" distR="114300" simplePos="0" relativeHeight="252116992" behindDoc="1" locked="0" layoutInCell="1" allowOverlap="1" wp14:anchorId="33D15D66" wp14:editId="01F8D6C5">
                <wp:simplePos x="0" y="0"/>
                <wp:positionH relativeFrom="column">
                  <wp:posOffset>1593850</wp:posOffset>
                </wp:positionH>
                <wp:positionV relativeFrom="paragraph">
                  <wp:posOffset>80645</wp:posOffset>
                </wp:positionV>
                <wp:extent cx="914400" cy="228600"/>
                <wp:effectExtent l="0" t="0" r="7620" b="0"/>
                <wp:wrapNone/>
                <wp:docPr id="498" name="Text Box 498"/>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B813F3F" w14:textId="77777777" w:rsidR="007E287D" w:rsidRPr="00BF531F" w:rsidRDefault="007E287D" w:rsidP="007E287D">
                            <w:pPr>
                              <w:rPr>
                                <w:sz w:val="24"/>
                                <w:szCs w:val="24"/>
                                <w:lang w:val="en-GB"/>
                              </w:rPr>
                            </w:pPr>
                            <w:r w:rsidRPr="00BF531F">
                              <w:rPr>
                                <w:sz w:val="24"/>
                                <w:szCs w:val="24"/>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D15D66" id="Text Box 498" o:spid="_x0000_s1087" type="#_x0000_t202" style="position:absolute;margin-left:125.5pt;margin-top:6.35pt;width:1in;height:18pt;z-index:-2511994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" fillcolor="white [3201]" stroked="f" strokeweight=".5pt">
                <v:textbox>
                  <w:txbxContent>
                    <w:p w14:paraId="4B813F3F" w14:textId="77777777" w:rsidR="007E287D" w:rsidRPr="00BF531F" w:rsidRDefault="007E287D" w:rsidP="007E287D">
                      <w:pPr>
                        <w:rPr>
                          <w:sz w:val="24"/>
                          <w:szCs w:val="24"/>
                          <w:lang w:val="en-GB"/>
                        </w:rPr>
                      </w:pPr>
                      <w:r w:rsidRPr="00BF531F">
                        <w:rPr>
                          <w:sz w:val="24"/>
                          <w:szCs w:val="24"/>
                          <w:lang w:val="en-GB"/>
                        </w:rPr>
                        <w:t>-</w:t>
                      </w:r>
                    </w:p>
                  </w:txbxContent>
                </v:textbox>
              </v:shape>
            </w:pict>
          </mc:Fallback>
        </mc:AlternateContent>
      </w:r>
      <w:r w:rsidR="007E287D" w:rsidRPr="007E287D">
        <w:rPr>
          <w:rFonts w:ascii="Arial" w:hAnsi="Arial" w:cs="Arial"/>
          <w:noProof/>
          <w:sz w:val="22"/>
          <w:szCs w:val="22"/>
          <w:lang w:val="en-GB"/>
        </w:rPr>
        <mc:AlternateContent>
          <mc:Choice Requires="wps">
            <w:drawing>
              <wp:anchor distT="0" distB="0" distL="114300" distR="114300" simplePos="0" relativeHeight="252118016" behindDoc="1" locked="0" layoutInCell="1" allowOverlap="1" wp14:anchorId="4253E655" wp14:editId="27B82F83">
                <wp:simplePos x="0" y="0"/>
                <wp:positionH relativeFrom="column">
                  <wp:posOffset>1858010</wp:posOffset>
                </wp:positionH>
                <wp:positionV relativeFrom="paragraph">
                  <wp:posOffset>80645</wp:posOffset>
                </wp:positionV>
                <wp:extent cx="914400" cy="228600"/>
                <wp:effectExtent l="0" t="0" r="7620" b="0"/>
                <wp:wrapNone/>
                <wp:docPr id="499" name="Text Box 499"/>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4C27B2E" w14:textId="77777777" w:rsidR="007E287D" w:rsidRPr="00BF531F" w:rsidRDefault="007E287D" w:rsidP="007E287D">
                            <w:pPr>
                              <w:rPr>
                                <w:sz w:val="24"/>
                                <w:szCs w:val="24"/>
                                <w:lang w:val="en-GB"/>
                              </w:rPr>
                            </w:pPr>
                            <w:r w:rsidRPr="00BF531F">
                              <w:rPr>
                                <w:sz w:val="24"/>
                                <w:szCs w:val="24"/>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53E655" id="Text Box 499" o:spid="_x0000_s1088" type="#_x0000_t202" style="position:absolute;margin-left:146.3pt;margin-top:6.35pt;width:1in;height:18pt;z-index:-2511984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" fillcolor="white [3201]" stroked="f" strokeweight=".5pt">
                <v:textbox>
                  <w:txbxContent>
                    <w:p w14:paraId="74C27B2E" w14:textId="77777777" w:rsidR="007E287D" w:rsidRPr="00BF531F" w:rsidRDefault="007E287D" w:rsidP="007E287D">
                      <w:pPr>
                        <w:rPr>
                          <w:sz w:val="24"/>
                          <w:szCs w:val="24"/>
                          <w:lang w:val="en-GB"/>
                        </w:rPr>
                      </w:pPr>
                      <w:r w:rsidRPr="00BF531F">
                        <w:rPr>
                          <w:sz w:val="24"/>
                          <w:szCs w:val="24"/>
                          <w:lang w:val="en-GB"/>
                        </w:rPr>
                        <w:t>-</w:t>
                      </w:r>
                    </w:p>
                  </w:txbxContent>
                </v:textbox>
              </v:shape>
            </w:pict>
          </mc:Fallback>
        </mc:AlternateContent>
      </w:r>
      <w:r w:rsidR="007E287D" w:rsidRPr="007E287D">
        <w:rPr>
          <w:rFonts w:ascii="Arial" w:hAnsi="Arial" w:cs="Arial"/>
          <w:noProof/>
          <w:sz w:val="22"/>
          <w:szCs w:val="22"/>
          <w:lang w:val="en-GB"/>
        </w:rPr>
        <mc:AlternateContent>
          <mc:Choice Requires="wps">
            <w:drawing>
              <wp:anchor distT="0" distB="0" distL="114300" distR="114300" simplePos="0" relativeHeight="252119040" behindDoc="1" locked="0" layoutInCell="1" allowOverlap="1" wp14:anchorId="60037CE5" wp14:editId="00DB41E6">
                <wp:simplePos x="0" y="0"/>
                <wp:positionH relativeFrom="column">
                  <wp:posOffset>2122170</wp:posOffset>
                </wp:positionH>
                <wp:positionV relativeFrom="paragraph">
                  <wp:posOffset>80645</wp:posOffset>
                </wp:positionV>
                <wp:extent cx="914400" cy="228600"/>
                <wp:effectExtent l="0" t="0" r="7620" b="0"/>
                <wp:wrapNone/>
                <wp:docPr id="500" name="Text Box 50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6C1C65D1" w14:textId="77777777" w:rsidR="007E287D" w:rsidRPr="00BF531F" w:rsidRDefault="007E287D" w:rsidP="007E287D">
                            <w:pPr>
                              <w:rPr>
                                <w:sz w:val="24"/>
                                <w:szCs w:val="24"/>
                                <w:lang w:val="en-GB"/>
                              </w:rPr>
                            </w:pPr>
                            <w:r w:rsidRPr="00BF531F">
                              <w:rPr>
                                <w:sz w:val="24"/>
                                <w:szCs w:val="24"/>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037CE5" id="Text Box 500" o:spid="_x0000_s1089" type="#_x0000_t202" style="position:absolute;margin-left:167.1pt;margin-top:6.35pt;width:1in;height:18pt;z-index:-251197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" fillcolor="white [3201]" stroked="f" strokeweight=".5pt">
                <v:textbox>
                  <w:txbxContent>
                    <w:p w14:paraId="6C1C65D1" w14:textId="77777777" w:rsidR="007E287D" w:rsidRPr="00BF531F" w:rsidRDefault="007E287D" w:rsidP="007E287D">
                      <w:pPr>
                        <w:rPr>
                          <w:sz w:val="24"/>
                          <w:szCs w:val="24"/>
                          <w:lang w:val="en-GB"/>
                        </w:rPr>
                      </w:pPr>
                      <w:r w:rsidRPr="00BF531F">
                        <w:rPr>
                          <w:sz w:val="24"/>
                          <w:szCs w:val="24"/>
                          <w:lang w:val="en-GB"/>
                        </w:rPr>
                        <w:t>-</w:t>
                      </w:r>
                    </w:p>
                  </w:txbxContent>
                </v:textbox>
              </v:shape>
            </w:pict>
          </mc:Fallback>
        </mc:AlternateContent>
      </w:r>
      <w:r w:rsidR="007E287D" w:rsidRPr="007E287D">
        <w:rPr>
          <w:rFonts w:ascii="Arial" w:hAnsi="Arial" w:cs="Arial"/>
          <w:noProof/>
          <w:sz w:val="22"/>
          <w:szCs w:val="22"/>
          <w:lang w:val="en-GB"/>
        </w:rPr>
        <mc:AlternateContent>
          <mc:Choice Requires="wps">
            <w:drawing>
              <wp:anchor distT="0" distB="0" distL="114300" distR="114300" simplePos="0" relativeHeight="252120064" behindDoc="1" locked="0" layoutInCell="1" allowOverlap="1" wp14:anchorId="767BCCD3" wp14:editId="2A3759CD">
                <wp:simplePos x="0" y="0"/>
                <wp:positionH relativeFrom="column">
                  <wp:posOffset>2381250</wp:posOffset>
                </wp:positionH>
                <wp:positionV relativeFrom="paragraph">
                  <wp:posOffset>80645</wp:posOffset>
                </wp:positionV>
                <wp:extent cx="914400" cy="228600"/>
                <wp:effectExtent l="0" t="0" r="7620" b="0"/>
                <wp:wrapNone/>
                <wp:docPr id="501" name="Text Box 50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2537963" w14:textId="77777777" w:rsidR="007E287D" w:rsidRPr="00BF531F" w:rsidRDefault="007E287D" w:rsidP="007E287D">
                            <w:pPr>
                              <w:rPr>
                                <w:sz w:val="24"/>
                                <w:szCs w:val="24"/>
                                <w:lang w:val="en-GB"/>
                              </w:rPr>
                            </w:pPr>
                            <w:r w:rsidRPr="00BF531F">
                              <w:rPr>
                                <w:sz w:val="24"/>
                                <w:szCs w:val="24"/>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7BCCD3" id="Text Box 501" o:spid="_x0000_s1090" type="#_x0000_t202" style="position:absolute;margin-left:187.5pt;margin-top:6.35pt;width:1in;height:18pt;z-index:-251196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" fillcolor="white [3201]" stroked="f" strokeweight=".5pt">
                <v:textbox>
                  <w:txbxContent>
                    <w:p w14:paraId="42537963" w14:textId="77777777" w:rsidR="007E287D" w:rsidRPr="00BF531F" w:rsidRDefault="007E287D" w:rsidP="007E287D">
                      <w:pPr>
                        <w:rPr>
                          <w:sz w:val="24"/>
                          <w:szCs w:val="24"/>
                          <w:lang w:val="en-GB"/>
                        </w:rPr>
                      </w:pPr>
                      <w:r w:rsidRPr="00BF531F">
                        <w:rPr>
                          <w:sz w:val="24"/>
                          <w:szCs w:val="24"/>
                          <w:lang w:val="en-GB"/>
                        </w:rPr>
                        <w:t>-</w:t>
                      </w:r>
                    </w:p>
                  </w:txbxContent>
                </v:textbox>
              </v:shape>
            </w:pict>
          </mc:Fallback>
        </mc:AlternateContent>
      </w:r>
    </w:p>
    <w:p w14:paraId="6D348DEB" w14:textId="471EF653" w:rsidR="007E287D" w:rsidRPr="007E287D" w:rsidRDefault="00465F30" w:rsidP="007E287D">
      <w:pPr>
        <w:spacing w:line="276" w:lineRule="auto"/>
        <w:rPr>
          <w:rFonts w:ascii="Arial" w:hAnsi="Arial" w:cs="Arial"/>
          <w:sz w:val="22"/>
          <w:szCs w:val="22"/>
          <w:lang w:val="en-GB"/>
        </w:rPr>
      </w:pPr>
      <w:r w:rsidRPr="007E287D">
        <w:rPr>
          <w:rFonts w:ascii="Arial" w:hAnsi="Arial" w:cs="Arial"/>
          <w:noProof/>
          <w:sz w:val="22"/>
          <w:szCs w:val="22"/>
          <w:lang w:val="en-GB"/>
        </w:rPr>
        <mc:AlternateContent>
          <mc:Choice Requires="wps">
            <w:drawing>
              <wp:anchor distT="0" distB="0" distL="114300" distR="114300" simplePos="0" relativeHeight="252129280" behindDoc="1" locked="0" layoutInCell="1" allowOverlap="1" wp14:anchorId="71C21480" wp14:editId="4315D12E">
                <wp:simplePos x="0" y="0"/>
                <wp:positionH relativeFrom="column">
                  <wp:posOffset>228600</wp:posOffset>
                </wp:positionH>
                <wp:positionV relativeFrom="paragraph">
                  <wp:posOffset>124460</wp:posOffset>
                </wp:positionV>
                <wp:extent cx="914400" cy="228600"/>
                <wp:effectExtent l="0" t="0" r="7620" b="0"/>
                <wp:wrapNone/>
                <wp:docPr id="494" name="Text Box 49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24F0C4CF" w14:textId="77777777" w:rsidR="007E287D" w:rsidRPr="00BF531F" w:rsidRDefault="007E287D" w:rsidP="007E287D">
                            <w:pPr>
                              <w:rPr>
                                <w:lang w:val="en-GB"/>
                              </w:rPr>
                            </w:pPr>
                            <w:r>
                              <w:rPr>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C21480" id="Text Box 494" o:spid="_x0000_s1091" type="#_x0000_t202" style="position:absolute;margin-left:18pt;margin-top:9.8pt;width:1in;height:18pt;z-index:-2511872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" fillcolor="white [3201]" stroked="f" strokeweight=".5pt">
                <v:textbox>
                  <w:txbxContent>
                    <w:p w14:paraId="24F0C4CF" w14:textId="77777777" w:rsidR="007E287D" w:rsidRPr="00BF531F" w:rsidRDefault="007E287D" w:rsidP="007E287D">
                      <w:pPr>
                        <w:rPr>
                          <w:lang w:val="en-GB"/>
                        </w:rPr>
                      </w:pPr>
                      <w:r>
                        <w:rPr>
                          <w:lang w:val="en-GB"/>
                        </w:rPr>
                        <w:t>+</w:t>
                      </w:r>
                    </w:p>
                  </w:txbxContent>
                </v:textbox>
              </v:shape>
            </w:pict>
          </mc:Fallback>
        </mc:AlternateContent>
      </w:r>
      <w:r w:rsidR="000E0621" w:rsidRPr="007E287D">
        <w:rPr>
          <w:rFonts w:ascii="Arial" w:hAnsi="Arial" w:cs="Arial"/>
          <w:noProof/>
          <w:sz w:val="22"/>
          <w:szCs w:val="22"/>
          <w:lang w:val="en-GB"/>
        </w:rPr>
        <mc:AlternateContent>
          <mc:Choice Requires="wps">
            <w:drawing>
              <wp:anchor distT="0" distB="0" distL="114300" distR="114300" simplePos="0" relativeHeight="252139520" behindDoc="0" locked="0" layoutInCell="1" allowOverlap="1" wp14:anchorId="6C6F6001" wp14:editId="7D4A7C44">
                <wp:simplePos x="0" y="0"/>
                <wp:positionH relativeFrom="column">
                  <wp:posOffset>5200015</wp:posOffset>
                </wp:positionH>
                <wp:positionV relativeFrom="paragraph">
                  <wp:posOffset>125730</wp:posOffset>
                </wp:positionV>
                <wp:extent cx="774700" cy="520700"/>
                <wp:effectExtent l="0" t="0" r="6350" b="0"/>
                <wp:wrapNone/>
                <wp:docPr id="503" name="Text Box 503"/>
                <wp:cNvGraphicFramePr/>
                <a:graphic xmlns:a="http://schemas.openxmlformats.org/drawingml/2006/main">
                  <a:graphicData uri="http://schemas.microsoft.com/office/word/2010/wordprocessingShape">
                    <wps:wsp>
                      <wps:cNvSpPr txBox="1"/>
                      <wps:spPr>
                        <a:xfrm>
                          <a:off x="0" y="0"/>
                          <a:ext cx="774700" cy="520700"/>
                        </a:xfrm>
                        <a:prstGeom prst="rect">
                          <a:avLst/>
                        </a:prstGeom>
                        <a:solidFill>
                          <a:schemeClr val="lt1"/>
                        </a:solidFill>
                        <a:ln w="6350">
                          <a:noFill/>
                        </a:ln>
                      </wps:spPr>
                      <wps:txbx>
                        <w:txbxContent>
                          <w:p w14:paraId="0C0D5943" w14:textId="77777777" w:rsidR="007E287D" w:rsidRPr="00B9181F" w:rsidRDefault="007E287D" w:rsidP="007E287D">
                            <w:pPr>
                              <w:jc w:val="center"/>
                              <w:rPr>
                                <w:rFonts w:ascii="Arial" w:hAnsi="Arial" w:cs="Arial"/>
                                <w:sz w:val="18"/>
                                <w:szCs w:val="18"/>
                                <w:lang w:val="en-GB"/>
                              </w:rPr>
                            </w:pPr>
                            <w:r>
                              <w:rPr>
                                <w:rFonts w:ascii="Arial" w:hAnsi="Arial" w:cs="Arial"/>
                                <w:sz w:val="18"/>
                                <w:szCs w:val="18"/>
                                <w:lang w:val="en-GB"/>
                              </w:rPr>
                              <w:t>Positive ion/particle beam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F6001" id="Text Box 503" o:spid="_x0000_s1092" type="#_x0000_t202" style="position:absolute;margin-left:409.45pt;margin-top:9.9pt;width:61pt;height:41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" fillcolor="white [3201]" stroked="f" strokeweight=".5pt">
                <v:textbox>
                  <w:txbxContent>
                    <w:p w14:paraId="0C0D5943" w14:textId="77777777" w:rsidR="007E287D" w:rsidRPr="00B9181F" w:rsidRDefault="007E287D" w:rsidP="007E287D">
                      <w:pPr>
                        <w:jc w:val="center"/>
                        <w:rPr>
                          <w:rFonts w:ascii="Arial" w:hAnsi="Arial" w:cs="Arial"/>
                          <w:sz w:val="18"/>
                          <w:szCs w:val="18"/>
                          <w:lang w:val="en-GB"/>
                        </w:rPr>
                      </w:pPr>
                      <w:r>
                        <w:rPr>
                          <w:rFonts w:ascii="Arial" w:hAnsi="Arial" w:cs="Arial"/>
                          <w:sz w:val="18"/>
                          <w:szCs w:val="18"/>
                          <w:lang w:val="en-GB"/>
                        </w:rPr>
                        <w:t>Positive ion/particle beam</w:t>
                      </w:r>
                    </w:p>
                  </w:txbxContent>
                </v:textbox>
              </v:shape>
            </w:pict>
          </mc:Fallback>
        </mc:AlternateContent>
      </w:r>
      <w:r w:rsidR="007E287D" w:rsidRPr="007E287D">
        <w:rPr>
          <w:rFonts w:ascii="Arial" w:hAnsi="Arial" w:cs="Arial"/>
          <w:noProof/>
          <w:sz w:val="22"/>
          <w:szCs w:val="22"/>
          <w:lang w:val="en-GB"/>
        </w:rPr>
        <mc:AlternateContent>
          <mc:Choice Requires="wps">
            <w:drawing>
              <wp:anchor distT="0" distB="0" distL="114300" distR="114300" simplePos="0" relativeHeight="252132352" behindDoc="0" locked="0" layoutInCell="1" allowOverlap="1" wp14:anchorId="5E8C89AE" wp14:editId="43C285B1">
                <wp:simplePos x="0" y="0"/>
                <wp:positionH relativeFrom="column">
                  <wp:posOffset>1593850</wp:posOffset>
                </wp:positionH>
                <wp:positionV relativeFrom="paragraph">
                  <wp:posOffset>231140</wp:posOffset>
                </wp:positionV>
                <wp:extent cx="971550" cy="647700"/>
                <wp:effectExtent l="0" t="0" r="0" b="0"/>
                <wp:wrapNone/>
                <wp:docPr id="504" name="Text Box 504"/>
                <wp:cNvGraphicFramePr/>
                <a:graphic xmlns:a="http://schemas.openxmlformats.org/drawingml/2006/main">
                  <a:graphicData uri="http://schemas.microsoft.com/office/word/2010/wordprocessingShape">
                    <wps:wsp>
                      <wps:cNvSpPr txBox="1"/>
                      <wps:spPr>
                        <a:xfrm>
                          <a:off x="0" y="0"/>
                          <a:ext cx="971550" cy="647700"/>
                        </a:xfrm>
                        <a:prstGeom prst="rect">
                          <a:avLst/>
                        </a:prstGeom>
                        <a:solidFill>
                          <a:schemeClr val="lt1"/>
                        </a:solidFill>
                        <a:ln w="6350">
                          <a:noFill/>
                        </a:ln>
                      </wps:spPr>
                      <wps:txbx>
                        <w:txbxContent>
                          <w:p w14:paraId="089EA545" w14:textId="77777777" w:rsidR="007E287D" w:rsidRPr="00B9181F" w:rsidRDefault="007E287D" w:rsidP="007E287D">
                            <w:pPr>
                              <w:jc w:val="center"/>
                              <w:rPr>
                                <w:rFonts w:ascii="Arial" w:hAnsi="Arial" w:cs="Arial"/>
                                <w:sz w:val="18"/>
                                <w:szCs w:val="18"/>
                                <w:lang w:val="en-GB"/>
                              </w:rPr>
                            </w:pPr>
                            <w:r w:rsidRPr="00B9181F">
                              <w:rPr>
                                <w:rFonts w:ascii="Arial" w:hAnsi="Arial" w:cs="Arial"/>
                                <w:sz w:val="18"/>
                                <w:szCs w:val="18"/>
                                <w:lang w:val="en-GB"/>
                              </w:rPr>
                              <w:t xml:space="preserve">STAGE </w:t>
                            </w:r>
                            <w:r>
                              <w:rPr>
                                <w:rFonts w:ascii="Arial" w:hAnsi="Arial" w:cs="Arial"/>
                                <w:sz w:val="18"/>
                                <w:szCs w:val="18"/>
                                <w:lang w:val="en-GB"/>
                              </w:rPr>
                              <w:t>2</w:t>
                            </w:r>
                          </w:p>
                          <w:p w14:paraId="4936EE0E" w14:textId="77777777" w:rsidR="007E287D" w:rsidRPr="00B9181F" w:rsidRDefault="007E287D" w:rsidP="007E287D">
                            <w:pPr>
                              <w:jc w:val="center"/>
                              <w:rPr>
                                <w:rFonts w:ascii="Arial" w:hAnsi="Arial" w:cs="Arial"/>
                                <w:sz w:val="18"/>
                                <w:szCs w:val="18"/>
                                <w:lang w:val="en-GB"/>
                              </w:rPr>
                            </w:pPr>
                            <w:r>
                              <w:rPr>
                                <w:rFonts w:ascii="Arial" w:hAnsi="Arial" w:cs="Arial"/>
                                <w:sz w:val="18"/>
                                <w:szCs w:val="18"/>
                                <w:lang w:val="en-GB"/>
                              </w:rPr>
                              <w:t>Velocity</w:t>
                            </w:r>
                            <w:r w:rsidRPr="00B9181F">
                              <w:rPr>
                                <w:rFonts w:ascii="Arial" w:hAnsi="Arial" w:cs="Arial"/>
                                <w:sz w:val="18"/>
                                <w:szCs w:val="18"/>
                                <w:lang w:val="en-GB"/>
                              </w:rPr>
                              <w:t xml:space="preserve"> </w:t>
                            </w:r>
                            <w:r>
                              <w:rPr>
                                <w:rFonts w:ascii="Arial" w:hAnsi="Arial" w:cs="Arial"/>
                                <w:sz w:val="18"/>
                                <w:szCs w:val="18"/>
                                <w:lang w:val="en-GB"/>
                              </w:rPr>
                              <w:t>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C89AE" id="Text Box 504" o:spid="_x0000_s1093" type="#_x0000_t202" style="position:absolute;margin-left:125.5pt;margin-top:18.2pt;width:76.5pt;height:51pt;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" fillcolor="white [3201]" stroked="f" strokeweight=".5pt">
                <v:textbox>
                  <w:txbxContent>
                    <w:p w14:paraId="089EA545" w14:textId="77777777" w:rsidR="007E287D" w:rsidRPr="00B9181F" w:rsidRDefault="007E287D" w:rsidP="007E287D">
                      <w:pPr>
                        <w:jc w:val="center"/>
                        <w:rPr>
                          <w:rFonts w:ascii="Arial" w:hAnsi="Arial" w:cs="Arial"/>
                          <w:sz w:val="18"/>
                          <w:szCs w:val="18"/>
                          <w:lang w:val="en-GB"/>
                        </w:rPr>
                      </w:pPr>
                      <w:r w:rsidRPr="00B9181F">
                        <w:rPr>
                          <w:rFonts w:ascii="Arial" w:hAnsi="Arial" w:cs="Arial"/>
                          <w:sz w:val="18"/>
                          <w:szCs w:val="18"/>
                          <w:lang w:val="en-GB"/>
                        </w:rPr>
                        <w:t xml:space="preserve">STAGE </w:t>
                      </w:r>
                      <w:r>
                        <w:rPr>
                          <w:rFonts w:ascii="Arial" w:hAnsi="Arial" w:cs="Arial"/>
                          <w:sz w:val="18"/>
                          <w:szCs w:val="18"/>
                          <w:lang w:val="en-GB"/>
                        </w:rPr>
                        <w:t>2</w:t>
                      </w:r>
                    </w:p>
                    <w:p w14:paraId="4936EE0E" w14:textId="77777777" w:rsidR="007E287D" w:rsidRPr="00B9181F" w:rsidRDefault="007E287D" w:rsidP="007E287D">
                      <w:pPr>
                        <w:jc w:val="center"/>
                        <w:rPr>
                          <w:rFonts w:ascii="Arial" w:hAnsi="Arial" w:cs="Arial"/>
                          <w:sz w:val="18"/>
                          <w:szCs w:val="18"/>
                          <w:lang w:val="en-GB"/>
                        </w:rPr>
                      </w:pPr>
                      <w:r>
                        <w:rPr>
                          <w:rFonts w:ascii="Arial" w:hAnsi="Arial" w:cs="Arial"/>
                          <w:sz w:val="18"/>
                          <w:szCs w:val="18"/>
                          <w:lang w:val="en-GB"/>
                        </w:rPr>
                        <w:t>Velocity</w:t>
                      </w:r>
                      <w:r w:rsidRPr="00B9181F">
                        <w:rPr>
                          <w:rFonts w:ascii="Arial" w:hAnsi="Arial" w:cs="Arial"/>
                          <w:sz w:val="18"/>
                          <w:szCs w:val="18"/>
                          <w:lang w:val="en-GB"/>
                        </w:rPr>
                        <w:t xml:space="preserve"> </w:t>
                      </w:r>
                      <w:r>
                        <w:rPr>
                          <w:rFonts w:ascii="Arial" w:hAnsi="Arial" w:cs="Arial"/>
                          <w:sz w:val="18"/>
                          <w:szCs w:val="18"/>
                          <w:lang w:val="en-GB"/>
                        </w:rPr>
                        <w:t>Selection</w:t>
                      </w:r>
                    </w:p>
                  </w:txbxContent>
                </v:textbox>
              </v:shape>
            </w:pict>
          </mc:Fallback>
        </mc:AlternateContent>
      </w:r>
    </w:p>
    <w:p w14:paraId="14356AA8" w14:textId="7EE05769" w:rsidR="007E287D" w:rsidRPr="007E287D" w:rsidRDefault="007E287D" w:rsidP="007E287D">
      <w:pPr>
        <w:spacing w:line="276" w:lineRule="auto"/>
        <w:rPr>
          <w:rFonts w:ascii="Arial" w:hAnsi="Arial" w:cs="Arial"/>
          <w:sz w:val="22"/>
          <w:szCs w:val="22"/>
          <w:lang w:val="en-GB"/>
        </w:rPr>
      </w:pPr>
      <w:r w:rsidRPr="007E287D">
        <w:rPr>
          <w:rFonts w:ascii="Arial" w:hAnsi="Arial" w:cs="Arial"/>
          <w:noProof/>
          <w:sz w:val="22"/>
          <w:szCs w:val="22"/>
          <w:lang w:val="en-GB"/>
        </w:rPr>
        <mc:AlternateContent>
          <mc:Choice Requires="wps">
            <w:drawing>
              <wp:anchor distT="0" distB="0" distL="114300" distR="114300" simplePos="0" relativeHeight="252138496" behindDoc="0" locked="0" layoutInCell="1" allowOverlap="1" wp14:anchorId="34C785CE" wp14:editId="4C4A3BF5">
                <wp:simplePos x="0" y="0"/>
                <wp:positionH relativeFrom="column">
                  <wp:posOffset>4146550</wp:posOffset>
                </wp:positionH>
                <wp:positionV relativeFrom="paragraph">
                  <wp:posOffset>186055</wp:posOffset>
                </wp:positionV>
                <wp:extent cx="1320800" cy="0"/>
                <wp:effectExtent l="38100" t="76200" r="0" b="95250"/>
                <wp:wrapNone/>
                <wp:docPr id="506" name="Straight Arrow Connector 506"/>
                <wp:cNvGraphicFramePr/>
                <a:graphic xmlns:a="http://schemas.openxmlformats.org/drawingml/2006/main">
                  <a:graphicData uri="http://schemas.microsoft.com/office/word/2010/wordprocessingShape">
                    <wps:wsp>
                      <wps:cNvCnPr/>
                      <wps:spPr>
                        <a:xfrm flipH="1">
                          <a:off x="0" y="0"/>
                          <a:ext cx="1320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9ECD08" id="Straight Arrow Connector 506" o:spid="_x0000_s1026" type="#_x0000_t32" style="position:absolute;margin-left:326.5pt;margin-top:14.65pt;width:104pt;height:0;flip:x;z-index:252138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" strokecolor="black [3213]" strokeweight=".5pt">
                <v:stroke endarrow="block" joinstyle="miter"/>
              </v:shape>
            </w:pict>
          </mc:Fallback>
        </mc:AlternateContent>
      </w:r>
    </w:p>
    <w:p w14:paraId="6049734A" w14:textId="7A0DBAD8" w:rsidR="007E287D" w:rsidRPr="007E287D" w:rsidRDefault="000E0621" w:rsidP="007E287D">
      <w:pPr>
        <w:spacing w:line="276" w:lineRule="auto"/>
        <w:rPr>
          <w:rFonts w:ascii="Arial" w:hAnsi="Arial" w:cs="Arial"/>
          <w:sz w:val="22"/>
          <w:szCs w:val="22"/>
          <w:lang w:val="en-GB"/>
        </w:rPr>
      </w:pPr>
      <w:r w:rsidRPr="007E287D">
        <w:rPr>
          <w:rFonts w:ascii="Arial" w:hAnsi="Arial" w:cs="Arial"/>
          <w:noProof/>
          <w:sz w:val="22"/>
          <w:szCs w:val="22"/>
          <w:lang w:val="en-GB"/>
        </w:rPr>
        <mc:AlternateContent>
          <mc:Choice Requires="wps">
            <w:drawing>
              <wp:anchor distT="0" distB="0" distL="114300" distR="114300" simplePos="0" relativeHeight="252131328" behindDoc="0" locked="0" layoutInCell="1" allowOverlap="1" wp14:anchorId="78BA1665" wp14:editId="4CCAF2DB">
                <wp:simplePos x="0" y="0"/>
                <wp:positionH relativeFrom="column">
                  <wp:posOffset>304800</wp:posOffset>
                </wp:positionH>
                <wp:positionV relativeFrom="paragraph">
                  <wp:posOffset>172720</wp:posOffset>
                </wp:positionV>
                <wp:extent cx="971550" cy="742950"/>
                <wp:effectExtent l="0" t="0" r="0" b="0"/>
                <wp:wrapNone/>
                <wp:docPr id="505" name="Text Box 505"/>
                <wp:cNvGraphicFramePr/>
                <a:graphic xmlns:a="http://schemas.openxmlformats.org/drawingml/2006/main">
                  <a:graphicData uri="http://schemas.microsoft.com/office/word/2010/wordprocessingShape">
                    <wps:wsp>
                      <wps:cNvSpPr txBox="1"/>
                      <wps:spPr>
                        <a:xfrm>
                          <a:off x="0" y="0"/>
                          <a:ext cx="971550" cy="742950"/>
                        </a:xfrm>
                        <a:prstGeom prst="rect">
                          <a:avLst/>
                        </a:prstGeom>
                        <a:solidFill>
                          <a:schemeClr val="lt1"/>
                        </a:solidFill>
                        <a:ln w="6350">
                          <a:noFill/>
                        </a:ln>
                      </wps:spPr>
                      <wps:txbx>
                        <w:txbxContent>
                          <w:p w14:paraId="43E837B1" w14:textId="77777777" w:rsidR="007E287D" w:rsidRPr="00B9181F" w:rsidRDefault="007E287D" w:rsidP="007E287D">
                            <w:pPr>
                              <w:jc w:val="center"/>
                              <w:rPr>
                                <w:rFonts w:ascii="Arial" w:hAnsi="Arial" w:cs="Arial"/>
                                <w:sz w:val="18"/>
                                <w:szCs w:val="18"/>
                                <w:lang w:val="en-GB"/>
                              </w:rPr>
                            </w:pPr>
                            <w:r w:rsidRPr="00B9181F">
                              <w:rPr>
                                <w:rFonts w:ascii="Arial" w:hAnsi="Arial" w:cs="Arial"/>
                                <w:sz w:val="18"/>
                                <w:szCs w:val="18"/>
                                <w:lang w:val="en-GB"/>
                              </w:rPr>
                              <w:t>STAGE 1</w:t>
                            </w:r>
                          </w:p>
                          <w:p w14:paraId="3EAD58D1" w14:textId="77777777" w:rsidR="007E287D" w:rsidRPr="00B9181F" w:rsidRDefault="007E287D" w:rsidP="007E287D">
                            <w:pPr>
                              <w:jc w:val="center"/>
                              <w:rPr>
                                <w:rFonts w:ascii="Arial" w:hAnsi="Arial" w:cs="Arial"/>
                                <w:sz w:val="18"/>
                                <w:szCs w:val="18"/>
                                <w:lang w:val="en-GB"/>
                              </w:rPr>
                            </w:pPr>
                            <w:r w:rsidRPr="00B9181F">
                              <w:rPr>
                                <w:rFonts w:ascii="Arial" w:hAnsi="Arial" w:cs="Arial"/>
                                <w:sz w:val="18"/>
                                <w:szCs w:val="18"/>
                                <w:lang w:val="en-GB"/>
                              </w:rPr>
                              <w:t>Accelerating Potential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A1665" id="Text Box 505" o:spid="_x0000_s1094" type="#_x0000_t202" style="position:absolute;margin-left:24pt;margin-top:13.6pt;width:76.5pt;height:58.5pt;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" fillcolor="white [3201]" stroked="f" strokeweight=".5pt">
                <v:textbox>
                  <w:txbxContent>
                    <w:p w14:paraId="43E837B1" w14:textId="77777777" w:rsidR="007E287D" w:rsidRPr="00B9181F" w:rsidRDefault="007E287D" w:rsidP="007E287D">
                      <w:pPr>
                        <w:jc w:val="center"/>
                        <w:rPr>
                          <w:rFonts w:ascii="Arial" w:hAnsi="Arial" w:cs="Arial"/>
                          <w:sz w:val="18"/>
                          <w:szCs w:val="18"/>
                          <w:lang w:val="en-GB"/>
                        </w:rPr>
                      </w:pPr>
                      <w:r w:rsidRPr="00B9181F">
                        <w:rPr>
                          <w:rFonts w:ascii="Arial" w:hAnsi="Arial" w:cs="Arial"/>
                          <w:sz w:val="18"/>
                          <w:szCs w:val="18"/>
                          <w:lang w:val="en-GB"/>
                        </w:rPr>
                        <w:t>STAGE 1</w:t>
                      </w:r>
                    </w:p>
                    <w:p w14:paraId="3EAD58D1" w14:textId="77777777" w:rsidR="007E287D" w:rsidRPr="00B9181F" w:rsidRDefault="007E287D" w:rsidP="007E287D">
                      <w:pPr>
                        <w:jc w:val="center"/>
                        <w:rPr>
                          <w:rFonts w:ascii="Arial" w:hAnsi="Arial" w:cs="Arial"/>
                          <w:sz w:val="18"/>
                          <w:szCs w:val="18"/>
                          <w:lang w:val="en-GB"/>
                        </w:rPr>
                      </w:pPr>
                      <w:r w:rsidRPr="00B9181F">
                        <w:rPr>
                          <w:rFonts w:ascii="Arial" w:hAnsi="Arial" w:cs="Arial"/>
                          <w:sz w:val="18"/>
                          <w:szCs w:val="18"/>
                          <w:lang w:val="en-GB"/>
                        </w:rPr>
                        <w:t>Accelerating Potential</w:t>
                      </w:r>
                    </w:p>
                  </w:txbxContent>
                </v:textbox>
              </v:shape>
            </w:pict>
          </mc:Fallback>
        </mc:AlternateContent>
      </w:r>
    </w:p>
    <w:p w14:paraId="7CD8C9ED" w14:textId="48EA6878" w:rsidR="007E287D" w:rsidRPr="007E287D" w:rsidRDefault="000E0621" w:rsidP="007E287D">
      <w:pPr>
        <w:spacing w:line="276" w:lineRule="auto"/>
        <w:rPr>
          <w:rFonts w:ascii="Arial" w:hAnsi="Arial" w:cs="Arial"/>
          <w:sz w:val="22"/>
          <w:szCs w:val="22"/>
          <w:lang w:val="en-GB"/>
        </w:rPr>
      </w:pPr>
      <w:r w:rsidRPr="007E287D">
        <w:rPr>
          <w:rFonts w:ascii="Arial" w:hAnsi="Arial" w:cs="Arial"/>
          <w:noProof/>
          <w:sz w:val="22"/>
          <w:szCs w:val="22"/>
          <w:lang w:val="en-GB"/>
        </w:rPr>
        <mc:AlternateContent>
          <mc:Choice Requires="wps">
            <w:drawing>
              <wp:anchor distT="0" distB="0" distL="114300" distR="114300" simplePos="0" relativeHeight="252137472" behindDoc="0" locked="0" layoutInCell="1" allowOverlap="1" wp14:anchorId="0DCC5730" wp14:editId="03934F8C">
                <wp:simplePos x="0" y="0"/>
                <wp:positionH relativeFrom="column">
                  <wp:posOffset>1974850</wp:posOffset>
                </wp:positionH>
                <wp:positionV relativeFrom="paragraph">
                  <wp:posOffset>584835</wp:posOffset>
                </wp:positionV>
                <wp:extent cx="971550" cy="457200"/>
                <wp:effectExtent l="0" t="0" r="0" b="0"/>
                <wp:wrapNone/>
                <wp:docPr id="509" name="Text Box 509"/>
                <wp:cNvGraphicFramePr/>
                <a:graphic xmlns:a="http://schemas.openxmlformats.org/drawingml/2006/main">
                  <a:graphicData uri="http://schemas.microsoft.com/office/word/2010/wordprocessingShape">
                    <wps:wsp>
                      <wps:cNvSpPr txBox="1"/>
                      <wps:spPr>
                        <a:xfrm>
                          <a:off x="0" y="0"/>
                          <a:ext cx="971550" cy="457200"/>
                        </a:xfrm>
                        <a:prstGeom prst="rect">
                          <a:avLst/>
                        </a:prstGeom>
                        <a:solidFill>
                          <a:schemeClr val="lt1"/>
                        </a:solidFill>
                        <a:ln w="6350">
                          <a:noFill/>
                        </a:ln>
                      </wps:spPr>
                      <wps:txbx>
                        <w:txbxContent>
                          <w:p w14:paraId="618FDD87" w14:textId="77777777" w:rsidR="007E287D" w:rsidRPr="00B9181F" w:rsidRDefault="007E287D" w:rsidP="007E287D">
                            <w:pPr>
                              <w:jc w:val="center"/>
                              <w:rPr>
                                <w:rFonts w:ascii="Arial" w:hAnsi="Arial" w:cs="Arial"/>
                                <w:sz w:val="18"/>
                                <w:szCs w:val="18"/>
                                <w:lang w:val="en-GB"/>
                              </w:rPr>
                            </w:pPr>
                            <w:r w:rsidRPr="00B9181F">
                              <w:rPr>
                                <w:rFonts w:ascii="Arial" w:hAnsi="Arial" w:cs="Arial"/>
                                <w:sz w:val="18"/>
                                <w:szCs w:val="18"/>
                                <w:lang w:val="en-GB"/>
                              </w:rPr>
                              <w:t xml:space="preserve">STAGE </w:t>
                            </w:r>
                            <w:r>
                              <w:rPr>
                                <w:rFonts w:ascii="Arial" w:hAnsi="Arial" w:cs="Arial"/>
                                <w:sz w:val="18"/>
                                <w:szCs w:val="18"/>
                                <w:lang w:val="en-GB"/>
                              </w:rPr>
                              <w:t>4</w:t>
                            </w:r>
                          </w:p>
                          <w:p w14:paraId="67326D04" w14:textId="2BA60471" w:rsidR="007E287D" w:rsidRPr="00B9181F" w:rsidRDefault="000E0621" w:rsidP="007E287D">
                            <w:pPr>
                              <w:jc w:val="center"/>
                              <w:rPr>
                                <w:rFonts w:ascii="Arial" w:hAnsi="Arial" w:cs="Arial"/>
                                <w:sz w:val="18"/>
                                <w:szCs w:val="18"/>
                                <w:lang w:val="en-GB"/>
                              </w:rPr>
                            </w:pPr>
                            <w:r>
                              <w:rPr>
                                <w:rFonts w:ascii="Arial" w:hAnsi="Arial" w:cs="Arial"/>
                                <w:sz w:val="18"/>
                                <w:szCs w:val="18"/>
                                <w:lang w:val="en-GB"/>
                              </w:rPr>
                              <w:t>Detector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C5730" id="Text Box 509" o:spid="_x0000_s1095" type="#_x0000_t202" style="position:absolute;margin-left:155.5pt;margin-top:46.05pt;width:76.5pt;height:36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" fillcolor="white [3201]" stroked="f" strokeweight=".5pt">
                <v:textbox>
                  <w:txbxContent>
                    <w:p w14:paraId="618FDD87" w14:textId="77777777" w:rsidR="007E287D" w:rsidRPr="00B9181F" w:rsidRDefault="007E287D" w:rsidP="007E287D">
                      <w:pPr>
                        <w:jc w:val="center"/>
                        <w:rPr>
                          <w:rFonts w:ascii="Arial" w:hAnsi="Arial" w:cs="Arial"/>
                          <w:sz w:val="18"/>
                          <w:szCs w:val="18"/>
                          <w:lang w:val="en-GB"/>
                        </w:rPr>
                      </w:pPr>
                      <w:r w:rsidRPr="00B9181F">
                        <w:rPr>
                          <w:rFonts w:ascii="Arial" w:hAnsi="Arial" w:cs="Arial"/>
                          <w:sz w:val="18"/>
                          <w:szCs w:val="18"/>
                          <w:lang w:val="en-GB"/>
                        </w:rPr>
                        <w:t xml:space="preserve">STAGE </w:t>
                      </w:r>
                      <w:r>
                        <w:rPr>
                          <w:rFonts w:ascii="Arial" w:hAnsi="Arial" w:cs="Arial"/>
                          <w:sz w:val="18"/>
                          <w:szCs w:val="18"/>
                          <w:lang w:val="en-GB"/>
                        </w:rPr>
                        <w:t>4</w:t>
                      </w:r>
                    </w:p>
                    <w:p w14:paraId="67326D04" w14:textId="2BA60471" w:rsidR="007E287D" w:rsidRPr="00B9181F" w:rsidRDefault="000E0621" w:rsidP="007E287D">
                      <w:pPr>
                        <w:jc w:val="center"/>
                        <w:rPr>
                          <w:rFonts w:ascii="Arial" w:hAnsi="Arial" w:cs="Arial"/>
                          <w:sz w:val="18"/>
                          <w:szCs w:val="18"/>
                          <w:lang w:val="en-GB"/>
                        </w:rPr>
                      </w:pPr>
                      <w:r>
                        <w:rPr>
                          <w:rFonts w:ascii="Arial" w:hAnsi="Arial" w:cs="Arial"/>
                          <w:sz w:val="18"/>
                          <w:szCs w:val="18"/>
                          <w:lang w:val="en-GB"/>
                        </w:rPr>
                        <w:t>Detector</w:t>
                      </w:r>
                    </w:p>
                  </w:txbxContent>
                </v:textbox>
              </v:shape>
            </w:pict>
          </mc:Fallback>
        </mc:AlternateContent>
      </w:r>
      <w:r w:rsidRPr="007E287D">
        <w:rPr>
          <w:rFonts w:ascii="Arial" w:hAnsi="Arial" w:cs="Arial"/>
          <w:noProof/>
          <w:sz w:val="22"/>
          <w:szCs w:val="22"/>
          <w:lang w:val="en-GB"/>
        </w:rPr>
        <mc:AlternateContent>
          <mc:Choice Requires="wps">
            <w:drawing>
              <wp:anchor distT="0" distB="0" distL="114300" distR="114300" simplePos="0" relativeHeight="252135424" behindDoc="0" locked="0" layoutInCell="1" allowOverlap="1" wp14:anchorId="6BDE554F" wp14:editId="31EA462F">
                <wp:simplePos x="0" y="0"/>
                <wp:positionH relativeFrom="column">
                  <wp:posOffset>1974850</wp:posOffset>
                </wp:positionH>
                <wp:positionV relativeFrom="paragraph">
                  <wp:posOffset>165735</wp:posOffset>
                </wp:positionV>
                <wp:extent cx="2171700" cy="1828800"/>
                <wp:effectExtent l="0" t="57150" r="57150" b="0"/>
                <wp:wrapNone/>
                <wp:docPr id="507" name="Arc 507"/>
                <wp:cNvGraphicFramePr/>
                <a:graphic xmlns:a="http://schemas.openxmlformats.org/drawingml/2006/main">
                  <a:graphicData uri="http://schemas.microsoft.com/office/word/2010/wordprocessingShape">
                    <wps:wsp>
                      <wps:cNvSpPr/>
                      <wps:spPr>
                        <a:xfrm>
                          <a:off x="0" y="0"/>
                          <a:ext cx="2171700" cy="1828800"/>
                        </a:xfrm>
                        <a:prstGeom prst="arc">
                          <a:avLst>
                            <a:gd name="adj1" fmla="val 16200000"/>
                            <a:gd name="adj2" fmla="val 20835"/>
                          </a:avLst>
                        </a:prstGeom>
                        <a:ln w="12700">
                          <a:solidFill>
                            <a:schemeClr val="tx1"/>
                          </a:solidFill>
                          <a:prstDash val="sysDash"/>
                        </a:ln>
                        <a:scene3d>
                          <a:camera prst="orthographicFront">
                            <a:rot lat="10800000" lon="0" rev="0"/>
                          </a:camera>
                          <a:lightRig rig="threePt" dir="t"/>
                        </a:scene3d>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5F846" id="Arc 507" o:spid="_x0000_s1026" style="position:absolute;margin-left:155.5pt;margin-top:13.05pt;width:171pt;height:2in;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71700,182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" path="m1085850,nsc1342909,,1591632,76798,1787763,216728v245604,175227,386225,433187,383909,704253l1085850,914400,1085850,xem1085850,nfc1342909,,1591632,76798,1787763,216728v245604,175227,386225,433187,383909,704253e" filled="f" strokecolor="black [3213]" strokeweight="1pt">
                <v:stroke dashstyle="3 1" joinstyle="miter"/>
                <v:path arrowok="t" o:connecttype="custom" o:connectlocs="1085850,0;1787763,216728;2171672,920981" o:connectangles="0,0,0"/>
              </v:shape>
            </w:pict>
          </mc:Fallback>
        </mc:AlternateContent>
      </w:r>
      <w:r w:rsidRPr="007E287D">
        <w:rPr>
          <w:rFonts w:ascii="Arial" w:hAnsi="Arial" w:cs="Arial"/>
          <w:noProof/>
          <w:sz w:val="22"/>
          <w:szCs w:val="22"/>
          <w:lang w:val="en-GB"/>
        </w:rPr>
        <mc:AlternateContent>
          <mc:Choice Requires="wps">
            <w:drawing>
              <wp:anchor distT="0" distB="0" distL="114300" distR="114300" simplePos="0" relativeHeight="252136448" behindDoc="0" locked="0" layoutInCell="1" allowOverlap="1" wp14:anchorId="6087F5EA" wp14:editId="1444E3F7">
                <wp:simplePos x="0" y="0"/>
                <wp:positionH relativeFrom="column">
                  <wp:posOffset>2971800</wp:posOffset>
                </wp:positionH>
                <wp:positionV relativeFrom="paragraph">
                  <wp:posOffset>216535</wp:posOffset>
                </wp:positionV>
                <wp:extent cx="114300" cy="1028700"/>
                <wp:effectExtent l="0" t="0" r="19050" b="19050"/>
                <wp:wrapNone/>
                <wp:docPr id="508" name="Rectangle 508"/>
                <wp:cNvGraphicFramePr/>
                <a:graphic xmlns:a="http://schemas.openxmlformats.org/drawingml/2006/main">
                  <a:graphicData uri="http://schemas.microsoft.com/office/word/2010/wordprocessingShape">
                    <wps:wsp>
                      <wps:cNvSpPr/>
                      <wps:spPr>
                        <a:xfrm>
                          <a:off x="0" y="0"/>
                          <a:ext cx="114300" cy="10287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A431B7" id="Rectangle 508" o:spid="_x0000_s1026" style="position:absolute;margin-left:234pt;margin-top:17.05pt;width:9pt;height:81pt;z-index:252136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" fillcolor="#d8d8d8 [2732]" strokecolor="black [3213]" strokeweight="1pt"/>
            </w:pict>
          </mc:Fallback>
        </mc:AlternateContent>
      </w:r>
    </w:p>
    <w:p w14:paraId="23C78674" w14:textId="54611528" w:rsidR="007E287D" w:rsidRPr="007E287D" w:rsidRDefault="007E287D" w:rsidP="007E287D">
      <w:pPr>
        <w:spacing w:line="276" w:lineRule="auto"/>
        <w:rPr>
          <w:rFonts w:ascii="Arial" w:hAnsi="Arial" w:cs="Arial"/>
          <w:sz w:val="22"/>
          <w:szCs w:val="22"/>
          <w:lang w:val="en-GB"/>
        </w:rPr>
      </w:pPr>
    </w:p>
    <w:p w14:paraId="387DE5A2" w14:textId="77777777" w:rsidR="007E287D" w:rsidRPr="007E287D" w:rsidRDefault="007E287D" w:rsidP="007E287D">
      <w:pPr>
        <w:spacing w:line="276" w:lineRule="auto"/>
        <w:rPr>
          <w:rFonts w:ascii="Arial" w:hAnsi="Arial" w:cs="Arial"/>
          <w:sz w:val="22"/>
          <w:szCs w:val="22"/>
          <w:lang w:val="en-GB"/>
        </w:rPr>
      </w:pPr>
    </w:p>
    <w:p w14:paraId="50DF5B5B" w14:textId="77777777" w:rsidR="007E287D" w:rsidRPr="007E287D" w:rsidRDefault="007E287D" w:rsidP="007E287D">
      <w:pPr>
        <w:spacing w:line="276" w:lineRule="auto"/>
        <w:rPr>
          <w:rFonts w:ascii="Arial" w:hAnsi="Arial" w:cs="Arial"/>
          <w:sz w:val="22"/>
          <w:szCs w:val="22"/>
          <w:lang w:val="en-GB"/>
        </w:rPr>
      </w:pPr>
    </w:p>
    <w:p w14:paraId="23C0944B" w14:textId="77777777" w:rsidR="007E287D" w:rsidRPr="007E287D" w:rsidRDefault="007E287D" w:rsidP="007E287D">
      <w:pPr>
        <w:spacing w:line="276" w:lineRule="auto"/>
        <w:rPr>
          <w:rFonts w:ascii="Arial" w:hAnsi="Arial" w:cs="Arial"/>
          <w:sz w:val="22"/>
          <w:szCs w:val="22"/>
          <w:lang w:val="en-GB"/>
        </w:rPr>
      </w:pPr>
    </w:p>
    <w:p w14:paraId="1E3EDD82" w14:textId="77777777" w:rsidR="007E287D" w:rsidRDefault="007E287D" w:rsidP="007E287D">
      <w:pPr>
        <w:spacing w:line="276" w:lineRule="auto"/>
        <w:rPr>
          <w:rFonts w:ascii="Arial" w:hAnsi="Arial" w:cs="Arial"/>
          <w:sz w:val="22"/>
          <w:szCs w:val="22"/>
          <w:lang w:val="en-GB"/>
        </w:rPr>
      </w:pPr>
    </w:p>
    <w:p w14:paraId="480E879D" w14:textId="77777777" w:rsidR="007E287D" w:rsidRDefault="007E287D" w:rsidP="007E287D">
      <w:pPr>
        <w:spacing w:line="276" w:lineRule="auto"/>
        <w:rPr>
          <w:rFonts w:ascii="Arial" w:hAnsi="Arial" w:cs="Arial"/>
          <w:sz w:val="22"/>
          <w:szCs w:val="22"/>
          <w:lang w:val="en-GB"/>
        </w:rPr>
      </w:pPr>
    </w:p>
    <w:p w14:paraId="65562F6C" w14:textId="77777777" w:rsidR="007E287D" w:rsidRDefault="007E287D" w:rsidP="007E287D">
      <w:pPr>
        <w:spacing w:line="276" w:lineRule="auto"/>
        <w:rPr>
          <w:rFonts w:ascii="Arial" w:hAnsi="Arial" w:cs="Arial"/>
          <w:sz w:val="22"/>
          <w:szCs w:val="22"/>
          <w:lang w:val="en-GB"/>
        </w:rPr>
      </w:pPr>
    </w:p>
    <w:p w14:paraId="095233EB" w14:textId="77777777" w:rsidR="007E287D" w:rsidRDefault="007E287D" w:rsidP="007E287D">
      <w:pPr>
        <w:spacing w:line="276" w:lineRule="auto"/>
        <w:rPr>
          <w:rFonts w:ascii="Arial" w:hAnsi="Arial" w:cs="Arial"/>
          <w:sz w:val="22"/>
          <w:szCs w:val="22"/>
          <w:lang w:val="en-GB"/>
        </w:rPr>
      </w:pPr>
    </w:p>
    <w:p w14:paraId="27A79650" w14:textId="77777777" w:rsidR="007E287D" w:rsidRDefault="007E287D" w:rsidP="007E287D">
      <w:pPr>
        <w:spacing w:line="276" w:lineRule="auto"/>
        <w:rPr>
          <w:rFonts w:ascii="Arial" w:hAnsi="Arial" w:cs="Arial"/>
          <w:sz w:val="22"/>
          <w:szCs w:val="22"/>
          <w:lang w:val="en-GB"/>
        </w:rPr>
      </w:pPr>
    </w:p>
    <w:p w14:paraId="2E05B9BE" w14:textId="6192858B" w:rsidR="007E287D" w:rsidRDefault="007E287D" w:rsidP="007E287D">
      <w:pPr>
        <w:spacing w:line="276" w:lineRule="auto"/>
        <w:rPr>
          <w:rFonts w:ascii="Arial" w:hAnsi="Arial" w:cs="Arial"/>
          <w:sz w:val="22"/>
          <w:szCs w:val="22"/>
          <w:lang w:val="en-GB"/>
        </w:rPr>
      </w:pPr>
      <w:r w:rsidRPr="007E287D">
        <w:rPr>
          <w:rFonts w:ascii="Arial" w:hAnsi="Arial" w:cs="Arial"/>
          <w:sz w:val="22"/>
          <w:szCs w:val="22"/>
          <w:lang w:val="en-GB"/>
        </w:rPr>
        <w:t>In STAGE 1, positively charged gas ions/particles are accelerated by an accelerating potential to a maximum speed. A particular ion beam consists of H-2 ions (H-2</w:t>
      </w:r>
      <w:r w:rsidRPr="007E287D">
        <w:rPr>
          <w:rFonts w:ascii="Arial" w:hAnsi="Arial" w:cs="Arial"/>
          <w:sz w:val="22"/>
          <w:szCs w:val="22"/>
          <w:vertAlign w:val="superscript"/>
          <w:lang w:val="en-GB"/>
        </w:rPr>
        <w:t>+</w:t>
      </w:r>
      <w:r w:rsidRPr="007E287D">
        <w:rPr>
          <w:rFonts w:ascii="Arial" w:hAnsi="Arial" w:cs="Arial"/>
          <w:sz w:val="22"/>
          <w:szCs w:val="22"/>
          <w:lang w:val="en-GB"/>
        </w:rPr>
        <w:t>).  H-2</w:t>
      </w:r>
      <w:r w:rsidR="00C269ED">
        <w:rPr>
          <w:rFonts w:ascii="Arial" w:hAnsi="Arial" w:cs="Arial"/>
          <w:sz w:val="22"/>
          <w:szCs w:val="22"/>
          <w:vertAlign w:val="superscript"/>
          <w:lang w:val="en-GB"/>
        </w:rPr>
        <w:t>+</w:t>
      </w:r>
      <w:r w:rsidRPr="007E287D">
        <w:rPr>
          <w:rFonts w:ascii="Arial" w:hAnsi="Arial" w:cs="Arial"/>
          <w:sz w:val="22"/>
          <w:szCs w:val="22"/>
          <w:lang w:val="en-GB"/>
        </w:rPr>
        <w:t xml:space="preserve"> ions consist of one proton and neutron; and have a positive charge equal to that of one proton. </w:t>
      </w:r>
    </w:p>
    <w:p w14:paraId="67B3097B" w14:textId="77777777" w:rsidR="00A14045" w:rsidRPr="007E287D" w:rsidRDefault="00A14045" w:rsidP="007E287D">
      <w:pPr>
        <w:spacing w:line="276" w:lineRule="auto"/>
        <w:rPr>
          <w:rFonts w:ascii="Arial" w:hAnsi="Arial" w:cs="Arial"/>
          <w:sz w:val="22"/>
          <w:szCs w:val="22"/>
          <w:lang w:val="en-GB"/>
        </w:rPr>
      </w:pPr>
    </w:p>
    <w:p w14:paraId="2CB38637" w14:textId="55B87019" w:rsidR="007E287D" w:rsidRPr="008B1D05" w:rsidRDefault="007E287D" w:rsidP="008B1D05">
      <w:pPr>
        <w:pStyle w:val="ListParagraph"/>
        <w:numPr>
          <w:ilvl w:val="0"/>
          <w:numId w:val="21"/>
        </w:numPr>
        <w:spacing w:after="160" w:line="276" w:lineRule="auto"/>
        <w:ind w:hanging="720"/>
        <w:rPr>
          <w:rFonts w:ascii="Arial" w:hAnsi="Arial" w:cs="Arial"/>
          <w:sz w:val="22"/>
          <w:szCs w:val="22"/>
          <w:lang w:val="en-GB"/>
        </w:rPr>
      </w:pPr>
      <w:r w:rsidRPr="007E287D">
        <w:rPr>
          <w:rFonts w:ascii="Arial" w:hAnsi="Arial" w:cs="Arial"/>
          <w:sz w:val="22"/>
          <w:szCs w:val="22"/>
          <w:lang w:val="en-GB"/>
        </w:rPr>
        <w:t>Each H-2</w:t>
      </w:r>
      <w:r w:rsidRPr="007E287D">
        <w:rPr>
          <w:rFonts w:ascii="Arial" w:hAnsi="Arial" w:cs="Arial"/>
          <w:sz w:val="22"/>
          <w:szCs w:val="22"/>
          <w:vertAlign w:val="superscript"/>
          <w:lang w:val="en-GB"/>
        </w:rPr>
        <w:t>+</w:t>
      </w:r>
      <w:r w:rsidRPr="007E287D">
        <w:rPr>
          <w:rFonts w:ascii="Arial" w:hAnsi="Arial" w:cs="Arial"/>
          <w:sz w:val="22"/>
          <w:szCs w:val="22"/>
          <w:lang w:val="en-GB"/>
        </w:rPr>
        <w:t xml:space="preserve"> ion achieves a speed of 6.19 x 10</w:t>
      </w:r>
      <w:r w:rsidRPr="007E287D">
        <w:rPr>
          <w:rFonts w:ascii="Arial" w:hAnsi="Arial" w:cs="Arial"/>
          <w:sz w:val="22"/>
          <w:szCs w:val="22"/>
          <w:vertAlign w:val="superscript"/>
          <w:lang w:val="en-GB"/>
        </w:rPr>
        <w:t>5</w:t>
      </w:r>
      <w:r w:rsidRPr="007E287D">
        <w:rPr>
          <w:rFonts w:ascii="Arial" w:hAnsi="Arial" w:cs="Arial"/>
          <w:sz w:val="22"/>
          <w:szCs w:val="22"/>
          <w:lang w:val="en-GB"/>
        </w:rPr>
        <w:t xml:space="preserve"> ms</w:t>
      </w:r>
      <w:r w:rsidRPr="007E287D">
        <w:rPr>
          <w:rFonts w:ascii="Arial" w:hAnsi="Arial" w:cs="Arial"/>
          <w:sz w:val="22"/>
          <w:szCs w:val="22"/>
          <w:vertAlign w:val="superscript"/>
          <w:lang w:val="en-GB"/>
        </w:rPr>
        <w:t>-1</w:t>
      </w:r>
      <w:r w:rsidRPr="007E287D">
        <w:rPr>
          <w:rFonts w:ascii="Arial" w:hAnsi="Arial" w:cs="Arial"/>
          <w:sz w:val="22"/>
          <w:szCs w:val="22"/>
          <w:lang w:val="en-GB"/>
        </w:rPr>
        <w:t>. Calculate the magnitude of the accelerating potential (in Volts).</w:t>
      </w:r>
      <w:r w:rsidR="008B1D05">
        <w:rPr>
          <w:rFonts w:ascii="Arial" w:hAnsi="Arial" w:cs="Arial"/>
          <w:sz w:val="22"/>
          <w:szCs w:val="22"/>
          <w:lang w:val="en-GB"/>
        </w:rPr>
        <w:t xml:space="preserve"> The mass of a H-2 ion is 3.34 x 10</w:t>
      </w:r>
      <w:r w:rsidR="008B1D05" w:rsidRPr="00AA15EE">
        <w:rPr>
          <w:rFonts w:ascii="Arial" w:hAnsi="Arial" w:cs="Arial"/>
          <w:sz w:val="22"/>
          <w:szCs w:val="22"/>
          <w:vertAlign w:val="superscript"/>
          <w:lang w:val="en-GB"/>
        </w:rPr>
        <w:t>-27</w:t>
      </w:r>
      <w:r w:rsidR="008B1D05">
        <w:rPr>
          <w:rFonts w:ascii="Arial" w:hAnsi="Arial" w:cs="Arial"/>
          <w:sz w:val="22"/>
          <w:szCs w:val="22"/>
          <w:lang w:val="en-GB"/>
        </w:rPr>
        <w:t xml:space="preserve"> kg.</w:t>
      </w:r>
      <w:r w:rsidRPr="008B1D05">
        <w:rPr>
          <w:rFonts w:ascii="Arial" w:hAnsi="Arial" w:cs="Arial"/>
          <w:sz w:val="22"/>
          <w:szCs w:val="22"/>
          <w:lang w:val="en-GB"/>
        </w:rPr>
        <w:t xml:space="preserve"> </w:t>
      </w:r>
    </w:p>
    <w:p w14:paraId="7E30BDCC" w14:textId="77777777" w:rsidR="007E287D" w:rsidRPr="007E287D" w:rsidRDefault="007E287D" w:rsidP="007E287D">
      <w:pPr>
        <w:pStyle w:val="ListParagraph"/>
        <w:spacing w:line="276" w:lineRule="auto"/>
        <w:jc w:val="right"/>
        <w:rPr>
          <w:rFonts w:ascii="Arial" w:hAnsi="Arial" w:cs="Arial"/>
          <w:sz w:val="22"/>
          <w:szCs w:val="22"/>
          <w:lang w:val="en-GB"/>
        </w:rPr>
      </w:pPr>
      <w:r w:rsidRPr="007E287D">
        <w:rPr>
          <w:rFonts w:ascii="Arial" w:hAnsi="Arial" w:cs="Arial"/>
          <w:sz w:val="22"/>
          <w:szCs w:val="22"/>
          <w:lang w:val="en-GB"/>
        </w:rPr>
        <w:t>(4 marks)</w:t>
      </w:r>
    </w:p>
    <w:p w14:paraId="2EEE48CD" w14:textId="77777777" w:rsidR="007E287D" w:rsidRPr="007E287D" w:rsidRDefault="007E287D" w:rsidP="007E287D">
      <w:pPr>
        <w:pStyle w:val="ListParagraph"/>
        <w:spacing w:line="276" w:lineRule="auto"/>
        <w:jc w:val="right"/>
        <w:rPr>
          <w:rFonts w:ascii="Arial" w:hAnsi="Arial" w:cs="Arial"/>
          <w:sz w:val="22"/>
          <w:szCs w:val="22"/>
          <w:lang w:val="en-GB"/>
        </w:rPr>
      </w:pPr>
    </w:p>
    <w:p w14:paraId="066BA689" w14:textId="77777777" w:rsidR="007E287D" w:rsidRPr="007E287D" w:rsidRDefault="007E287D" w:rsidP="007E287D">
      <w:pPr>
        <w:pStyle w:val="ListParagraph"/>
        <w:spacing w:line="276" w:lineRule="auto"/>
        <w:jc w:val="right"/>
        <w:rPr>
          <w:rFonts w:ascii="Arial" w:hAnsi="Arial" w:cs="Arial"/>
          <w:sz w:val="22"/>
          <w:szCs w:val="22"/>
          <w:lang w:val="en-GB"/>
        </w:rPr>
      </w:pPr>
    </w:p>
    <w:p w14:paraId="6AE082E0" w14:textId="77777777" w:rsidR="007E287D" w:rsidRPr="007E287D" w:rsidRDefault="007E287D" w:rsidP="007E287D">
      <w:pPr>
        <w:pStyle w:val="ListParagraph"/>
        <w:spacing w:line="276" w:lineRule="auto"/>
        <w:jc w:val="right"/>
        <w:rPr>
          <w:rFonts w:ascii="Arial" w:hAnsi="Arial" w:cs="Arial"/>
          <w:sz w:val="22"/>
          <w:szCs w:val="22"/>
          <w:lang w:val="en-GB"/>
        </w:rPr>
      </w:pPr>
    </w:p>
    <w:p w14:paraId="4209B28D" w14:textId="77777777" w:rsidR="007E287D" w:rsidRPr="007E287D" w:rsidRDefault="007E287D" w:rsidP="007E287D">
      <w:pPr>
        <w:pStyle w:val="ListParagraph"/>
        <w:spacing w:line="276" w:lineRule="auto"/>
        <w:jc w:val="right"/>
        <w:rPr>
          <w:rFonts w:ascii="Arial" w:hAnsi="Arial" w:cs="Arial"/>
          <w:sz w:val="22"/>
          <w:szCs w:val="22"/>
          <w:lang w:val="en-GB"/>
        </w:rPr>
      </w:pPr>
    </w:p>
    <w:p w14:paraId="0913A9B6" w14:textId="77777777" w:rsidR="007E287D" w:rsidRPr="007E287D" w:rsidRDefault="007E287D" w:rsidP="007E287D">
      <w:pPr>
        <w:pStyle w:val="ListParagraph"/>
        <w:spacing w:line="276" w:lineRule="auto"/>
        <w:jc w:val="right"/>
        <w:rPr>
          <w:rFonts w:ascii="Arial" w:hAnsi="Arial" w:cs="Arial"/>
          <w:sz w:val="22"/>
          <w:szCs w:val="22"/>
          <w:lang w:val="en-GB"/>
        </w:rPr>
      </w:pPr>
    </w:p>
    <w:p w14:paraId="52626077" w14:textId="77777777" w:rsidR="007E287D" w:rsidRPr="007E287D" w:rsidRDefault="007E287D" w:rsidP="007E287D">
      <w:pPr>
        <w:pStyle w:val="ListParagraph"/>
        <w:spacing w:line="276" w:lineRule="auto"/>
        <w:jc w:val="right"/>
        <w:rPr>
          <w:rFonts w:ascii="Arial" w:hAnsi="Arial" w:cs="Arial"/>
          <w:sz w:val="22"/>
          <w:szCs w:val="22"/>
          <w:lang w:val="en-GB"/>
        </w:rPr>
      </w:pPr>
    </w:p>
    <w:p w14:paraId="231B9BA9" w14:textId="77777777" w:rsidR="007E287D" w:rsidRPr="007E287D" w:rsidRDefault="007E287D" w:rsidP="007E287D">
      <w:pPr>
        <w:pStyle w:val="ListParagraph"/>
        <w:spacing w:line="276" w:lineRule="auto"/>
        <w:jc w:val="right"/>
        <w:rPr>
          <w:rFonts w:ascii="Arial" w:hAnsi="Arial" w:cs="Arial"/>
          <w:sz w:val="22"/>
          <w:szCs w:val="22"/>
          <w:lang w:val="en-GB"/>
        </w:rPr>
      </w:pPr>
    </w:p>
    <w:p w14:paraId="752F617B" w14:textId="77777777" w:rsidR="007E287D" w:rsidRPr="007E287D" w:rsidRDefault="007E287D" w:rsidP="007E287D">
      <w:pPr>
        <w:pStyle w:val="ListParagraph"/>
        <w:spacing w:line="276" w:lineRule="auto"/>
        <w:jc w:val="right"/>
        <w:rPr>
          <w:rFonts w:ascii="Arial" w:hAnsi="Arial" w:cs="Arial"/>
          <w:sz w:val="22"/>
          <w:szCs w:val="22"/>
          <w:lang w:val="en-GB"/>
        </w:rPr>
      </w:pPr>
    </w:p>
    <w:p w14:paraId="35BBA9A4" w14:textId="77777777" w:rsidR="007E287D" w:rsidRPr="007E287D" w:rsidRDefault="007E287D" w:rsidP="007E287D">
      <w:pPr>
        <w:pStyle w:val="ListParagraph"/>
        <w:spacing w:line="276" w:lineRule="auto"/>
        <w:jc w:val="right"/>
        <w:rPr>
          <w:rFonts w:ascii="Arial" w:hAnsi="Arial" w:cs="Arial"/>
          <w:sz w:val="22"/>
          <w:szCs w:val="22"/>
          <w:lang w:val="en-GB"/>
        </w:rPr>
      </w:pPr>
    </w:p>
    <w:p w14:paraId="7B67B917" w14:textId="77777777" w:rsidR="007E287D" w:rsidRPr="007E287D" w:rsidRDefault="007E287D" w:rsidP="007E287D">
      <w:pPr>
        <w:pStyle w:val="ListParagraph"/>
        <w:spacing w:line="276" w:lineRule="auto"/>
        <w:jc w:val="right"/>
        <w:rPr>
          <w:rFonts w:ascii="Arial" w:hAnsi="Arial" w:cs="Arial"/>
          <w:sz w:val="22"/>
          <w:szCs w:val="22"/>
          <w:lang w:val="en-GB"/>
        </w:rPr>
      </w:pPr>
    </w:p>
    <w:p w14:paraId="55349041" w14:textId="77777777" w:rsidR="007E287D" w:rsidRPr="007E287D" w:rsidRDefault="007E287D" w:rsidP="007E287D">
      <w:pPr>
        <w:pStyle w:val="ListParagraph"/>
        <w:spacing w:line="276" w:lineRule="auto"/>
        <w:jc w:val="right"/>
        <w:rPr>
          <w:rFonts w:ascii="Arial" w:hAnsi="Arial" w:cs="Arial"/>
          <w:sz w:val="22"/>
          <w:szCs w:val="22"/>
          <w:lang w:val="en-GB"/>
        </w:rPr>
      </w:pPr>
    </w:p>
    <w:p w14:paraId="5C8EF2D7" w14:textId="77777777" w:rsidR="007E287D" w:rsidRPr="007E287D" w:rsidRDefault="007E287D" w:rsidP="007E287D">
      <w:pPr>
        <w:pStyle w:val="ListParagraph"/>
        <w:spacing w:line="276" w:lineRule="auto"/>
        <w:jc w:val="right"/>
        <w:rPr>
          <w:rFonts w:ascii="Arial" w:hAnsi="Arial" w:cs="Arial"/>
          <w:sz w:val="22"/>
          <w:szCs w:val="22"/>
          <w:lang w:val="en-GB"/>
        </w:rPr>
      </w:pPr>
    </w:p>
    <w:p w14:paraId="73070B27" w14:textId="6EAF0DB0" w:rsidR="007E287D" w:rsidRDefault="007E287D" w:rsidP="007E287D">
      <w:pPr>
        <w:pStyle w:val="ListParagraph"/>
        <w:spacing w:line="276" w:lineRule="auto"/>
        <w:jc w:val="right"/>
        <w:rPr>
          <w:rFonts w:ascii="Arial" w:hAnsi="Arial" w:cs="Arial"/>
          <w:sz w:val="22"/>
          <w:szCs w:val="22"/>
          <w:lang w:val="en-GB"/>
        </w:rPr>
      </w:pPr>
    </w:p>
    <w:p w14:paraId="4CACFE17" w14:textId="239C9A97" w:rsidR="00A14045" w:rsidRDefault="00A14045" w:rsidP="007E287D">
      <w:pPr>
        <w:pStyle w:val="ListParagraph"/>
        <w:spacing w:line="276" w:lineRule="auto"/>
        <w:jc w:val="right"/>
        <w:rPr>
          <w:rFonts w:ascii="Arial" w:hAnsi="Arial" w:cs="Arial"/>
          <w:sz w:val="22"/>
          <w:szCs w:val="22"/>
          <w:lang w:val="en-GB"/>
        </w:rPr>
      </w:pPr>
    </w:p>
    <w:p w14:paraId="49E34B5A" w14:textId="2FCE93E3" w:rsidR="00A14045" w:rsidRDefault="00A14045" w:rsidP="007E287D">
      <w:pPr>
        <w:pStyle w:val="ListParagraph"/>
        <w:spacing w:line="276" w:lineRule="auto"/>
        <w:jc w:val="right"/>
        <w:rPr>
          <w:rFonts w:ascii="Arial" w:hAnsi="Arial" w:cs="Arial"/>
          <w:sz w:val="22"/>
          <w:szCs w:val="22"/>
          <w:lang w:val="en-GB"/>
        </w:rPr>
      </w:pPr>
    </w:p>
    <w:p w14:paraId="230C3D4A" w14:textId="279800D9" w:rsidR="00A14045" w:rsidRDefault="00A14045" w:rsidP="007E287D">
      <w:pPr>
        <w:pStyle w:val="ListParagraph"/>
        <w:spacing w:line="276" w:lineRule="auto"/>
        <w:jc w:val="right"/>
        <w:rPr>
          <w:rFonts w:ascii="Arial" w:hAnsi="Arial" w:cs="Arial"/>
          <w:sz w:val="22"/>
          <w:szCs w:val="22"/>
          <w:lang w:val="en-GB"/>
        </w:rPr>
      </w:pPr>
    </w:p>
    <w:p w14:paraId="0D654AD2" w14:textId="77777777" w:rsidR="00A14045" w:rsidRPr="007E287D" w:rsidRDefault="00A14045" w:rsidP="007E287D">
      <w:pPr>
        <w:pStyle w:val="ListParagraph"/>
        <w:spacing w:line="276" w:lineRule="auto"/>
        <w:jc w:val="right"/>
        <w:rPr>
          <w:rFonts w:ascii="Arial" w:hAnsi="Arial" w:cs="Arial"/>
          <w:sz w:val="22"/>
          <w:szCs w:val="22"/>
          <w:lang w:val="en-GB"/>
        </w:rPr>
      </w:pPr>
    </w:p>
    <w:p w14:paraId="7043CA55" w14:textId="77777777" w:rsidR="007E287D" w:rsidRPr="007E287D" w:rsidRDefault="007E287D" w:rsidP="007E287D">
      <w:pPr>
        <w:pStyle w:val="ListParagraph"/>
        <w:spacing w:line="276" w:lineRule="auto"/>
        <w:jc w:val="right"/>
        <w:rPr>
          <w:rFonts w:ascii="Arial" w:hAnsi="Arial" w:cs="Arial"/>
          <w:sz w:val="22"/>
          <w:szCs w:val="22"/>
          <w:lang w:val="en-GB"/>
        </w:rPr>
      </w:pPr>
    </w:p>
    <w:p w14:paraId="73B5FFC2" w14:textId="77777777" w:rsidR="007E287D" w:rsidRPr="007E287D" w:rsidRDefault="007E287D" w:rsidP="007E287D">
      <w:pPr>
        <w:pStyle w:val="ListParagraph"/>
        <w:spacing w:line="276" w:lineRule="auto"/>
        <w:jc w:val="right"/>
        <w:rPr>
          <w:rFonts w:ascii="Arial" w:hAnsi="Arial" w:cs="Arial"/>
          <w:sz w:val="22"/>
          <w:szCs w:val="22"/>
          <w:lang w:val="en-GB"/>
        </w:rPr>
      </w:pPr>
      <w:r w:rsidRPr="007E287D">
        <w:rPr>
          <w:rFonts w:ascii="Arial" w:hAnsi="Arial" w:cs="Arial"/>
          <w:sz w:val="22"/>
          <w:szCs w:val="22"/>
          <w:lang w:val="en-GB"/>
        </w:rPr>
        <w:t>________________ V</w:t>
      </w:r>
    </w:p>
    <w:p w14:paraId="2821B070" w14:textId="77777777" w:rsidR="007E287D" w:rsidRPr="007E287D" w:rsidRDefault="007E287D" w:rsidP="007E287D">
      <w:pPr>
        <w:pStyle w:val="ListParagraph"/>
        <w:spacing w:line="276" w:lineRule="auto"/>
        <w:jc w:val="right"/>
        <w:rPr>
          <w:rFonts w:ascii="Arial" w:hAnsi="Arial" w:cs="Arial"/>
          <w:sz w:val="22"/>
          <w:szCs w:val="22"/>
          <w:lang w:val="en-GB"/>
        </w:rPr>
      </w:pPr>
    </w:p>
    <w:p w14:paraId="6AEB6B8D" w14:textId="44FD7065" w:rsidR="00467411" w:rsidRPr="00ED6F11" w:rsidRDefault="00A14045" w:rsidP="00467411">
      <w:pPr>
        <w:pStyle w:val="ListParagraph"/>
        <w:numPr>
          <w:ilvl w:val="0"/>
          <w:numId w:val="21"/>
        </w:numPr>
        <w:spacing w:after="160" w:line="259" w:lineRule="auto"/>
        <w:ind w:hanging="720"/>
        <w:rPr>
          <w:rFonts w:ascii="Arial" w:hAnsi="Arial" w:cs="Arial"/>
          <w:sz w:val="22"/>
          <w:szCs w:val="22"/>
          <w:lang w:val="en-GB"/>
        </w:rPr>
      </w:pPr>
      <w:r w:rsidRPr="00467411">
        <w:rPr>
          <w:rFonts w:ascii="Arial" w:hAnsi="Arial" w:cs="Arial"/>
          <w:sz w:val="22"/>
          <w:szCs w:val="22"/>
          <w:lang w:val="en-GB"/>
        </w:rPr>
        <w:br w:type="page"/>
      </w:r>
      <w:r w:rsidR="007E287D" w:rsidRPr="00467411">
        <w:rPr>
          <w:rFonts w:ascii="Arial" w:hAnsi="Arial" w:cs="Arial"/>
          <w:sz w:val="22"/>
          <w:szCs w:val="22"/>
          <w:lang w:val="en-GB"/>
        </w:rPr>
        <w:lastRenderedPageBreak/>
        <w:t xml:space="preserve">In Stage 2 (Velocity Selection), </w:t>
      </w:r>
      <w:r w:rsidR="00467411" w:rsidRPr="00ED6F11">
        <w:rPr>
          <w:rFonts w:ascii="Helvetica" w:eastAsia="Times New Roman" w:hAnsi="Helvetica" w:cs="Helvetica"/>
          <w:color w:val="1D2228"/>
          <w:sz w:val="22"/>
          <w:szCs w:val="22"/>
          <w:lang w:eastAsia="en-AU"/>
        </w:rPr>
        <w:t>the effects of an electric field and a magnetic field combine to ensure the velocity of the H-2</w:t>
      </w:r>
      <w:r w:rsidR="006D6B0C">
        <w:rPr>
          <w:rFonts w:ascii="Helvetica" w:eastAsia="Times New Roman" w:hAnsi="Helvetica" w:cs="Helvetica"/>
          <w:color w:val="1D2228"/>
          <w:sz w:val="22"/>
          <w:szCs w:val="22"/>
          <w:vertAlign w:val="superscript"/>
          <w:lang w:eastAsia="en-AU"/>
        </w:rPr>
        <w:t>+</w:t>
      </w:r>
      <w:r w:rsidR="00467411" w:rsidRPr="00ED6F11">
        <w:rPr>
          <w:rFonts w:ascii="Helvetica" w:eastAsia="Times New Roman" w:hAnsi="Helvetica" w:cs="Helvetica"/>
          <w:color w:val="1D2228"/>
          <w:sz w:val="22"/>
          <w:szCs w:val="22"/>
          <w:lang w:eastAsia="en-AU"/>
        </w:rPr>
        <w:t xml:space="preserve"> ions </w:t>
      </w:r>
      <w:r w:rsidR="00D81C83">
        <w:rPr>
          <w:rFonts w:ascii="Helvetica" w:eastAsia="Times New Roman" w:hAnsi="Helvetica" w:cs="Helvetica"/>
          <w:color w:val="1D2228"/>
          <w:sz w:val="22"/>
          <w:szCs w:val="22"/>
          <w:lang w:eastAsia="en-AU"/>
        </w:rPr>
        <w:t>are</w:t>
      </w:r>
      <w:r w:rsidR="00467411" w:rsidRPr="00ED6F11">
        <w:rPr>
          <w:rFonts w:ascii="Helvetica" w:eastAsia="Times New Roman" w:hAnsi="Helvetica" w:cs="Helvetica"/>
          <w:color w:val="1D2228"/>
          <w:sz w:val="22"/>
          <w:szCs w:val="22"/>
          <w:lang w:eastAsia="en-AU"/>
        </w:rPr>
        <w:t xml:space="preserve"> constant and in a straight line</w:t>
      </w:r>
      <w:r w:rsidR="00467411">
        <w:rPr>
          <w:rFonts w:ascii="Helvetica" w:eastAsia="Times New Roman" w:hAnsi="Helvetica" w:cs="Helvetica"/>
          <w:color w:val="1D2228"/>
          <w:sz w:val="22"/>
          <w:szCs w:val="22"/>
          <w:lang w:eastAsia="en-AU"/>
        </w:rPr>
        <w:t>.</w:t>
      </w:r>
    </w:p>
    <w:p w14:paraId="07019405" w14:textId="6489F376" w:rsidR="007E287D" w:rsidRPr="00467411" w:rsidRDefault="007E287D" w:rsidP="00467411">
      <w:pPr>
        <w:pStyle w:val="ListParagraph"/>
        <w:spacing w:after="160" w:line="276" w:lineRule="auto"/>
        <w:rPr>
          <w:rFonts w:ascii="Arial" w:hAnsi="Arial" w:cs="Arial"/>
          <w:sz w:val="22"/>
          <w:szCs w:val="22"/>
          <w:lang w:val="en-GB"/>
        </w:rPr>
      </w:pPr>
    </w:p>
    <w:p w14:paraId="7F0ACD30" w14:textId="77777777" w:rsidR="000B142F" w:rsidRDefault="000B142F" w:rsidP="000B142F">
      <w:pPr>
        <w:pStyle w:val="ListParagraph"/>
        <w:numPr>
          <w:ilvl w:val="0"/>
          <w:numId w:val="22"/>
        </w:numPr>
        <w:spacing w:after="160" w:line="276" w:lineRule="auto"/>
        <w:rPr>
          <w:rFonts w:ascii="Arial" w:hAnsi="Arial" w:cs="Arial"/>
          <w:sz w:val="22"/>
          <w:szCs w:val="22"/>
          <w:lang w:val="en-GB"/>
        </w:rPr>
      </w:pPr>
      <w:r>
        <w:rPr>
          <w:rFonts w:ascii="Arial" w:hAnsi="Arial" w:cs="Arial"/>
          <w:sz w:val="22"/>
          <w:szCs w:val="22"/>
          <w:lang w:val="en-GB"/>
        </w:rPr>
        <w:t>Given t</w:t>
      </w:r>
      <w:r w:rsidRPr="007E287D">
        <w:rPr>
          <w:rFonts w:ascii="Arial" w:hAnsi="Arial" w:cs="Arial"/>
          <w:sz w:val="22"/>
          <w:szCs w:val="22"/>
          <w:lang w:val="en-GB"/>
        </w:rPr>
        <w:t>he direction of the electric field in STAGE 2</w:t>
      </w:r>
      <w:r>
        <w:rPr>
          <w:rFonts w:ascii="Arial" w:hAnsi="Arial" w:cs="Arial"/>
          <w:sz w:val="22"/>
          <w:szCs w:val="22"/>
          <w:lang w:val="en-GB"/>
        </w:rPr>
        <w:t>, s</w:t>
      </w:r>
      <w:r w:rsidRPr="007E287D">
        <w:rPr>
          <w:rFonts w:ascii="Arial" w:hAnsi="Arial" w:cs="Arial"/>
          <w:sz w:val="22"/>
          <w:szCs w:val="22"/>
          <w:lang w:val="en-GB"/>
        </w:rPr>
        <w:t>tate the direction of the magnetic field</w:t>
      </w:r>
      <w:r>
        <w:rPr>
          <w:rFonts w:ascii="Arial" w:hAnsi="Arial" w:cs="Arial"/>
          <w:sz w:val="22"/>
          <w:szCs w:val="22"/>
          <w:lang w:val="en-GB"/>
        </w:rPr>
        <w:t xml:space="preserve"> by circling the correct option. </w:t>
      </w:r>
      <w:r w:rsidRPr="007E287D">
        <w:rPr>
          <w:rFonts w:ascii="Arial" w:hAnsi="Arial" w:cs="Arial"/>
          <w:sz w:val="22"/>
          <w:szCs w:val="22"/>
          <w:lang w:val="en-GB"/>
        </w:rPr>
        <w:t xml:space="preserve"> </w:t>
      </w:r>
    </w:p>
    <w:p w14:paraId="2C36DD43" w14:textId="77777777" w:rsidR="00054EF1" w:rsidRPr="007E287D" w:rsidRDefault="00054EF1" w:rsidP="00467411">
      <w:pPr>
        <w:pStyle w:val="ListParagraph"/>
        <w:spacing w:line="276" w:lineRule="auto"/>
        <w:ind w:left="1440"/>
        <w:jc w:val="right"/>
        <w:rPr>
          <w:rFonts w:ascii="Arial" w:hAnsi="Arial" w:cs="Arial"/>
          <w:sz w:val="22"/>
          <w:szCs w:val="22"/>
          <w:lang w:val="en-GB"/>
        </w:rPr>
      </w:pPr>
      <w:r w:rsidRPr="007E287D">
        <w:rPr>
          <w:rFonts w:ascii="Arial" w:hAnsi="Arial" w:cs="Arial"/>
          <w:sz w:val="22"/>
          <w:szCs w:val="22"/>
          <w:lang w:val="en-GB"/>
        </w:rPr>
        <w:t>(1 mark)</w:t>
      </w:r>
    </w:p>
    <w:p w14:paraId="0165749A" w14:textId="77777777" w:rsidR="00054EF1" w:rsidRDefault="00054EF1" w:rsidP="00054EF1">
      <w:pPr>
        <w:pStyle w:val="ListParagraph"/>
        <w:spacing w:after="160" w:line="276" w:lineRule="auto"/>
        <w:ind w:left="1440"/>
        <w:rPr>
          <w:rFonts w:ascii="Arial" w:hAnsi="Arial" w:cs="Arial"/>
          <w:sz w:val="22"/>
          <w:szCs w:val="22"/>
          <w:lang w:val="en-GB"/>
        </w:rPr>
      </w:pPr>
    </w:p>
    <w:p w14:paraId="6128A6ED" w14:textId="77777777" w:rsidR="00054EF1" w:rsidRDefault="00054EF1" w:rsidP="00054EF1">
      <w:pPr>
        <w:pStyle w:val="ListParagraph"/>
        <w:spacing w:after="160" w:line="276" w:lineRule="auto"/>
        <w:ind w:left="1440"/>
        <w:rPr>
          <w:rFonts w:ascii="Arial" w:hAnsi="Arial" w:cs="Arial"/>
          <w:sz w:val="22"/>
          <w:szCs w:val="22"/>
          <w:lang w:val="en-GB"/>
        </w:rPr>
      </w:pPr>
    </w:p>
    <w:p w14:paraId="629833B2" w14:textId="4FBB0FBE" w:rsidR="007E287D" w:rsidRPr="007E287D" w:rsidRDefault="00054EF1" w:rsidP="00054EF1">
      <w:pPr>
        <w:pStyle w:val="ListParagraph"/>
        <w:spacing w:after="160" w:line="276" w:lineRule="auto"/>
        <w:ind w:left="0"/>
        <w:jc w:val="center"/>
        <w:rPr>
          <w:rFonts w:ascii="Arial" w:hAnsi="Arial" w:cs="Arial"/>
          <w:sz w:val="22"/>
          <w:szCs w:val="22"/>
          <w:lang w:val="en-GB"/>
        </w:rPr>
      </w:pPr>
      <w:r w:rsidRPr="007E287D">
        <w:rPr>
          <w:rFonts w:ascii="Arial" w:hAnsi="Arial" w:cs="Arial"/>
          <w:sz w:val="22"/>
          <w:szCs w:val="22"/>
          <w:lang w:val="en-GB"/>
        </w:rPr>
        <w:t xml:space="preserve">INTO THE PAGE </w:t>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sidRPr="007E287D">
        <w:rPr>
          <w:rFonts w:ascii="Arial" w:hAnsi="Arial" w:cs="Arial"/>
          <w:sz w:val="22"/>
          <w:szCs w:val="22"/>
          <w:lang w:val="en-GB"/>
        </w:rPr>
        <w:t>OUT OF THE PAGE</w:t>
      </w:r>
    </w:p>
    <w:p w14:paraId="79AFADED" w14:textId="77777777" w:rsidR="007E287D" w:rsidRPr="00054EF1" w:rsidRDefault="007E287D" w:rsidP="00054EF1">
      <w:pPr>
        <w:spacing w:line="276" w:lineRule="auto"/>
        <w:rPr>
          <w:rFonts w:ascii="Arial" w:hAnsi="Arial" w:cs="Arial"/>
          <w:sz w:val="22"/>
          <w:szCs w:val="22"/>
          <w:lang w:val="en-GB"/>
        </w:rPr>
      </w:pPr>
    </w:p>
    <w:p w14:paraId="63B05727" w14:textId="77777777" w:rsidR="007E287D" w:rsidRPr="007E287D" w:rsidRDefault="007E287D" w:rsidP="007E287D">
      <w:pPr>
        <w:pStyle w:val="ListParagraph"/>
        <w:numPr>
          <w:ilvl w:val="0"/>
          <w:numId w:val="22"/>
        </w:numPr>
        <w:spacing w:after="160" w:line="276" w:lineRule="auto"/>
        <w:rPr>
          <w:rFonts w:ascii="Arial" w:hAnsi="Arial" w:cs="Arial"/>
          <w:sz w:val="22"/>
          <w:szCs w:val="22"/>
          <w:lang w:val="en-GB"/>
        </w:rPr>
      </w:pPr>
      <w:r w:rsidRPr="007E287D">
        <w:rPr>
          <w:rFonts w:ascii="Arial" w:hAnsi="Arial" w:cs="Arial"/>
          <w:sz w:val="22"/>
          <w:szCs w:val="22"/>
          <w:lang w:val="en-GB"/>
        </w:rPr>
        <w:t>Derive an expression showing the relationship between the electric field strength ‘E’; the magnetic field strength ‘B’, and the speed of the H-2</w:t>
      </w:r>
      <w:r w:rsidRPr="007E287D">
        <w:rPr>
          <w:rFonts w:ascii="Arial" w:hAnsi="Arial" w:cs="Arial"/>
          <w:sz w:val="22"/>
          <w:szCs w:val="22"/>
          <w:vertAlign w:val="superscript"/>
          <w:lang w:val="en-GB"/>
        </w:rPr>
        <w:t>+</w:t>
      </w:r>
      <w:r w:rsidRPr="007E287D">
        <w:rPr>
          <w:rFonts w:ascii="Arial" w:hAnsi="Arial" w:cs="Arial"/>
          <w:sz w:val="22"/>
          <w:szCs w:val="22"/>
          <w:lang w:val="en-GB"/>
        </w:rPr>
        <w:t xml:space="preserve"> ions ‘v’. </w:t>
      </w:r>
    </w:p>
    <w:p w14:paraId="7F0C6F52" w14:textId="77777777" w:rsidR="007E287D" w:rsidRPr="007E287D" w:rsidRDefault="007E287D" w:rsidP="007E287D">
      <w:pPr>
        <w:pStyle w:val="ListParagraph"/>
        <w:spacing w:line="276" w:lineRule="auto"/>
        <w:ind w:left="1440"/>
        <w:jc w:val="right"/>
        <w:rPr>
          <w:rFonts w:ascii="Arial" w:hAnsi="Arial" w:cs="Arial"/>
          <w:sz w:val="22"/>
          <w:szCs w:val="22"/>
          <w:lang w:val="en-GB"/>
        </w:rPr>
      </w:pPr>
      <w:r w:rsidRPr="007E287D">
        <w:rPr>
          <w:rFonts w:ascii="Arial" w:hAnsi="Arial" w:cs="Arial"/>
          <w:sz w:val="22"/>
          <w:szCs w:val="22"/>
          <w:lang w:val="en-GB"/>
        </w:rPr>
        <w:t>(2 marks)</w:t>
      </w:r>
    </w:p>
    <w:p w14:paraId="1B179C2B"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73CEEF5D"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64C1C981"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795C4A7A"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64A22ABF"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3C4EC81D"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355FDB80"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3974849C"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4610169C"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72403284" w14:textId="77777777" w:rsidR="007E287D" w:rsidRPr="00A03291" w:rsidRDefault="007E287D" w:rsidP="00A03291">
      <w:pPr>
        <w:spacing w:line="276" w:lineRule="auto"/>
        <w:rPr>
          <w:rFonts w:ascii="Arial" w:hAnsi="Arial" w:cs="Arial"/>
          <w:sz w:val="22"/>
          <w:szCs w:val="22"/>
          <w:lang w:val="en-GB"/>
        </w:rPr>
      </w:pPr>
      <w:r w:rsidRPr="00A03291">
        <w:rPr>
          <w:rFonts w:ascii="Arial" w:hAnsi="Arial" w:cs="Arial"/>
          <w:sz w:val="22"/>
          <w:szCs w:val="22"/>
          <w:lang w:val="en-GB"/>
        </w:rPr>
        <w:t>In STAGE 3, the beam of H-2</w:t>
      </w:r>
      <w:r w:rsidRPr="00A03291">
        <w:rPr>
          <w:rFonts w:ascii="Arial" w:hAnsi="Arial" w:cs="Arial"/>
          <w:sz w:val="22"/>
          <w:szCs w:val="22"/>
          <w:vertAlign w:val="superscript"/>
          <w:lang w:val="en-GB"/>
        </w:rPr>
        <w:t>+</w:t>
      </w:r>
      <w:r w:rsidRPr="00A03291">
        <w:rPr>
          <w:rFonts w:ascii="Arial" w:hAnsi="Arial" w:cs="Arial"/>
          <w:sz w:val="22"/>
          <w:szCs w:val="22"/>
          <w:lang w:val="en-GB"/>
        </w:rPr>
        <w:t xml:space="preserve"> ions are bent into a circular path by a magnetic field in a vacuum chamber. </w:t>
      </w:r>
    </w:p>
    <w:p w14:paraId="23DED59C" w14:textId="77777777" w:rsidR="007E287D" w:rsidRPr="007E287D" w:rsidRDefault="007E287D" w:rsidP="007E287D">
      <w:pPr>
        <w:pStyle w:val="ListParagraph"/>
        <w:spacing w:line="276" w:lineRule="auto"/>
        <w:rPr>
          <w:rFonts w:ascii="Arial" w:hAnsi="Arial" w:cs="Arial"/>
          <w:sz w:val="22"/>
          <w:szCs w:val="22"/>
          <w:lang w:val="en-GB"/>
        </w:rPr>
      </w:pPr>
    </w:p>
    <w:p w14:paraId="36B58BA1" w14:textId="45A49F3A" w:rsidR="007E287D" w:rsidRPr="007E287D" w:rsidRDefault="007E287D" w:rsidP="007E287D">
      <w:pPr>
        <w:pStyle w:val="ListParagraph"/>
        <w:numPr>
          <w:ilvl w:val="0"/>
          <w:numId w:val="21"/>
        </w:numPr>
        <w:spacing w:after="160" w:line="276" w:lineRule="auto"/>
        <w:ind w:hanging="720"/>
        <w:rPr>
          <w:rFonts w:ascii="Arial" w:hAnsi="Arial" w:cs="Arial"/>
          <w:sz w:val="22"/>
          <w:szCs w:val="22"/>
          <w:lang w:val="en-GB"/>
        </w:rPr>
      </w:pPr>
      <w:r w:rsidRPr="007E287D">
        <w:rPr>
          <w:rFonts w:ascii="Arial" w:hAnsi="Arial" w:cs="Arial"/>
          <w:sz w:val="22"/>
          <w:szCs w:val="22"/>
          <w:lang w:val="en-GB"/>
        </w:rPr>
        <w:t>(</w:t>
      </w:r>
      <w:proofErr w:type="spellStart"/>
      <w:r w:rsidRPr="007E287D">
        <w:rPr>
          <w:rFonts w:ascii="Arial" w:hAnsi="Arial" w:cs="Arial"/>
          <w:sz w:val="22"/>
          <w:szCs w:val="22"/>
          <w:lang w:val="en-GB"/>
        </w:rPr>
        <w:t>i</w:t>
      </w:r>
      <w:proofErr w:type="spellEnd"/>
      <w:r w:rsidRPr="007E287D">
        <w:rPr>
          <w:rFonts w:ascii="Arial" w:hAnsi="Arial" w:cs="Arial"/>
          <w:sz w:val="22"/>
          <w:szCs w:val="22"/>
          <w:lang w:val="en-GB"/>
        </w:rPr>
        <w:t xml:space="preserve">) </w:t>
      </w:r>
      <w:r w:rsidRPr="007E287D">
        <w:rPr>
          <w:rFonts w:ascii="Arial" w:hAnsi="Arial" w:cs="Arial"/>
          <w:sz w:val="22"/>
          <w:szCs w:val="22"/>
          <w:lang w:val="en-GB"/>
        </w:rPr>
        <w:tab/>
      </w:r>
      <w:bookmarkStart w:id="8" w:name="_Hlk104384769"/>
      <w:r w:rsidR="00A53916">
        <w:rPr>
          <w:rFonts w:ascii="Arial" w:hAnsi="Arial" w:cs="Arial"/>
          <w:sz w:val="22"/>
          <w:szCs w:val="22"/>
          <w:lang w:val="en-GB"/>
        </w:rPr>
        <w:t>Based on the diagram, s</w:t>
      </w:r>
      <w:r w:rsidRPr="007E287D">
        <w:rPr>
          <w:rFonts w:ascii="Arial" w:hAnsi="Arial" w:cs="Arial"/>
          <w:sz w:val="22"/>
          <w:szCs w:val="22"/>
          <w:lang w:val="en-GB"/>
        </w:rPr>
        <w:t xml:space="preserve">tate the direction of the magnetic field in the chamber. </w:t>
      </w:r>
    </w:p>
    <w:bookmarkEnd w:id="8"/>
    <w:p w14:paraId="6DBA5DAD" w14:textId="77777777" w:rsidR="007E287D" w:rsidRPr="007E287D" w:rsidRDefault="007E287D" w:rsidP="007E287D">
      <w:pPr>
        <w:spacing w:line="276" w:lineRule="auto"/>
        <w:ind w:left="720"/>
        <w:jc w:val="right"/>
        <w:rPr>
          <w:rFonts w:ascii="Arial" w:hAnsi="Arial" w:cs="Arial"/>
          <w:sz w:val="22"/>
          <w:szCs w:val="22"/>
          <w:lang w:val="en-GB"/>
        </w:rPr>
      </w:pPr>
      <w:r w:rsidRPr="007E287D">
        <w:rPr>
          <w:rFonts w:ascii="Arial" w:hAnsi="Arial" w:cs="Arial"/>
          <w:sz w:val="22"/>
          <w:szCs w:val="22"/>
          <w:lang w:val="en-GB"/>
        </w:rPr>
        <w:t>(1 mark)</w:t>
      </w:r>
    </w:p>
    <w:p w14:paraId="21A8ACE9" w14:textId="77777777" w:rsidR="007E287D" w:rsidRPr="007E287D" w:rsidRDefault="007E287D" w:rsidP="007E287D">
      <w:pPr>
        <w:pStyle w:val="ListParagraph"/>
        <w:spacing w:line="276" w:lineRule="auto"/>
        <w:rPr>
          <w:rFonts w:ascii="Arial" w:hAnsi="Arial" w:cs="Arial"/>
          <w:sz w:val="22"/>
          <w:szCs w:val="22"/>
          <w:lang w:val="en-GB"/>
        </w:rPr>
      </w:pPr>
    </w:p>
    <w:p w14:paraId="5EFE323F" w14:textId="77777777" w:rsidR="007E287D" w:rsidRPr="007E287D" w:rsidRDefault="007E287D" w:rsidP="007E287D">
      <w:pPr>
        <w:pStyle w:val="ListParagraph"/>
        <w:spacing w:line="276" w:lineRule="auto"/>
        <w:jc w:val="right"/>
        <w:rPr>
          <w:rFonts w:ascii="Arial" w:hAnsi="Arial" w:cs="Arial"/>
          <w:sz w:val="22"/>
          <w:szCs w:val="22"/>
          <w:lang w:val="en-GB"/>
        </w:rPr>
      </w:pPr>
    </w:p>
    <w:p w14:paraId="58DA7F4A" w14:textId="25A1B996" w:rsidR="007E287D" w:rsidRDefault="00D5156F" w:rsidP="00D5156F">
      <w:pPr>
        <w:pStyle w:val="ListParagraph"/>
        <w:spacing w:line="276" w:lineRule="auto"/>
        <w:jc w:val="center"/>
        <w:rPr>
          <w:rFonts w:ascii="Arial" w:hAnsi="Arial" w:cs="Arial"/>
          <w:sz w:val="22"/>
          <w:szCs w:val="22"/>
          <w:lang w:val="en-GB"/>
        </w:rPr>
      </w:pPr>
      <w:r>
        <w:rPr>
          <w:rFonts w:ascii="Arial" w:hAnsi="Arial" w:cs="Arial"/>
          <w:sz w:val="22"/>
          <w:szCs w:val="22"/>
          <w:lang w:val="en-GB"/>
        </w:rPr>
        <w:t>_____________________________________________</w:t>
      </w:r>
    </w:p>
    <w:p w14:paraId="48598057" w14:textId="77777777" w:rsidR="00D5156F" w:rsidRPr="007E287D" w:rsidRDefault="00D5156F" w:rsidP="00D5156F">
      <w:pPr>
        <w:pStyle w:val="ListParagraph"/>
        <w:spacing w:line="276" w:lineRule="auto"/>
        <w:jc w:val="center"/>
        <w:rPr>
          <w:rFonts w:ascii="Arial" w:hAnsi="Arial" w:cs="Arial"/>
          <w:sz w:val="22"/>
          <w:szCs w:val="22"/>
          <w:lang w:val="en-GB"/>
        </w:rPr>
      </w:pPr>
    </w:p>
    <w:p w14:paraId="51522302" w14:textId="77777777" w:rsidR="007E287D" w:rsidRPr="007E287D" w:rsidRDefault="007E287D" w:rsidP="007E287D">
      <w:pPr>
        <w:pStyle w:val="ListParagraph"/>
        <w:numPr>
          <w:ilvl w:val="0"/>
          <w:numId w:val="23"/>
        </w:numPr>
        <w:spacing w:after="160" w:line="276" w:lineRule="auto"/>
        <w:rPr>
          <w:rFonts w:ascii="Arial" w:hAnsi="Arial" w:cs="Arial"/>
          <w:sz w:val="22"/>
          <w:szCs w:val="22"/>
          <w:lang w:val="en-GB"/>
        </w:rPr>
      </w:pPr>
      <w:r w:rsidRPr="007E287D">
        <w:rPr>
          <w:rFonts w:ascii="Arial" w:hAnsi="Arial" w:cs="Arial"/>
          <w:sz w:val="22"/>
          <w:szCs w:val="22"/>
          <w:lang w:val="en-GB"/>
        </w:rPr>
        <w:t>Explain why the chamber is filled with a vacuum. As part of your answer, describe how the path of the beam of H-2</w:t>
      </w:r>
      <w:r w:rsidRPr="007E287D">
        <w:rPr>
          <w:rFonts w:ascii="Arial" w:hAnsi="Arial" w:cs="Arial"/>
          <w:sz w:val="22"/>
          <w:szCs w:val="22"/>
          <w:vertAlign w:val="superscript"/>
          <w:lang w:val="en-GB"/>
        </w:rPr>
        <w:t>+</w:t>
      </w:r>
      <w:r w:rsidRPr="007E287D">
        <w:rPr>
          <w:rFonts w:ascii="Arial" w:hAnsi="Arial" w:cs="Arial"/>
          <w:sz w:val="22"/>
          <w:szCs w:val="22"/>
          <w:lang w:val="en-GB"/>
        </w:rPr>
        <w:t xml:space="preserve"> ions would change if the chamber was filled with a low-pressure gas. </w:t>
      </w:r>
    </w:p>
    <w:p w14:paraId="5715D77F" w14:textId="77777777" w:rsidR="007E287D" w:rsidRPr="007E287D" w:rsidRDefault="007E287D" w:rsidP="007E287D">
      <w:pPr>
        <w:pStyle w:val="ListParagraph"/>
        <w:spacing w:line="276" w:lineRule="auto"/>
        <w:ind w:left="1440"/>
        <w:jc w:val="right"/>
        <w:rPr>
          <w:rFonts w:ascii="Arial" w:hAnsi="Arial" w:cs="Arial"/>
          <w:sz w:val="22"/>
          <w:szCs w:val="22"/>
          <w:lang w:val="en-GB"/>
        </w:rPr>
      </w:pPr>
      <w:r w:rsidRPr="007E287D">
        <w:rPr>
          <w:rFonts w:ascii="Arial" w:hAnsi="Arial" w:cs="Arial"/>
          <w:sz w:val="22"/>
          <w:szCs w:val="22"/>
          <w:lang w:val="en-GB"/>
        </w:rPr>
        <w:t>(3 marks)</w:t>
      </w:r>
    </w:p>
    <w:p w14:paraId="7BF8FFD2" w14:textId="77777777" w:rsidR="007E287D" w:rsidRPr="007E287D" w:rsidRDefault="007E287D" w:rsidP="007E287D">
      <w:pPr>
        <w:pStyle w:val="ListParagraph"/>
        <w:spacing w:line="276" w:lineRule="auto"/>
        <w:ind w:left="1440"/>
        <w:rPr>
          <w:rFonts w:ascii="Arial" w:hAnsi="Arial" w:cs="Arial"/>
          <w:sz w:val="22"/>
          <w:szCs w:val="22"/>
          <w:lang w:val="en-GB"/>
        </w:rPr>
      </w:pPr>
    </w:p>
    <w:p w14:paraId="1A7B0F95" w14:textId="77777777" w:rsidR="007E287D" w:rsidRPr="007E287D" w:rsidRDefault="007E287D" w:rsidP="007E287D">
      <w:pPr>
        <w:pStyle w:val="ListParagraph"/>
        <w:spacing w:line="276" w:lineRule="auto"/>
        <w:ind w:left="1440"/>
        <w:rPr>
          <w:rFonts w:ascii="Arial" w:hAnsi="Arial" w:cs="Arial"/>
          <w:sz w:val="22"/>
          <w:szCs w:val="22"/>
          <w:lang w:val="en-GB"/>
        </w:rPr>
      </w:pPr>
    </w:p>
    <w:p w14:paraId="7E117701" w14:textId="671FCD77" w:rsidR="007E287D" w:rsidRPr="00D5156F" w:rsidRDefault="007E287D" w:rsidP="00D5156F">
      <w:pPr>
        <w:spacing w:line="480" w:lineRule="auto"/>
        <w:rPr>
          <w:rFonts w:ascii="Arial" w:hAnsi="Arial" w:cs="Arial"/>
          <w:sz w:val="22"/>
          <w:szCs w:val="22"/>
          <w:lang w:val="en-GB"/>
        </w:rPr>
      </w:pPr>
      <w:r w:rsidRPr="00D5156F">
        <w:rPr>
          <w:rFonts w:ascii="Arial" w:hAnsi="Arial" w:cs="Arial"/>
          <w:sz w:val="22"/>
          <w:szCs w:val="22"/>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5156F">
        <w:rPr>
          <w:rFonts w:ascii="Arial" w:hAnsi="Arial" w:cs="Arial"/>
          <w:sz w:val="22"/>
          <w:szCs w:val="22"/>
          <w:lang w:val="en-GB"/>
        </w:rPr>
        <w:t>______________________</w:t>
      </w:r>
      <w:r w:rsidR="00A03291">
        <w:rPr>
          <w:rFonts w:ascii="Arial" w:hAnsi="Arial" w:cs="Arial"/>
          <w:sz w:val="22"/>
          <w:szCs w:val="22"/>
          <w:lang w:val="en-GB"/>
        </w:rPr>
        <w:t>___________________________________________________________________________________</w:t>
      </w:r>
    </w:p>
    <w:p w14:paraId="7F0F642F" w14:textId="77777777" w:rsidR="007E287D" w:rsidRPr="007E287D" w:rsidRDefault="007E287D" w:rsidP="007E287D">
      <w:pPr>
        <w:pStyle w:val="ListParagraph"/>
        <w:spacing w:line="276" w:lineRule="auto"/>
        <w:ind w:left="1440"/>
        <w:rPr>
          <w:rFonts w:ascii="Arial" w:hAnsi="Arial" w:cs="Arial"/>
          <w:sz w:val="22"/>
          <w:szCs w:val="22"/>
          <w:lang w:val="en-GB"/>
        </w:rPr>
      </w:pPr>
    </w:p>
    <w:p w14:paraId="49358DAE" w14:textId="77777777" w:rsidR="00A03291" w:rsidRDefault="00A03291">
      <w:pPr>
        <w:spacing w:after="160" w:line="259" w:lineRule="auto"/>
        <w:rPr>
          <w:rFonts w:ascii="Arial" w:hAnsi="Arial" w:cs="Arial"/>
          <w:sz w:val="22"/>
          <w:szCs w:val="22"/>
          <w:lang w:val="en-GB"/>
        </w:rPr>
      </w:pPr>
      <w:r>
        <w:rPr>
          <w:rFonts w:ascii="Arial" w:hAnsi="Arial" w:cs="Arial"/>
          <w:sz w:val="22"/>
          <w:szCs w:val="22"/>
          <w:lang w:val="en-GB"/>
        </w:rPr>
        <w:br w:type="page"/>
      </w:r>
    </w:p>
    <w:p w14:paraId="0C8364F9" w14:textId="13D0B828" w:rsidR="007E287D" w:rsidRPr="007E287D" w:rsidRDefault="007E287D" w:rsidP="00A03291">
      <w:pPr>
        <w:spacing w:line="276" w:lineRule="auto"/>
        <w:rPr>
          <w:rFonts w:ascii="Arial" w:hAnsi="Arial" w:cs="Arial"/>
          <w:sz w:val="22"/>
          <w:szCs w:val="22"/>
          <w:lang w:val="en-GB"/>
        </w:rPr>
      </w:pPr>
      <w:r w:rsidRPr="007E287D">
        <w:rPr>
          <w:rFonts w:ascii="Arial" w:hAnsi="Arial" w:cs="Arial"/>
          <w:sz w:val="22"/>
          <w:szCs w:val="22"/>
          <w:lang w:val="en-GB"/>
        </w:rPr>
        <w:lastRenderedPageBreak/>
        <w:t>If the magnetic field in the vacuum chamber is increased to a high enough strength, the H-2</w:t>
      </w:r>
      <w:r w:rsidRPr="007E287D">
        <w:rPr>
          <w:rFonts w:ascii="Arial" w:hAnsi="Arial" w:cs="Arial"/>
          <w:sz w:val="22"/>
          <w:szCs w:val="22"/>
          <w:vertAlign w:val="superscript"/>
          <w:lang w:val="en-GB"/>
        </w:rPr>
        <w:t>+</w:t>
      </w:r>
      <w:r w:rsidRPr="007E287D">
        <w:rPr>
          <w:rFonts w:ascii="Arial" w:hAnsi="Arial" w:cs="Arial"/>
          <w:sz w:val="22"/>
          <w:szCs w:val="22"/>
          <w:lang w:val="en-GB"/>
        </w:rPr>
        <w:t xml:space="preserve"> ions will undergo a perfect circular path (see below). </w:t>
      </w:r>
    </w:p>
    <w:p w14:paraId="27C56EB6" w14:textId="77777777" w:rsidR="007E287D" w:rsidRPr="007E287D" w:rsidRDefault="007E287D" w:rsidP="007E287D">
      <w:pPr>
        <w:spacing w:line="276" w:lineRule="auto"/>
        <w:ind w:left="709"/>
        <w:rPr>
          <w:rFonts w:ascii="Arial" w:hAnsi="Arial" w:cs="Arial"/>
          <w:sz w:val="22"/>
          <w:szCs w:val="22"/>
          <w:lang w:val="en-GB"/>
        </w:rPr>
      </w:pPr>
      <w:r w:rsidRPr="007E287D">
        <w:rPr>
          <w:rFonts w:ascii="Arial" w:hAnsi="Arial" w:cs="Arial"/>
          <w:noProof/>
          <w:sz w:val="22"/>
          <w:szCs w:val="22"/>
          <w:lang w:val="en-GB"/>
        </w:rPr>
        <mc:AlternateContent>
          <mc:Choice Requires="wps">
            <w:drawing>
              <wp:anchor distT="0" distB="0" distL="114300" distR="114300" simplePos="0" relativeHeight="252140544" behindDoc="0" locked="0" layoutInCell="1" allowOverlap="1" wp14:anchorId="02234C35" wp14:editId="1F2F3A23">
                <wp:simplePos x="0" y="0"/>
                <wp:positionH relativeFrom="column">
                  <wp:posOffset>2146300</wp:posOffset>
                </wp:positionH>
                <wp:positionV relativeFrom="paragraph">
                  <wp:posOffset>132715</wp:posOffset>
                </wp:positionV>
                <wp:extent cx="2057400" cy="2628900"/>
                <wp:effectExtent l="0" t="0" r="19050" b="19050"/>
                <wp:wrapNone/>
                <wp:docPr id="510" name="Rectangle 510"/>
                <wp:cNvGraphicFramePr/>
                <a:graphic xmlns:a="http://schemas.openxmlformats.org/drawingml/2006/main">
                  <a:graphicData uri="http://schemas.microsoft.com/office/word/2010/wordprocessingShape">
                    <wps:wsp>
                      <wps:cNvSpPr/>
                      <wps:spPr>
                        <a:xfrm>
                          <a:off x="0" y="0"/>
                          <a:ext cx="2057400" cy="2628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FEFED4" id="Rectangle 510" o:spid="_x0000_s1026" style="position:absolute;margin-left:169pt;margin-top:10.45pt;width:162pt;height:207pt;z-index:252140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" filled="f" strokecolor="black [3213]" strokeweight="1pt"/>
            </w:pict>
          </mc:Fallback>
        </mc:AlternateContent>
      </w:r>
      <w:r w:rsidRPr="007E287D">
        <w:rPr>
          <w:rFonts w:ascii="Arial" w:hAnsi="Arial" w:cs="Arial"/>
          <w:noProof/>
          <w:sz w:val="22"/>
          <w:szCs w:val="22"/>
          <w:lang w:val="en-GB"/>
        </w:rPr>
        <mc:AlternateContent>
          <mc:Choice Requires="wps">
            <w:drawing>
              <wp:anchor distT="0" distB="0" distL="114300" distR="114300" simplePos="0" relativeHeight="252141568" behindDoc="0" locked="0" layoutInCell="1" allowOverlap="1" wp14:anchorId="71D622FC" wp14:editId="3F091F53">
                <wp:simplePos x="0" y="0"/>
                <wp:positionH relativeFrom="column">
                  <wp:posOffset>3162300</wp:posOffset>
                </wp:positionH>
                <wp:positionV relativeFrom="paragraph">
                  <wp:posOffset>196850</wp:posOffset>
                </wp:positionV>
                <wp:extent cx="971550" cy="825500"/>
                <wp:effectExtent l="0" t="0" r="0" b="0"/>
                <wp:wrapNone/>
                <wp:docPr id="511" name="Text Box 511"/>
                <wp:cNvGraphicFramePr/>
                <a:graphic xmlns:a="http://schemas.openxmlformats.org/drawingml/2006/main">
                  <a:graphicData uri="http://schemas.microsoft.com/office/word/2010/wordprocessingShape">
                    <wps:wsp>
                      <wps:cNvSpPr txBox="1"/>
                      <wps:spPr>
                        <a:xfrm>
                          <a:off x="0" y="0"/>
                          <a:ext cx="971550" cy="825500"/>
                        </a:xfrm>
                        <a:prstGeom prst="rect">
                          <a:avLst/>
                        </a:prstGeom>
                        <a:solidFill>
                          <a:schemeClr val="lt1"/>
                        </a:solidFill>
                        <a:ln w="6350">
                          <a:noFill/>
                        </a:ln>
                      </wps:spPr>
                      <wps:txbx>
                        <w:txbxContent>
                          <w:p w14:paraId="04DDAB3D" w14:textId="77777777" w:rsidR="007E287D" w:rsidRPr="00B9181F" w:rsidRDefault="007E287D" w:rsidP="007E287D">
                            <w:pPr>
                              <w:jc w:val="center"/>
                              <w:rPr>
                                <w:rFonts w:ascii="Arial" w:hAnsi="Arial" w:cs="Arial"/>
                                <w:sz w:val="18"/>
                                <w:szCs w:val="18"/>
                                <w:lang w:val="en-GB"/>
                              </w:rPr>
                            </w:pPr>
                            <w:r w:rsidRPr="00B9181F">
                              <w:rPr>
                                <w:rFonts w:ascii="Arial" w:hAnsi="Arial" w:cs="Arial"/>
                                <w:sz w:val="18"/>
                                <w:szCs w:val="18"/>
                                <w:lang w:val="en-GB"/>
                              </w:rPr>
                              <w:t xml:space="preserve">STAGE </w:t>
                            </w:r>
                            <w:r>
                              <w:rPr>
                                <w:rFonts w:ascii="Arial" w:hAnsi="Arial" w:cs="Arial"/>
                                <w:sz w:val="18"/>
                                <w:szCs w:val="18"/>
                                <w:lang w:val="en-GB"/>
                              </w:rPr>
                              <w:t>3</w:t>
                            </w:r>
                          </w:p>
                          <w:p w14:paraId="46FEE9F9" w14:textId="77777777" w:rsidR="007E287D" w:rsidRPr="00B9181F" w:rsidRDefault="007E287D" w:rsidP="007E287D">
                            <w:pPr>
                              <w:jc w:val="center"/>
                              <w:rPr>
                                <w:rFonts w:ascii="Arial" w:hAnsi="Arial" w:cs="Arial"/>
                                <w:sz w:val="18"/>
                                <w:szCs w:val="18"/>
                                <w:lang w:val="en-GB"/>
                              </w:rPr>
                            </w:pPr>
                            <w:r>
                              <w:rPr>
                                <w:rFonts w:ascii="Arial" w:hAnsi="Arial" w:cs="Arial"/>
                                <w:sz w:val="18"/>
                                <w:szCs w:val="18"/>
                                <w:lang w:val="en-GB"/>
                              </w:rPr>
                              <w:t>Magnetic Field in a Vacuum Chamber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622FC" id="Text Box 511" o:spid="_x0000_s1096" type="#_x0000_t202" style="position:absolute;left:0;text-align:left;margin-left:249pt;margin-top:15.5pt;width:76.5pt;height:65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" fillcolor="white [3201]" stroked="f" strokeweight=".5pt">
                <v:textbox>
                  <w:txbxContent>
                    <w:p w14:paraId="04DDAB3D" w14:textId="77777777" w:rsidR="007E287D" w:rsidRPr="00B9181F" w:rsidRDefault="007E287D" w:rsidP="007E287D">
                      <w:pPr>
                        <w:jc w:val="center"/>
                        <w:rPr>
                          <w:rFonts w:ascii="Arial" w:hAnsi="Arial" w:cs="Arial"/>
                          <w:sz w:val="18"/>
                          <w:szCs w:val="18"/>
                          <w:lang w:val="en-GB"/>
                        </w:rPr>
                      </w:pPr>
                      <w:r w:rsidRPr="00B9181F">
                        <w:rPr>
                          <w:rFonts w:ascii="Arial" w:hAnsi="Arial" w:cs="Arial"/>
                          <w:sz w:val="18"/>
                          <w:szCs w:val="18"/>
                          <w:lang w:val="en-GB"/>
                        </w:rPr>
                        <w:t xml:space="preserve">STAGE </w:t>
                      </w:r>
                      <w:r>
                        <w:rPr>
                          <w:rFonts w:ascii="Arial" w:hAnsi="Arial" w:cs="Arial"/>
                          <w:sz w:val="18"/>
                          <w:szCs w:val="18"/>
                          <w:lang w:val="en-GB"/>
                        </w:rPr>
                        <w:t>3</w:t>
                      </w:r>
                    </w:p>
                    <w:p w14:paraId="46FEE9F9" w14:textId="77777777" w:rsidR="007E287D" w:rsidRPr="00B9181F" w:rsidRDefault="007E287D" w:rsidP="007E287D">
                      <w:pPr>
                        <w:jc w:val="center"/>
                        <w:rPr>
                          <w:rFonts w:ascii="Arial" w:hAnsi="Arial" w:cs="Arial"/>
                          <w:sz w:val="18"/>
                          <w:szCs w:val="18"/>
                          <w:lang w:val="en-GB"/>
                        </w:rPr>
                      </w:pPr>
                      <w:r>
                        <w:rPr>
                          <w:rFonts w:ascii="Arial" w:hAnsi="Arial" w:cs="Arial"/>
                          <w:sz w:val="18"/>
                          <w:szCs w:val="18"/>
                          <w:lang w:val="en-GB"/>
                        </w:rPr>
                        <w:t>Magnetic Field in a Vacuum Chamber</w:t>
                      </w:r>
                    </w:p>
                  </w:txbxContent>
                </v:textbox>
              </v:shape>
            </w:pict>
          </mc:Fallback>
        </mc:AlternateContent>
      </w:r>
    </w:p>
    <w:p w14:paraId="5C35162E"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7BA0C949" w14:textId="77777777" w:rsidR="007E287D" w:rsidRPr="007E287D" w:rsidRDefault="007E287D" w:rsidP="007E287D">
      <w:pPr>
        <w:pStyle w:val="ListParagraph"/>
        <w:spacing w:line="276" w:lineRule="auto"/>
        <w:ind w:left="1440"/>
        <w:jc w:val="right"/>
        <w:rPr>
          <w:rFonts w:ascii="Arial" w:hAnsi="Arial" w:cs="Arial"/>
          <w:sz w:val="22"/>
          <w:szCs w:val="22"/>
          <w:lang w:val="en-GB"/>
        </w:rPr>
      </w:pPr>
      <w:r w:rsidRPr="007E287D">
        <w:rPr>
          <w:rFonts w:ascii="Arial" w:hAnsi="Arial" w:cs="Arial"/>
          <w:noProof/>
          <w:sz w:val="22"/>
          <w:szCs w:val="22"/>
          <w:lang w:val="en-GB"/>
        </w:rPr>
        <mc:AlternateContent>
          <mc:Choice Requires="wps">
            <w:drawing>
              <wp:anchor distT="0" distB="0" distL="114300" distR="114300" simplePos="0" relativeHeight="252146688" behindDoc="0" locked="0" layoutInCell="1" allowOverlap="1" wp14:anchorId="5C037DB4" wp14:editId="0CFA5855">
                <wp:simplePos x="0" y="0"/>
                <wp:positionH relativeFrom="column">
                  <wp:posOffset>2762250</wp:posOffset>
                </wp:positionH>
                <wp:positionV relativeFrom="paragraph">
                  <wp:posOffset>105410</wp:posOffset>
                </wp:positionV>
                <wp:extent cx="266700" cy="323850"/>
                <wp:effectExtent l="0" t="38100" r="57150" b="19050"/>
                <wp:wrapNone/>
                <wp:docPr id="68" name="Straight Arrow Connector 68"/>
                <wp:cNvGraphicFramePr/>
                <a:graphic xmlns:a="http://schemas.openxmlformats.org/drawingml/2006/main">
                  <a:graphicData uri="http://schemas.microsoft.com/office/word/2010/wordprocessingShape">
                    <wps:wsp>
                      <wps:cNvCnPr/>
                      <wps:spPr>
                        <a:xfrm flipV="1">
                          <a:off x="0" y="0"/>
                          <a:ext cx="266700" cy="32385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7705543" id="Straight Arrow Connector 68" o:spid="_x0000_s1026" type="#_x0000_t32" style="position:absolute;margin-left:217.5pt;margin-top:8.3pt;width:21pt;height:25.5pt;flip:y;z-index:252146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" strokecolor="black [3213]" strokeweight=".5pt">
                <v:stroke dashstyle="dash" endarrow="block" joinstyle="miter"/>
              </v:shape>
            </w:pict>
          </mc:Fallback>
        </mc:AlternateContent>
      </w:r>
      <w:r w:rsidRPr="007E287D">
        <w:rPr>
          <w:rFonts w:ascii="Arial" w:hAnsi="Arial" w:cs="Arial"/>
          <w:noProof/>
          <w:sz w:val="22"/>
          <w:szCs w:val="22"/>
          <w:lang w:val="en-GB"/>
        </w:rPr>
        <mc:AlternateContent>
          <mc:Choice Requires="wps">
            <w:drawing>
              <wp:anchor distT="0" distB="0" distL="114300" distR="114300" simplePos="0" relativeHeight="252143616" behindDoc="0" locked="0" layoutInCell="1" allowOverlap="1" wp14:anchorId="7B1B649B" wp14:editId="64EF8332">
                <wp:simplePos x="0" y="0"/>
                <wp:positionH relativeFrom="column">
                  <wp:posOffset>1663700</wp:posOffset>
                </wp:positionH>
                <wp:positionV relativeFrom="paragraph">
                  <wp:posOffset>10160</wp:posOffset>
                </wp:positionV>
                <wp:extent cx="1098550" cy="0"/>
                <wp:effectExtent l="0" t="76200" r="25400" b="95250"/>
                <wp:wrapNone/>
                <wp:docPr id="64" name="Straight Arrow Connector 64"/>
                <wp:cNvGraphicFramePr/>
                <a:graphic xmlns:a="http://schemas.openxmlformats.org/drawingml/2006/main">
                  <a:graphicData uri="http://schemas.microsoft.com/office/word/2010/wordprocessingShape">
                    <wps:wsp>
                      <wps:cNvCnPr/>
                      <wps:spPr>
                        <a:xfrm>
                          <a:off x="0" y="0"/>
                          <a:ext cx="10985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866F90" id="Straight Arrow Connector 64" o:spid="_x0000_s1026" type="#_x0000_t32" style="position:absolute;margin-left:131pt;margin-top:.8pt;width:86.5pt;height:0;z-index:252143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" strokecolor="black [3213]" strokeweight=".5pt">
                <v:stroke endarrow="block" joinstyle="miter"/>
              </v:shape>
            </w:pict>
          </mc:Fallback>
        </mc:AlternateContent>
      </w:r>
      <w:r w:rsidRPr="007E287D">
        <w:rPr>
          <w:rFonts w:ascii="Arial" w:hAnsi="Arial" w:cs="Arial"/>
          <w:noProof/>
          <w:sz w:val="22"/>
          <w:szCs w:val="22"/>
          <w:lang w:val="en-GB"/>
        </w:rPr>
        <mc:AlternateContent>
          <mc:Choice Requires="wps">
            <w:drawing>
              <wp:anchor distT="0" distB="0" distL="114300" distR="114300" simplePos="0" relativeHeight="252142592" behindDoc="0" locked="0" layoutInCell="1" allowOverlap="1" wp14:anchorId="5388FCCA" wp14:editId="4956B33D">
                <wp:simplePos x="0" y="0"/>
                <wp:positionH relativeFrom="column">
                  <wp:posOffset>2343150</wp:posOffset>
                </wp:positionH>
                <wp:positionV relativeFrom="paragraph">
                  <wp:posOffset>10160</wp:posOffset>
                </wp:positionV>
                <wp:extent cx="819150" cy="825500"/>
                <wp:effectExtent l="0" t="0" r="19050" b="12700"/>
                <wp:wrapNone/>
                <wp:docPr id="65" name="Oval 65"/>
                <wp:cNvGraphicFramePr/>
                <a:graphic xmlns:a="http://schemas.openxmlformats.org/drawingml/2006/main">
                  <a:graphicData uri="http://schemas.microsoft.com/office/word/2010/wordprocessingShape">
                    <wps:wsp>
                      <wps:cNvSpPr/>
                      <wps:spPr>
                        <a:xfrm>
                          <a:off x="0" y="0"/>
                          <a:ext cx="819150" cy="825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A10C35" id="Oval 65" o:spid="_x0000_s1026" style="position:absolute;margin-left:184.5pt;margin-top:.8pt;width:64.5pt;height:65pt;z-index:252142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" filled="f" strokecolor="black [3213]" strokeweight="1pt">
                <v:stroke joinstyle="miter"/>
              </v:oval>
            </w:pict>
          </mc:Fallback>
        </mc:AlternateContent>
      </w:r>
    </w:p>
    <w:p w14:paraId="6256E8E8" w14:textId="77777777" w:rsidR="007E287D" w:rsidRPr="007E287D" w:rsidRDefault="007E287D" w:rsidP="007E287D">
      <w:pPr>
        <w:pStyle w:val="ListParagraph"/>
        <w:spacing w:line="276" w:lineRule="auto"/>
        <w:ind w:left="1440"/>
        <w:jc w:val="right"/>
        <w:rPr>
          <w:rFonts w:ascii="Arial" w:hAnsi="Arial" w:cs="Arial"/>
          <w:sz w:val="22"/>
          <w:szCs w:val="22"/>
          <w:lang w:val="en-GB"/>
        </w:rPr>
      </w:pPr>
      <w:r w:rsidRPr="007E287D">
        <w:rPr>
          <w:rFonts w:ascii="Arial" w:hAnsi="Arial" w:cs="Arial"/>
          <w:noProof/>
          <w:sz w:val="22"/>
          <w:szCs w:val="22"/>
          <w:lang w:val="en-GB"/>
        </w:rPr>
        <mc:AlternateContent>
          <mc:Choice Requires="wps">
            <w:drawing>
              <wp:anchor distT="0" distB="0" distL="114300" distR="114300" simplePos="0" relativeHeight="252147712" behindDoc="1" locked="0" layoutInCell="1" allowOverlap="1" wp14:anchorId="1E270D8B" wp14:editId="5B3F53ED">
                <wp:simplePos x="0" y="0"/>
                <wp:positionH relativeFrom="column">
                  <wp:posOffset>2851150</wp:posOffset>
                </wp:positionH>
                <wp:positionV relativeFrom="paragraph">
                  <wp:posOffset>47625</wp:posOffset>
                </wp:positionV>
                <wp:extent cx="209550" cy="19685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209550" cy="196850"/>
                        </a:xfrm>
                        <a:prstGeom prst="rect">
                          <a:avLst/>
                        </a:prstGeom>
                        <a:solidFill>
                          <a:schemeClr val="lt1"/>
                        </a:solidFill>
                        <a:ln w="6350">
                          <a:noFill/>
                        </a:ln>
                      </wps:spPr>
                      <wps:txbx>
                        <w:txbxContent>
                          <w:p w14:paraId="363BA255" w14:textId="77777777" w:rsidR="007E287D" w:rsidRPr="00B9181F" w:rsidRDefault="007E287D" w:rsidP="007E287D">
                            <w:pPr>
                              <w:jc w:val="center"/>
                              <w:rPr>
                                <w:rFonts w:ascii="Arial" w:hAnsi="Arial" w:cs="Arial"/>
                                <w:sz w:val="18"/>
                                <w:szCs w:val="18"/>
                                <w:lang w:val="en-GB"/>
                              </w:rPr>
                            </w:pPr>
                            <w:r>
                              <w:rPr>
                                <w:rFonts w:ascii="Arial" w:hAnsi="Arial" w:cs="Arial"/>
                                <w:sz w:val="18"/>
                                <w:szCs w:val="18"/>
                                <w:lang w:val="en-GB"/>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70D8B" id="Text Box 69" o:spid="_x0000_s1097" type="#_x0000_t202" style="position:absolute;left:0;text-align:left;margin-left:224.5pt;margin-top:3.75pt;width:16.5pt;height:15.5pt;z-index:-25116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" fillcolor="white [3201]" stroked="f" strokeweight=".5pt">
                <v:textbox>
                  <w:txbxContent>
                    <w:p w14:paraId="363BA255" w14:textId="77777777" w:rsidR="007E287D" w:rsidRPr="00B9181F" w:rsidRDefault="007E287D" w:rsidP="007E287D">
                      <w:pPr>
                        <w:jc w:val="center"/>
                        <w:rPr>
                          <w:rFonts w:ascii="Arial" w:hAnsi="Arial" w:cs="Arial"/>
                          <w:sz w:val="18"/>
                          <w:szCs w:val="18"/>
                          <w:lang w:val="en-GB"/>
                        </w:rPr>
                      </w:pPr>
                      <w:r>
                        <w:rPr>
                          <w:rFonts w:ascii="Arial" w:hAnsi="Arial" w:cs="Arial"/>
                          <w:sz w:val="18"/>
                          <w:szCs w:val="18"/>
                          <w:lang w:val="en-GB"/>
                        </w:rPr>
                        <w:t>r</w:t>
                      </w:r>
                    </w:p>
                  </w:txbxContent>
                </v:textbox>
              </v:shape>
            </w:pict>
          </mc:Fallback>
        </mc:AlternateContent>
      </w:r>
      <w:r w:rsidRPr="007E287D">
        <w:rPr>
          <w:rFonts w:ascii="Arial" w:hAnsi="Arial" w:cs="Arial"/>
          <w:noProof/>
          <w:sz w:val="22"/>
          <w:szCs w:val="22"/>
          <w:lang w:val="en-GB"/>
        </w:rPr>
        <mc:AlternateContent>
          <mc:Choice Requires="wps">
            <w:drawing>
              <wp:anchor distT="0" distB="0" distL="114300" distR="114300" simplePos="0" relativeHeight="252145664" behindDoc="0" locked="0" layoutInCell="1" allowOverlap="1" wp14:anchorId="2783A169" wp14:editId="7FD40BB6">
                <wp:simplePos x="0" y="0"/>
                <wp:positionH relativeFrom="column">
                  <wp:posOffset>2343150</wp:posOffset>
                </wp:positionH>
                <wp:positionV relativeFrom="paragraph">
                  <wp:posOffset>174625</wp:posOffset>
                </wp:positionV>
                <wp:extent cx="0" cy="69850"/>
                <wp:effectExtent l="76200" t="38100" r="95250" b="25400"/>
                <wp:wrapNone/>
                <wp:docPr id="67" name="Straight Arrow Connector 67"/>
                <wp:cNvGraphicFramePr/>
                <a:graphic xmlns:a="http://schemas.openxmlformats.org/drawingml/2006/main">
                  <a:graphicData uri="http://schemas.microsoft.com/office/word/2010/wordprocessingShape">
                    <wps:wsp>
                      <wps:cNvCnPr/>
                      <wps:spPr>
                        <a:xfrm flipV="1">
                          <a:off x="0" y="0"/>
                          <a:ext cx="0" cy="69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828666" id="Straight Arrow Connector 67" o:spid="_x0000_s1026" type="#_x0000_t32" style="position:absolute;margin-left:184.5pt;margin-top:13.75pt;width:0;height:5.5pt;flip:y;z-index:252145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" strokecolor="black [3213]" strokeweight=".5pt">
                <v:stroke endarrow="block" joinstyle="miter"/>
              </v:shape>
            </w:pict>
          </mc:Fallback>
        </mc:AlternateContent>
      </w:r>
      <w:r w:rsidRPr="007E287D">
        <w:rPr>
          <w:rFonts w:ascii="Arial" w:hAnsi="Arial" w:cs="Arial"/>
          <w:noProof/>
          <w:sz w:val="22"/>
          <w:szCs w:val="22"/>
          <w:lang w:val="en-GB"/>
        </w:rPr>
        <mc:AlternateContent>
          <mc:Choice Requires="wps">
            <w:drawing>
              <wp:anchor distT="0" distB="0" distL="114300" distR="114300" simplePos="0" relativeHeight="252144640" behindDoc="0" locked="0" layoutInCell="1" allowOverlap="1" wp14:anchorId="04D24BC4" wp14:editId="12B1616B">
                <wp:simplePos x="0" y="0"/>
                <wp:positionH relativeFrom="column">
                  <wp:posOffset>3162300</wp:posOffset>
                </wp:positionH>
                <wp:positionV relativeFrom="paragraph">
                  <wp:posOffset>174625</wp:posOffset>
                </wp:positionV>
                <wp:extent cx="0" cy="69850"/>
                <wp:effectExtent l="76200" t="0" r="95250" b="63500"/>
                <wp:wrapNone/>
                <wp:docPr id="66" name="Straight Arrow Connector 66"/>
                <wp:cNvGraphicFramePr/>
                <a:graphic xmlns:a="http://schemas.openxmlformats.org/drawingml/2006/main">
                  <a:graphicData uri="http://schemas.microsoft.com/office/word/2010/wordprocessingShape">
                    <wps:wsp>
                      <wps:cNvCnPr/>
                      <wps:spPr>
                        <a:xfrm>
                          <a:off x="0" y="0"/>
                          <a:ext cx="0" cy="69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963906" id="Straight Arrow Connector 66" o:spid="_x0000_s1026" type="#_x0000_t32" style="position:absolute;margin-left:249pt;margin-top:13.75pt;width:0;height:5.5pt;z-index:252144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" strokecolor="black [3213]" strokeweight=".5pt">
                <v:stroke endarrow="block" joinstyle="miter"/>
              </v:shape>
            </w:pict>
          </mc:Fallback>
        </mc:AlternateContent>
      </w:r>
    </w:p>
    <w:p w14:paraId="3B3201FF"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088354D4"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3159FD8B"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64607DA2"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64C09C45"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4C37FCE6"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1AEDEABC"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3452E658" w14:textId="77777777" w:rsidR="007E287D" w:rsidRPr="007E287D" w:rsidRDefault="007E287D" w:rsidP="007E287D">
      <w:pPr>
        <w:pStyle w:val="ListParagraph"/>
        <w:spacing w:line="276" w:lineRule="auto"/>
        <w:ind w:left="1440"/>
        <w:jc w:val="right"/>
        <w:rPr>
          <w:rFonts w:ascii="Arial" w:hAnsi="Arial" w:cs="Arial"/>
          <w:sz w:val="22"/>
          <w:szCs w:val="22"/>
          <w:lang w:val="en-GB"/>
        </w:rPr>
      </w:pPr>
    </w:p>
    <w:p w14:paraId="6B5B92B6" w14:textId="77777777" w:rsidR="007E287D" w:rsidRPr="007E287D" w:rsidRDefault="007E287D" w:rsidP="007E287D">
      <w:pPr>
        <w:pStyle w:val="ListParagraph"/>
        <w:spacing w:line="276" w:lineRule="auto"/>
        <w:ind w:left="0"/>
        <w:rPr>
          <w:rFonts w:ascii="Arial" w:hAnsi="Arial" w:cs="Arial"/>
          <w:sz w:val="22"/>
          <w:szCs w:val="22"/>
          <w:lang w:val="en-GB"/>
        </w:rPr>
      </w:pPr>
    </w:p>
    <w:p w14:paraId="33183AAB" w14:textId="26891A10" w:rsidR="007E287D" w:rsidRDefault="007E287D" w:rsidP="007E287D">
      <w:pPr>
        <w:pStyle w:val="ListParagraph"/>
        <w:spacing w:line="276" w:lineRule="auto"/>
        <w:ind w:left="1440"/>
        <w:rPr>
          <w:rFonts w:ascii="Arial" w:hAnsi="Arial" w:cs="Arial"/>
          <w:sz w:val="22"/>
          <w:szCs w:val="22"/>
          <w:lang w:val="en-GB"/>
        </w:rPr>
      </w:pPr>
    </w:p>
    <w:p w14:paraId="74B9A715" w14:textId="77777777" w:rsidR="00A03291" w:rsidRPr="007E287D" w:rsidRDefault="00A03291" w:rsidP="007E287D">
      <w:pPr>
        <w:pStyle w:val="ListParagraph"/>
        <w:spacing w:line="276" w:lineRule="auto"/>
        <w:ind w:left="1440"/>
        <w:rPr>
          <w:rFonts w:ascii="Arial" w:hAnsi="Arial" w:cs="Arial"/>
          <w:sz w:val="22"/>
          <w:szCs w:val="22"/>
          <w:lang w:val="en-GB"/>
        </w:rPr>
      </w:pPr>
    </w:p>
    <w:p w14:paraId="438F70FC" w14:textId="77777777" w:rsidR="007E287D" w:rsidRPr="007E287D" w:rsidRDefault="007E287D" w:rsidP="007E287D">
      <w:pPr>
        <w:rPr>
          <w:rFonts w:ascii="Arial" w:hAnsi="Arial" w:cs="Arial"/>
          <w:sz w:val="22"/>
          <w:szCs w:val="22"/>
          <w:lang w:val="en-GB"/>
        </w:rPr>
      </w:pPr>
    </w:p>
    <w:p w14:paraId="09B58353" w14:textId="7F0900D5" w:rsidR="007E287D" w:rsidRPr="00940940" w:rsidRDefault="007E287D" w:rsidP="00940940">
      <w:pPr>
        <w:pStyle w:val="ListParagraph"/>
        <w:numPr>
          <w:ilvl w:val="0"/>
          <w:numId w:val="21"/>
        </w:numPr>
        <w:spacing w:after="160" w:line="259" w:lineRule="auto"/>
        <w:ind w:hanging="720"/>
        <w:rPr>
          <w:rFonts w:ascii="Arial" w:eastAsiaTheme="minorEastAsia" w:hAnsi="Arial" w:cs="Arial"/>
          <w:iCs/>
          <w:sz w:val="22"/>
          <w:szCs w:val="22"/>
          <w:lang w:val="en-GB"/>
        </w:rPr>
      </w:pPr>
      <w:bookmarkStart w:id="9" w:name="_Hlk104384905"/>
      <w:r w:rsidRPr="007E287D">
        <w:rPr>
          <w:rFonts w:ascii="Arial" w:hAnsi="Arial" w:cs="Arial"/>
          <w:sz w:val="22"/>
          <w:szCs w:val="22"/>
          <w:lang w:val="en-GB"/>
        </w:rPr>
        <w:t>(</w:t>
      </w:r>
      <w:proofErr w:type="spellStart"/>
      <w:r w:rsidRPr="007E287D">
        <w:rPr>
          <w:rFonts w:ascii="Arial" w:hAnsi="Arial" w:cs="Arial"/>
          <w:sz w:val="22"/>
          <w:szCs w:val="22"/>
          <w:lang w:val="en-GB"/>
        </w:rPr>
        <w:t>i</w:t>
      </w:r>
      <w:proofErr w:type="spellEnd"/>
      <w:r w:rsidRPr="007E287D">
        <w:rPr>
          <w:rFonts w:ascii="Arial" w:hAnsi="Arial" w:cs="Arial"/>
          <w:sz w:val="22"/>
          <w:szCs w:val="22"/>
          <w:lang w:val="en-GB"/>
        </w:rPr>
        <w:t xml:space="preserve">) </w:t>
      </w:r>
      <w:r w:rsidR="00940940">
        <w:rPr>
          <w:rFonts w:ascii="Helvetica" w:eastAsia="Times New Roman" w:hAnsi="Helvetica" w:cs="Helvetica"/>
          <w:color w:val="1D2228"/>
          <w:sz w:val="22"/>
          <w:szCs w:val="22"/>
          <w:lang w:eastAsia="en-AU"/>
        </w:rPr>
        <w:t>U</w:t>
      </w:r>
      <w:r w:rsidR="00940940" w:rsidRPr="00940940">
        <w:rPr>
          <w:rFonts w:ascii="Helvetica" w:eastAsia="Times New Roman" w:hAnsi="Helvetica" w:cs="Helvetica"/>
          <w:color w:val="1D2228"/>
          <w:sz w:val="22"/>
          <w:szCs w:val="22"/>
          <w:lang w:eastAsia="en-AU"/>
        </w:rPr>
        <w:t>se the appropriate formula</w:t>
      </w:r>
      <w:r w:rsidR="00940940">
        <w:rPr>
          <w:rFonts w:ascii="Helvetica" w:eastAsia="Times New Roman" w:hAnsi="Helvetica" w:cs="Helvetica"/>
          <w:color w:val="1D2228"/>
          <w:sz w:val="22"/>
          <w:szCs w:val="22"/>
          <w:lang w:eastAsia="en-AU"/>
        </w:rPr>
        <w:t>e</w:t>
      </w:r>
      <w:r w:rsidR="00940940" w:rsidRPr="00940940">
        <w:rPr>
          <w:rFonts w:ascii="Helvetica" w:eastAsia="Times New Roman" w:hAnsi="Helvetica" w:cs="Helvetica"/>
          <w:color w:val="1D2228"/>
          <w:sz w:val="22"/>
          <w:szCs w:val="22"/>
          <w:lang w:eastAsia="en-AU"/>
        </w:rPr>
        <w:t xml:space="preserve"> in your data booklet to derive</w:t>
      </w:r>
      <w:r w:rsidR="00940940" w:rsidRPr="00940940">
        <w:rPr>
          <w:rFonts w:ascii="Arial" w:eastAsiaTheme="minorEastAsia" w:hAnsi="Arial" w:cs="Arial"/>
          <w:iCs/>
          <w:sz w:val="22"/>
          <w:szCs w:val="22"/>
          <w:lang w:val="en-GB"/>
        </w:rPr>
        <w:t xml:space="preserve"> </w:t>
      </w:r>
      <w:r w:rsidRPr="00940940">
        <w:rPr>
          <w:rFonts w:ascii="Arial" w:eastAsiaTheme="minorEastAsia" w:hAnsi="Arial" w:cs="Arial"/>
          <w:iCs/>
          <w:sz w:val="22"/>
          <w:szCs w:val="22"/>
          <w:lang w:val="en-GB"/>
        </w:rPr>
        <w:t xml:space="preserve">the </w:t>
      </w:r>
      <w:r w:rsidR="00940940">
        <w:rPr>
          <w:rFonts w:ascii="Arial" w:eastAsiaTheme="minorEastAsia" w:hAnsi="Arial" w:cs="Arial"/>
          <w:iCs/>
          <w:sz w:val="22"/>
          <w:szCs w:val="22"/>
          <w:lang w:val="en-GB"/>
        </w:rPr>
        <w:t xml:space="preserve">following expression for the </w:t>
      </w:r>
      <w:r w:rsidRPr="00940940">
        <w:rPr>
          <w:rFonts w:ascii="Arial" w:eastAsiaTheme="minorEastAsia" w:hAnsi="Arial" w:cs="Arial"/>
          <w:iCs/>
          <w:sz w:val="22"/>
          <w:szCs w:val="22"/>
          <w:lang w:val="en-GB"/>
        </w:rPr>
        <w:t>frequency ‘f’ of the charged particle’s rotation in the field:</w:t>
      </w:r>
    </w:p>
    <w:bookmarkEnd w:id="9"/>
    <w:p w14:paraId="137BABDF" w14:textId="77777777" w:rsidR="007E287D" w:rsidRPr="00940940" w:rsidRDefault="007E287D" w:rsidP="007E287D">
      <w:pPr>
        <w:pStyle w:val="ListParagraph"/>
        <w:rPr>
          <w:rFonts w:ascii="Arial" w:eastAsiaTheme="minorEastAsia" w:hAnsi="Arial" w:cs="Arial"/>
          <w:iCs/>
          <w:sz w:val="22"/>
          <w:szCs w:val="22"/>
          <w:lang w:val="en-GB"/>
        </w:rPr>
      </w:pPr>
    </w:p>
    <w:p w14:paraId="0A7D3DA4" w14:textId="77777777" w:rsidR="007E287D" w:rsidRPr="007E287D" w:rsidRDefault="007E287D" w:rsidP="007E287D">
      <w:pPr>
        <w:pStyle w:val="ListParagraph"/>
        <w:rPr>
          <w:rFonts w:ascii="Arial" w:eastAsiaTheme="minorEastAsia" w:hAnsi="Arial" w:cs="Arial"/>
          <w:sz w:val="22"/>
          <w:szCs w:val="22"/>
          <w:lang w:val="en-GB"/>
        </w:rPr>
      </w:pPr>
      <m:oMathPara>
        <m:oMath>
          <m:r>
            <m:rPr>
              <m:sty m:val="p"/>
            </m:rPr>
            <w:rPr>
              <w:rFonts w:ascii="Cambria Math" w:hAnsi="Cambria Math" w:cs="Arial"/>
              <w:sz w:val="22"/>
              <w:szCs w:val="22"/>
              <w:lang w:val="en-GB"/>
            </w:rPr>
            <m:t>f=</m:t>
          </m:r>
          <m:f>
            <m:fPr>
              <m:ctrlPr>
                <w:rPr>
                  <w:rFonts w:ascii="Cambria Math" w:hAnsi="Cambria Math" w:cs="Arial"/>
                  <w:sz w:val="22"/>
                  <w:szCs w:val="22"/>
                  <w:lang w:val="en-GB"/>
                </w:rPr>
              </m:ctrlPr>
            </m:fPr>
            <m:num>
              <m:r>
                <m:rPr>
                  <m:sty m:val="p"/>
                </m:rPr>
                <w:rPr>
                  <w:rFonts w:ascii="Cambria Math" w:hAnsi="Cambria Math" w:cs="Arial"/>
                  <w:sz w:val="22"/>
                  <w:szCs w:val="22"/>
                  <w:lang w:val="en-GB"/>
                </w:rPr>
                <m:t>Bq</m:t>
              </m:r>
            </m:num>
            <m:den>
              <m:r>
                <m:rPr>
                  <m:sty m:val="p"/>
                </m:rPr>
                <w:rPr>
                  <w:rFonts w:ascii="Cambria Math" w:hAnsi="Cambria Math" w:cs="Arial"/>
                  <w:sz w:val="22"/>
                  <w:szCs w:val="22"/>
                  <w:lang w:val="en-GB"/>
                </w:rPr>
                <m:t>2πm</m:t>
              </m:r>
            </m:den>
          </m:f>
        </m:oMath>
      </m:oMathPara>
    </w:p>
    <w:p w14:paraId="01B275D4" w14:textId="77777777" w:rsidR="007E287D" w:rsidRPr="007E287D" w:rsidRDefault="007E287D" w:rsidP="007E287D">
      <w:pPr>
        <w:pStyle w:val="ListParagraph"/>
        <w:rPr>
          <w:rFonts w:ascii="Arial" w:eastAsiaTheme="minorEastAsia" w:hAnsi="Arial" w:cs="Arial"/>
          <w:sz w:val="22"/>
          <w:szCs w:val="22"/>
          <w:lang w:val="en-GB"/>
        </w:rPr>
      </w:pPr>
    </w:p>
    <w:p w14:paraId="365EF0CD" w14:textId="77777777" w:rsidR="007E287D" w:rsidRPr="007E287D" w:rsidRDefault="007E287D" w:rsidP="007E287D">
      <w:pPr>
        <w:pStyle w:val="ListParagraph"/>
        <w:rPr>
          <w:rFonts w:ascii="Arial" w:eastAsiaTheme="minorEastAsia" w:hAnsi="Arial" w:cs="Arial"/>
          <w:sz w:val="22"/>
          <w:szCs w:val="22"/>
          <w:lang w:val="en-GB"/>
        </w:rPr>
      </w:pPr>
      <w:r w:rsidRPr="007E287D">
        <w:rPr>
          <w:rFonts w:ascii="Arial" w:eastAsiaTheme="minorEastAsia" w:hAnsi="Arial" w:cs="Arial"/>
          <w:sz w:val="22"/>
          <w:szCs w:val="22"/>
          <w:lang w:val="en-GB"/>
        </w:rPr>
        <w:t xml:space="preserve">where </w:t>
      </w:r>
      <w:r w:rsidRPr="007E287D">
        <w:rPr>
          <w:rFonts w:ascii="Arial" w:eastAsiaTheme="minorEastAsia" w:hAnsi="Arial" w:cs="Arial"/>
          <w:sz w:val="22"/>
          <w:szCs w:val="22"/>
          <w:lang w:val="en-GB"/>
        </w:rPr>
        <w:tab/>
        <w:t xml:space="preserve">B = magnetic field strength (T); </w:t>
      </w:r>
    </w:p>
    <w:p w14:paraId="7348B772" w14:textId="77777777" w:rsidR="007E287D" w:rsidRPr="007E287D" w:rsidRDefault="007E287D" w:rsidP="007E287D">
      <w:pPr>
        <w:pStyle w:val="ListParagraph"/>
        <w:ind w:firstLine="720"/>
        <w:rPr>
          <w:rFonts w:ascii="Arial" w:eastAsiaTheme="minorEastAsia" w:hAnsi="Arial" w:cs="Arial"/>
          <w:sz w:val="22"/>
          <w:szCs w:val="22"/>
          <w:lang w:val="en-GB"/>
        </w:rPr>
      </w:pPr>
      <w:r w:rsidRPr="007E287D">
        <w:rPr>
          <w:rFonts w:ascii="Arial" w:eastAsiaTheme="minorEastAsia" w:hAnsi="Arial" w:cs="Arial"/>
          <w:sz w:val="22"/>
          <w:szCs w:val="22"/>
          <w:lang w:val="en-GB"/>
        </w:rPr>
        <w:t>q = electric charge on the particle (C); and</w:t>
      </w:r>
    </w:p>
    <w:p w14:paraId="47B2927D" w14:textId="77777777" w:rsidR="007E287D" w:rsidRPr="007E287D" w:rsidRDefault="007E287D" w:rsidP="007E287D">
      <w:pPr>
        <w:pStyle w:val="ListParagraph"/>
        <w:ind w:firstLine="720"/>
        <w:rPr>
          <w:rFonts w:ascii="Arial" w:eastAsiaTheme="minorEastAsia" w:hAnsi="Arial" w:cs="Arial"/>
          <w:sz w:val="22"/>
          <w:szCs w:val="22"/>
          <w:lang w:val="en-GB"/>
        </w:rPr>
      </w:pPr>
      <w:r w:rsidRPr="007E287D">
        <w:rPr>
          <w:rFonts w:ascii="Arial" w:eastAsiaTheme="minorEastAsia" w:hAnsi="Arial" w:cs="Arial"/>
          <w:sz w:val="22"/>
          <w:szCs w:val="22"/>
          <w:lang w:val="en-GB"/>
        </w:rPr>
        <w:t>m = mass of the particle (kg).</w:t>
      </w:r>
    </w:p>
    <w:p w14:paraId="28AAABD7" w14:textId="77777777" w:rsidR="007E287D" w:rsidRPr="007E287D" w:rsidRDefault="007E287D" w:rsidP="007E287D">
      <w:pPr>
        <w:pStyle w:val="ListParagraph"/>
        <w:ind w:firstLine="720"/>
        <w:jc w:val="right"/>
        <w:rPr>
          <w:rFonts w:ascii="Arial" w:eastAsiaTheme="minorEastAsia" w:hAnsi="Arial" w:cs="Arial"/>
          <w:sz w:val="22"/>
          <w:szCs w:val="22"/>
          <w:lang w:val="en-GB"/>
        </w:rPr>
      </w:pPr>
      <w:r w:rsidRPr="007E287D">
        <w:rPr>
          <w:rFonts w:ascii="Arial" w:eastAsiaTheme="minorEastAsia" w:hAnsi="Arial" w:cs="Arial"/>
          <w:sz w:val="22"/>
          <w:szCs w:val="22"/>
          <w:lang w:val="en-GB"/>
        </w:rPr>
        <w:t>(4 marks)</w:t>
      </w:r>
    </w:p>
    <w:p w14:paraId="368F1632" w14:textId="77777777" w:rsidR="007E287D" w:rsidRPr="007E287D" w:rsidRDefault="007E287D" w:rsidP="007E287D">
      <w:pPr>
        <w:pStyle w:val="ListParagraph"/>
        <w:ind w:firstLine="720"/>
        <w:jc w:val="right"/>
        <w:rPr>
          <w:rFonts w:ascii="Arial" w:eastAsiaTheme="minorEastAsia" w:hAnsi="Arial" w:cs="Arial"/>
          <w:sz w:val="22"/>
          <w:szCs w:val="22"/>
          <w:lang w:val="en-GB"/>
        </w:rPr>
      </w:pPr>
    </w:p>
    <w:p w14:paraId="2A5353C2" w14:textId="77777777" w:rsidR="007E287D" w:rsidRPr="007E287D" w:rsidRDefault="007E287D" w:rsidP="007E287D">
      <w:pPr>
        <w:pStyle w:val="ListParagraph"/>
        <w:ind w:firstLine="720"/>
        <w:jc w:val="right"/>
        <w:rPr>
          <w:rFonts w:ascii="Arial" w:eastAsiaTheme="minorEastAsia" w:hAnsi="Arial" w:cs="Arial"/>
          <w:sz w:val="22"/>
          <w:szCs w:val="22"/>
          <w:lang w:val="en-GB"/>
        </w:rPr>
      </w:pPr>
    </w:p>
    <w:p w14:paraId="59C0F9EA" w14:textId="77777777" w:rsidR="007E287D" w:rsidRPr="007E287D" w:rsidRDefault="007E287D" w:rsidP="007E287D">
      <w:pPr>
        <w:pStyle w:val="ListParagraph"/>
        <w:ind w:firstLine="720"/>
        <w:jc w:val="right"/>
        <w:rPr>
          <w:rFonts w:ascii="Arial" w:eastAsiaTheme="minorEastAsia" w:hAnsi="Arial" w:cs="Arial"/>
          <w:sz w:val="22"/>
          <w:szCs w:val="22"/>
          <w:lang w:val="en-GB"/>
        </w:rPr>
      </w:pPr>
    </w:p>
    <w:p w14:paraId="5B4067F0" w14:textId="77777777" w:rsidR="007E287D" w:rsidRPr="007E287D" w:rsidRDefault="007E287D" w:rsidP="007E287D">
      <w:pPr>
        <w:pStyle w:val="ListParagraph"/>
        <w:ind w:firstLine="720"/>
        <w:jc w:val="right"/>
        <w:rPr>
          <w:rFonts w:ascii="Arial" w:eastAsiaTheme="minorEastAsia" w:hAnsi="Arial" w:cs="Arial"/>
          <w:sz w:val="22"/>
          <w:szCs w:val="22"/>
          <w:lang w:val="en-GB"/>
        </w:rPr>
      </w:pPr>
    </w:p>
    <w:p w14:paraId="50E04B89" w14:textId="77777777" w:rsidR="007E287D" w:rsidRPr="007E287D" w:rsidRDefault="007E287D" w:rsidP="007E287D">
      <w:pPr>
        <w:pStyle w:val="ListParagraph"/>
        <w:ind w:firstLine="720"/>
        <w:jc w:val="right"/>
        <w:rPr>
          <w:rFonts w:ascii="Arial" w:eastAsiaTheme="minorEastAsia" w:hAnsi="Arial" w:cs="Arial"/>
          <w:sz w:val="22"/>
          <w:szCs w:val="22"/>
          <w:lang w:val="en-GB"/>
        </w:rPr>
      </w:pPr>
    </w:p>
    <w:p w14:paraId="47BEAF72" w14:textId="77777777" w:rsidR="007E287D" w:rsidRPr="007E287D" w:rsidRDefault="007E287D" w:rsidP="007E287D">
      <w:pPr>
        <w:pStyle w:val="ListParagraph"/>
        <w:ind w:firstLine="720"/>
        <w:jc w:val="right"/>
        <w:rPr>
          <w:rFonts w:ascii="Arial" w:eastAsiaTheme="minorEastAsia" w:hAnsi="Arial" w:cs="Arial"/>
          <w:sz w:val="22"/>
          <w:szCs w:val="22"/>
          <w:lang w:val="en-GB"/>
        </w:rPr>
      </w:pPr>
    </w:p>
    <w:p w14:paraId="795D78BC" w14:textId="77777777" w:rsidR="007E287D" w:rsidRPr="007E287D" w:rsidRDefault="007E287D" w:rsidP="007E287D">
      <w:pPr>
        <w:pStyle w:val="ListParagraph"/>
        <w:ind w:firstLine="720"/>
        <w:jc w:val="right"/>
        <w:rPr>
          <w:rFonts w:ascii="Arial" w:eastAsiaTheme="minorEastAsia" w:hAnsi="Arial" w:cs="Arial"/>
          <w:sz w:val="22"/>
          <w:szCs w:val="22"/>
          <w:lang w:val="en-GB"/>
        </w:rPr>
      </w:pPr>
    </w:p>
    <w:p w14:paraId="11EDB9B6" w14:textId="77777777" w:rsidR="007E287D" w:rsidRPr="007E287D" w:rsidRDefault="007E287D" w:rsidP="007E287D">
      <w:pPr>
        <w:pStyle w:val="ListParagraph"/>
        <w:ind w:firstLine="720"/>
        <w:jc w:val="right"/>
        <w:rPr>
          <w:rFonts w:ascii="Arial" w:eastAsiaTheme="minorEastAsia" w:hAnsi="Arial" w:cs="Arial"/>
          <w:sz w:val="22"/>
          <w:szCs w:val="22"/>
          <w:lang w:val="en-GB"/>
        </w:rPr>
      </w:pPr>
    </w:p>
    <w:p w14:paraId="67FA46DE" w14:textId="77777777" w:rsidR="007E287D" w:rsidRPr="007E287D" w:rsidRDefault="007E287D" w:rsidP="007E287D">
      <w:pPr>
        <w:pStyle w:val="ListParagraph"/>
        <w:ind w:firstLine="720"/>
        <w:jc w:val="right"/>
        <w:rPr>
          <w:rFonts w:ascii="Arial" w:eastAsiaTheme="minorEastAsia" w:hAnsi="Arial" w:cs="Arial"/>
          <w:sz w:val="22"/>
          <w:szCs w:val="22"/>
          <w:lang w:val="en-GB"/>
        </w:rPr>
      </w:pPr>
    </w:p>
    <w:p w14:paraId="077DA4FE" w14:textId="77777777" w:rsidR="007E287D" w:rsidRPr="007E287D" w:rsidRDefault="007E287D" w:rsidP="007E287D">
      <w:pPr>
        <w:pStyle w:val="ListParagraph"/>
        <w:ind w:firstLine="720"/>
        <w:jc w:val="right"/>
        <w:rPr>
          <w:rFonts w:ascii="Arial" w:eastAsiaTheme="minorEastAsia" w:hAnsi="Arial" w:cs="Arial"/>
          <w:sz w:val="22"/>
          <w:szCs w:val="22"/>
          <w:lang w:val="en-GB"/>
        </w:rPr>
      </w:pPr>
    </w:p>
    <w:p w14:paraId="7A2F5ECA" w14:textId="77777777" w:rsidR="007E287D" w:rsidRPr="007E287D" w:rsidRDefault="007E287D" w:rsidP="007E287D">
      <w:pPr>
        <w:pStyle w:val="ListParagraph"/>
        <w:ind w:firstLine="720"/>
        <w:jc w:val="right"/>
        <w:rPr>
          <w:rFonts w:ascii="Arial" w:eastAsiaTheme="minorEastAsia" w:hAnsi="Arial" w:cs="Arial"/>
          <w:sz w:val="22"/>
          <w:szCs w:val="22"/>
          <w:lang w:val="en-GB"/>
        </w:rPr>
      </w:pPr>
    </w:p>
    <w:p w14:paraId="06546645" w14:textId="77777777" w:rsidR="007E287D" w:rsidRPr="007E287D" w:rsidRDefault="007E287D" w:rsidP="007E287D">
      <w:pPr>
        <w:pStyle w:val="ListParagraph"/>
        <w:ind w:firstLine="720"/>
        <w:jc w:val="right"/>
        <w:rPr>
          <w:rFonts w:ascii="Arial" w:eastAsiaTheme="minorEastAsia" w:hAnsi="Arial" w:cs="Arial"/>
          <w:sz w:val="22"/>
          <w:szCs w:val="22"/>
          <w:lang w:val="en-GB"/>
        </w:rPr>
      </w:pPr>
    </w:p>
    <w:p w14:paraId="6EE41458" w14:textId="77777777" w:rsidR="007E287D" w:rsidRPr="007E287D" w:rsidRDefault="007E287D" w:rsidP="007E287D">
      <w:pPr>
        <w:pStyle w:val="ListParagraph"/>
        <w:ind w:firstLine="720"/>
        <w:jc w:val="right"/>
        <w:rPr>
          <w:rFonts w:ascii="Arial" w:eastAsiaTheme="minorEastAsia" w:hAnsi="Arial" w:cs="Arial"/>
          <w:sz w:val="22"/>
          <w:szCs w:val="22"/>
          <w:lang w:val="en-GB"/>
        </w:rPr>
      </w:pPr>
    </w:p>
    <w:p w14:paraId="3EED6569" w14:textId="77777777" w:rsidR="007E287D" w:rsidRPr="007E287D" w:rsidRDefault="007E287D" w:rsidP="007E287D">
      <w:pPr>
        <w:pStyle w:val="ListParagraph"/>
        <w:ind w:firstLine="720"/>
        <w:jc w:val="right"/>
        <w:rPr>
          <w:rFonts w:ascii="Arial" w:eastAsiaTheme="minorEastAsia" w:hAnsi="Arial" w:cs="Arial"/>
          <w:sz w:val="22"/>
          <w:szCs w:val="22"/>
          <w:lang w:val="en-GB"/>
        </w:rPr>
      </w:pPr>
    </w:p>
    <w:p w14:paraId="0A46769A" w14:textId="77777777" w:rsidR="00BD7A09" w:rsidRDefault="00BD7A09">
      <w:pPr>
        <w:spacing w:after="160" w:line="259" w:lineRule="auto"/>
        <w:rPr>
          <w:rFonts w:ascii="Arial" w:eastAsiaTheme="minorEastAsia" w:hAnsi="Arial" w:cs="Arial"/>
          <w:sz w:val="22"/>
          <w:szCs w:val="22"/>
          <w:lang w:val="en-GB"/>
        </w:rPr>
      </w:pPr>
      <w:r>
        <w:rPr>
          <w:rFonts w:ascii="Arial" w:eastAsiaTheme="minorEastAsia" w:hAnsi="Arial" w:cs="Arial"/>
          <w:sz w:val="22"/>
          <w:szCs w:val="22"/>
          <w:lang w:val="en-GB"/>
        </w:rPr>
        <w:br w:type="page"/>
      </w:r>
    </w:p>
    <w:p w14:paraId="34584749" w14:textId="2693A716" w:rsidR="007E287D" w:rsidRPr="007E287D" w:rsidRDefault="00A21C8B" w:rsidP="00A21C8B">
      <w:pPr>
        <w:pStyle w:val="ListParagraph"/>
        <w:spacing w:after="160" w:line="259" w:lineRule="auto"/>
        <w:rPr>
          <w:rFonts w:ascii="Arial" w:hAnsi="Arial" w:cs="Arial"/>
          <w:sz w:val="22"/>
          <w:szCs w:val="22"/>
          <w:lang w:val="en-GB"/>
        </w:rPr>
      </w:pPr>
      <w:r>
        <w:rPr>
          <w:rFonts w:ascii="Arial" w:eastAsiaTheme="minorEastAsia" w:hAnsi="Arial" w:cs="Arial"/>
          <w:sz w:val="22"/>
          <w:szCs w:val="22"/>
          <w:lang w:val="en-GB"/>
        </w:rPr>
        <w:lastRenderedPageBreak/>
        <w:t xml:space="preserve">(ii) </w:t>
      </w:r>
      <w:r w:rsidR="007E287D" w:rsidRPr="007E287D">
        <w:rPr>
          <w:rFonts w:ascii="Arial" w:eastAsiaTheme="minorEastAsia" w:hAnsi="Arial" w:cs="Arial"/>
          <w:sz w:val="22"/>
          <w:szCs w:val="22"/>
          <w:lang w:val="en-GB"/>
        </w:rPr>
        <w:t>Hence, calculate the frequency of circular rotation of the H-2</w:t>
      </w:r>
      <w:r w:rsidR="007E287D" w:rsidRPr="00364831">
        <w:rPr>
          <w:rFonts w:ascii="Arial" w:eastAsiaTheme="minorEastAsia" w:hAnsi="Arial" w:cs="Arial"/>
          <w:sz w:val="22"/>
          <w:szCs w:val="22"/>
          <w:vertAlign w:val="superscript"/>
          <w:lang w:val="en-GB"/>
        </w:rPr>
        <w:t>+</w:t>
      </w:r>
      <w:r w:rsidR="007E287D" w:rsidRPr="007E287D">
        <w:rPr>
          <w:rFonts w:ascii="Arial" w:eastAsiaTheme="minorEastAsia" w:hAnsi="Arial" w:cs="Arial"/>
          <w:sz w:val="22"/>
          <w:szCs w:val="22"/>
          <w:lang w:val="en-GB"/>
        </w:rPr>
        <w:t xml:space="preserve"> ions if the magnetic field strength in the vacuum chamber is 1.20 T. </w:t>
      </w:r>
    </w:p>
    <w:p w14:paraId="39B382B4" w14:textId="4C40A3EC" w:rsidR="007E287D" w:rsidRDefault="007E287D" w:rsidP="007E287D">
      <w:pPr>
        <w:pStyle w:val="ListParagraph"/>
        <w:jc w:val="right"/>
        <w:rPr>
          <w:rFonts w:ascii="Arial" w:eastAsiaTheme="minorEastAsia" w:hAnsi="Arial" w:cs="Arial"/>
          <w:sz w:val="22"/>
          <w:szCs w:val="22"/>
          <w:lang w:val="en-GB"/>
        </w:rPr>
      </w:pPr>
      <w:r w:rsidRPr="007E287D">
        <w:rPr>
          <w:rFonts w:ascii="Arial" w:eastAsiaTheme="minorEastAsia" w:hAnsi="Arial" w:cs="Arial"/>
          <w:sz w:val="22"/>
          <w:szCs w:val="22"/>
          <w:lang w:val="en-GB"/>
        </w:rPr>
        <w:t>(2 marks)</w:t>
      </w:r>
    </w:p>
    <w:p w14:paraId="66DD747E" w14:textId="58CAE4DB" w:rsidR="00BD7A09" w:rsidRDefault="00BD7A09" w:rsidP="007E287D">
      <w:pPr>
        <w:pStyle w:val="ListParagraph"/>
        <w:jc w:val="right"/>
        <w:rPr>
          <w:rFonts w:ascii="Arial" w:eastAsiaTheme="minorEastAsia" w:hAnsi="Arial" w:cs="Arial"/>
          <w:sz w:val="22"/>
          <w:szCs w:val="22"/>
          <w:lang w:val="en-GB"/>
        </w:rPr>
      </w:pPr>
    </w:p>
    <w:p w14:paraId="7ABA92A7" w14:textId="6298FC7D" w:rsidR="00BD7A09" w:rsidRDefault="00BD7A09" w:rsidP="007E287D">
      <w:pPr>
        <w:pStyle w:val="ListParagraph"/>
        <w:jc w:val="right"/>
        <w:rPr>
          <w:rFonts w:ascii="Arial" w:eastAsiaTheme="minorEastAsia" w:hAnsi="Arial" w:cs="Arial"/>
          <w:sz w:val="22"/>
          <w:szCs w:val="22"/>
          <w:lang w:val="en-GB"/>
        </w:rPr>
      </w:pPr>
    </w:p>
    <w:p w14:paraId="221B2FF0" w14:textId="080ACC94" w:rsidR="00BD7A09" w:rsidRDefault="00BD7A09" w:rsidP="007E287D">
      <w:pPr>
        <w:pStyle w:val="ListParagraph"/>
        <w:jc w:val="right"/>
        <w:rPr>
          <w:rFonts w:ascii="Arial" w:eastAsiaTheme="minorEastAsia" w:hAnsi="Arial" w:cs="Arial"/>
          <w:sz w:val="22"/>
          <w:szCs w:val="22"/>
          <w:lang w:val="en-GB"/>
        </w:rPr>
      </w:pPr>
    </w:p>
    <w:p w14:paraId="2156FAB2" w14:textId="20DC4998" w:rsidR="00BD7A09" w:rsidRDefault="00BD7A09" w:rsidP="007E287D">
      <w:pPr>
        <w:pStyle w:val="ListParagraph"/>
        <w:jc w:val="right"/>
        <w:rPr>
          <w:rFonts w:ascii="Arial" w:eastAsiaTheme="minorEastAsia" w:hAnsi="Arial" w:cs="Arial"/>
          <w:sz w:val="22"/>
          <w:szCs w:val="22"/>
          <w:lang w:val="en-GB"/>
        </w:rPr>
      </w:pPr>
    </w:p>
    <w:p w14:paraId="3E001845" w14:textId="24AFF6EB" w:rsidR="00BD7A09" w:rsidRDefault="00BD7A09" w:rsidP="007E287D">
      <w:pPr>
        <w:pStyle w:val="ListParagraph"/>
        <w:jc w:val="right"/>
        <w:rPr>
          <w:rFonts w:ascii="Arial" w:eastAsiaTheme="minorEastAsia" w:hAnsi="Arial" w:cs="Arial"/>
          <w:sz w:val="22"/>
          <w:szCs w:val="22"/>
          <w:lang w:val="en-GB"/>
        </w:rPr>
      </w:pPr>
    </w:p>
    <w:p w14:paraId="0DA065C6" w14:textId="5D6D0C95" w:rsidR="00BD7A09" w:rsidRDefault="00BD7A09" w:rsidP="007E287D">
      <w:pPr>
        <w:pStyle w:val="ListParagraph"/>
        <w:jc w:val="right"/>
        <w:rPr>
          <w:rFonts w:ascii="Arial" w:eastAsiaTheme="minorEastAsia" w:hAnsi="Arial" w:cs="Arial"/>
          <w:sz w:val="22"/>
          <w:szCs w:val="22"/>
          <w:lang w:val="en-GB"/>
        </w:rPr>
      </w:pPr>
    </w:p>
    <w:p w14:paraId="3B889E0D" w14:textId="03241E1C" w:rsidR="00BD7A09" w:rsidRDefault="00BD7A09" w:rsidP="007E287D">
      <w:pPr>
        <w:pStyle w:val="ListParagraph"/>
        <w:jc w:val="right"/>
        <w:rPr>
          <w:rFonts w:ascii="Arial" w:eastAsiaTheme="minorEastAsia" w:hAnsi="Arial" w:cs="Arial"/>
          <w:sz w:val="22"/>
          <w:szCs w:val="22"/>
          <w:lang w:val="en-GB"/>
        </w:rPr>
      </w:pPr>
    </w:p>
    <w:p w14:paraId="1BA3D34B" w14:textId="76EDA3C9" w:rsidR="00BD7A09" w:rsidRDefault="00BD7A09" w:rsidP="007E287D">
      <w:pPr>
        <w:pStyle w:val="ListParagraph"/>
        <w:jc w:val="right"/>
        <w:rPr>
          <w:rFonts w:ascii="Arial" w:eastAsiaTheme="minorEastAsia" w:hAnsi="Arial" w:cs="Arial"/>
          <w:sz w:val="22"/>
          <w:szCs w:val="22"/>
          <w:lang w:val="en-GB"/>
        </w:rPr>
      </w:pPr>
    </w:p>
    <w:p w14:paraId="15B14810" w14:textId="4D2652F9" w:rsidR="00BD7A09" w:rsidRDefault="00BD7A09" w:rsidP="007E287D">
      <w:pPr>
        <w:pStyle w:val="ListParagraph"/>
        <w:jc w:val="right"/>
        <w:rPr>
          <w:rFonts w:ascii="Arial" w:eastAsiaTheme="minorEastAsia" w:hAnsi="Arial" w:cs="Arial"/>
          <w:sz w:val="22"/>
          <w:szCs w:val="22"/>
          <w:lang w:val="en-GB"/>
        </w:rPr>
      </w:pPr>
    </w:p>
    <w:p w14:paraId="5249E708" w14:textId="7831102B" w:rsidR="00BD7A09" w:rsidRDefault="00BD7A09" w:rsidP="007E287D">
      <w:pPr>
        <w:pStyle w:val="ListParagraph"/>
        <w:jc w:val="right"/>
        <w:rPr>
          <w:rFonts w:ascii="Arial" w:eastAsiaTheme="minorEastAsia" w:hAnsi="Arial" w:cs="Arial"/>
          <w:sz w:val="22"/>
          <w:szCs w:val="22"/>
          <w:lang w:val="en-GB"/>
        </w:rPr>
      </w:pPr>
    </w:p>
    <w:p w14:paraId="0D4641E7" w14:textId="5B5AED32" w:rsidR="00BD7A09" w:rsidRDefault="00BD7A09" w:rsidP="007E287D">
      <w:pPr>
        <w:pStyle w:val="ListParagraph"/>
        <w:jc w:val="right"/>
        <w:rPr>
          <w:rFonts w:ascii="Arial" w:eastAsiaTheme="minorEastAsia" w:hAnsi="Arial" w:cs="Arial"/>
          <w:sz w:val="22"/>
          <w:szCs w:val="22"/>
          <w:lang w:val="en-GB"/>
        </w:rPr>
      </w:pPr>
    </w:p>
    <w:p w14:paraId="4A4A6C6F" w14:textId="242EACED" w:rsidR="00BD7A09" w:rsidRDefault="00BD7A09" w:rsidP="007E287D">
      <w:pPr>
        <w:pStyle w:val="ListParagraph"/>
        <w:jc w:val="right"/>
        <w:rPr>
          <w:rFonts w:ascii="Arial" w:eastAsiaTheme="minorEastAsia" w:hAnsi="Arial" w:cs="Arial"/>
          <w:sz w:val="22"/>
          <w:szCs w:val="22"/>
          <w:lang w:val="en-GB"/>
        </w:rPr>
      </w:pPr>
    </w:p>
    <w:p w14:paraId="2DACC854" w14:textId="588E1C40" w:rsidR="00BD7A09" w:rsidRDefault="00BD7A09" w:rsidP="007E287D">
      <w:pPr>
        <w:pStyle w:val="ListParagraph"/>
        <w:jc w:val="right"/>
        <w:rPr>
          <w:rFonts w:ascii="Arial" w:eastAsiaTheme="minorEastAsia" w:hAnsi="Arial" w:cs="Arial"/>
          <w:sz w:val="22"/>
          <w:szCs w:val="22"/>
          <w:lang w:val="en-GB"/>
        </w:rPr>
      </w:pPr>
    </w:p>
    <w:p w14:paraId="5EDEA601" w14:textId="1E935DA4" w:rsidR="00BD7A09" w:rsidRDefault="00BD7A09" w:rsidP="007E287D">
      <w:pPr>
        <w:pStyle w:val="ListParagraph"/>
        <w:jc w:val="right"/>
        <w:rPr>
          <w:rFonts w:ascii="Arial" w:eastAsiaTheme="minorEastAsia" w:hAnsi="Arial" w:cs="Arial"/>
          <w:sz w:val="22"/>
          <w:szCs w:val="22"/>
          <w:lang w:val="en-GB"/>
        </w:rPr>
      </w:pPr>
    </w:p>
    <w:p w14:paraId="167C17ED" w14:textId="628C289B" w:rsidR="00BD7A09" w:rsidRPr="007E287D" w:rsidRDefault="00BD7A09" w:rsidP="007E287D">
      <w:pPr>
        <w:pStyle w:val="ListParagraph"/>
        <w:jc w:val="right"/>
        <w:rPr>
          <w:rFonts w:ascii="Arial" w:hAnsi="Arial" w:cs="Arial"/>
          <w:sz w:val="22"/>
          <w:szCs w:val="22"/>
          <w:lang w:val="en-GB"/>
        </w:rPr>
      </w:pPr>
      <w:r>
        <w:rPr>
          <w:rFonts w:ascii="Arial" w:eastAsiaTheme="minorEastAsia" w:hAnsi="Arial" w:cs="Arial"/>
          <w:sz w:val="22"/>
          <w:szCs w:val="22"/>
          <w:lang w:val="en-GB"/>
        </w:rPr>
        <w:t>__________________ Hz</w:t>
      </w:r>
    </w:p>
    <w:p w14:paraId="36A9FC4C" w14:textId="77777777" w:rsidR="007E287D" w:rsidRPr="000D4C55" w:rsidRDefault="007E287D" w:rsidP="007E287D">
      <w:pPr>
        <w:ind w:left="709" w:hanging="709"/>
        <w:rPr>
          <w:rFonts w:ascii="Arial" w:hAnsi="Arial" w:cs="Arial"/>
          <w:lang w:val="en-GB"/>
        </w:rPr>
      </w:pPr>
      <w:r w:rsidRPr="000D4C55">
        <w:rPr>
          <w:rFonts w:ascii="Arial" w:hAnsi="Arial" w:cs="Arial"/>
          <w:lang w:val="en-GB"/>
        </w:rPr>
        <w:br w:type="page"/>
      </w:r>
    </w:p>
    <w:p w14:paraId="2478897D" w14:textId="15BF9BE0" w:rsidR="00855599" w:rsidRDefault="009051EC" w:rsidP="001D7A7C">
      <w:pPr>
        <w:spacing w:after="160" w:line="259" w:lineRule="auto"/>
        <w:rPr>
          <w:rFonts w:ascii="Arial" w:hAnsi="Arial" w:cs="Arial"/>
          <w:b/>
          <w:sz w:val="22"/>
          <w:szCs w:val="22"/>
        </w:rPr>
      </w:pPr>
      <w:r w:rsidRPr="0079189C">
        <w:rPr>
          <w:rFonts w:ascii="Arial" w:hAnsi="Arial" w:cs="Arial"/>
          <w:b/>
          <w:sz w:val="22"/>
          <w:szCs w:val="22"/>
        </w:rPr>
        <w:lastRenderedPageBreak/>
        <w:t xml:space="preserve">Question </w:t>
      </w:r>
      <w:r w:rsidR="00FE4F14">
        <w:rPr>
          <w:rFonts w:ascii="Arial" w:hAnsi="Arial" w:cs="Arial"/>
          <w:b/>
          <w:sz w:val="22"/>
          <w:szCs w:val="22"/>
        </w:rPr>
        <w:t>1</w:t>
      </w:r>
      <w:r w:rsidR="00A7114F">
        <w:rPr>
          <w:rFonts w:ascii="Arial" w:hAnsi="Arial" w:cs="Arial"/>
          <w:b/>
          <w:sz w:val="22"/>
          <w:szCs w:val="22"/>
        </w:rPr>
        <w:t>6</w:t>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C458D2">
        <w:rPr>
          <w:rFonts w:ascii="Arial" w:hAnsi="Arial" w:cs="Arial"/>
          <w:b/>
          <w:sz w:val="22"/>
          <w:szCs w:val="22"/>
        </w:rPr>
        <w:tab/>
        <w:t>(1</w:t>
      </w:r>
      <w:r w:rsidR="00512FCC">
        <w:rPr>
          <w:rFonts w:ascii="Arial" w:hAnsi="Arial" w:cs="Arial"/>
          <w:b/>
          <w:sz w:val="22"/>
          <w:szCs w:val="22"/>
        </w:rPr>
        <w:t>3</w:t>
      </w:r>
      <w:r w:rsidR="00855599">
        <w:rPr>
          <w:rFonts w:ascii="Arial" w:hAnsi="Arial" w:cs="Arial"/>
          <w:b/>
          <w:sz w:val="22"/>
          <w:szCs w:val="22"/>
        </w:rPr>
        <w:t xml:space="preserve"> marks)</w:t>
      </w:r>
    </w:p>
    <w:p w14:paraId="63A86728" w14:textId="26FCEBBB" w:rsidR="00D70723" w:rsidRPr="00D70723" w:rsidRDefault="00D70723" w:rsidP="00D70723">
      <w:pPr>
        <w:rPr>
          <w:rFonts w:ascii="Arial" w:hAnsi="Arial" w:cs="Arial"/>
          <w:sz w:val="22"/>
          <w:szCs w:val="22"/>
        </w:rPr>
      </w:pPr>
      <w:r w:rsidRPr="00D70723">
        <w:rPr>
          <w:rFonts w:ascii="Arial" w:hAnsi="Arial" w:cs="Arial"/>
          <w:sz w:val="22"/>
          <w:szCs w:val="22"/>
        </w:rPr>
        <w:t xml:space="preserve">A remote town has it electric power generated </w:t>
      </w:r>
      <w:r w:rsidR="003B5F54">
        <w:rPr>
          <w:rFonts w:ascii="Arial" w:hAnsi="Arial" w:cs="Arial"/>
          <w:sz w:val="22"/>
          <w:szCs w:val="22"/>
        </w:rPr>
        <w:t>by</w:t>
      </w:r>
      <w:r w:rsidRPr="00D70723">
        <w:rPr>
          <w:rFonts w:ascii="Arial" w:hAnsi="Arial" w:cs="Arial"/>
          <w:sz w:val="22"/>
          <w:szCs w:val="22"/>
        </w:rPr>
        <w:t xml:space="preserve"> a standalone AC generator situated on its outskirts. Transmission lines with a total resistance (R</w:t>
      </w:r>
      <w:r w:rsidRPr="00D70723">
        <w:rPr>
          <w:rFonts w:ascii="Arial" w:hAnsi="Arial" w:cs="Arial"/>
          <w:sz w:val="22"/>
          <w:szCs w:val="22"/>
          <w:vertAlign w:val="subscript"/>
        </w:rPr>
        <w:t>T</w:t>
      </w:r>
      <w:r w:rsidRPr="00D70723">
        <w:rPr>
          <w:rFonts w:ascii="Arial" w:hAnsi="Arial" w:cs="Arial"/>
          <w:sz w:val="22"/>
          <w:szCs w:val="22"/>
        </w:rPr>
        <w:t xml:space="preserve">) of 5.50 Ω run between the generator and a substation. </w:t>
      </w:r>
    </w:p>
    <w:p w14:paraId="4E8A4817" w14:textId="77777777" w:rsidR="00D70723" w:rsidRPr="00D70723" w:rsidRDefault="00D70723" w:rsidP="00D70723">
      <w:pPr>
        <w:rPr>
          <w:rFonts w:ascii="Arial" w:hAnsi="Arial" w:cs="Arial"/>
          <w:sz w:val="22"/>
          <w:szCs w:val="22"/>
        </w:rPr>
      </w:pPr>
      <w:r w:rsidRPr="00D70723">
        <w:rPr>
          <w:rFonts w:ascii="Arial" w:hAnsi="Arial" w:cs="Arial"/>
          <w:sz w:val="22"/>
          <w:szCs w:val="22"/>
        </w:rPr>
        <w:t>The power generated in the primary coil of the transformer (P</w:t>
      </w:r>
      <w:r w:rsidRPr="00D70723">
        <w:rPr>
          <w:rFonts w:ascii="Arial" w:hAnsi="Arial" w:cs="Arial"/>
          <w:sz w:val="22"/>
          <w:szCs w:val="22"/>
          <w:vertAlign w:val="subscript"/>
        </w:rPr>
        <w:t>1</w:t>
      </w:r>
      <w:r w:rsidRPr="00D70723">
        <w:rPr>
          <w:rFonts w:ascii="Arial" w:hAnsi="Arial" w:cs="Arial"/>
          <w:sz w:val="22"/>
          <w:szCs w:val="22"/>
        </w:rPr>
        <w:t>) at this substation is 35.0 MW (RMS); the voltage delivered to the primary coil (V</w:t>
      </w:r>
      <w:r w:rsidRPr="00D70723">
        <w:rPr>
          <w:rFonts w:ascii="Arial" w:hAnsi="Arial" w:cs="Arial"/>
          <w:sz w:val="22"/>
          <w:szCs w:val="22"/>
          <w:vertAlign w:val="subscript"/>
        </w:rPr>
        <w:t>1</w:t>
      </w:r>
      <w:r w:rsidRPr="00D70723">
        <w:rPr>
          <w:rFonts w:ascii="Arial" w:hAnsi="Arial" w:cs="Arial"/>
          <w:sz w:val="22"/>
          <w:szCs w:val="22"/>
        </w:rPr>
        <w:t xml:space="preserve">) is 66.0 kV (RMS). </w:t>
      </w:r>
    </w:p>
    <w:p w14:paraId="19FAC86F" w14:textId="77777777" w:rsidR="00D70723" w:rsidRDefault="00D70723" w:rsidP="00D70723">
      <w:pPr>
        <w:rPr>
          <w:rFonts w:ascii="Arial" w:hAnsi="Arial" w:cs="Arial"/>
          <w:sz w:val="22"/>
          <w:szCs w:val="22"/>
        </w:rPr>
      </w:pPr>
    </w:p>
    <w:p w14:paraId="29FC7D0A" w14:textId="0DB954E7" w:rsidR="00D70723" w:rsidRPr="00D70723" w:rsidRDefault="00D70723" w:rsidP="00D70723">
      <w:pPr>
        <w:rPr>
          <w:rFonts w:ascii="Arial" w:hAnsi="Arial" w:cs="Arial"/>
          <w:sz w:val="22"/>
          <w:szCs w:val="22"/>
        </w:rPr>
      </w:pPr>
      <w:r w:rsidRPr="00D70723">
        <w:rPr>
          <w:rFonts w:ascii="Arial" w:hAnsi="Arial" w:cs="Arial"/>
          <w:sz w:val="22"/>
          <w:szCs w:val="22"/>
        </w:rPr>
        <w:t>The transformer at the substation steps the transmission voltage (V</w:t>
      </w:r>
      <w:r w:rsidRPr="00D70723">
        <w:rPr>
          <w:rFonts w:ascii="Arial" w:hAnsi="Arial" w:cs="Arial"/>
          <w:sz w:val="22"/>
          <w:szCs w:val="22"/>
          <w:vertAlign w:val="subscript"/>
        </w:rPr>
        <w:t>2</w:t>
      </w:r>
      <w:r w:rsidRPr="00D70723">
        <w:rPr>
          <w:rFonts w:ascii="Arial" w:hAnsi="Arial" w:cs="Arial"/>
          <w:sz w:val="22"/>
          <w:szCs w:val="22"/>
        </w:rPr>
        <w:t xml:space="preserve">) down to 240 V (RMS) for electric power transmission to the houses and factories in the town. </w:t>
      </w:r>
    </w:p>
    <w:p w14:paraId="5655A493" w14:textId="77777777" w:rsidR="00D70723" w:rsidRPr="00D70723" w:rsidRDefault="00D70723" w:rsidP="00D70723">
      <w:pPr>
        <w:rPr>
          <w:rFonts w:ascii="Arial" w:hAnsi="Arial" w:cs="Arial"/>
          <w:sz w:val="22"/>
          <w:szCs w:val="22"/>
        </w:rPr>
      </w:pPr>
      <w:r w:rsidRPr="00D70723">
        <w:rPr>
          <w:rFonts w:ascii="Arial" w:hAnsi="Arial" w:cs="Arial"/>
          <w:sz w:val="22"/>
          <w:szCs w:val="22"/>
        </w:rPr>
        <w:t>See diagram below.</w:t>
      </w:r>
    </w:p>
    <w:p w14:paraId="2E97813B" w14:textId="77777777" w:rsidR="00D70723" w:rsidRPr="00D70723" w:rsidRDefault="00D70723" w:rsidP="00D70723">
      <w:pPr>
        <w:rPr>
          <w:rFonts w:ascii="Arial" w:hAnsi="Arial" w:cs="Arial"/>
          <w:sz w:val="22"/>
          <w:szCs w:val="22"/>
        </w:rPr>
      </w:pPr>
      <w:r w:rsidRPr="00D70723">
        <w:rPr>
          <w:rFonts w:ascii="Arial" w:hAnsi="Arial" w:cs="Arial"/>
          <w:noProof/>
          <w:sz w:val="22"/>
          <w:szCs w:val="22"/>
        </w:rPr>
        <mc:AlternateContent>
          <mc:Choice Requires="wps">
            <w:drawing>
              <wp:anchor distT="0" distB="0" distL="114300" distR="114300" simplePos="0" relativeHeight="252149760" behindDoc="0" locked="0" layoutInCell="1" allowOverlap="1" wp14:anchorId="2394600C" wp14:editId="0E3582D4">
                <wp:simplePos x="0" y="0"/>
                <wp:positionH relativeFrom="column">
                  <wp:posOffset>228600</wp:posOffset>
                </wp:positionH>
                <wp:positionV relativeFrom="paragraph">
                  <wp:posOffset>183515</wp:posOffset>
                </wp:positionV>
                <wp:extent cx="1143000" cy="914400"/>
                <wp:effectExtent l="0" t="0" r="19050" b="19050"/>
                <wp:wrapNone/>
                <wp:docPr id="70" name="Text Box 70"/>
                <wp:cNvGraphicFramePr/>
                <a:graphic xmlns:a="http://schemas.openxmlformats.org/drawingml/2006/main">
                  <a:graphicData uri="http://schemas.microsoft.com/office/word/2010/wordprocessingShape">
                    <wps:wsp>
                      <wps:cNvSpPr txBox="1"/>
                      <wps:spPr>
                        <a:xfrm>
                          <a:off x="0" y="0"/>
                          <a:ext cx="1143000" cy="914400"/>
                        </a:xfrm>
                        <a:prstGeom prst="rect">
                          <a:avLst/>
                        </a:prstGeom>
                        <a:solidFill>
                          <a:schemeClr val="lt1"/>
                        </a:solidFill>
                        <a:ln w="19050">
                          <a:solidFill>
                            <a:prstClr val="black"/>
                          </a:solidFill>
                        </a:ln>
                      </wps:spPr>
                      <wps:txbx>
                        <w:txbxContent>
                          <w:p w14:paraId="556775FF" w14:textId="77777777" w:rsidR="00D70723" w:rsidRDefault="00D70723" w:rsidP="00D70723"/>
                          <w:p w14:paraId="7D268E2D" w14:textId="77777777" w:rsidR="00D70723" w:rsidRPr="00677E7E" w:rsidRDefault="00D70723" w:rsidP="00D70723">
                            <w:pPr>
                              <w:rPr>
                                <w:rFonts w:ascii="Arial" w:hAnsi="Arial" w:cs="Arial"/>
                                <w:sz w:val="18"/>
                                <w:szCs w:val="18"/>
                              </w:rPr>
                            </w:pPr>
                            <w:r w:rsidRPr="00677E7E">
                              <w:rPr>
                                <w:rFonts w:ascii="Arial" w:hAnsi="Arial" w:cs="Arial"/>
                                <w:sz w:val="18"/>
                                <w:szCs w:val="18"/>
                              </w:rPr>
                              <w:t>AC GENERATOR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94600C" id="Text Box 70" o:spid="_x0000_s1098" type="#_x0000_t202" style="position:absolute;margin-left:18pt;margin-top:14.45pt;width:90pt;height:1in;z-index:252149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" fillcolor="white [3201]" strokeweight="1.5pt">
                <v:textbox>
                  <w:txbxContent>
                    <w:p w14:paraId="556775FF" w14:textId="77777777" w:rsidR="00D70723" w:rsidRDefault="00D70723" w:rsidP="00D70723"/>
                    <w:p w14:paraId="7D268E2D" w14:textId="77777777" w:rsidR="00D70723" w:rsidRPr="00677E7E" w:rsidRDefault="00D70723" w:rsidP="00D70723">
                      <w:pPr>
                        <w:rPr>
                          <w:rFonts w:ascii="Arial" w:hAnsi="Arial" w:cs="Arial"/>
                          <w:sz w:val="18"/>
                          <w:szCs w:val="18"/>
                        </w:rPr>
                      </w:pPr>
                      <w:r w:rsidRPr="00677E7E">
                        <w:rPr>
                          <w:rFonts w:ascii="Arial" w:hAnsi="Arial" w:cs="Arial"/>
                          <w:sz w:val="18"/>
                          <w:szCs w:val="18"/>
                        </w:rPr>
                        <w:t>AC GENERATOR</w:t>
                      </w:r>
                    </w:p>
                  </w:txbxContent>
                </v:textbox>
              </v:shape>
            </w:pict>
          </mc:Fallback>
        </mc:AlternateContent>
      </w:r>
    </w:p>
    <w:p w14:paraId="05458882" w14:textId="77777777" w:rsidR="00D70723" w:rsidRPr="00D70723" w:rsidRDefault="00D70723" w:rsidP="00D70723">
      <w:pPr>
        <w:rPr>
          <w:rFonts w:ascii="Arial" w:hAnsi="Arial" w:cs="Arial"/>
          <w:sz w:val="22"/>
          <w:szCs w:val="22"/>
        </w:rPr>
      </w:pPr>
      <w:r w:rsidRPr="00D70723">
        <w:rPr>
          <w:rFonts w:ascii="Arial" w:hAnsi="Arial" w:cs="Arial"/>
          <w:noProof/>
          <w:sz w:val="22"/>
          <w:szCs w:val="22"/>
        </w:rPr>
        <mc:AlternateContent>
          <mc:Choice Requires="wps">
            <w:drawing>
              <wp:anchor distT="0" distB="0" distL="114300" distR="114300" simplePos="0" relativeHeight="252150784" behindDoc="0" locked="0" layoutInCell="1" allowOverlap="1" wp14:anchorId="35E8CA05" wp14:editId="3E9AF4D6">
                <wp:simplePos x="0" y="0"/>
                <wp:positionH relativeFrom="column">
                  <wp:posOffset>2743200</wp:posOffset>
                </wp:positionH>
                <wp:positionV relativeFrom="paragraph">
                  <wp:posOffset>22860</wp:posOffset>
                </wp:positionV>
                <wp:extent cx="1028700" cy="673100"/>
                <wp:effectExtent l="0" t="0" r="19050" b="12700"/>
                <wp:wrapNone/>
                <wp:docPr id="71" name="Text Box 71"/>
                <wp:cNvGraphicFramePr/>
                <a:graphic xmlns:a="http://schemas.openxmlformats.org/drawingml/2006/main">
                  <a:graphicData uri="http://schemas.microsoft.com/office/word/2010/wordprocessingShape">
                    <wps:wsp>
                      <wps:cNvSpPr txBox="1"/>
                      <wps:spPr>
                        <a:xfrm>
                          <a:off x="0" y="0"/>
                          <a:ext cx="1028700" cy="673100"/>
                        </a:xfrm>
                        <a:prstGeom prst="rect">
                          <a:avLst/>
                        </a:prstGeom>
                        <a:solidFill>
                          <a:schemeClr val="lt1"/>
                        </a:solidFill>
                        <a:ln w="19050">
                          <a:solidFill>
                            <a:prstClr val="black"/>
                          </a:solidFill>
                        </a:ln>
                      </wps:spPr>
                      <wps:txbx>
                        <w:txbxContent>
                          <w:p w14:paraId="0A6FA4A1" w14:textId="77777777" w:rsidR="00D70723" w:rsidRDefault="00D70723" w:rsidP="00D70723">
                            <w:pPr>
                              <w:jc w:val="center"/>
                              <w:rPr>
                                <w:rFonts w:ascii="Arial" w:hAnsi="Arial" w:cs="Arial"/>
                                <w:sz w:val="18"/>
                                <w:szCs w:val="18"/>
                              </w:rPr>
                            </w:pPr>
                          </w:p>
                          <w:p w14:paraId="780B59CD" w14:textId="77777777" w:rsidR="00D70723" w:rsidRPr="00677E7E" w:rsidRDefault="00D70723" w:rsidP="00D70723">
                            <w:pPr>
                              <w:jc w:val="center"/>
                              <w:rPr>
                                <w:rFonts w:ascii="Arial" w:hAnsi="Arial" w:cs="Arial"/>
                                <w:sz w:val="18"/>
                                <w:szCs w:val="18"/>
                              </w:rPr>
                            </w:pPr>
                            <w:r w:rsidRPr="00677E7E">
                              <w:rPr>
                                <w:rFonts w:ascii="Arial" w:hAnsi="Arial" w:cs="Arial"/>
                                <w:sz w:val="18"/>
                                <w:szCs w:val="18"/>
                              </w:rPr>
                              <w:t>SUBSTATION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8CA05" id="Text Box 71" o:spid="_x0000_s1099" type="#_x0000_t202" style="position:absolute;margin-left:3in;margin-top:1.8pt;width:81pt;height:53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" fillcolor="white [3201]" strokeweight="1.5pt">
                <v:textbox>
                  <w:txbxContent>
                    <w:p w14:paraId="0A6FA4A1" w14:textId="77777777" w:rsidR="00D70723" w:rsidRDefault="00D70723" w:rsidP="00D70723">
                      <w:pPr>
                        <w:jc w:val="center"/>
                        <w:rPr>
                          <w:rFonts w:ascii="Arial" w:hAnsi="Arial" w:cs="Arial"/>
                          <w:sz w:val="18"/>
                          <w:szCs w:val="18"/>
                        </w:rPr>
                      </w:pPr>
                    </w:p>
                    <w:p w14:paraId="780B59CD" w14:textId="77777777" w:rsidR="00D70723" w:rsidRPr="00677E7E" w:rsidRDefault="00D70723" w:rsidP="00D70723">
                      <w:pPr>
                        <w:jc w:val="center"/>
                        <w:rPr>
                          <w:rFonts w:ascii="Arial" w:hAnsi="Arial" w:cs="Arial"/>
                          <w:sz w:val="18"/>
                          <w:szCs w:val="18"/>
                        </w:rPr>
                      </w:pPr>
                      <w:r w:rsidRPr="00677E7E">
                        <w:rPr>
                          <w:rFonts w:ascii="Arial" w:hAnsi="Arial" w:cs="Arial"/>
                          <w:sz w:val="18"/>
                          <w:szCs w:val="18"/>
                        </w:rPr>
                        <w:t>SUBSTATION</w:t>
                      </w:r>
                    </w:p>
                  </w:txbxContent>
                </v:textbox>
              </v:shape>
            </w:pict>
          </mc:Fallback>
        </mc:AlternateContent>
      </w:r>
      <w:r w:rsidRPr="00D70723">
        <w:rPr>
          <w:rFonts w:ascii="Arial" w:hAnsi="Arial" w:cs="Arial"/>
          <w:noProof/>
          <w:sz w:val="22"/>
          <w:szCs w:val="22"/>
        </w:rPr>
        <mc:AlternateContent>
          <mc:Choice Requires="wps">
            <w:drawing>
              <wp:anchor distT="0" distB="0" distL="114300" distR="114300" simplePos="0" relativeHeight="252155904" behindDoc="1" locked="0" layoutInCell="1" allowOverlap="1" wp14:anchorId="59AF9978" wp14:editId="409F87BB">
                <wp:simplePos x="0" y="0"/>
                <wp:positionH relativeFrom="column">
                  <wp:posOffset>2857500</wp:posOffset>
                </wp:positionH>
                <wp:positionV relativeFrom="paragraph">
                  <wp:posOffset>708660</wp:posOffset>
                </wp:positionV>
                <wp:extent cx="914400" cy="5715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914400" cy="571500"/>
                        </a:xfrm>
                        <a:prstGeom prst="rect">
                          <a:avLst/>
                        </a:prstGeom>
                        <a:solidFill>
                          <a:schemeClr val="lt1"/>
                        </a:solidFill>
                        <a:ln w="6350">
                          <a:noFill/>
                        </a:ln>
                      </wps:spPr>
                      <wps:txbx>
                        <w:txbxContent>
                          <w:p w14:paraId="7CD75B8B" w14:textId="77777777" w:rsidR="00D70723" w:rsidRDefault="00D70723" w:rsidP="00D70723">
                            <w:pPr>
                              <w:rPr>
                                <w:rFonts w:ascii="Arial" w:hAnsi="Arial" w:cs="Arial"/>
                                <w:sz w:val="18"/>
                                <w:szCs w:val="18"/>
                              </w:rPr>
                            </w:pPr>
                            <w:r>
                              <w:rPr>
                                <w:rFonts w:ascii="Arial" w:hAnsi="Arial" w:cs="Arial"/>
                                <w:sz w:val="18"/>
                                <w:szCs w:val="18"/>
                              </w:rPr>
                              <w:t>P</w:t>
                            </w:r>
                            <w:r>
                              <w:rPr>
                                <w:rFonts w:ascii="Arial" w:hAnsi="Arial" w:cs="Arial"/>
                                <w:sz w:val="18"/>
                                <w:szCs w:val="18"/>
                                <w:vertAlign w:val="subscript"/>
                              </w:rPr>
                              <w:t>1</w:t>
                            </w:r>
                            <w:r>
                              <w:rPr>
                                <w:rFonts w:ascii="Arial" w:hAnsi="Arial" w:cs="Arial"/>
                                <w:sz w:val="18"/>
                                <w:szCs w:val="18"/>
                              </w:rPr>
                              <w:t xml:space="preserve"> = 35.0 MW</w:t>
                            </w:r>
                          </w:p>
                          <w:p w14:paraId="6CDFE4F8" w14:textId="77777777" w:rsidR="00D70723" w:rsidRDefault="00D70723" w:rsidP="00D70723">
                            <w:pPr>
                              <w:rPr>
                                <w:rFonts w:ascii="Arial" w:hAnsi="Arial" w:cs="Arial"/>
                                <w:sz w:val="18"/>
                                <w:szCs w:val="18"/>
                              </w:rPr>
                            </w:pPr>
                            <w:r>
                              <w:rPr>
                                <w:rFonts w:ascii="Arial" w:hAnsi="Arial" w:cs="Arial"/>
                                <w:sz w:val="18"/>
                                <w:szCs w:val="18"/>
                              </w:rPr>
                              <w:t>V</w:t>
                            </w:r>
                            <w:r w:rsidRPr="00067620">
                              <w:rPr>
                                <w:rFonts w:ascii="Arial" w:hAnsi="Arial" w:cs="Arial"/>
                                <w:sz w:val="18"/>
                                <w:szCs w:val="18"/>
                                <w:vertAlign w:val="subscript"/>
                              </w:rPr>
                              <w:t>1</w:t>
                            </w:r>
                            <w:r>
                              <w:rPr>
                                <w:rFonts w:ascii="Arial" w:hAnsi="Arial" w:cs="Arial"/>
                                <w:sz w:val="18"/>
                                <w:szCs w:val="18"/>
                              </w:rPr>
                              <w:t xml:space="preserve"> = 66.0 kV</w:t>
                            </w:r>
                          </w:p>
                          <w:p w14:paraId="645FF980" w14:textId="77777777" w:rsidR="00D70723" w:rsidRPr="00677E7E" w:rsidRDefault="00D70723" w:rsidP="00D70723">
                            <w:pPr>
                              <w:rPr>
                                <w:rFonts w:ascii="Arial" w:hAnsi="Arial" w:cs="Arial"/>
                                <w:sz w:val="18"/>
                                <w:szCs w:val="1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AF9978" id="Text Box 72" o:spid="_x0000_s1100" type="#_x0000_t202" style="position:absolute;margin-left:225pt;margin-top:55.8pt;width:1in;height:45pt;z-index:-251160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" fillcolor="white [3201]" stroked="f" strokeweight=".5pt">
                <v:textbox>
                  <w:txbxContent>
                    <w:p w14:paraId="7CD75B8B" w14:textId="77777777" w:rsidR="00D70723" w:rsidRDefault="00D70723" w:rsidP="00D70723">
                      <w:pPr>
                        <w:rPr>
                          <w:rFonts w:ascii="Arial" w:hAnsi="Arial" w:cs="Arial"/>
                          <w:sz w:val="18"/>
                          <w:szCs w:val="18"/>
                        </w:rPr>
                      </w:pPr>
                      <w:r>
                        <w:rPr>
                          <w:rFonts w:ascii="Arial" w:hAnsi="Arial" w:cs="Arial"/>
                          <w:sz w:val="18"/>
                          <w:szCs w:val="18"/>
                        </w:rPr>
                        <w:t>P</w:t>
                      </w:r>
                      <w:r>
                        <w:rPr>
                          <w:rFonts w:ascii="Arial" w:hAnsi="Arial" w:cs="Arial"/>
                          <w:sz w:val="18"/>
                          <w:szCs w:val="18"/>
                          <w:vertAlign w:val="subscript"/>
                        </w:rPr>
                        <w:t>1</w:t>
                      </w:r>
                      <w:r>
                        <w:rPr>
                          <w:rFonts w:ascii="Arial" w:hAnsi="Arial" w:cs="Arial"/>
                          <w:sz w:val="18"/>
                          <w:szCs w:val="18"/>
                        </w:rPr>
                        <w:t xml:space="preserve"> = 35.0 MW</w:t>
                      </w:r>
                    </w:p>
                    <w:p w14:paraId="6CDFE4F8" w14:textId="77777777" w:rsidR="00D70723" w:rsidRDefault="00D70723" w:rsidP="00D70723">
                      <w:pPr>
                        <w:rPr>
                          <w:rFonts w:ascii="Arial" w:hAnsi="Arial" w:cs="Arial"/>
                          <w:sz w:val="18"/>
                          <w:szCs w:val="18"/>
                        </w:rPr>
                      </w:pPr>
                      <w:r>
                        <w:rPr>
                          <w:rFonts w:ascii="Arial" w:hAnsi="Arial" w:cs="Arial"/>
                          <w:sz w:val="18"/>
                          <w:szCs w:val="18"/>
                        </w:rPr>
                        <w:t>V</w:t>
                      </w:r>
                      <w:r w:rsidRPr="00067620">
                        <w:rPr>
                          <w:rFonts w:ascii="Arial" w:hAnsi="Arial" w:cs="Arial"/>
                          <w:sz w:val="18"/>
                          <w:szCs w:val="18"/>
                          <w:vertAlign w:val="subscript"/>
                        </w:rPr>
                        <w:t>1</w:t>
                      </w:r>
                      <w:r>
                        <w:rPr>
                          <w:rFonts w:ascii="Arial" w:hAnsi="Arial" w:cs="Arial"/>
                          <w:sz w:val="18"/>
                          <w:szCs w:val="18"/>
                        </w:rPr>
                        <w:t xml:space="preserve"> = 66.0 kV</w:t>
                      </w:r>
                    </w:p>
                    <w:p w14:paraId="645FF980" w14:textId="77777777" w:rsidR="00D70723" w:rsidRPr="00677E7E" w:rsidRDefault="00D70723" w:rsidP="00D70723">
                      <w:pPr>
                        <w:rPr>
                          <w:rFonts w:ascii="Arial" w:hAnsi="Arial" w:cs="Arial"/>
                          <w:sz w:val="18"/>
                          <w:szCs w:val="18"/>
                        </w:rPr>
                      </w:pPr>
                    </w:p>
                  </w:txbxContent>
                </v:textbox>
              </v:shape>
            </w:pict>
          </mc:Fallback>
        </mc:AlternateContent>
      </w:r>
      <w:r w:rsidRPr="00D70723">
        <w:rPr>
          <w:rFonts w:ascii="Arial" w:hAnsi="Arial" w:cs="Arial"/>
          <w:noProof/>
          <w:sz w:val="22"/>
          <w:szCs w:val="22"/>
        </w:rPr>
        <mc:AlternateContent>
          <mc:Choice Requires="wps">
            <w:drawing>
              <wp:anchor distT="0" distB="0" distL="114300" distR="114300" simplePos="0" relativeHeight="252156928" behindDoc="1" locked="0" layoutInCell="1" allowOverlap="1" wp14:anchorId="4326E36E" wp14:editId="45EFCC47">
                <wp:simplePos x="0" y="0"/>
                <wp:positionH relativeFrom="column">
                  <wp:posOffset>4749165</wp:posOffset>
                </wp:positionH>
                <wp:positionV relativeFrom="paragraph">
                  <wp:posOffset>562610</wp:posOffset>
                </wp:positionV>
                <wp:extent cx="914400" cy="228600"/>
                <wp:effectExtent l="0" t="0" r="5715" b="0"/>
                <wp:wrapNone/>
                <wp:docPr id="73" name="Text Box 7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290DB96A" w14:textId="77777777" w:rsidR="00D70723" w:rsidRDefault="00D70723" w:rsidP="00D70723">
                            <w:pPr>
                              <w:rPr>
                                <w:rFonts w:ascii="Arial" w:hAnsi="Arial" w:cs="Arial"/>
                                <w:sz w:val="18"/>
                                <w:szCs w:val="18"/>
                              </w:rPr>
                            </w:pPr>
                            <w:r>
                              <w:rPr>
                                <w:rFonts w:ascii="Arial" w:hAnsi="Arial" w:cs="Arial"/>
                                <w:sz w:val="18"/>
                                <w:szCs w:val="18"/>
                              </w:rPr>
                              <w:t>V</w:t>
                            </w:r>
                            <w:r>
                              <w:rPr>
                                <w:rFonts w:ascii="Arial" w:hAnsi="Arial" w:cs="Arial"/>
                                <w:sz w:val="18"/>
                                <w:szCs w:val="18"/>
                                <w:vertAlign w:val="subscript"/>
                              </w:rPr>
                              <w:t>2</w:t>
                            </w:r>
                            <w:r>
                              <w:rPr>
                                <w:rFonts w:ascii="Arial" w:hAnsi="Arial" w:cs="Arial"/>
                                <w:sz w:val="18"/>
                                <w:szCs w:val="18"/>
                              </w:rPr>
                              <w:t xml:space="preserve"> = 240 V</w:t>
                            </w:r>
                          </w:p>
                          <w:p w14:paraId="0E8EF000" w14:textId="77777777" w:rsidR="00D70723" w:rsidRPr="00677E7E" w:rsidRDefault="00D70723" w:rsidP="00D70723">
                            <w:pPr>
                              <w:rPr>
                                <w:rFonts w:ascii="Arial" w:hAnsi="Arial" w:cs="Arial"/>
                                <w:sz w:val="18"/>
                                <w:szCs w:val="1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26E36E" id="Text Box 73" o:spid="_x0000_s1101" type="#_x0000_t202" style="position:absolute;margin-left:373.95pt;margin-top:44.3pt;width:1in;height:18pt;z-index:-251159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" fillcolor="white [3201]" stroked="f" strokeweight=".5pt">
                <v:textbox>
                  <w:txbxContent>
                    <w:p w14:paraId="290DB96A" w14:textId="77777777" w:rsidR="00D70723" w:rsidRDefault="00D70723" w:rsidP="00D70723">
                      <w:pPr>
                        <w:rPr>
                          <w:rFonts w:ascii="Arial" w:hAnsi="Arial" w:cs="Arial"/>
                          <w:sz w:val="18"/>
                          <w:szCs w:val="18"/>
                        </w:rPr>
                      </w:pPr>
                      <w:r>
                        <w:rPr>
                          <w:rFonts w:ascii="Arial" w:hAnsi="Arial" w:cs="Arial"/>
                          <w:sz w:val="18"/>
                          <w:szCs w:val="18"/>
                        </w:rPr>
                        <w:t>V</w:t>
                      </w:r>
                      <w:r>
                        <w:rPr>
                          <w:rFonts w:ascii="Arial" w:hAnsi="Arial" w:cs="Arial"/>
                          <w:sz w:val="18"/>
                          <w:szCs w:val="18"/>
                          <w:vertAlign w:val="subscript"/>
                        </w:rPr>
                        <w:t>2</w:t>
                      </w:r>
                      <w:r>
                        <w:rPr>
                          <w:rFonts w:ascii="Arial" w:hAnsi="Arial" w:cs="Arial"/>
                          <w:sz w:val="18"/>
                          <w:szCs w:val="18"/>
                        </w:rPr>
                        <w:t xml:space="preserve"> = 240 V</w:t>
                      </w:r>
                    </w:p>
                    <w:p w14:paraId="0E8EF000" w14:textId="77777777" w:rsidR="00D70723" w:rsidRPr="00677E7E" w:rsidRDefault="00D70723" w:rsidP="00D70723">
                      <w:pPr>
                        <w:rPr>
                          <w:rFonts w:ascii="Arial" w:hAnsi="Arial" w:cs="Arial"/>
                          <w:sz w:val="18"/>
                          <w:szCs w:val="18"/>
                        </w:rPr>
                      </w:pPr>
                    </w:p>
                  </w:txbxContent>
                </v:textbox>
              </v:shape>
            </w:pict>
          </mc:Fallback>
        </mc:AlternateContent>
      </w:r>
      <w:r w:rsidRPr="00D70723">
        <w:rPr>
          <w:rFonts w:ascii="Arial" w:hAnsi="Arial" w:cs="Arial"/>
          <w:noProof/>
          <w:sz w:val="22"/>
          <w:szCs w:val="22"/>
        </w:rPr>
        <mc:AlternateContent>
          <mc:Choice Requires="wps">
            <w:drawing>
              <wp:anchor distT="0" distB="0" distL="114300" distR="114300" simplePos="0" relativeHeight="252154880" behindDoc="1" locked="0" layoutInCell="1" allowOverlap="1" wp14:anchorId="1B7C870D" wp14:editId="1355CD99">
                <wp:simplePos x="0" y="0"/>
                <wp:positionH relativeFrom="column">
                  <wp:posOffset>1714500</wp:posOffset>
                </wp:positionH>
                <wp:positionV relativeFrom="paragraph">
                  <wp:posOffset>365760</wp:posOffset>
                </wp:positionV>
                <wp:extent cx="914400" cy="228600"/>
                <wp:effectExtent l="0" t="0" r="8890" b="0"/>
                <wp:wrapNone/>
                <wp:docPr id="74" name="Text Box 7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9B24EB8" w14:textId="77777777" w:rsidR="00D70723" w:rsidRPr="00677E7E" w:rsidRDefault="00D70723" w:rsidP="00D70723">
                            <w:pPr>
                              <w:rPr>
                                <w:rFonts w:ascii="Arial" w:hAnsi="Arial" w:cs="Arial"/>
                                <w:sz w:val="18"/>
                                <w:szCs w:val="18"/>
                              </w:rPr>
                            </w:pPr>
                            <w:r>
                              <w:rPr>
                                <w:rFonts w:ascii="Arial" w:hAnsi="Arial" w:cs="Arial"/>
                                <w:sz w:val="18"/>
                                <w:szCs w:val="18"/>
                              </w:rPr>
                              <w:t>R</w:t>
                            </w:r>
                            <w:r w:rsidRPr="00677E7E">
                              <w:rPr>
                                <w:rFonts w:ascii="Arial" w:hAnsi="Arial" w:cs="Arial"/>
                                <w:sz w:val="18"/>
                                <w:szCs w:val="18"/>
                                <w:vertAlign w:val="subscript"/>
                              </w:rPr>
                              <w:t>T</w:t>
                            </w:r>
                            <w:r>
                              <w:rPr>
                                <w:rFonts w:ascii="Arial" w:hAnsi="Arial" w:cs="Arial"/>
                                <w:sz w:val="18"/>
                                <w:szCs w:val="18"/>
                              </w:rPr>
                              <w:t xml:space="preserve"> = 5.50 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7C870D" id="Text Box 74" o:spid="_x0000_s1102" type="#_x0000_t202" style="position:absolute;margin-left:135pt;margin-top:28.8pt;width:1in;height:18pt;z-index:-251161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kupLQIAAFkEAAAOAAAAZHJzL2Uyb0RvYy54bWysVE1v2zAMvQ/YfxB0X+xkado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" fillcolor="white [3201]" stroked="f" strokeweight=".5pt">
                <v:textbox>
                  <w:txbxContent>
                    <w:p w14:paraId="59B24EB8" w14:textId="77777777" w:rsidR="00D70723" w:rsidRPr="00677E7E" w:rsidRDefault="00D70723" w:rsidP="00D70723">
                      <w:pPr>
                        <w:rPr>
                          <w:rFonts w:ascii="Arial" w:hAnsi="Arial" w:cs="Arial"/>
                          <w:sz w:val="18"/>
                          <w:szCs w:val="18"/>
                        </w:rPr>
                      </w:pPr>
                      <w:r>
                        <w:rPr>
                          <w:rFonts w:ascii="Arial" w:hAnsi="Arial" w:cs="Arial"/>
                          <w:sz w:val="18"/>
                          <w:szCs w:val="18"/>
                        </w:rPr>
                        <w:t>R</w:t>
                      </w:r>
                      <w:r w:rsidRPr="00677E7E">
                        <w:rPr>
                          <w:rFonts w:ascii="Arial" w:hAnsi="Arial" w:cs="Arial"/>
                          <w:sz w:val="18"/>
                          <w:szCs w:val="18"/>
                          <w:vertAlign w:val="subscript"/>
                        </w:rPr>
                        <w:t>T</w:t>
                      </w:r>
                      <w:r>
                        <w:rPr>
                          <w:rFonts w:ascii="Arial" w:hAnsi="Arial" w:cs="Arial"/>
                          <w:sz w:val="18"/>
                          <w:szCs w:val="18"/>
                        </w:rPr>
                        <w:t xml:space="preserve"> = 5.50 Ω</w:t>
                      </w:r>
                    </w:p>
                  </w:txbxContent>
                </v:textbox>
              </v:shape>
            </w:pict>
          </mc:Fallback>
        </mc:AlternateContent>
      </w:r>
      <w:r w:rsidRPr="00D70723">
        <w:rPr>
          <w:rFonts w:ascii="Arial" w:hAnsi="Arial" w:cs="Arial"/>
          <w:noProof/>
          <w:sz w:val="22"/>
          <w:szCs w:val="22"/>
        </w:rPr>
        <mc:AlternateContent>
          <mc:Choice Requires="wps">
            <w:drawing>
              <wp:anchor distT="0" distB="0" distL="114300" distR="114300" simplePos="0" relativeHeight="252153856" behindDoc="0" locked="0" layoutInCell="1" allowOverlap="1" wp14:anchorId="5DBD322F" wp14:editId="3E3B197B">
                <wp:simplePos x="0" y="0"/>
                <wp:positionH relativeFrom="column">
                  <wp:posOffset>3771900</wp:posOffset>
                </wp:positionH>
                <wp:positionV relativeFrom="paragraph">
                  <wp:posOffset>365760</wp:posOffset>
                </wp:positionV>
                <wp:extent cx="1028700" cy="0"/>
                <wp:effectExtent l="0" t="0" r="0" b="0"/>
                <wp:wrapNone/>
                <wp:docPr id="75" name="Straight Connector 75"/>
                <wp:cNvGraphicFramePr/>
                <a:graphic xmlns:a="http://schemas.openxmlformats.org/drawingml/2006/main">
                  <a:graphicData uri="http://schemas.microsoft.com/office/word/2010/wordprocessingShape">
                    <wps:wsp>
                      <wps:cNvCnPr/>
                      <wps:spPr>
                        <a:xfrm>
                          <a:off x="0" y="0"/>
                          <a:ext cx="10287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9CF0CF" id="Straight Connector 75" o:spid="_x0000_s1026" style="position:absolute;z-index:252153856;visibility:visible;mso-wrap-style:square;mso-wrap-distance-left:9pt;mso-wrap-distance-top:0;mso-wrap-distance-right:9pt;mso-wrap-distance-bottom:0;mso-position-horizontal:absolute;mso-position-horizontal-relative:text;mso-position-vertical:absolute;mso-position-vertical-relative:text" from="297pt,28.8pt" to="378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" strokecolor="black [3200]" strokeweight="1.5pt">
                <v:stroke joinstyle="miter"/>
              </v:line>
            </w:pict>
          </mc:Fallback>
        </mc:AlternateContent>
      </w:r>
      <w:r w:rsidRPr="00D70723">
        <w:rPr>
          <w:rFonts w:ascii="Arial" w:hAnsi="Arial" w:cs="Arial"/>
          <w:noProof/>
          <w:sz w:val="22"/>
          <w:szCs w:val="22"/>
        </w:rPr>
        <mc:AlternateContent>
          <mc:Choice Requires="wps">
            <w:drawing>
              <wp:anchor distT="0" distB="0" distL="114300" distR="114300" simplePos="0" relativeHeight="252151808" behindDoc="0" locked="0" layoutInCell="1" allowOverlap="1" wp14:anchorId="7C4D4671" wp14:editId="3B94572F">
                <wp:simplePos x="0" y="0"/>
                <wp:positionH relativeFrom="column">
                  <wp:posOffset>4800600</wp:posOffset>
                </wp:positionH>
                <wp:positionV relativeFrom="paragraph">
                  <wp:posOffset>238760</wp:posOffset>
                </wp:positionV>
                <wp:extent cx="685800" cy="241300"/>
                <wp:effectExtent l="0" t="0" r="19050" b="25400"/>
                <wp:wrapNone/>
                <wp:docPr id="76" name="Text Box 76"/>
                <wp:cNvGraphicFramePr/>
                <a:graphic xmlns:a="http://schemas.openxmlformats.org/drawingml/2006/main">
                  <a:graphicData uri="http://schemas.microsoft.com/office/word/2010/wordprocessingShape">
                    <wps:wsp>
                      <wps:cNvSpPr txBox="1"/>
                      <wps:spPr>
                        <a:xfrm>
                          <a:off x="0" y="0"/>
                          <a:ext cx="685800" cy="241300"/>
                        </a:xfrm>
                        <a:prstGeom prst="rect">
                          <a:avLst/>
                        </a:prstGeom>
                        <a:solidFill>
                          <a:schemeClr val="lt1"/>
                        </a:solidFill>
                        <a:ln w="19050">
                          <a:solidFill>
                            <a:prstClr val="black"/>
                          </a:solidFill>
                        </a:ln>
                      </wps:spPr>
                      <wps:txbx>
                        <w:txbxContent>
                          <w:p w14:paraId="3E7302B7" w14:textId="77777777" w:rsidR="00D70723" w:rsidRPr="00677E7E" w:rsidRDefault="00D70723" w:rsidP="00D70723">
                            <w:pPr>
                              <w:jc w:val="center"/>
                              <w:rPr>
                                <w:rFonts w:ascii="Arial" w:hAnsi="Arial" w:cs="Arial"/>
                                <w:sz w:val="18"/>
                                <w:szCs w:val="18"/>
                              </w:rPr>
                            </w:pPr>
                            <w:r>
                              <w:rPr>
                                <w:rFonts w:ascii="Arial" w:hAnsi="Arial" w:cs="Arial"/>
                                <w:sz w:val="18"/>
                                <w:szCs w:val="18"/>
                              </w:rPr>
                              <w:t>TOWN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D4671" id="Text Box 76" o:spid="_x0000_s1103" type="#_x0000_t202" style="position:absolute;margin-left:378pt;margin-top:18.8pt;width:54pt;height:19pt;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" fillcolor="white [3201]" strokeweight="1.5pt">
                <v:textbox>
                  <w:txbxContent>
                    <w:p w14:paraId="3E7302B7" w14:textId="77777777" w:rsidR="00D70723" w:rsidRPr="00677E7E" w:rsidRDefault="00D70723" w:rsidP="00D70723">
                      <w:pPr>
                        <w:jc w:val="center"/>
                        <w:rPr>
                          <w:rFonts w:ascii="Arial" w:hAnsi="Arial" w:cs="Arial"/>
                          <w:sz w:val="18"/>
                          <w:szCs w:val="18"/>
                        </w:rPr>
                      </w:pPr>
                      <w:r>
                        <w:rPr>
                          <w:rFonts w:ascii="Arial" w:hAnsi="Arial" w:cs="Arial"/>
                          <w:sz w:val="18"/>
                          <w:szCs w:val="18"/>
                        </w:rPr>
                        <w:t>TOWN</w:t>
                      </w:r>
                    </w:p>
                  </w:txbxContent>
                </v:textbox>
              </v:shape>
            </w:pict>
          </mc:Fallback>
        </mc:AlternateContent>
      </w:r>
      <w:r w:rsidRPr="00D70723">
        <w:rPr>
          <w:rFonts w:ascii="Arial" w:hAnsi="Arial" w:cs="Arial"/>
          <w:noProof/>
          <w:sz w:val="22"/>
          <w:szCs w:val="22"/>
        </w:rPr>
        <mc:AlternateContent>
          <mc:Choice Requires="wps">
            <w:drawing>
              <wp:anchor distT="0" distB="0" distL="114300" distR="114300" simplePos="0" relativeHeight="252152832" behindDoc="0" locked="0" layoutInCell="1" allowOverlap="1" wp14:anchorId="44E182E9" wp14:editId="1A680082">
                <wp:simplePos x="0" y="0"/>
                <wp:positionH relativeFrom="column">
                  <wp:posOffset>1371600</wp:posOffset>
                </wp:positionH>
                <wp:positionV relativeFrom="paragraph">
                  <wp:posOffset>365760</wp:posOffset>
                </wp:positionV>
                <wp:extent cx="1371600" cy="0"/>
                <wp:effectExtent l="0" t="0" r="0" b="0"/>
                <wp:wrapNone/>
                <wp:docPr id="77" name="Straight Connector 77"/>
                <wp:cNvGraphicFramePr/>
                <a:graphic xmlns:a="http://schemas.openxmlformats.org/drawingml/2006/main">
                  <a:graphicData uri="http://schemas.microsoft.com/office/word/2010/wordprocessingShape">
                    <wps:wsp>
                      <wps:cNvCnPr/>
                      <wps:spPr>
                        <a:xfrm>
                          <a:off x="0" y="0"/>
                          <a:ext cx="13716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27C0B8" id="Straight Connector 77" o:spid="_x0000_s1026" style="position:absolute;z-index:252152832;visibility:visible;mso-wrap-style:square;mso-wrap-distance-left:9pt;mso-wrap-distance-top:0;mso-wrap-distance-right:9pt;mso-wrap-distance-bottom:0;mso-position-horizontal:absolute;mso-position-horizontal-relative:text;mso-position-vertical:absolute;mso-position-vertical-relative:text" from="108pt,28.8pt" to="3in,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" strokecolor="black [3200]" strokeweight="1.5pt">
                <v:stroke joinstyle="miter"/>
              </v:line>
            </w:pict>
          </mc:Fallback>
        </mc:AlternateContent>
      </w:r>
    </w:p>
    <w:p w14:paraId="57928F0F" w14:textId="77777777" w:rsidR="00D70723" w:rsidRPr="00D70723" w:rsidRDefault="00D70723" w:rsidP="00D70723">
      <w:pPr>
        <w:rPr>
          <w:rFonts w:ascii="Arial" w:hAnsi="Arial" w:cs="Arial"/>
          <w:sz w:val="22"/>
          <w:szCs w:val="22"/>
        </w:rPr>
      </w:pPr>
    </w:p>
    <w:p w14:paraId="2C871641" w14:textId="77777777" w:rsidR="00D70723" w:rsidRPr="00D70723" w:rsidRDefault="00D70723" w:rsidP="00D70723">
      <w:pPr>
        <w:rPr>
          <w:rFonts w:ascii="Arial" w:hAnsi="Arial" w:cs="Arial"/>
          <w:sz w:val="22"/>
          <w:szCs w:val="22"/>
        </w:rPr>
      </w:pPr>
    </w:p>
    <w:p w14:paraId="556D935A" w14:textId="44E80BBD" w:rsidR="00D70723" w:rsidRDefault="00D70723" w:rsidP="00D70723">
      <w:pPr>
        <w:rPr>
          <w:rFonts w:ascii="Arial" w:hAnsi="Arial" w:cs="Arial"/>
          <w:sz w:val="22"/>
          <w:szCs w:val="22"/>
        </w:rPr>
      </w:pPr>
    </w:p>
    <w:p w14:paraId="15171B18" w14:textId="32771B7F" w:rsidR="00D70723" w:rsidRDefault="00D70723" w:rsidP="00D70723">
      <w:pPr>
        <w:rPr>
          <w:rFonts w:ascii="Arial" w:hAnsi="Arial" w:cs="Arial"/>
          <w:sz w:val="22"/>
          <w:szCs w:val="22"/>
        </w:rPr>
      </w:pPr>
    </w:p>
    <w:p w14:paraId="1E669E52" w14:textId="61D478B1" w:rsidR="00D70723" w:rsidRDefault="00D70723" w:rsidP="00D70723">
      <w:pPr>
        <w:rPr>
          <w:rFonts w:ascii="Arial" w:hAnsi="Arial" w:cs="Arial"/>
          <w:sz w:val="22"/>
          <w:szCs w:val="22"/>
        </w:rPr>
      </w:pPr>
    </w:p>
    <w:p w14:paraId="2F271464" w14:textId="77777777" w:rsidR="00D70723" w:rsidRPr="00D70723" w:rsidRDefault="00D70723" w:rsidP="00D70723">
      <w:pPr>
        <w:rPr>
          <w:rFonts w:ascii="Arial" w:hAnsi="Arial" w:cs="Arial"/>
          <w:sz w:val="22"/>
          <w:szCs w:val="22"/>
        </w:rPr>
      </w:pPr>
    </w:p>
    <w:p w14:paraId="67BAD86E" w14:textId="77777777" w:rsidR="00D70723" w:rsidRPr="00D70723" w:rsidRDefault="00D70723" w:rsidP="00D70723">
      <w:pPr>
        <w:ind w:firstLine="720"/>
        <w:rPr>
          <w:rFonts w:ascii="Arial" w:hAnsi="Arial" w:cs="Arial"/>
          <w:sz w:val="22"/>
          <w:szCs w:val="22"/>
        </w:rPr>
      </w:pPr>
    </w:p>
    <w:p w14:paraId="060DF404" w14:textId="7BB35FA4" w:rsidR="00D70723" w:rsidRPr="00D70723" w:rsidRDefault="00D70723" w:rsidP="00D70723">
      <w:pPr>
        <w:pStyle w:val="ListParagraph"/>
        <w:numPr>
          <w:ilvl w:val="0"/>
          <w:numId w:val="24"/>
        </w:numPr>
        <w:spacing w:after="160" w:line="259" w:lineRule="auto"/>
        <w:ind w:hanging="720"/>
        <w:rPr>
          <w:rFonts w:ascii="Arial" w:hAnsi="Arial" w:cs="Arial"/>
          <w:sz w:val="22"/>
          <w:szCs w:val="22"/>
        </w:rPr>
      </w:pPr>
      <w:r w:rsidRPr="00D70723">
        <w:rPr>
          <w:rFonts w:ascii="Arial" w:hAnsi="Arial" w:cs="Arial"/>
          <w:sz w:val="22"/>
          <w:szCs w:val="22"/>
        </w:rPr>
        <w:t xml:space="preserve">Calculate the transmission current </w:t>
      </w:r>
      <w:r w:rsidR="004A1E12">
        <w:rPr>
          <w:rFonts w:ascii="Arial" w:hAnsi="Arial" w:cs="Arial"/>
          <w:sz w:val="22"/>
          <w:szCs w:val="22"/>
        </w:rPr>
        <w:t xml:space="preserve">(RMS) </w:t>
      </w:r>
      <w:r w:rsidRPr="00D70723">
        <w:rPr>
          <w:rFonts w:ascii="Arial" w:hAnsi="Arial" w:cs="Arial"/>
          <w:sz w:val="22"/>
          <w:szCs w:val="22"/>
        </w:rPr>
        <w:t>in the line between the AC generator and the substation.</w:t>
      </w:r>
    </w:p>
    <w:p w14:paraId="60570130" w14:textId="77777777" w:rsidR="00D70723" w:rsidRPr="00D70723" w:rsidRDefault="00D70723" w:rsidP="00D70723">
      <w:pPr>
        <w:pStyle w:val="ListParagraph"/>
        <w:jc w:val="right"/>
        <w:rPr>
          <w:rFonts w:ascii="Arial" w:hAnsi="Arial" w:cs="Arial"/>
          <w:sz w:val="22"/>
          <w:szCs w:val="22"/>
        </w:rPr>
      </w:pPr>
      <w:r w:rsidRPr="00D70723">
        <w:rPr>
          <w:rFonts w:ascii="Arial" w:hAnsi="Arial" w:cs="Arial"/>
          <w:sz w:val="22"/>
          <w:szCs w:val="22"/>
        </w:rPr>
        <w:t>(2 marks)</w:t>
      </w:r>
    </w:p>
    <w:p w14:paraId="04D57013" w14:textId="77777777" w:rsidR="00D70723" w:rsidRPr="00D70723" w:rsidRDefault="00D70723" w:rsidP="00D70723">
      <w:pPr>
        <w:pStyle w:val="ListParagraph"/>
        <w:jc w:val="right"/>
        <w:rPr>
          <w:rFonts w:ascii="Arial" w:hAnsi="Arial" w:cs="Arial"/>
          <w:sz w:val="22"/>
          <w:szCs w:val="22"/>
        </w:rPr>
      </w:pPr>
    </w:p>
    <w:p w14:paraId="0B393005" w14:textId="77777777" w:rsidR="00D70723" w:rsidRPr="00D70723" w:rsidRDefault="00D70723" w:rsidP="00D70723">
      <w:pPr>
        <w:pStyle w:val="ListParagraph"/>
        <w:jc w:val="right"/>
        <w:rPr>
          <w:rFonts w:ascii="Arial" w:hAnsi="Arial" w:cs="Arial"/>
          <w:sz w:val="22"/>
          <w:szCs w:val="22"/>
        </w:rPr>
      </w:pPr>
    </w:p>
    <w:p w14:paraId="2BF3DC40" w14:textId="77777777" w:rsidR="00D70723" w:rsidRPr="00D70723" w:rsidRDefault="00D70723" w:rsidP="00D70723">
      <w:pPr>
        <w:pStyle w:val="ListParagraph"/>
        <w:jc w:val="right"/>
        <w:rPr>
          <w:rFonts w:ascii="Arial" w:hAnsi="Arial" w:cs="Arial"/>
          <w:sz w:val="22"/>
          <w:szCs w:val="22"/>
        </w:rPr>
      </w:pPr>
    </w:p>
    <w:p w14:paraId="753A8009" w14:textId="77777777" w:rsidR="00D70723" w:rsidRPr="004A1E12" w:rsidRDefault="00D70723" w:rsidP="004A1E12">
      <w:pPr>
        <w:rPr>
          <w:rFonts w:ascii="Arial" w:hAnsi="Arial" w:cs="Arial"/>
          <w:sz w:val="22"/>
          <w:szCs w:val="22"/>
        </w:rPr>
      </w:pPr>
    </w:p>
    <w:p w14:paraId="604ED101" w14:textId="77777777" w:rsidR="00D70723" w:rsidRPr="00D70723" w:rsidRDefault="00D70723" w:rsidP="00D70723">
      <w:pPr>
        <w:pStyle w:val="ListParagraph"/>
        <w:jc w:val="right"/>
        <w:rPr>
          <w:rFonts w:ascii="Arial" w:hAnsi="Arial" w:cs="Arial"/>
          <w:sz w:val="22"/>
          <w:szCs w:val="22"/>
        </w:rPr>
      </w:pPr>
    </w:p>
    <w:p w14:paraId="4AB4F764" w14:textId="77777777" w:rsidR="00D70723" w:rsidRPr="00D70723" w:rsidRDefault="00D70723" w:rsidP="00D70723">
      <w:pPr>
        <w:pStyle w:val="ListParagraph"/>
        <w:jc w:val="right"/>
        <w:rPr>
          <w:rFonts w:ascii="Arial" w:hAnsi="Arial" w:cs="Arial"/>
          <w:sz w:val="22"/>
          <w:szCs w:val="22"/>
        </w:rPr>
      </w:pPr>
    </w:p>
    <w:p w14:paraId="1B83A3FA" w14:textId="77777777" w:rsidR="00D70723" w:rsidRPr="00D70723" w:rsidRDefault="00D70723" w:rsidP="00D70723">
      <w:pPr>
        <w:pStyle w:val="ListParagraph"/>
        <w:jc w:val="right"/>
        <w:rPr>
          <w:rFonts w:ascii="Arial" w:hAnsi="Arial" w:cs="Arial"/>
          <w:sz w:val="22"/>
          <w:szCs w:val="22"/>
        </w:rPr>
      </w:pPr>
    </w:p>
    <w:p w14:paraId="24366FD6" w14:textId="77777777" w:rsidR="00D70723" w:rsidRPr="00D70723" w:rsidRDefault="00D70723" w:rsidP="00D70723">
      <w:pPr>
        <w:pStyle w:val="ListParagraph"/>
        <w:jc w:val="right"/>
        <w:rPr>
          <w:rFonts w:ascii="Arial" w:hAnsi="Arial" w:cs="Arial"/>
          <w:sz w:val="22"/>
          <w:szCs w:val="22"/>
        </w:rPr>
      </w:pPr>
    </w:p>
    <w:p w14:paraId="576D1931" w14:textId="77777777" w:rsidR="00D70723" w:rsidRPr="00D70723" w:rsidRDefault="00D70723" w:rsidP="00D70723">
      <w:pPr>
        <w:pStyle w:val="ListParagraph"/>
        <w:jc w:val="right"/>
        <w:rPr>
          <w:rFonts w:ascii="Arial" w:hAnsi="Arial" w:cs="Arial"/>
          <w:sz w:val="22"/>
          <w:szCs w:val="22"/>
        </w:rPr>
      </w:pPr>
      <w:r w:rsidRPr="00D70723">
        <w:rPr>
          <w:rFonts w:ascii="Arial" w:hAnsi="Arial" w:cs="Arial"/>
          <w:sz w:val="22"/>
          <w:szCs w:val="22"/>
        </w:rPr>
        <w:t>____________ A</w:t>
      </w:r>
    </w:p>
    <w:p w14:paraId="0F6C4C56" w14:textId="77777777" w:rsidR="00D70723" w:rsidRPr="00D70723" w:rsidRDefault="00D70723" w:rsidP="00D70723">
      <w:pPr>
        <w:pStyle w:val="ListParagraph"/>
        <w:jc w:val="right"/>
        <w:rPr>
          <w:rFonts w:ascii="Arial" w:hAnsi="Arial" w:cs="Arial"/>
          <w:sz w:val="22"/>
          <w:szCs w:val="22"/>
        </w:rPr>
      </w:pPr>
    </w:p>
    <w:p w14:paraId="48B9496C" w14:textId="77777777" w:rsidR="00D70723" w:rsidRPr="00D70723" w:rsidRDefault="00D70723" w:rsidP="00D70723">
      <w:pPr>
        <w:pStyle w:val="ListParagraph"/>
        <w:numPr>
          <w:ilvl w:val="0"/>
          <w:numId w:val="24"/>
        </w:numPr>
        <w:spacing w:after="160" w:line="259" w:lineRule="auto"/>
        <w:ind w:hanging="720"/>
        <w:rPr>
          <w:rFonts w:ascii="Arial" w:hAnsi="Arial" w:cs="Arial"/>
          <w:sz w:val="22"/>
          <w:szCs w:val="22"/>
        </w:rPr>
      </w:pPr>
      <w:r w:rsidRPr="00D70723">
        <w:rPr>
          <w:rFonts w:ascii="Arial" w:hAnsi="Arial" w:cs="Arial"/>
          <w:sz w:val="22"/>
          <w:szCs w:val="22"/>
        </w:rPr>
        <w:t>Hence, calculate the power lost in the transmission line between the AC generator and the substation.</w:t>
      </w:r>
    </w:p>
    <w:p w14:paraId="07428755" w14:textId="77777777" w:rsidR="00D70723" w:rsidRPr="00D70723" w:rsidRDefault="00D70723" w:rsidP="00D70723">
      <w:pPr>
        <w:pStyle w:val="ListParagraph"/>
        <w:jc w:val="right"/>
        <w:rPr>
          <w:rFonts w:ascii="Arial" w:hAnsi="Arial" w:cs="Arial"/>
          <w:sz w:val="22"/>
          <w:szCs w:val="22"/>
        </w:rPr>
      </w:pPr>
      <w:r w:rsidRPr="00D70723">
        <w:rPr>
          <w:rFonts w:ascii="Arial" w:hAnsi="Arial" w:cs="Arial"/>
          <w:sz w:val="22"/>
          <w:szCs w:val="22"/>
        </w:rPr>
        <w:t>(2 marks)</w:t>
      </w:r>
    </w:p>
    <w:p w14:paraId="1E4E8C37" w14:textId="77777777" w:rsidR="00D70723" w:rsidRPr="00D70723" w:rsidRDefault="00D70723" w:rsidP="00D70723">
      <w:pPr>
        <w:pStyle w:val="ListParagraph"/>
        <w:jc w:val="right"/>
        <w:rPr>
          <w:rFonts w:ascii="Arial" w:hAnsi="Arial" w:cs="Arial"/>
          <w:sz w:val="22"/>
          <w:szCs w:val="22"/>
        </w:rPr>
      </w:pPr>
    </w:p>
    <w:p w14:paraId="4665E6A2" w14:textId="77777777" w:rsidR="00D70723" w:rsidRPr="00D70723" w:rsidRDefault="00D70723" w:rsidP="00D70723">
      <w:pPr>
        <w:pStyle w:val="ListParagraph"/>
        <w:jc w:val="right"/>
        <w:rPr>
          <w:rFonts w:ascii="Arial" w:hAnsi="Arial" w:cs="Arial"/>
          <w:sz w:val="22"/>
          <w:szCs w:val="22"/>
        </w:rPr>
      </w:pPr>
    </w:p>
    <w:p w14:paraId="4E4DA7B9" w14:textId="77777777" w:rsidR="00D70723" w:rsidRPr="00D70723" w:rsidRDefault="00D70723" w:rsidP="00D70723">
      <w:pPr>
        <w:pStyle w:val="ListParagraph"/>
        <w:jc w:val="right"/>
        <w:rPr>
          <w:rFonts w:ascii="Arial" w:hAnsi="Arial" w:cs="Arial"/>
          <w:sz w:val="22"/>
          <w:szCs w:val="22"/>
        </w:rPr>
      </w:pPr>
    </w:p>
    <w:p w14:paraId="14283A01" w14:textId="77777777" w:rsidR="00D70723" w:rsidRPr="00D70723" w:rsidRDefault="00D70723" w:rsidP="00D70723">
      <w:pPr>
        <w:pStyle w:val="ListParagraph"/>
        <w:jc w:val="right"/>
        <w:rPr>
          <w:rFonts w:ascii="Arial" w:hAnsi="Arial" w:cs="Arial"/>
          <w:sz w:val="22"/>
          <w:szCs w:val="22"/>
        </w:rPr>
      </w:pPr>
    </w:p>
    <w:p w14:paraId="6645EB03" w14:textId="77777777" w:rsidR="00D70723" w:rsidRPr="00D70723" w:rsidRDefault="00D70723" w:rsidP="00D70723">
      <w:pPr>
        <w:pStyle w:val="ListParagraph"/>
        <w:jc w:val="right"/>
        <w:rPr>
          <w:rFonts w:ascii="Arial" w:hAnsi="Arial" w:cs="Arial"/>
          <w:sz w:val="22"/>
          <w:szCs w:val="22"/>
        </w:rPr>
      </w:pPr>
    </w:p>
    <w:p w14:paraId="2355CA34" w14:textId="77777777" w:rsidR="00D70723" w:rsidRPr="00D70723" w:rsidRDefault="00D70723" w:rsidP="00D70723">
      <w:pPr>
        <w:pStyle w:val="ListParagraph"/>
        <w:jc w:val="right"/>
        <w:rPr>
          <w:rFonts w:ascii="Arial" w:hAnsi="Arial" w:cs="Arial"/>
          <w:sz w:val="22"/>
          <w:szCs w:val="22"/>
        </w:rPr>
      </w:pPr>
    </w:p>
    <w:p w14:paraId="2D3AE6E3" w14:textId="77777777" w:rsidR="00D70723" w:rsidRPr="00D70723" w:rsidRDefault="00D70723" w:rsidP="00D70723">
      <w:pPr>
        <w:pStyle w:val="ListParagraph"/>
        <w:jc w:val="right"/>
        <w:rPr>
          <w:rFonts w:ascii="Arial" w:hAnsi="Arial" w:cs="Arial"/>
          <w:sz w:val="22"/>
          <w:szCs w:val="22"/>
        </w:rPr>
      </w:pPr>
    </w:p>
    <w:p w14:paraId="47B85C92" w14:textId="77777777" w:rsidR="00D70723" w:rsidRPr="00D70723" w:rsidRDefault="00D70723" w:rsidP="00D70723">
      <w:pPr>
        <w:pStyle w:val="ListParagraph"/>
        <w:jc w:val="right"/>
        <w:rPr>
          <w:rFonts w:ascii="Arial" w:hAnsi="Arial" w:cs="Arial"/>
          <w:sz w:val="22"/>
          <w:szCs w:val="22"/>
        </w:rPr>
      </w:pPr>
    </w:p>
    <w:p w14:paraId="06C4192C" w14:textId="77777777" w:rsidR="00D70723" w:rsidRPr="00D70723" w:rsidRDefault="00D70723" w:rsidP="00D70723">
      <w:pPr>
        <w:pStyle w:val="ListParagraph"/>
        <w:jc w:val="right"/>
        <w:rPr>
          <w:rFonts w:ascii="Arial" w:hAnsi="Arial" w:cs="Arial"/>
          <w:sz w:val="22"/>
          <w:szCs w:val="22"/>
        </w:rPr>
      </w:pPr>
    </w:p>
    <w:p w14:paraId="2C064F14" w14:textId="77777777" w:rsidR="00D70723" w:rsidRPr="00D70723" w:rsidRDefault="00D70723" w:rsidP="00D70723">
      <w:pPr>
        <w:pStyle w:val="ListParagraph"/>
        <w:jc w:val="right"/>
        <w:rPr>
          <w:rFonts w:ascii="Arial" w:hAnsi="Arial" w:cs="Arial"/>
          <w:sz w:val="22"/>
          <w:szCs w:val="22"/>
        </w:rPr>
      </w:pPr>
      <w:r w:rsidRPr="00D70723">
        <w:rPr>
          <w:rFonts w:ascii="Arial" w:hAnsi="Arial" w:cs="Arial"/>
          <w:sz w:val="22"/>
          <w:szCs w:val="22"/>
        </w:rPr>
        <w:t>___________ W</w:t>
      </w:r>
    </w:p>
    <w:p w14:paraId="09147E8C" w14:textId="77777777" w:rsidR="00D70723" w:rsidRPr="00D70723" w:rsidRDefault="00D70723" w:rsidP="00D70723">
      <w:pPr>
        <w:pStyle w:val="ListParagraph"/>
        <w:jc w:val="right"/>
        <w:rPr>
          <w:rFonts w:ascii="Arial" w:hAnsi="Arial" w:cs="Arial"/>
          <w:sz w:val="22"/>
          <w:szCs w:val="22"/>
        </w:rPr>
      </w:pPr>
    </w:p>
    <w:p w14:paraId="724770E3" w14:textId="77777777" w:rsidR="00D70723" w:rsidRPr="00D70723" w:rsidRDefault="00D70723" w:rsidP="00D70723">
      <w:pPr>
        <w:pStyle w:val="ListParagraph"/>
        <w:numPr>
          <w:ilvl w:val="0"/>
          <w:numId w:val="24"/>
        </w:numPr>
        <w:spacing w:after="160" w:line="259" w:lineRule="auto"/>
        <w:ind w:hanging="720"/>
        <w:rPr>
          <w:rFonts w:ascii="Arial" w:hAnsi="Arial" w:cs="Arial"/>
          <w:sz w:val="22"/>
          <w:szCs w:val="22"/>
        </w:rPr>
      </w:pPr>
      <w:r w:rsidRPr="00D70723">
        <w:rPr>
          <w:rFonts w:ascii="Arial" w:hAnsi="Arial" w:cs="Arial"/>
          <w:sz w:val="22"/>
          <w:szCs w:val="22"/>
        </w:rPr>
        <w:t xml:space="preserve">Calculate the electric power generated at the AC generator. </w:t>
      </w:r>
    </w:p>
    <w:p w14:paraId="39C29EDD" w14:textId="77777777" w:rsidR="00D70723" w:rsidRPr="00D70723" w:rsidRDefault="00D70723" w:rsidP="00D70723">
      <w:pPr>
        <w:pStyle w:val="ListParagraph"/>
        <w:jc w:val="right"/>
        <w:rPr>
          <w:rFonts w:ascii="Arial" w:hAnsi="Arial" w:cs="Arial"/>
          <w:sz w:val="22"/>
          <w:szCs w:val="22"/>
        </w:rPr>
      </w:pPr>
      <w:r w:rsidRPr="00D70723">
        <w:rPr>
          <w:rFonts w:ascii="Arial" w:hAnsi="Arial" w:cs="Arial"/>
          <w:sz w:val="22"/>
          <w:szCs w:val="22"/>
        </w:rPr>
        <w:t>(2 marks)</w:t>
      </w:r>
    </w:p>
    <w:p w14:paraId="7A555B6C" w14:textId="77777777" w:rsidR="00D70723" w:rsidRPr="00D70723" w:rsidRDefault="00D70723" w:rsidP="00D70723">
      <w:pPr>
        <w:pStyle w:val="ListParagraph"/>
        <w:jc w:val="right"/>
        <w:rPr>
          <w:rFonts w:ascii="Arial" w:hAnsi="Arial" w:cs="Arial"/>
          <w:sz w:val="22"/>
          <w:szCs w:val="22"/>
        </w:rPr>
      </w:pPr>
    </w:p>
    <w:p w14:paraId="37A147F4" w14:textId="77777777" w:rsidR="00D70723" w:rsidRPr="00D70723" w:rsidRDefault="00D70723" w:rsidP="00D70723">
      <w:pPr>
        <w:pStyle w:val="ListParagraph"/>
        <w:jc w:val="right"/>
        <w:rPr>
          <w:rFonts w:ascii="Arial" w:hAnsi="Arial" w:cs="Arial"/>
          <w:sz w:val="22"/>
          <w:szCs w:val="22"/>
        </w:rPr>
      </w:pPr>
    </w:p>
    <w:p w14:paraId="41523016" w14:textId="77777777" w:rsidR="00D70723" w:rsidRPr="00D70723" w:rsidRDefault="00D70723" w:rsidP="00D70723">
      <w:pPr>
        <w:pStyle w:val="ListParagraph"/>
        <w:jc w:val="right"/>
        <w:rPr>
          <w:rFonts w:ascii="Arial" w:hAnsi="Arial" w:cs="Arial"/>
          <w:sz w:val="22"/>
          <w:szCs w:val="22"/>
        </w:rPr>
      </w:pPr>
    </w:p>
    <w:p w14:paraId="090B8AAC" w14:textId="0A811B01" w:rsidR="00D70723" w:rsidRDefault="00D70723" w:rsidP="00D70723">
      <w:pPr>
        <w:pStyle w:val="ListParagraph"/>
        <w:jc w:val="right"/>
        <w:rPr>
          <w:rFonts w:ascii="Arial" w:hAnsi="Arial" w:cs="Arial"/>
          <w:sz w:val="22"/>
          <w:szCs w:val="22"/>
        </w:rPr>
      </w:pPr>
    </w:p>
    <w:p w14:paraId="15F5B402" w14:textId="77777777" w:rsidR="006F0302" w:rsidRPr="00D70723" w:rsidRDefault="006F0302" w:rsidP="00D70723">
      <w:pPr>
        <w:pStyle w:val="ListParagraph"/>
        <w:jc w:val="right"/>
        <w:rPr>
          <w:rFonts w:ascii="Arial" w:hAnsi="Arial" w:cs="Arial"/>
          <w:sz w:val="22"/>
          <w:szCs w:val="22"/>
        </w:rPr>
      </w:pPr>
    </w:p>
    <w:p w14:paraId="1AD39153" w14:textId="77777777" w:rsidR="00D70723" w:rsidRPr="00D70723" w:rsidRDefault="00D70723" w:rsidP="00D70723">
      <w:pPr>
        <w:pStyle w:val="ListParagraph"/>
        <w:jc w:val="right"/>
        <w:rPr>
          <w:rFonts w:ascii="Arial" w:hAnsi="Arial" w:cs="Arial"/>
          <w:sz w:val="22"/>
          <w:szCs w:val="22"/>
        </w:rPr>
      </w:pPr>
    </w:p>
    <w:p w14:paraId="6D94FA9C" w14:textId="77777777" w:rsidR="00D70723" w:rsidRPr="00D70723" w:rsidRDefault="00D70723" w:rsidP="00D70723">
      <w:pPr>
        <w:pStyle w:val="ListParagraph"/>
        <w:jc w:val="right"/>
        <w:rPr>
          <w:rFonts w:ascii="Arial" w:hAnsi="Arial" w:cs="Arial"/>
          <w:sz w:val="22"/>
          <w:szCs w:val="22"/>
        </w:rPr>
      </w:pPr>
    </w:p>
    <w:p w14:paraId="075F2624" w14:textId="77777777" w:rsidR="00D70723" w:rsidRPr="00D70723" w:rsidRDefault="00D70723" w:rsidP="00D70723">
      <w:pPr>
        <w:pStyle w:val="ListParagraph"/>
        <w:jc w:val="right"/>
        <w:rPr>
          <w:rFonts w:ascii="Arial" w:hAnsi="Arial" w:cs="Arial"/>
          <w:sz w:val="22"/>
          <w:szCs w:val="22"/>
        </w:rPr>
      </w:pPr>
    </w:p>
    <w:p w14:paraId="6846E31B" w14:textId="77777777" w:rsidR="00D70723" w:rsidRPr="00D70723" w:rsidRDefault="00D70723" w:rsidP="00D70723">
      <w:pPr>
        <w:pStyle w:val="ListParagraph"/>
        <w:jc w:val="right"/>
        <w:rPr>
          <w:rFonts w:ascii="Arial" w:hAnsi="Arial" w:cs="Arial"/>
          <w:sz w:val="22"/>
          <w:szCs w:val="22"/>
        </w:rPr>
      </w:pPr>
      <w:r w:rsidRPr="00D70723">
        <w:rPr>
          <w:rFonts w:ascii="Arial" w:hAnsi="Arial" w:cs="Arial"/>
          <w:sz w:val="22"/>
          <w:szCs w:val="22"/>
        </w:rPr>
        <w:t>___________ W</w:t>
      </w:r>
    </w:p>
    <w:p w14:paraId="07016166" w14:textId="024CDB76" w:rsidR="00D70723" w:rsidRPr="001B72D3" w:rsidRDefault="00D70723" w:rsidP="001B72D3">
      <w:pPr>
        <w:pStyle w:val="ListParagraph"/>
        <w:numPr>
          <w:ilvl w:val="0"/>
          <w:numId w:val="24"/>
        </w:numPr>
        <w:spacing w:after="160" w:line="259" w:lineRule="auto"/>
        <w:ind w:hanging="720"/>
        <w:rPr>
          <w:rFonts w:ascii="Arial" w:hAnsi="Arial" w:cs="Arial"/>
          <w:sz w:val="22"/>
          <w:szCs w:val="22"/>
        </w:rPr>
      </w:pPr>
      <w:r w:rsidRPr="001B72D3">
        <w:rPr>
          <w:rFonts w:ascii="Arial" w:hAnsi="Arial" w:cs="Arial"/>
          <w:sz w:val="22"/>
          <w:szCs w:val="22"/>
        </w:rPr>
        <w:lastRenderedPageBreak/>
        <w:t xml:space="preserve">Determine the voltage at which electric power is generated at the AC generator. </w:t>
      </w:r>
    </w:p>
    <w:p w14:paraId="5B02430C" w14:textId="77777777" w:rsidR="00D70723" w:rsidRPr="00D70723" w:rsidRDefault="00D70723" w:rsidP="00D70723">
      <w:pPr>
        <w:pStyle w:val="ListParagraph"/>
        <w:jc w:val="right"/>
        <w:rPr>
          <w:rFonts w:ascii="Arial" w:hAnsi="Arial" w:cs="Arial"/>
          <w:sz w:val="22"/>
          <w:szCs w:val="22"/>
        </w:rPr>
      </w:pPr>
      <w:r w:rsidRPr="00D70723">
        <w:rPr>
          <w:rFonts w:ascii="Arial" w:hAnsi="Arial" w:cs="Arial"/>
          <w:sz w:val="22"/>
          <w:szCs w:val="22"/>
        </w:rPr>
        <w:t>(2 marks)</w:t>
      </w:r>
    </w:p>
    <w:p w14:paraId="00D30EA7" w14:textId="77777777" w:rsidR="00D70723" w:rsidRPr="00D70723" w:rsidRDefault="00D70723" w:rsidP="00D70723">
      <w:pPr>
        <w:pStyle w:val="ListParagraph"/>
        <w:jc w:val="right"/>
        <w:rPr>
          <w:rFonts w:ascii="Arial" w:hAnsi="Arial" w:cs="Arial"/>
          <w:sz w:val="22"/>
          <w:szCs w:val="22"/>
        </w:rPr>
      </w:pPr>
    </w:p>
    <w:p w14:paraId="3BE5C50E" w14:textId="77777777" w:rsidR="00D70723" w:rsidRPr="00D70723" w:rsidRDefault="00D70723" w:rsidP="00D70723">
      <w:pPr>
        <w:pStyle w:val="ListParagraph"/>
        <w:jc w:val="right"/>
        <w:rPr>
          <w:rFonts w:ascii="Arial" w:hAnsi="Arial" w:cs="Arial"/>
          <w:sz w:val="22"/>
          <w:szCs w:val="22"/>
        </w:rPr>
      </w:pPr>
    </w:p>
    <w:p w14:paraId="78C58040" w14:textId="77777777" w:rsidR="00D70723" w:rsidRPr="00D70723" w:rsidRDefault="00D70723" w:rsidP="00D70723">
      <w:pPr>
        <w:pStyle w:val="ListParagraph"/>
        <w:jc w:val="right"/>
        <w:rPr>
          <w:rFonts w:ascii="Arial" w:hAnsi="Arial" w:cs="Arial"/>
          <w:sz w:val="22"/>
          <w:szCs w:val="22"/>
        </w:rPr>
      </w:pPr>
    </w:p>
    <w:p w14:paraId="4BD61E92" w14:textId="77777777" w:rsidR="00D70723" w:rsidRPr="00D70723" w:rsidRDefault="00D70723" w:rsidP="00D70723">
      <w:pPr>
        <w:pStyle w:val="ListParagraph"/>
        <w:jc w:val="right"/>
        <w:rPr>
          <w:rFonts w:ascii="Arial" w:hAnsi="Arial" w:cs="Arial"/>
          <w:sz w:val="22"/>
          <w:szCs w:val="22"/>
        </w:rPr>
      </w:pPr>
    </w:p>
    <w:p w14:paraId="705FA2AC" w14:textId="77777777" w:rsidR="00D70723" w:rsidRPr="00D70723" w:rsidRDefault="00D70723" w:rsidP="00D70723">
      <w:pPr>
        <w:pStyle w:val="ListParagraph"/>
        <w:jc w:val="right"/>
        <w:rPr>
          <w:rFonts w:ascii="Arial" w:hAnsi="Arial" w:cs="Arial"/>
          <w:sz w:val="22"/>
          <w:szCs w:val="22"/>
        </w:rPr>
      </w:pPr>
    </w:p>
    <w:p w14:paraId="1FF0A64F" w14:textId="77777777" w:rsidR="00D70723" w:rsidRPr="00D70723" w:rsidRDefault="00D70723" w:rsidP="00D70723">
      <w:pPr>
        <w:pStyle w:val="ListParagraph"/>
        <w:jc w:val="right"/>
        <w:rPr>
          <w:rFonts w:ascii="Arial" w:hAnsi="Arial" w:cs="Arial"/>
          <w:sz w:val="22"/>
          <w:szCs w:val="22"/>
        </w:rPr>
      </w:pPr>
    </w:p>
    <w:p w14:paraId="6E28E80F" w14:textId="77777777" w:rsidR="00D70723" w:rsidRPr="00D70723" w:rsidRDefault="00D70723" w:rsidP="00D70723">
      <w:pPr>
        <w:pStyle w:val="ListParagraph"/>
        <w:jc w:val="right"/>
        <w:rPr>
          <w:rFonts w:ascii="Arial" w:hAnsi="Arial" w:cs="Arial"/>
          <w:sz w:val="22"/>
          <w:szCs w:val="22"/>
        </w:rPr>
      </w:pPr>
    </w:p>
    <w:p w14:paraId="325B6C9B" w14:textId="77777777" w:rsidR="00D70723" w:rsidRPr="00D70723" w:rsidRDefault="00D70723" w:rsidP="00D70723">
      <w:pPr>
        <w:pStyle w:val="ListParagraph"/>
        <w:jc w:val="right"/>
        <w:rPr>
          <w:rFonts w:ascii="Arial" w:hAnsi="Arial" w:cs="Arial"/>
          <w:sz w:val="22"/>
          <w:szCs w:val="22"/>
        </w:rPr>
      </w:pPr>
    </w:p>
    <w:p w14:paraId="7862322C" w14:textId="77777777" w:rsidR="00D70723" w:rsidRPr="00D70723" w:rsidRDefault="00D70723" w:rsidP="00D70723">
      <w:pPr>
        <w:pStyle w:val="ListParagraph"/>
        <w:jc w:val="right"/>
        <w:rPr>
          <w:rFonts w:ascii="Arial" w:hAnsi="Arial" w:cs="Arial"/>
          <w:sz w:val="22"/>
          <w:szCs w:val="22"/>
        </w:rPr>
      </w:pPr>
    </w:p>
    <w:p w14:paraId="6A2BC734" w14:textId="77777777" w:rsidR="00D70723" w:rsidRPr="00D70723" w:rsidRDefault="00D70723" w:rsidP="00D70723">
      <w:pPr>
        <w:pStyle w:val="ListParagraph"/>
        <w:jc w:val="right"/>
        <w:rPr>
          <w:rFonts w:ascii="Arial" w:hAnsi="Arial" w:cs="Arial"/>
          <w:sz w:val="22"/>
          <w:szCs w:val="22"/>
        </w:rPr>
      </w:pPr>
    </w:p>
    <w:p w14:paraId="2C861499" w14:textId="77777777" w:rsidR="00D70723" w:rsidRPr="00D70723" w:rsidRDefault="00D70723" w:rsidP="00D70723">
      <w:pPr>
        <w:pStyle w:val="ListParagraph"/>
        <w:jc w:val="right"/>
        <w:rPr>
          <w:rFonts w:ascii="Arial" w:hAnsi="Arial" w:cs="Arial"/>
          <w:sz w:val="22"/>
          <w:szCs w:val="22"/>
        </w:rPr>
      </w:pPr>
      <w:r w:rsidRPr="00D70723">
        <w:rPr>
          <w:rFonts w:ascii="Arial" w:hAnsi="Arial" w:cs="Arial"/>
          <w:sz w:val="22"/>
          <w:szCs w:val="22"/>
        </w:rPr>
        <w:t>____________ V</w:t>
      </w:r>
    </w:p>
    <w:p w14:paraId="2ED0EAFA" w14:textId="77777777" w:rsidR="00D70723" w:rsidRPr="00D70723" w:rsidRDefault="00D70723" w:rsidP="00D70723">
      <w:pPr>
        <w:pStyle w:val="ListParagraph"/>
        <w:jc w:val="right"/>
        <w:rPr>
          <w:rFonts w:ascii="Arial" w:hAnsi="Arial" w:cs="Arial"/>
          <w:sz w:val="22"/>
          <w:szCs w:val="22"/>
        </w:rPr>
      </w:pPr>
    </w:p>
    <w:p w14:paraId="1FD357E8" w14:textId="77777777" w:rsidR="00D70723" w:rsidRPr="00D70723" w:rsidRDefault="00D70723" w:rsidP="00D70723">
      <w:pPr>
        <w:pStyle w:val="ListParagraph"/>
        <w:numPr>
          <w:ilvl w:val="0"/>
          <w:numId w:val="24"/>
        </w:numPr>
        <w:spacing w:after="160" w:line="259" w:lineRule="auto"/>
        <w:ind w:hanging="720"/>
        <w:rPr>
          <w:rFonts w:ascii="Arial" w:hAnsi="Arial" w:cs="Arial"/>
          <w:sz w:val="22"/>
          <w:szCs w:val="22"/>
        </w:rPr>
      </w:pPr>
      <w:r w:rsidRPr="00D70723">
        <w:rPr>
          <w:rFonts w:ascii="Arial" w:hAnsi="Arial" w:cs="Arial"/>
          <w:sz w:val="22"/>
          <w:szCs w:val="22"/>
        </w:rPr>
        <w:t>Calculate the ideal turns ratio in the transformer at the substation.</w:t>
      </w:r>
    </w:p>
    <w:p w14:paraId="09E02604" w14:textId="77777777" w:rsidR="00D70723" w:rsidRPr="00D70723" w:rsidRDefault="00D70723" w:rsidP="00D70723">
      <w:pPr>
        <w:pStyle w:val="ListParagraph"/>
        <w:jc w:val="right"/>
        <w:rPr>
          <w:rFonts w:ascii="Arial" w:hAnsi="Arial" w:cs="Arial"/>
          <w:sz w:val="22"/>
          <w:szCs w:val="22"/>
        </w:rPr>
      </w:pPr>
      <w:r w:rsidRPr="00D70723">
        <w:rPr>
          <w:rFonts w:ascii="Arial" w:hAnsi="Arial" w:cs="Arial"/>
          <w:sz w:val="22"/>
          <w:szCs w:val="22"/>
        </w:rPr>
        <w:t>(2 marks)</w:t>
      </w:r>
    </w:p>
    <w:p w14:paraId="771F2CE9" w14:textId="77777777" w:rsidR="00D70723" w:rsidRPr="00D70723" w:rsidRDefault="00D70723" w:rsidP="00D70723">
      <w:pPr>
        <w:pStyle w:val="ListParagraph"/>
        <w:jc w:val="right"/>
        <w:rPr>
          <w:rFonts w:ascii="Arial" w:hAnsi="Arial" w:cs="Arial"/>
          <w:sz w:val="22"/>
          <w:szCs w:val="22"/>
        </w:rPr>
      </w:pPr>
    </w:p>
    <w:p w14:paraId="020ACF19" w14:textId="77777777" w:rsidR="00D70723" w:rsidRPr="00D70723" w:rsidRDefault="00D70723" w:rsidP="00D70723">
      <w:pPr>
        <w:pStyle w:val="ListParagraph"/>
        <w:jc w:val="right"/>
        <w:rPr>
          <w:rFonts w:ascii="Arial" w:hAnsi="Arial" w:cs="Arial"/>
          <w:sz w:val="22"/>
          <w:szCs w:val="22"/>
        </w:rPr>
      </w:pPr>
    </w:p>
    <w:p w14:paraId="73B7ADA6" w14:textId="77777777" w:rsidR="00D70723" w:rsidRPr="00D70723" w:rsidRDefault="00D70723" w:rsidP="00D70723">
      <w:pPr>
        <w:pStyle w:val="ListParagraph"/>
        <w:jc w:val="right"/>
        <w:rPr>
          <w:rFonts w:ascii="Arial" w:hAnsi="Arial" w:cs="Arial"/>
          <w:sz w:val="22"/>
          <w:szCs w:val="22"/>
        </w:rPr>
      </w:pPr>
    </w:p>
    <w:p w14:paraId="688DA2A7" w14:textId="77777777" w:rsidR="00D70723" w:rsidRPr="00D70723" w:rsidRDefault="00D70723" w:rsidP="00D70723">
      <w:pPr>
        <w:pStyle w:val="ListParagraph"/>
        <w:jc w:val="right"/>
        <w:rPr>
          <w:rFonts w:ascii="Arial" w:hAnsi="Arial" w:cs="Arial"/>
          <w:sz w:val="22"/>
          <w:szCs w:val="22"/>
        </w:rPr>
      </w:pPr>
    </w:p>
    <w:p w14:paraId="1CA5E06C" w14:textId="77777777" w:rsidR="00D70723" w:rsidRPr="00D70723" w:rsidRDefault="00D70723" w:rsidP="00D70723">
      <w:pPr>
        <w:pStyle w:val="ListParagraph"/>
        <w:jc w:val="right"/>
        <w:rPr>
          <w:rFonts w:ascii="Arial" w:hAnsi="Arial" w:cs="Arial"/>
          <w:sz w:val="22"/>
          <w:szCs w:val="22"/>
        </w:rPr>
      </w:pPr>
    </w:p>
    <w:p w14:paraId="229F5D76" w14:textId="77777777" w:rsidR="00D70723" w:rsidRPr="00D70723" w:rsidRDefault="00D70723" w:rsidP="00D70723">
      <w:pPr>
        <w:pStyle w:val="ListParagraph"/>
        <w:jc w:val="right"/>
        <w:rPr>
          <w:rFonts w:ascii="Arial" w:hAnsi="Arial" w:cs="Arial"/>
          <w:sz w:val="22"/>
          <w:szCs w:val="22"/>
        </w:rPr>
      </w:pPr>
    </w:p>
    <w:p w14:paraId="56D1439E" w14:textId="77777777" w:rsidR="00D70723" w:rsidRPr="00D70723" w:rsidRDefault="00D70723" w:rsidP="00D70723">
      <w:pPr>
        <w:pStyle w:val="ListParagraph"/>
        <w:jc w:val="right"/>
        <w:rPr>
          <w:rFonts w:ascii="Arial" w:hAnsi="Arial" w:cs="Arial"/>
          <w:sz w:val="22"/>
          <w:szCs w:val="22"/>
        </w:rPr>
      </w:pPr>
    </w:p>
    <w:p w14:paraId="351BF6BD" w14:textId="77777777" w:rsidR="00D70723" w:rsidRPr="00D70723" w:rsidRDefault="00D70723" w:rsidP="00D70723">
      <w:pPr>
        <w:pStyle w:val="ListParagraph"/>
        <w:jc w:val="right"/>
        <w:rPr>
          <w:rFonts w:ascii="Arial" w:hAnsi="Arial" w:cs="Arial"/>
          <w:sz w:val="22"/>
          <w:szCs w:val="22"/>
        </w:rPr>
      </w:pPr>
    </w:p>
    <w:p w14:paraId="0CD5918C" w14:textId="77777777" w:rsidR="00D70723" w:rsidRPr="00D70723" w:rsidRDefault="00D70723" w:rsidP="00D70723">
      <w:pPr>
        <w:pStyle w:val="ListParagraph"/>
        <w:jc w:val="right"/>
        <w:rPr>
          <w:rFonts w:ascii="Arial" w:hAnsi="Arial" w:cs="Arial"/>
          <w:sz w:val="22"/>
          <w:szCs w:val="22"/>
        </w:rPr>
      </w:pPr>
    </w:p>
    <w:p w14:paraId="783D5603" w14:textId="77777777" w:rsidR="00D70723" w:rsidRPr="00D70723" w:rsidRDefault="00D70723" w:rsidP="00D70723">
      <w:pPr>
        <w:pStyle w:val="ListParagraph"/>
        <w:jc w:val="right"/>
        <w:rPr>
          <w:rFonts w:ascii="Arial" w:hAnsi="Arial" w:cs="Arial"/>
          <w:sz w:val="22"/>
          <w:szCs w:val="22"/>
        </w:rPr>
      </w:pPr>
      <w:r w:rsidRPr="00D70723">
        <w:rPr>
          <w:rFonts w:ascii="Arial" w:hAnsi="Arial" w:cs="Arial"/>
          <w:sz w:val="22"/>
          <w:szCs w:val="22"/>
        </w:rPr>
        <w:t>_______________</w:t>
      </w:r>
    </w:p>
    <w:p w14:paraId="6419AD18" w14:textId="77777777" w:rsidR="00D70723" w:rsidRPr="00D70723" w:rsidRDefault="00D70723" w:rsidP="00D70723">
      <w:pPr>
        <w:rPr>
          <w:rFonts w:ascii="Arial" w:hAnsi="Arial" w:cs="Arial"/>
          <w:sz w:val="22"/>
          <w:szCs w:val="22"/>
        </w:rPr>
      </w:pPr>
    </w:p>
    <w:p w14:paraId="0BB4E63D" w14:textId="77777777" w:rsidR="00D07644" w:rsidRDefault="00D07644" w:rsidP="00D70723">
      <w:pPr>
        <w:rPr>
          <w:rFonts w:ascii="Arial" w:hAnsi="Arial" w:cs="Arial"/>
          <w:sz w:val="22"/>
          <w:szCs w:val="22"/>
        </w:rPr>
      </w:pPr>
      <w:r w:rsidRPr="00D70723">
        <w:rPr>
          <w:rFonts w:ascii="Arial" w:hAnsi="Arial" w:cs="Arial"/>
          <w:sz w:val="22"/>
          <w:szCs w:val="22"/>
        </w:rPr>
        <w:t>The</w:t>
      </w:r>
      <w:r w:rsidR="00D70723" w:rsidRPr="00D70723">
        <w:rPr>
          <w:rFonts w:ascii="Arial" w:hAnsi="Arial" w:cs="Arial"/>
          <w:sz w:val="22"/>
          <w:szCs w:val="22"/>
        </w:rPr>
        <w:t xml:space="preserve"> transformer at the substation is NOT ideal. </w:t>
      </w:r>
      <w:r>
        <w:rPr>
          <w:rFonts w:ascii="Arial" w:hAnsi="Arial" w:cs="Arial"/>
          <w:sz w:val="22"/>
          <w:szCs w:val="22"/>
        </w:rPr>
        <w:t>Some</w:t>
      </w:r>
      <w:r w:rsidR="00D70723" w:rsidRPr="00D70723">
        <w:rPr>
          <w:rFonts w:ascii="Arial" w:hAnsi="Arial" w:cs="Arial"/>
          <w:sz w:val="22"/>
          <w:szCs w:val="22"/>
        </w:rPr>
        <w:t xml:space="preserve"> energy </w:t>
      </w:r>
      <w:r>
        <w:rPr>
          <w:rFonts w:ascii="Arial" w:hAnsi="Arial" w:cs="Arial"/>
          <w:sz w:val="22"/>
          <w:szCs w:val="22"/>
        </w:rPr>
        <w:t xml:space="preserve">in a transformer is </w:t>
      </w:r>
      <w:r w:rsidRPr="00D70723">
        <w:rPr>
          <w:rFonts w:ascii="Arial" w:hAnsi="Arial" w:cs="Arial"/>
          <w:sz w:val="22"/>
          <w:szCs w:val="22"/>
        </w:rPr>
        <w:t>los</w:t>
      </w:r>
      <w:r>
        <w:rPr>
          <w:rFonts w:ascii="Arial" w:hAnsi="Arial" w:cs="Arial"/>
          <w:sz w:val="22"/>
          <w:szCs w:val="22"/>
        </w:rPr>
        <w:t>t</w:t>
      </w:r>
      <w:r w:rsidR="00D70723" w:rsidRPr="00D70723">
        <w:rPr>
          <w:rFonts w:ascii="Arial" w:hAnsi="Arial" w:cs="Arial"/>
          <w:sz w:val="22"/>
          <w:szCs w:val="22"/>
        </w:rPr>
        <w:t xml:space="preserve"> </w:t>
      </w:r>
      <w:r>
        <w:rPr>
          <w:rFonts w:ascii="Arial" w:hAnsi="Arial" w:cs="Arial"/>
          <w:sz w:val="22"/>
          <w:szCs w:val="22"/>
        </w:rPr>
        <w:t>because of</w:t>
      </w:r>
      <w:r w:rsidR="00D70723" w:rsidRPr="00D70723">
        <w:rPr>
          <w:rFonts w:ascii="Arial" w:hAnsi="Arial" w:cs="Arial"/>
          <w:sz w:val="22"/>
          <w:szCs w:val="22"/>
        </w:rPr>
        <w:t xml:space="preserve"> eddy currents </w:t>
      </w:r>
      <w:r>
        <w:rPr>
          <w:rFonts w:ascii="Arial" w:hAnsi="Arial" w:cs="Arial"/>
          <w:sz w:val="22"/>
          <w:szCs w:val="22"/>
        </w:rPr>
        <w:t xml:space="preserve">forming </w:t>
      </w:r>
      <w:r w:rsidR="00D70723" w:rsidRPr="00D70723">
        <w:rPr>
          <w:rFonts w:ascii="Arial" w:hAnsi="Arial" w:cs="Arial"/>
          <w:sz w:val="22"/>
          <w:szCs w:val="22"/>
        </w:rPr>
        <w:t xml:space="preserve">in the iron cores of the transformer. </w:t>
      </w:r>
    </w:p>
    <w:p w14:paraId="07B57CD3" w14:textId="77777777" w:rsidR="00D07644" w:rsidRDefault="00D07644" w:rsidP="00D70723">
      <w:pPr>
        <w:rPr>
          <w:rFonts w:ascii="Arial" w:hAnsi="Arial" w:cs="Arial"/>
          <w:sz w:val="22"/>
          <w:szCs w:val="22"/>
        </w:rPr>
      </w:pPr>
    </w:p>
    <w:p w14:paraId="4812633C" w14:textId="22D02700" w:rsidR="00D70723" w:rsidRDefault="00D70723" w:rsidP="00D70723">
      <w:pPr>
        <w:rPr>
          <w:rFonts w:ascii="Arial" w:hAnsi="Arial" w:cs="Arial"/>
          <w:sz w:val="22"/>
          <w:szCs w:val="22"/>
        </w:rPr>
      </w:pPr>
      <w:r w:rsidRPr="00D70723">
        <w:rPr>
          <w:rFonts w:ascii="Arial" w:hAnsi="Arial" w:cs="Arial"/>
          <w:sz w:val="22"/>
          <w:szCs w:val="22"/>
        </w:rPr>
        <w:t>In Australia, electric power is generated at a</w:t>
      </w:r>
      <w:r w:rsidR="00D07644">
        <w:rPr>
          <w:rFonts w:ascii="Arial" w:hAnsi="Arial" w:cs="Arial"/>
          <w:sz w:val="22"/>
          <w:szCs w:val="22"/>
        </w:rPr>
        <w:t>n AC</w:t>
      </w:r>
      <w:r w:rsidRPr="00D70723">
        <w:rPr>
          <w:rFonts w:ascii="Arial" w:hAnsi="Arial" w:cs="Arial"/>
          <w:sz w:val="22"/>
          <w:szCs w:val="22"/>
        </w:rPr>
        <w:t xml:space="preserve"> frequency of 50 Hz; in the United States, it is generated at a</w:t>
      </w:r>
      <w:r w:rsidR="00D07644">
        <w:rPr>
          <w:rFonts w:ascii="Arial" w:hAnsi="Arial" w:cs="Arial"/>
          <w:sz w:val="22"/>
          <w:szCs w:val="22"/>
        </w:rPr>
        <w:t>n AC</w:t>
      </w:r>
      <w:r w:rsidRPr="00D70723">
        <w:rPr>
          <w:rFonts w:ascii="Arial" w:hAnsi="Arial" w:cs="Arial"/>
          <w:sz w:val="22"/>
          <w:szCs w:val="22"/>
        </w:rPr>
        <w:t xml:space="preserve"> frequency of 60 Hz. </w:t>
      </w:r>
    </w:p>
    <w:p w14:paraId="0E8CB0B6" w14:textId="77777777" w:rsidR="003B25B1" w:rsidRPr="00D70723" w:rsidRDefault="003B25B1" w:rsidP="00D70723">
      <w:pPr>
        <w:rPr>
          <w:rFonts w:ascii="Arial" w:hAnsi="Arial" w:cs="Arial"/>
          <w:sz w:val="22"/>
          <w:szCs w:val="22"/>
        </w:rPr>
      </w:pPr>
    </w:p>
    <w:p w14:paraId="0475D5C2" w14:textId="6A5552F8" w:rsidR="00D70723" w:rsidRPr="00D70723" w:rsidRDefault="00D70723" w:rsidP="00D70723">
      <w:pPr>
        <w:pStyle w:val="ListParagraph"/>
        <w:numPr>
          <w:ilvl w:val="0"/>
          <w:numId w:val="24"/>
        </w:numPr>
        <w:spacing w:after="160" w:line="259" w:lineRule="auto"/>
        <w:ind w:hanging="720"/>
        <w:rPr>
          <w:rFonts w:ascii="Arial" w:hAnsi="Arial" w:cs="Arial"/>
          <w:sz w:val="22"/>
          <w:szCs w:val="22"/>
        </w:rPr>
      </w:pPr>
      <w:bookmarkStart w:id="10" w:name="_Hlk104385805"/>
      <w:r w:rsidRPr="00D70723">
        <w:rPr>
          <w:rFonts w:ascii="Arial" w:hAnsi="Arial" w:cs="Arial"/>
          <w:sz w:val="22"/>
          <w:szCs w:val="22"/>
        </w:rPr>
        <w:t xml:space="preserve">If all other factors </w:t>
      </w:r>
      <w:r w:rsidR="006A0AF5">
        <w:rPr>
          <w:rFonts w:ascii="Arial" w:hAnsi="Arial" w:cs="Arial"/>
          <w:sz w:val="22"/>
          <w:szCs w:val="22"/>
        </w:rPr>
        <w:t>were</w:t>
      </w:r>
      <w:r w:rsidRPr="00D70723">
        <w:rPr>
          <w:rFonts w:ascii="Arial" w:hAnsi="Arial" w:cs="Arial"/>
          <w:sz w:val="22"/>
          <w:szCs w:val="22"/>
        </w:rPr>
        <w:t xml:space="preserve"> kept equal, </w:t>
      </w:r>
      <w:r w:rsidR="006A0AF5">
        <w:rPr>
          <w:rFonts w:ascii="Arial" w:hAnsi="Arial" w:cs="Arial"/>
          <w:sz w:val="22"/>
          <w:szCs w:val="22"/>
        </w:rPr>
        <w:t>would</w:t>
      </w:r>
      <w:r w:rsidRPr="00D70723">
        <w:rPr>
          <w:rFonts w:ascii="Arial" w:hAnsi="Arial" w:cs="Arial"/>
          <w:sz w:val="22"/>
          <w:szCs w:val="22"/>
        </w:rPr>
        <w:t xml:space="preserve"> an increase</w:t>
      </w:r>
      <w:r w:rsidR="00D07644">
        <w:rPr>
          <w:rFonts w:ascii="Arial" w:hAnsi="Arial" w:cs="Arial"/>
          <w:sz w:val="22"/>
          <w:szCs w:val="22"/>
        </w:rPr>
        <w:t xml:space="preserve"> in</w:t>
      </w:r>
      <w:r w:rsidRPr="00D70723">
        <w:rPr>
          <w:rFonts w:ascii="Arial" w:hAnsi="Arial" w:cs="Arial"/>
          <w:sz w:val="22"/>
          <w:szCs w:val="22"/>
        </w:rPr>
        <w:t xml:space="preserve"> </w:t>
      </w:r>
      <w:r w:rsidR="006A0AF5">
        <w:rPr>
          <w:rFonts w:ascii="Arial" w:hAnsi="Arial" w:cs="Arial"/>
          <w:sz w:val="22"/>
          <w:szCs w:val="22"/>
        </w:rPr>
        <w:t xml:space="preserve">AC </w:t>
      </w:r>
      <w:r w:rsidRPr="00D70723">
        <w:rPr>
          <w:rFonts w:ascii="Arial" w:hAnsi="Arial" w:cs="Arial"/>
          <w:sz w:val="22"/>
          <w:szCs w:val="22"/>
        </w:rPr>
        <w:t xml:space="preserve">frequency </w:t>
      </w:r>
      <w:r w:rsidR="006A0AF5">
        <w:rPr>
          <w:rFonts w:ascii="Arial" w:hAnsi="Arial" w:cs="Arial"/>
          <w:sz w:val="22"/>
          <w:szCs w:val="22"/>
        </w:rPr>
        <w:t xml:space="preserve">from 50 Hz to 60 Hz increase or decrease </w:t>
      </w:r>
      <w:r w:rsidRPr="00D70723">
        <w:rPr>
          <w:rFonts w:ascii="Arial" w:hAnsi="Arial" w:cs="Arial"/>
          <w:sz w:val="22"/>
          <w:szCs w:val="22"/>
        </w:rPr>
        <w:t xml:space="preserve">the power loss in </w:t>
      </w:r>
      <w:r w:rsidR="006A0AF5">
        <w:rPr>
          <w:rFonts w:ascii="Arial" w:hAnsi="Arial" w:cs="Arial"/>
          <w:sz w:val="22"/>
          <w:szCs w:val="22"/>
        </w:rPr>
        <w:t>a</w:t>
      </w:r>
      <w:r w:rsidRPr="00D70723">
        <w:rPr>
          <w:rFonts w:ascii="Arial" w:hAnsi="Arial" w:cs="Arial"/>
          <w:sz w:val="22"/>
          <w:szCs w:val="22"/>
        </w:rPr>
        <w:t xml:space="preserve"> transformer due to eddy currents</w:t>
      </w:r>
      <w:r w:rsidR="006A0AF5">
        <w:rPr>
          <w:rFonts w:ascii="Arial" w:hAnsi="Arial" w:cs="Arial"/>
          <w:sz w:val="22"/>
          <w:szCs w:val="22"/>
        </w:rPr>
        <w:t xml:space="preserve">? Explain. </w:t>
      </w:r>
      <w:r w:rsidRPr="00D70723">
        <w:rPr>
          <w:rFonts w:ascii="Arial" w:hAnsi="Arial" w:cs="Arial"/>
          <w:sz w:val="22"/>
          <w:szCs w:val="22"/>
        </w:rPr>
        <w:t xml:space="preserve"> </w:t>
      </w:r>
    </w:p>
    <w:bookmarkEnd w:id="10"/>
    <w:p w14:paraId="3796289A" w14:textId="4EFDE3C9" w:rsidR="00D70723" w:rsidRDefault="00D70723" w:rsidP="00D70723">
      <w:pPr>
        <w:pStyle w:val="ListParagraph"/>
        <w:jc w:val="right"/>
        <w:rPr>
          <w:rFonts w:ascii="Arial" w:hAnsi="Arial" w:cs="Arial"/>
          <w:sz w:val="22"/>
          <w:szCs w:val="22"/>
        </w:rPr>
      </w:pPr>
      <w:r w:rsidRPr="00D70723">
        <w:rPr>
          <w:rFonts w:ascii="Arial" w:hAnsi="Arial" w:cs="Arial"/>
          <w:sz w:val="22"/>
          <w:szCs w:val="22"/>
        </w:rPr>
        <w:t>(3 marks)</w:t>
      </w:r>
    </w:p>
    <w:p w14:paraId="7D187926" w14:textId="77777777" w:rsidR="006A0AF5" w:rsidRPr="00D70723" w:rsidRDefault="006A0AF5" w:rsidP="00D70723">
      <w:pPr>
        <w:pStyle w:val="ListParagraph"/>
        <w:jc w:val="right"/>
        <w:rPr>
          <w:rFonts w:ascii="Arial" w:hAnsi="Arial" w:cs="Arial"/>
          <w:sz w:val="22"/>
          <w:szCs w:val="22"/>
        </w:rPr>
      </w:pPr>
    </w:p>
    <w:p w14:paraId="16A06D78" w14:textId="227C2E3C" w:rsidR="00D70723" w:rsidRDefault="00D70723" w:rsidP="00D70723">
      <w:pPr>
        <w:spacing w:line="480" w:lineRule="auto"/>
        <w:rPr>
          <w:rFonts w:ascii="Arial" w:hAnsi="Arial" w:cs="Arial"/>
          <w:sz w:val="22"/>
          <w:szCs w:val="22"/>
        </w:rPr>
      </w:pPr>
      <w:r w:rsidRPr="00D70723">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B25B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w:t>
      </w:r>
    </w:p>
    <w:p w14:paraId="11068971" w14:textId="0E075E83" w:rsidR="003B25B1" w:rsidRDefault="003B25B1" w:rsidP="00D70723">
      <w:pPr>
        <w:spacing w:line="480" w:lineRule="auto"/>
        <w:rPr>
          <w:rFonts w:ascii="Arial" w:hAnsi="Arial" w:cs="Arial"/>
        </w:rPr>
      </w:pPr>
    </w:p>
    <w:p w14:paraId="4BC17A64" w14:textId="77777777" w:rsidR="006F0302" w:rsidRDefault="006F0302" w:rsidP="00D70723">
      <w:pPr>
        <w:spacing w:line="480" w:lineRule="auto"/>
        <w:rPr>
          <w:rFonts w:ascii="Arial" w:hAnsi="Arial" w:cs="Arial"/>
        </w:rPr>
      </w:pPr>
    </w:p>
    <w:p w14:paraId="72CBA5FB" w14:textId="77777777" w:rsidR="00512FCC" w:rsidRDefault="00512FCC" w:rsidP="001D7A7C">
      <w:pPr>
        <w:spacing w:after="160" w:line="259" w:lineRule="auto"/>
        <w:rPr>
          <w:rFonts w:ascii="Arial" w:hAnsi="Arial" w:cs="Arial"/>
          <w:b/>
          <w:sz w:val="22"/>
          <w:szCs w:val="22"/>
        </w:rPr>
      </w:pPr>
    </w:p>
    <w:p w14:paraId="2659A76E" w14:textId="2EA1B1AD" w:rsidR="00607048" w:rsidRPr="0061109B" w:rsidRDefault="00607048" w:rsidP="003D6A8C">
      <w:pPr>
        <w:spacing w:after="160" w:line="259" w:lineRule="auto"/>
        <w:jc w:val="center"/>
        <w:rPr>
          <w:rFonts w:ascii="Arial" w:hAnsi="Arial" w:cs="Arial"/>
          <w:b/>
          <w:sz w:val="22"/>
          <w:szCs w:val="22"/>
        </w:rPr>
      </w:pPr>
      <w:r w:rsidRPr="0061109B">
        <w:rPr>
          <w:rFonts w:ascii="Arial" w:hAnsi="Arial" w:cs="Arial"/>
          <w:b/>
          <w:sz w:val="22"/>
          <w:szCs w:val="22"/>
        </w:rPr>
        <w:t>END OF SECTION TWO</w:t>
      </w:r>
    </w:p>
    <w:p w14:paraId="5878EA2C" w14:textId="77777777" w:rsidR="00607048" w:rsidRPr="00891DEB" w:rsidRDefault="00607048" w:rsidP="006F40E9">
      <w:pPr>
        <w:spacing w:after="160" w:line="259" w:lineRule="auto"/>
        <w:rPr>
          <w:rFonts w:ascii="Arial" w:hAnsi="Arial" w:cs="Arial"/>
          <w:b/>
          <w:sz w:val="22"/>
          <w:szCs w:val="22"/>
        </w:rPr>
      </w:pPr>
      <w:r>
        <w:rPr>
          <w:rFonts w:ascii="Arial" w:hAnsi="Arial" w:cs="Arial"/>
          <w:b/>
          <w:sz w:val="22"/>
          <w:szCs w:val="22"/>
        </w:rPr>
        <w:lastRenderedPageBreak/>
        <w:t>Section Three: Comprehension</w:t>
      </w:r>
      <w:r>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Pr>
          <w:rFonts w:ascii="Arial" w:hAnsi="Arial" w:cs="Arial"/>
          <w:b/>
          <w:sz w:val="22"/>
          <w:szCs w:val="22"/>
        </w:rPr>
        <w:t>20% (36</w:t>
      </w:r>
      <w:r w:rsidRPr="00891DEB">
        <w:rPr>
          <w:rFonts w:ascii="Arial" w:hAnsi="Arial" w:cs="Arial"/>
          <w:b/>
          <w:sz w:val="22"/>
          <w:szCs w:val="22"/>
        </w:rPr>
        <w:t xml:space="preserve"> marks)</w:t>
      </w:r>
    </w:p>
    <w:p w14:paraId="31BC7134" w14:textId="77777777" w:rsidR="00607048" w:rsidRPr="00891DEB" w:rsidRDefault="00607048" w:rsidP="00607048">
      <w:pPr>
        <w:tabs>
          <w:tab w:val="left" w:pos="567"/>
          <w:tab w:val="left" w:pos="990"/>
        </w:tabs>
        <w:rPr>
          <w:rFonts w:ascii="Arial" w:hAnsi="Arial" w:cs="Arial"/>
          <w:sz w:val="22"/>
          <w:szCs w:val="22"/>
        </w:rPr>
      </w:pPr>
    </w:p>
    <w:p w14:paraId="254F9BDA" w14:textId="77777777" w:rsidR="00607048" w:rsidRPr="003D5860" w:rsidRDefault="00607048" w:rsidP="00607048">
      <w:pPr>
        <w:tabs>
          <w:tab w:val="left" w:pos="567"/>
          <w:tab w:val="left" w:pos="990"/>
        </w:tabs>
        <w:rPr>
          <w:rFonts w:ascii="Arial" w:hAnsi="Arial" w:cs="Arial"/>
          <w:sz w:val="22"/>
          <w:szCs w:val="22"/>
        </w:rPr>
      </w:pPr>
      <w:r w:rsidRPr="003D5860">
        <w:rPr>
          <w:rFonts w:ascii="Arial" w:hAnsi="Arial" w:cs="Arial"/>
          <w:sz w:val="22"/>
          <w:szCs w:val="22"/>
        </w:rPr>
        <w:t xml:space="preserve">This section has two (2) questions. Answer </w:t>
      </w:r>
      <w:r w:rsidRPr="003D5860">
        <w:rPr>
          <w:rFonts w:ascii="Arial" w:hAnsi="Arial" w:cs="Arial"/>
          <w:b/>
          <w:sz w:val="22"/>
          <w:szCs w:val="22"/>
        </w:rPr>
        <w:t>both</w:t>
      </w:r>
      <w:r w:rsidRPr="003D5860">
        <w:rPr>
          <w:rFonts w:ascii="Arial" w:hAnsi="Arial" w:cs="Arial"/>
          <w:sz w:val="22"/>
          <w:szCs w:val="22"/>
        </w:rPr>
        <w:t xml:space="preserve"> questions. Answer the questions in the spaces provided.</w:t>
      </w:r>
    </w:p>
    <w:p w14:paraId="7A1ACA5E" w14:textId="77777777" w:rsidR="00607048" w:rsidRPr="00891DEB" w:rsidRDefault="00607048" w:rsidP="00607048">
      <w:pPr>
        <w:tabs>
          <w:tab w:val="left" w:pos="567"/>
          <w:tab w:val="left" w:pos="990"/>
        </w:tabs>
        <w:rPr>
          <w:rFonts w:ascii="Arial" w:hAnsi="Arial" w:cs="Arial"/>
          <w:sz w:val="22"/>
          <w:szCs w:val="22"/>
        </w:rPr>
      </w:pPr>
    </w:p>
    <w:p w14:paraId="70D25F9F" w14:textId="77777777" w:rsidR="00607048" w:rsidRDefault="00607048" w:rsidP="00607048">
      <w:pPr>
        <w:pBdr>
          <w:bottom w:val="single" w:sz="4" w:space="1" w:color="auto"/>
        </w:pBdr>
        <w:tabs>
          <w:tab w:val="left" w:pos="567"/>
          <w:tab w:val="left" w:pos="990"/>
        </w:tabs>
        <w:rPr>
          <w:rFonts w:ascii="Arial" w:hAnsi="Arial" w:cs="Arial"/>
          <w:sz w:val="22"/>
          <w:szCs w:val="22"/>
        </w:rPr>
      </w:pPr>
      <w:r w:rsidRPr="00891DEB">
        <w:rPr>
          <w:rFonts w:ascii="Arial" w:hAnsi="Arial" w:cs="Arial"/>
          <w:sz w:val="22"/>
          <w:szCs w:val="22"/>
        </w:rPr>
        <w:t>Suggested working time: 40 minutes.</w:t>
      </w:r>
    </w:p>
    <w:p w14:paraId="51AB511E" w14:textId="77777777" w:rsidR="00607048" w:rsidRDefault="00607048" w:rsidP="00607048">
      <w:pPr>
        <w:pBdr>
          <w:bottom w:val="single" w:sz="4" w:space="1" w:color="auto"/>
        </w:pBdr>
        <w:tabs>
          <w:tab w:val="left" w:pos="567"/>
          <w:tab w:val="left" w:pos="990"/>
        </w:tabs>
        <w:rPr>
          <w:rFonts w:ascii="Arial" w:hAnsi="Arial" w:cs="Arial"/>
          <w:sz w:val="22"/>
          <w:szCs w:val="22"/>
        </w:rPr>
      </w:pPr>
    </w:p>
    <w:p w14:paraId="3453DD91" w14:textId="77777777" w:rsidR="00607048" w:rsidRPr="00891DEB" w:rsidRDefault="00607048" w:rsidP="00607048">
      <w:pPr>
        <w:tabs>
          <w:tab w:val="left" w:pos="567"/>
          <w:tab w:val="left" w:pos="990"/>
        </w:tabs>
        <w:rPr>
          <w:rFonts w:ascii="Arial" w:hAnsi="Arial" w:cs="Arial"/>
          <w:sz w:val="22"/>
          <w:szCs w:val="22"/>
        </w:rPr>
      </w:pPr>
    </w:p>
    <w:p w14:paraId="1067CC36" w14:textId="5900278D" w:rsidR="00FA0B53" w:rsidRPr="00AD0DB7" w:rsidRDefault="009051EC" w:rsidP="00FA0B53">
      <w:pPr>
        <w:rPr>
          <w:rFonts w:ascii="Arial" w:hAnsi="Arial" w:cs="Arial"/>
          <w:b/>
          <w:sz w:val="22"/>
          <w:szCs w:val="22"/>
        </w:rPr>
      </w:pPr>
      <w:bookmarkStart w:id="11" w:name="_Hlk55389066"/>
      <w:r w:rsidRPr="00AD0DB7">
        <w:rPr>
          <w:rFonts w:ascii="Arial" w:hAnsi="Arial" w:cs="Arial"/>
          <w:b/>
          <w:sz w:val="22"/>
          <w:szCs w:val="22"/>
        </w:rPr>
        <w:t xml:space="preserve">Question </w:t>
      </w:r>
      <w:r w:rsidR="007715BE" w:rsidRPr="00AD0DB7">
        <w:rPr>
          <w:rFonts w:ascii="Arial" w:hAnsi="Arial" w:cs="Arial"/>
          <w:b/>
          <w:sz w:val="22"/>
          <w:szCs w:val="22"/>
        </w:rPr>
        <w:t>1</w:t>
      </w:r>
      <w:r w:rsidR="00CB0F28">
        <w:rPr>
          <w:rFonts w:ascii="Arial" w:hAnsi="Arial" w:cs="Arial"/>
          <w:b/>
          <w:sz w:val="22"/>
          <w:szCs w:val="22"/>
        </w:rPr>
        <w:t>7</w:t>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7715BE" w:rsidRPr="00AD0DB7">
        <w:rPr>
          <w:rFonts w:ascii="Arial" w:hAnsi="Arial" w:cs="Arial"/>
          <w:b/>
          <w:sz w:val="22"/>
          <w:szCs w:val="22"/>
        </w:rPr>
        <w:tab/>
      </w:r>
      <w:r w:rsidR="00FA0B53" w:rsidRPr="00AD0DB7">
        <w:rPr>
          <w:rFonts w:ascii="Arial" w:hAnsi="Arial" w:cs="Arial"/>
          <w:b/>
          <w:sz w:val="22"/>
          <w:szCs w:val="22"/>
        </w:rPr>
        <w:t>(18 marks)</w:t>
      </w:r>
    </w:p>
    <w:p w14:paraId="7911E07F" w14:textId="77777777" w:rsidR="00044995" w:rsidRPr="00AD0DB7" w:rsidRDefault="00044995" w:rsidP="00044995">
      <w:pPr>
        <w:shd w:val="clear" w:color="auto" w:fill="FFFFFF"/>
        <w:jc w:val="center"/>
        <w:textAlignment w:val="baseline"/>
        <w:outlineLvl w:val="0"/>
        <w:rPr>
          <w:rFonts w:ascii="Arial" w:eastAsia="Times New Roman" w:hAnsi="Arial" w:cs="Arial"/>
          <w:b/>
          <w:kern w:val="36"/>
          <w:lang w:eastAsia="en-AU"/>
        </w:rPr>
      </w:pPr>
    </w:p>
    <w:p w14:paraId="3D3B21E1" w14:textId="3BF3BFA6" w:rsidR="00310885" w:rsidRPr="00310885" w:rsidRDefault="00310885" w:rsidP="00310885">
      <w:pPr>
        <w:jc w:val="center"/>
        <w:rPr>
          <w:rFonts w:ascii="Arial" w:hAnsi="Arial" w:cs="Arial"/>
          <w:b/>
          <w:bCs/>
          <w:sz w:val="22"/>
          <w:szCs w:val="22"/>
          <w:lang w:val="en-GB"/>
        </w:rPr>
      </w:pPr>
      <w:r w:rsidRPr="00310885">
        <w:rPr>
          <w:rFonts w:ascii="Arial" w:hAnsi="Arial" w:cs="Arial"/>
          <w:b/>
          <w:bCs/>
          <w:sz w:val="22"/>
          <w:szCs w:val="22"/>
          <w:lang w:val="en-GB"/>
        </w:rPr>
        <w:t>James Webb Space Telescope</w:t>
      </w:r>
    </w:p>
    <w:p w14:paraId="110C186D" w14:textId="77777777" w:rsidR="00310885" w:rsidRPr="00310885" w:rsidRDefault="00310885" w:rsidP="00310885">
      <w:pPr>
        <w:rPr>
          <w:rFonts w:ascii="Arial" w:hAnsi="Arial" w:cs="Arial"/>
          <w:sz w:val="22"/>
          <w:szCs w:val="22"/>
          <w:lang w:val="en-GB"/>
        </w:rPr>
      </w:pPr>
    </w:p>
    <w:p w14:paraId="208F8583" w14:textId="406C9078" w:rsidR="00310885" w:rsidRDefault="00310885" w:rsidP="00310885">
      <w:pPr>
        <w:rPr>
          <w:rFonts w:ascii="Arial" w:hAnsi="Arial" w:cs="Arial"/>
          <w:sz w:val="22"/>
          <w:szCs w:val="22"/>
          <w:lang w:val="en-GB"/>
        </w:rPr>
      </w:pPr>
      <w:r w:rsidRPr="00310885">
        <w:rPr>
          <w:rFonts w:ascii="Arial" w:hAnsi="Arial" w:cs="Arial"/>
          <w:sz w:val="22"/>
          <w:szCs w:val="22"/>
          <w:lang w:val="en-GB"/>
        </w:rPr>
        <w:t>Xmas Day, 2021, saw the launch of the most ambitio</w:t>
      </w:r>
      <w:r w:rsidR="008E2041">
        <w:rPr>
          <w:rFonts w:ascii="Arial" w:hAnsi="Arial" w:cs="Arial"/>
          <w:sz w:val="22"/>
          <w:szCs w:val="22"/>
          <w:lang w:val="en-GB"/>
        </w:rPr>
        <w:t>us</w:t>
      </w:r>
      <w:r w:rsidRPr="00310885">
        <w:rPr>
          <w:rFonts w:ascii="Arial" w:hAnsi="Arial" w:cs="Arial"/>
          <w:sz w:val="22"/>
          <w:szCs w:val="22"/>
          <w:lang w:val="en-GB"/>
        </w:rPr>
        <w:t xml:space="preserve"> astronomy experiment ever undertaken by humans – the James Webb Space Telescope. Its mission is to </w:t>
      </w:r>
      <w:r w:rsidR="004D512F">
        <w:rPr>
          <w:rFonts w:ascii="Arial" w:hAnsi="Arial" w:cs="Arial"/>
          <w:sz w:val="22"/>
          <w:szCs w:val="22"/>
          <w:lang w:val="en-GB"/>
        </w:rPr>
        <w:t>peer</w:t>
      </w:r>
      <w:r w:rsidRPr="00310885">
        <w:rPr>
          <w:rFonts w:ascii="Arial" w:hAnsi="Arial" w:cs="Arial"/>
          <w:sz w:val="22"/>
          <w:szCs w:val="22"/>
          <w:lang w:val="en-GB"/>
        </w:rPr>
        <w:t xml:space="preserve"> back in time to examine the Universe as it was almost back to the instant of the Big Bang.  </w:t>
      </w:r>
    </w:p>
    <w:p w14:paraId="7E22B0CF" w14:textId="77777777" w:rsidR="00310885" w:rsidRPr="00310885" w:rsidRDefault="00310885" w:rsidP="00310885">
      <w:pPr>
        <w:rPr>
          <w:rFonts w:ascii="Arial" w:hAnsi="Arial" w:cs="Arial"/>
          <w:sz w:val="22"/>
          <w:szCs w:val="22"/>
          <w:lang w:val="en-GB"/>
        </w:rPr>
      </w:pPr>
    </w:p>
    <w:p w14:paraId="3D01C516" w14:textId="0F51B668" w:rsidR="00310885" w:rsidRDefault="00310885" w:rsidP="00310885">
      <w:pPr>
        <w:rPr>
          <w:rFonts w:ascii="Arial" w:hAnsi="Arial" w:cs="Arial"/>
          <w:sz w:val="22"/>
          <w:szCs w:val="22"/>
          <w:lang w:val="en-GB"/>
        </w:rPr>
      </w:pPr>
      <w:r w:rsidRPr="00310885">
        <w:rPr>
          <w:rFonts w:ascii="Arial" w:hAnsi="Arial" w:cs="Arial"/>
          <w:sz w:val="22"/>
          <w:szCs w:val="22"/>
          <w:lang w:val="en-GB"/>
        </w:rPr>
        <w:t>It took thirty days for the 6200 kg payload to travel</w:t>
      </w:r>
      <w:r w:rsidR="00EF628A">
        <w:rPr>
          <w:rFonts w:ascii="Arial" w:hAnsi="Arial" w:cs="Arial"/>
          <w:sz w:val="22"/>
          <w:szCs w:val="22"/>
          <w:lang w:val="en-GB"/>
        </w:rPr>
        <w:t xml:space="preserve"> </w:t>
      </w:r>
      <w:r w:rsidRPr="00310885">
        <w:rPr>
          <w:rFonts w:ascii="Arial" w:hAnsi="Arial" w:cs="Arial"/>
          <w:sz w:val="22"/>
          <w:szCs w:val="22"/>
          <w:lang w:val="en-GB"/>
        </w:rPr>
        <w:t xml:space="preserve">1.5 million kilometres to reach its permanent ‘parking space’ – a place called the L2 </w:t>
      </w:r>
      <w:r w:rsidR="004D512F">
        <w:rPr>
          <w:rFonts w:ascii="Arial" w:hAnsi="Arial" w:cs="Arial"/>
          <w:sz w:val="22"/>
          <w:szCs w:val="22"/>
          <w:lang w:val="en-GB"/>
        </w:rPr>
        <w:t>Lagrange</w:t>
      </w:r>
      <w:r w:rsidRPr="00310885">
        <w:rPr>
          <w:rFonts w:ascii="Arial" w:hAnsi="Arial" w:cs="Arial"/>
          <w:sz w:val="22"/>
          <w:szCs w:val="22"/>
          <w:lang w:val="en-GB"/>
        </w:rPr>
        <w:t xml:space="preserve"> Point which is a gravitationally stable location in space. This has already been the home for some other telescopes – including the WMAP spacecraft and the Planck telescope. </w:t>
      </w:r>
    </w:p>
    <w:p w14:paraId="787CFCBB" w14:textId="77777777" w:rsidR="00310885" w:rsidRPr="00310885" w:rsidRDefault="00310885" w:rsidP="00310885">
      <w:pPr>
        <w:rPr>
          <w:rFonts w:ascii="Arial" w:hAnsi="Arial" w:cs="Arial"/>
          <w:sz w:val="22"/>
          <w:szCs w:val="22"/>
          <w:lang w:val="en-GB"/>
        </w:rPr>
      </w:pPr>
    </w:p>
    <w:p w14:paraId="07F2B64F" w14:textId="49F8B4D3" w:rsidR="00310885" w:rsidRPr="00310885" w:rsidRDefault="004D512F" w:rsidP="00310885">
      <w:pPr>
        <w:rPr>
          <w:rFonts w:ascii="Arial" w:hAnsi="Arial" w:cs="Arial"/>
          <w:sz w:val="22"/>
          <w:szCs w:val="22"/>
          <w:lang w:val="en-GB"/>
        </w:rPr>
      </w:pPr>
      <w:r>
        <w:rPr>
          <w:rFonts w:ascii="Arial" w:hAnsi="Arial" w:cs="Arial"/>
          <w:sz w:val="22"/>
          <w:szCs w:val="22"/>
          <w:lang w:val="en-GB"/>
        </w:rPr>
        <w:t>Lagrange</w:t>
      </w:r>
      <w:r w:rsidR="00310885" w:rsidRPr="00310885">
        <w:rPr>
          <w:rFonts w:ascii="Arial" w:hAnsi="Arial" w:cs="Arial"/>
          <w:sz w:val="22"/>
          <w:szCs w:val="22"/>
          <w:lang w:val="en-GB"/>
        </w:rPr>
        <w:t xml:space="preserve"> Points are created by the gravitational pull of two bodies - in this case, the Earth and our Sun. There are five such points (see below). James Webb arrived at L2 on January 24, 2022. </w:t>
      </w:r>
    </w:p>
    <w:p w14:paraId="0548BBF6" w14:textId="77777777" w:rsidR="00310885" w:rsidRPr="00310885" w:rsidRDefault="00310885" w:rsidP="00310885">
      <w:pPr>
        <w:rPr>
          <w:sz w:val="22"/>
          <w:szCs w:val="22"/>
          <w:lang w:val="en-GB"/>
        </w:rPr>
      </w:pPr>
    </w:p>
    <w:p w14:paraId="29C827BE" w14:textId="77777777" w:rsidR="00310885" w:rsidRDefault="00310885" w:rsidP="00310885">
      <w:pPr>
        <w:rPr>
          <w:lang w:val="en-GB"/>
        </w:rPr>
      </w:pPr>
    </w:p>
    <w:p w14:paraId="7EA966A2" w14:textId="0267D499" w:rsidR="00310885" w:rsidRDefault="00310885" w:rsidP="00310885">
      <w:pPr>
        <w:rPr>
          <w:lang w:val="en-GB"/>
        </w:rPr>
      </w:pPr>
      <w:r>
        <w:rPr>
          <w:noProof/>
          <w:lang w:val="en-GB"/>
        </w:rPr>
        <mc:AlternateContent>
          <mc:Choice Requires="wps">
            <w:drawing>
              <wp:anchor distT="0" distB="0" distL="114300" distR="114300" simplePos="0" relativeHeight="252169216" behindDoc="1" locked="0" layoutInCell="1" allowOverlap="1" wp14:anchorId="1D2C1F17" wp14:editId="47365116">
                <wp:simplePos x="0" y="0"/>
                <wp:positionH relativeFrom="column">
                  <wp:posOffset>3086100</wp:posOffset>
                </wp:positionH>
                <wp:positionV relativeFrom="paragraph">
                  <wp:posOffset>39370</wp:posOffset>
                </wp:positionV>
                <wp:extent cx="914400" cy="34290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69500FE9" w14:textId="77777777" w:rsidR="00310885" w:rsidRPr="00E214F1" w:rsidRDefault="00310885" w:rsidP="00310885">
                            <w:pPr>
                              <w:rPr>
                                <w:rFonts w:ascii="Arial" w:hAnsi="Arial" w:cs="Arial"/>
                                <w:lang w:val="en-GB"/>
                              </w:rPr>
                            </w:pPr>
                            <w:r>
                              <w:rPr>
                                <w:rFonts w:ascii="Arial" w:hAnsi="Arial" w:cs="Arial"/>
                                <w:lang w:val="en-GB"/>
                              </w:rPr>
                              <w:t>L4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2C1F17" id="Text Box 92" o:spid="_x0000_s1104" type="#_x0000_t202" style="position:absolute;margin-left:243pt;margin-top:3.1pt;width:1in;height:27pt;z-index:-251147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" fillcolor="white [3201]" stroked="f" strokeweight=".5pt">
                <v:textbox>
                  <w:txbxContent>
                    <w:p w14:paraId="69500FE9" w14:textId="77777777" w:rsidR="00310885" w:rsidRPr="00E214F1" w:rsidRDefault="00310885" w:rsidP="00310885">
                      <w:pPr>
                        <w:rPr>
                          <w:rFonts w:ascii="Arial" w:hAnsi="Arial" w:cs="Arial"/>
                          <w:lang w:val="en-GB"/>
                        </w:rPr>
                      </w:pPr>
                      <w:r>
                        <w:rPr>
                          <w:rFonts w:ascii="Arial" w:hAnsi="Arial" w:cs="Arial"/>
                          <w:lang w:val="en-GB"/>
                        </w:rPr>
                        <w:t>L4</w:t>
                      </w:r>
                    </w:p>
                  </w:txbxContent>
                </v:textbox>
              </v:shape>
            </w:pict>
          </mc:Fallback>
        </mc:AlternateContent>
      </w:r>
      <w:r>
        <w:rPr>
          <w:noProof/>
          <w:lang w:val="en-GB"/>
        </w:rPr>
        <mc:AlternateContent>
          <mc:Choice Requires="wps">
            <w:drawing>
              <wp:anchor distT="0" distB="0" distL="114300" distR="114300" simplePos="0" relativeHeight="252164096" behindDoc="0" locked="0" layoutInCell="1" allowOverlap="1" wp14:anchorId="70ADC972" wp14:editId="56160CD4">
                <wp:simplePos x="0" y="0"/>
                <wp:positionH relativeFrom="column">
                  <wp:posOffset>2743200</wp:posOffset>
                </wp:positionH>
                <wp:positionV relativeFrom="paragraph">
                  <wp:posOffset>267970</wp:posOffset>
                </wp:positionV>
                <wp:extent cx="457200" cy="914400"/>
                <wp:effectExtent l="0" t="0" r="19050" b="19050"/>
                <wp:wrapNone/>
                <wp:docPr id="93" name="Straight Connector 93"/>
                <wp:cNvGraphicFramePr/>
                <a:graphic xmlns:a="http://schemas.openxmlformats.org/drawingml/2006/main">
                  <a:graphicData uri="http://schemas.microsoft.com/office/word/2010/wordprocessingShape">
                    <wps:wsp>
                      <wps:cNvCnPr/>
                      <wps:spPr>
                        <a:xfrm flipH="1">
                          <a:off x="0" y="0"/>
                          <a:ext cx="457200" cy="9144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9B8A40" id="Straight Connector 93" o:spid="_x0000_s1026" style="position:absolute;flip:x;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21.1pt" to="252pt,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" strokecolor="black [3200]" strokeweight="1pt">
                <v:stroke joinstyle="miter"/>
              </v:line>
            </w:pict>
          </mc:Fallback>
        </mc:AlternateContent>
      </w:r>
      <w:r>
        <w:rPr>
          <w:noProof/>
          <w:lang w:val="en-GB"/>
        </w:rPr>
        <mc:AlternateContent>
          <mc:Choice Requires="wps">
            <w:drawing>
              <wp:anchor distT="0" distB="0" distL="114300" distR="114300" simplePos="0" relativeHeight="252160000" behindDoc="0" locked="0" layoutInCell="1" allowOverlap="1" wp14:anchorId="26F708F1" wp14:editId="6E1EDCEA">
                <wp:simplePos x="0" y="0"/>
                <wp:positionH relativeFrom="column">
                  <wp:posOffset>1714500</wp:posOffset>
                </wp:positionH>
                <wp:positionV relativeFrom="paragraph">
                  <wp:posOffset>153670</wp:posOffset>
                </wp:positionV>
                <wp:extent cx="2057400" cy="1943100"/>
                <wp:effectExtent l="0" t="0" r="19050" b="19050"/>
                <wp:wrapNone/>
                <wp:docPr id="94" name="Oval 94"/>
                <wp:cNvGraphicFramePr/>
                <a:graphic xmlns:a="http://schemas.openxmlformats.org/drawingml/2006/main">
                  <a:graphicData uri="http://schemas.microsoft.com/office/word/2010/wordprocessingShape">
                    <wps:wsp>
                      <wps:cNvSpPr/>
                      <wps:spPr>
                        <a:xfrm>
                          <a:off x="0" y="0"/>
                          <a:ext cx="2057400" cy="19431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C8B7EA" id="Oval 94" o:spid="_x0000_s1026" style="position:absolute;margin-left:135pt;margin-top:12.1pt;width:162pt;height:153pt;z-index:252160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" filled="f" strokecolor="black [3213]" strokeweight="1pt">
                <v:stroke joinstyle="miter"/>
              </v:oval>
            </w:pict>
          </mc:Fallback>
        </mc:AlternateContent>
      </w:r>
    </w:p>
    <w:p w14:paraId="43D3410C" w14:textId="3482EDB9" w:rsidR="00310885" w:rsidRDefault="00310885" w:rsidP="00310885">
      <w:pPr>
        <w:rPr>
          <w:lang w:val="en-GB"/>
        </w:rPr>
      </w:pPr>
    </w:p>
    <w:p w14:paraId="1A734E4A" w14:textId="11517392" w:rsidR="00310885" w:rsidRDefault="00310885" w:rsidP="00310885">
      <w:pPr>
        <w:rPr>
          <w:lang w:val="en-GB"/>
        </w:rPr>
      </w:pPr>
    </w:p>
    <w:p w14:paraId="548F3A0F" w14:textId="052CC616" w:rsidR="00310885" w:rsidRDefault="00310885" w:rsidP="00310885">
      <w:pPr>
        <w:rPr>
          <w:lang w:val="en-GB"/>
        </w:rPr>
      </w:pPr>
    </w:p>
    <w:p w14:paraId="15B32EBD" w14:textId="4DBAC1C2" w:rsidR="00310885" w:rsidRDefault="00310885" w:rsidP="00310885">
      <w:pPr>
        <w:rPr>
          <w:lang w:val="en-GB"/>
        </w:rPr>
      </w:pPr>
    </w:p>
    <w:p w14:paraId="1614C19C" w14:textId="5DD6C20A" w:rsidR="00310885" w:rsidRDefault="00D436CD" w:rsidP="00310885">
      <w:pPr>
        <w:rPr>
          <w:lang w:val="en-GB"/>
        </w:rPr>
      </w:pPr>
      <w:r>
        <w:rPr>
          <w:noProof/>
          <w:lang w:val="en-GB"/>
        </w:rPr>
        <mc:AlternateContent>
          <mc:Choice Requires="wps">
            <w:drawing>
              <wp:anchor distT="0" distB="0" distL="114300" distR="114300" simplePos="0" relativeHeight="252172288" behindDoc="1" locked="0" layoutInCell="1" allowOverlap="1" wp14:anchorId="310DF545" wp14:editId="0E1AF2B4">
                <wp:simplePos x="0" y="0"/>
                <wp:positionH relativeFrom="column">
                  <wp:posOffset>3780790</wp:posOffset>
                </wp:positionH>
                <wp:positionV relativeFrom="paragraph">
                  <wp:posOffset>111125</wp:posOffset>
                </wp:positionV>
                <wp:extent cx="914400" cy="34290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3F7F505C" w14:textId="77777777" w:rsidR="00310885" w:rsidRPr="00E214F1" w:rsidRDefault="00310885" w:rsidP="00310885">
                            <w:pPr>
                              <w:rPr>
                                <w:rFonts w:ascii="Arial" w:hAnsi="Arial" w:cs="Arial"/>
                                <w:lang w:val="en-GB"/>
                              </w:rPr>
                            </w:pPr>
                            <w:r>
                              <w:rPr>
                                <w:rFonts w:ascii="Arial" w:hAnsi="Arial" w:cs="Arial"/>
                                <w:lang w:val="en-GB"/>
                              </w:rPr>
                              <w:t>EARTH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0DF545" id="Text Box 95" o:spid="_x0000_s1105" type="#_x0000_t202" style="position:absolute;margin-left:297.7pt;margin-top:8.75pt;width:1in;height:27pt;z-index:-2511441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" fillcolor="white [3201]" stroked="f" strokeweight=".5pt">
                <v:textbox>
                  <w:txbxContent>
                    <w:p w14:paraId="3F7F505C" w14:textId="77777777" w:rsidR="00310885" w:rsidRPr="00E214F1" w:rsidRDefault="00310885" w:rsidP="00310885">
                      <w:pPr>
                        <w:rPr>
                          <w:rFonts w:ascii="Arial" w:hAnsi="Arial" w:cs="Arial"/>
                          <w:lang w:val="en-GB"/>
                        </w:rPr>
                      </w:pPr>
                      <w:r>
                        <w:rPr>
                          <w:rFonts w:ascii="Arial" w:hAnsi="Arial" w:cs="Arial"/>
                          <w:lang w:val="en-GB"/>
                        </w:rPr>
                        <w:t>EARTH</w:t>
                      </w:r>
                    </w:p>
                  </w:txbxContent>
                </v:textbox>
              </v:shape>
            </w:pict>
          </mc:Fallback>
        </mc:AlternateContent>
      </w:r>
    </w:p>
    <w:p w14:paraId="355432F2" w14:textId="2809AC7A" w:rsidR="00310885" w:rsidRDefault="00D436CD" w:rsidP="00310885">
      <w:pPr>
        <w:rPr>
          <w:lang w:val="en-GB"/>
        </w:rPr>
      </w:pPr>
      <w:r>
        <w:rPr>
          <w:noProof/>
          <w:lang w:val="en-GB"/>
        </w:rPr>
        <mc:AlternateContent>
          <mc:Choice Requires="wps">
            <w:drawing>
              <wp:anchor distT="0" distB="0" distL="114300" distR="114300" simplePos="0" relativeHeight="252158976" behindDoc="0" locked="0" layoutInCell="1" allowOverlap="1" wp14:anchorId="6413E4F2" wp14:editId="781729B3">
                <wp:simplePos x="0" y="0"/>
                <wp:positionH relativeFrom="column">
                  <wp:posOffset>2501265</wp:posOffset>
                </wp:positionH>
                <wp:positionV relativeFrom="paragraph">
                  <wp:posOffset>90170</wp:posOffset>
                </wp:positionV>
                <wp:extent cx="470535" cy="457200"/>
                <wp:effectExtent l="38100" t="19050" r="5715" b="38100"/>
                <wp:wrapNone/>
                <wp:docPr id="97" name="Sun 97"/>
                <wp:cNvGraphicFramePr/>
                <a:graphic xmlns:a="http://schemas.openxmlformats.org/drawingml/2006/main">
                  <a:graphicData uri="http://schemas.microsoft.com/office/word/2010/wordprocessingShape">
                    <wps:wsp>
                      <wps:cNvSpPr/>
                      <wps:spPr>
                        <a:xfrm>
                          <a:off x="0" y="0"/>
                          <a:ext cx="470535" cy="457200"/>
                        </a:xfrm>
                        <a:prstGeom prst="sun">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C9DDC4"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97" o:spid="_x0000_s1026" type="#_x0000_t183" style="position:absolute;margin-left:196.95pt;margin-top:7.1pt;width:37.05pt;height:36pt;z-index:252158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" fillcolor="#d8d8d8 [2732]" strokecolor="black [3213]" strokeweight="1pt"/>
            </w:pict>
          </mc:Fallback>
        </mc:AlternateContent>
      </w:r>
    </w:p>
    <w:p w14:paraId="7A334D5F" w14:textId="10A80353" w:rsidR="00310885" w:rsidRDefault="00D436CD" w:rsidP="00310885">
      <w:pPr>
        <w:rPr>
          <w:lang w:val="en-GB"/>
        </w:rPr>
      </w:pPr>
      <w:r>
        <w:rPr>
          <w:noProof/>
          <w:lang w:val="en-GB"/>
        </w:rPr>
        <mc:AlternateContent>
          <mc:Choice Requires="wps">
            <w:drawing>
              <wp:anchor distT="0" distB="0" distL="114300" distR="114300" simplePos="0" relativeHeight="252168192" behindDoc="1" locked="0" layoutInCell="1" allowOverlap="1" wp14:anchorId="694A8E2B" wp14:editId="0280D459">
                <wp:simplePos x="0" y="0"/>
                <wp:positionH relativeFrom="column">
                  <wp:posOffset>1379855</wp:posOffset>
                </wp:positionH>
                <wp:positionV relativeFrom="paragraph">
                  <wp:posOffset>47625</wp:posOffset>
                </wp:positionV>
                <wp:extent cx="914400" cy="34290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7182FCEE" w14:textId="77777777" w:rsidR="00310885" w:rsidRPr="00E214F1" w:rsidRDefault="00310885" w:rsidP="00310885">
                            <w:pPr>
                              <w:rPr>
                                <w:rFonts w:ascii="Arial" w:hAnsi="Arial" w:cs="Arial"/>
                                <w:lang w:val="en-GB"/>
                              </w:rPr>
                            </w:pPr>
                            <w:r>
                              <w:rPr>
                                <w:rFonts w:ascii="Arial" w:hAnsi="Arial" w:cs="Arial"/>
                                <w:lang w:val="en-GB"/>
                              </w:rPr>
                              <w:t>L3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4A8E2B" id="Text Box 101" o:spid="_x0000_s1106" type="#_x0000_t202" style="position:absolute;margin-left:108.65pt;margin-top:3.75pt;width:1in;height:27pt;z-index:-251148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" fillcolor="white [3201]" stroked="f" strokeweight=".5pt">
                <v:textbox>
                  <w:txbxContent>
                    <w:p w14:paraId="7182FCEE" w14:textId="77777777" w:rsidR="00310885" w:rsidRPr="00E214F1" w:rsidRDefault="00310885" w:rsidP="00310885">
                      <w:pPr>
                        <w:rPr>
                          <w:rFonts w:ascii="Arial" w:hAnsi="Arial" w:cs="Arial"/>
                          <w:lang w:val="en-GB"/>
                        </w:rPr>
                      </w:pPr>
                      <w:r>
                        <w:rPr>
                          <w:rFonts w:ascii="Arial" w:hAnsi="Arial" w:cs="Arial"/>
                          <w:lang w:val="en-GB"/>
                        </w:rPr>
                        <w:t>L3</w:t>
                      </w:r>
                    </w:p>
                  </w:txbxContent>
                </v:textbox>
              </v:shape>
            </w:pict>
          </mc:Fallback>
        </mc:AlternateContent>
      </w:r>
      <w:r>
        <w:rPr>
          <w:noProof/>
          <w:lang w:val="en-GB"/>
        </w:rPr>
        <mc:AlternateContent>
          <mc:Choice Requires="wps">
            <w:drawing>
              <wp:anchor distT="0" distB="0" distL="114300" distR="114300" simplePos="0" relativeHeight="252166144" behindDoc="1" locked="0" layoutInCell="1" allowOverlap="1" wp14:anchorId="290FBEF2" wp14:editId="660CC410">
                <wp:simplePos x="0" y="0"/>
                <wp:positionH relativeFrom="column">
                  <wp:posOffset>4312285</wp:posOffset>
                </wp:positionH>
                <wp:positionV relativeFrom="paragraph">
                  <wp:posOffset>46355</wp:posOffset>
                </wp:positionV>
                <wp:extent cx="914400" cy="34290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123AB6C9" w14:textId="77777777" w:rsidR="00310885" w:rsidRPr="00E214F1" w:rsidRDefault="00310885" w:rsidP="00310885">
                            <w:pPr>
                              <w:rPr>
                                <w:rFonts w:ascii="Arial" w:hAnsi="Arial" w:cs="Arial"/>
                                <w:lang w:val="en-GB"/>
                              </w:rPr>
                            </w:pPr>
                            <w:r>
                              <w:rPr>
                                <w:rFonts w:ascii="Arial" w:hAnsi="Arial" w:cs="Arial"/>
                                <w:lang w:val="en-GB"/>
                              </w:rPr>
                              <w:t>L2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0FBEF2" id="Text Box 98" o:spid="_x0000_s1107" type="#_x0000_t202" style="position:absolute;margin-left:339.55pt;margin-top:3.65pt;width:1in;height:27pt;z-index:-251150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" fillcolor="white [3201]" stroked="f" strokeweight=".5pt">
                <v:textbox>
                  <w:txbxContent>
                    <w:p w14:paraId="123AB6C9" w14:textId="77777777" w:rsidR="00310885" w:rsidRPr="00E214F1" w:rsidRDefault="00310885" w:rsidP="00310885">
                      <w:pPr>
                        <w:rPr>
                          <w:rFonts w:ascii="Arial" w:hAnsi="Arial" w:cs="Arial"/>
                          <w:lang w:val="en-GB"/>
                        </w:rPr>
                      </w:pPr>
                      <w:r>
                        <w:rPr>
                          <w:rFonts w:ascii="Arial" w:hAnsi="Arial" w:cs="Arial"/>
                          <w:lang w:val="en-GB"/>
                        </w:rPr>
                        <w:t>L2</w:t>
                      </w:r>
                    </w:p>
                  </w:txbxContent>
                </v:textbox>
              </v:shape>
            </w:pict>
          </mc:Fallback>
        </mc:AlternateContent>
      </w:r>
      <w:r>
        <w:rPr>
          <w:noProof/>
          <w:lang w:val="en-GB"/>
        </w:rPr>
        <mc:AlternateContent>
          <mc:Choice Requires="wps">
            <w:drawing>
              <wp:anchor distT="0" distB="0" distL="114300" distR="114300" simplePos="0" relativeHeight="252161024" behindDoc="0" locked="0" layoutInCell="1" allowOverlap="1" wp14:anchorId="7DE641BB" wp14:editId="708C8AB0">
                <wp:simplePos x="0" y="0"/>
                <wp:positionH relativeFrom="column">
                  <wp:posOffset>3657600</wp:posOffset>
                </wp:positionH>
                <wp:positionV relativeFrom="paragraph">
                  <wp:posOffset>46990</wp:posOffset>
                </wp:positionV>
                <wp:extent cx="228600" cy="228600"/>
                <wp:effectExtent l="0" t="0" r="19050" b="19050"/>
                <wp:wrapNone/>
                <wp:docPr id="96" name="Oval 96"/>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6372FE" id="Oval 96" o:spid="_x0000_s1026" style="position:absolute;margin-left:4in;margin-top:3.7pt;width:18pt;height:18pt;z-index:252161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" fillcolor="#d8d8d8 [2732]" strokecolor="black [3213]" strokeweight="1pt">
                <v:stroke joinstyle="miter"/>
              </v:oval>
            </w:pict>
          </mc:Fallback>
        </mc:AlternateContent>
      </w:r>
    </w:p>
    <w:p w14:paraId="525F75E0" w14:textId="6F1F1DB1" w:rsidR="00310885" w:rsidRPr="00310885" w:rsidRDefault="00D436CD" w:rsidP="00310885">
      <w:pPr>
        <w:rPr>
          <w:sz w:val="22"/>
          <w:szCs w:val="22"/>
          <w:lang w:val="en-GB"/>
        </w:rPr>
      </w:pPr>
      <w:r>
        <w:rPr>
          <w:noProof/>
          <w:lang w:val="en-GB"/>
        </w:rPr>
        <mc:AlternateContent>
          <mc:Choice Requires="wps">
            <w:drawing>
              <wp:anchor distT="0" distB="0" distL="114300" distR="114300" simplePos="0" relativeHeight="252167168" behindDoc="1" locked="0" layoutInCell="1" allowOverlap="1" wp14:anchorId="7973BD13" wp14:editId="26582BB6">
                <wp:simplePos x="0" y="0"/>
                <wp:positionH relativeFrom="column">
                  <wp:posOffset>3201670</wp:posOffset>
                </wp:positionH>
                <wp:positionV relativeFrom="paragraph">
                  <wp:posOffset>17145</wp:posOffset>
                </wp:positionV>
                <wp:extent cx="914400" cy="34290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492E3457" w14:textId="77777777" w:rsidR="00310885" w:rsidRPr="00E214F1" w:rsidRDefault="00310885" w:rsidP="00310885">
                            <w:pPr>
                              <w:rPr>
                                <w:rFonts w:ascii="Arial" w:hAnsi="Arial" w:cs="Arial"/>
                                <w:lang w:val="en-GB"/>
                              </w:rPr>
                            </w:pPr>
                            <w:r>
                              <w:rPr>
                                <w:rFonts w:ascii="Arial" w:hAnsi="Arial" w:cs="Arial"/>
                                <w:lang w:val="en-GB"/>
                              </w:rPr>
                              <w:t>L1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73BD13" id="Text Box 102" o:spid="_x0000_s1108" type="#_x0000_t202" style="position:absolute;margin-left:252.1pt;margin-top:1.35pt;width:1in;height:27pt;z-index:-251149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" fillcolor="white [3201]" stroked="f" strokeweight=".5pt">
                <v:textbox>
                  <w:txbxContent>
                    <w:p w14:paraId="492E3457" w14:textId="77777777" w:rsidR="00310885" w:rsidRPr="00E214F1" w:rsidRDefault="00310885" w:rsidP="00310885">
                      <w:pPr>
                        <w:rPr>
                          <w:rFonts w:ascii="Arial" w:hAnsi="Arial" w:cs="Arial"/>
                          <w:lang w:val="en-GB"/>
                        </w:rPr>
                      </w:pPr>
                      <w:r>
                        <w:rPr>
                          <w:rFonts w:ascii="Arial" w:hAnsi="Arial" w:cs="Arial"/>
                          <w:lang w:val="en-GB"/>
                        </w:rPr>
                        <w:t>L1</w:t>
                      </w:r>
                    </w:p>
                  </w:txbxContent>
                </v:textbox>
              </v:shape>
            </w:pict>
          </mc:Fallback>
        </mc:AlternateContent>
      </w:r>
      <w:r>
        <w:rPr>
          <w:noProof/>
          <w:lang w:val="en-GB"/>
        </w:rPr>
        <mc:AlternateContent>
          <mc:Choice Requires="wps">
            <w:drawing>
              <wp:anchor distT="0" distB="0" distL="114300" distR="114300" simplePos="0" relativeHeight="252163072" behindDoc="0" locked="0" layoutInCell="1" allowOverlap="1" wp14:anchorId="6955AADB" wp14:editId="677D56A5">
                <wp:simplePos x="0" y="0"/>
                <wp:positionH relativeFrom="column">
                  <wp:posOffset>2743200</wp:posOffset>
                </wp:positionH>
                <wp:positionV relativeFrom="paragraph">
                  <wp:posOffset>20955</wp:posOffset>
                </wp:positionV>
                <wp:extent cx="457200" cy="800100"/>
                <wp:effectExtent l="0" t="0" r="19050" b="19050"/>
                <wp:wrapNone/>
                <wp:docPr id="104" name="Straight Connector 104"/>
                <wp:cNvGraphicFramePr/>
                <a:graphic xmlns:a="http://schemas.openxmlformats.org/drawingml/2006/main">
                  <a:graphicData uri="http://schemas.microsoft.com/office/word/2010/wordprocessingShape">
                    <wps:wsp>
                      <wps:cNvCnPr/>
                      <wps:spPr>
                        <a:xfrm>
                          <a:off x="0" y="0"/>
                          <a:ext cx="457200" cy="8001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849346" id="Straight Connector 104" o:spid="_x0000_s1026" style="position:absolute;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1.65pt" to="252pt,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" strokecolor="black [3200]" strokeweight="1pt">
                <v:stroke joinstyle="miter"/>
              </v:line>
            </w:pict>
          </mc:Fallback>
        </mc:AlternateContent>
      </w:r>
      <w:r>
        <w:rPr>
          <w:noProof/>
          <w:lang w:val="en-GB"/>
        </w:rPr>
        <mc:AlternateContent>
          <mc:Choice Requires="wps">
            <w:drawing>
              <wp:anchor distT="0" distB="0" distL="114300" distR="114300" simplePos="0" relativeHeight="252171264" behindDoc="0" locked="0" layoutInCell="1" allowOverlap="1" wp14:anchorId="627BF11B" wp14:editId="25CCA3B8">
                <wp:simplePos x="0" y="0"/>
                <wp:positionH relativeFrom="column">
                  <wp:posOffset>3886835</wp:posOffset>
                </wp:positionH>
                <wp:positionV relativeFrom="paragraph">
                  <wp:posOffset>15875</wp:posOffset>
                </wp:positionV>
                <wp:extent cx="457200" cy="0"/>
                <wp:effectExtent l="0" t="0" r="0" b="0"/>
                <wp:wrapNone/>
                <wp:docPr id="99" name="Straight Connector 99"/>
                <wp:cNvGraphicFramePr/>
                <a:graphic xmlns:a="http://schemas.openxmlformats.org/drawingml/2006/main">
                  <a:graphicData uri="http://schemas.microsoft.com/office/word/2010/wordprocessingShape">
                    <wps:wsp>
                      <wps:cNvCnPr/>
                      <wps:spPr>
                        <a:xfrm>
                          <a:off x="0" y="0"/>
                          <a:ext cx="4572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9B84603" id="Straight Connector 99" o:spid="_x0000_s1026" style="position:absolute;z-index:252171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6.05pt,1.25pt" to="342.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" strokecolor="black [3200]" strokeweight="1pt">
                <v:stroke joinstyle="miter"/>
              </v:line>
            </w:pict>
          </mc:Fallback>
        </mc:AlternateContent>
      </w:r>
      <w:r>
        <w:rPr>
          <w:noProof/>
          <w:lang w:val="en-GB"/>
        </w:rPr>
        <mc:AlternateContent>
          <mc:Choice Requires="wps">
            <w:drawing>
              <wp:anchor distT="0" distB="0" distL="114300" distR="114300" simplePos="0" relativeHeight="252162048" behindDoc="0" locked="0" layoutInCell="1" allowOverlap="1" wp14:anchorId="187819F7" wp14:editId="460B5850">
                <wp:simplePos x="0" y="0"/>
                <wp:positionH relativeFrom="column">
                  <wp:posOffset>2743200</wp:posOffset>
                </wp:positionH>
                <wp:positionV relativeFrom="paragraph">
                  <wp:posOffset>14605</wp:posOffset>
                </wp:positionV>
                <wp:extent cx="914400" cy="0"/>
                <wp:effectExtent l="0" t="0" r="0" b="0"/>
                <wp:wrapNone/>
                <wp:docPr id="100" name="Straight Connector 100"/>
                <wp:cNvGraphicFramePr/>
                <a:graphic xmlns:a="http://schemas.openxmlformats.org/drawingml/2006/main">
                  <a:graphicData uri="http://schemas.microsoft.com/office/word/2010/wordprocessingShape">
                    <wps:wsp>
                      <wps:cNvCnPr/>
                      <wps:spPr>
                        <a:xfrm>
                          <a:off x="0" y="0"/>
                          <a:ext cx="9144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F1D8B77" id="Straight Connector 100" o:spid="_x0000_s1026" style="position:absolute;z-index:252162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in,1.15pt" to="4in,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" strokecolor="black [3200]" strokeweight="1pt">
                <v:stroke joinstyle="miter"/>
              </v:line>
            </w:pict>
          </mc:Fallback>
        </mc:AlternateContent>
      </w:r>
      <w:r w:rsidR="00310885">
        <w:rPr>
          <w:noProof/>
          <w:lang w:val="en-GB"/>
        </w:rPr>
        <mc:AlternateContent>
          <mc:Choice Requires="wps">
            <w:drawing>
              <wp:anchor distT="0" distB="0" distL="114300" distR="114300" simplePos="0" relativeHeight="252165120" behindDoc="0" locked="0" layoutInCell="1" allowOverlap="1" wp14:anchorId="1B9955BF" wp14:editId="573D9347">
                <wp:simplePos x="0" y="0"/>
                <wp:positionH relativeFrom="column">
                  <wp:posOffset>1715135</wp:posOffset>
                </wp:positionH>
                <wp:positionV relativeFrom="paragraph">
                  <wp:posOffset>14605</wp:posOffset>
                </wp:positionV>
                <wp:extent cx="1054100" cy="0"/>
                <wp:effectExtent l="0" t="0" r="0" b="0"/>
                <wp:wrapNone/>
                <wp:docPr id="103" name="Straight Connector 103"/>
                <wp:cNvGraphicFramePr/>
                <a:graphic xmlns:a="http://schemas.openxmlformats.org/drawingml/2006/main">
                  <a:graphicData uri="http://schemas.microsoft.com/office/word/2010/wordprocessingShape">
                    <wps:wsp>
                      <wps:cNvCnPr/>
                      <wps:spPr>
                        <a:xfrm>
                          <a:off x="0" y="0"/>
                          <a:ext cx="10541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A33B9B9" id="Straight Connector 103" o:spid="_x0000_s1026" style="position:absolute;z-index:252165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05pt,1.15pt" to="21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" strokecolor="black [3200]" strokeweight="1pt">
                <v:stroke joinstyle="miter"/>
              </v:line>
            </w:pict>
          </mc:Fallback>
        </mc:AlternateContent>
      </w:r>
    </w:p>
    <w:p w14:paraId="333A0458" w14:textId="5BEB5B6C" w:rsidR="00310885" w:rsidRPr="00310885" w:rsidRDefault="00310885" w:rsidP="00310885">
      <w:pPr>
        <w:rPr>
          <w:sz w:val="22"/>
          <w:szCs w:val="22"/>
          <w:lang w:val="en-GB"/>
        </w:rPr>
      </w:pPr>
    </w:p>
    <w:p w14:paraId="53C56202" w14:textId="3F91F4BF" w:rsidR="00310885" w:rsidRPr="00310885" w:rsidRDefault="00310885" w:rsidP="00310885">
      <w:pPr>
        <w:rPr>
          <w:sz w:val="22"/>
          <w:szCs w:val="22"/>
          <w:lang w:val="en-GB"/>
        </w:rPr>
      </w:pPr>
    </w:p>
    <w:p w14:paraId="564DCFDA" w14:textId="1F682CAD" w:rsidR="00310885" w:rsidRPr="00310885" w:rsidRDefault="00310885" w:rsidP="00310885">
      <w:pPr>
        <w:rPr>
          <w:sz w:val="22"/>
          <w:szCs w:val="22"/>
          <w:lang w:val="en-GB"/>
        </w:rPr>
      </w:pPr>
    </w:p>
    <w:p w14:paraId="61572D6A" w14:textId="49236667" w:rsidR="00310885" w:rsidRPr="00310885" w:rsidRDefault="00310885" w:rsidP="00310885">
      <w:pPr>
        <w:rPr>
          <w:sz w:val="22"/>
          <w:szCs w:val="22"/>
          <w:lang w:val="en-GB"/>
        </w:rPr>
      </w:pPr>
    </w:p>
    <w:p w14:paraId="68762FCC" w14:textId="4A61CD1D" w:rsidR="00310885" w:rsidRPr="00310885" w:rsidRDefault="00D436CD" w:rsidP="00310885">
      <w:pPr>
        <w:rPr>
          <w:sz w:val="22"/>
          <w:szCs w:val="22"/>
          <w:lang w:val="en-GB"/>
        </w:rPr>
      </w:pPr>
      <w:r>
        <w:rPr>
          <w:noProof/>
          <w:lang w:val="en-GB"/>
        </w:rPr>
        <mc:AlternateContent>
          <mc:Choice Requires="wps">
            <w:drawing>
              <wp:anchor distT="0" distB="0" distL="114300" distR="114300" simplePos="0" relativeHeight="252170240" behindDoc="1" locked="0" layoutInCell="1" allowOverlap="1" wp14:anchorId="0CE7BC10" wp14:editId="00834E26">
                <wp:simplePos x="0" y="0"/>
                <wp:positionH relativeFrom="column">
                  <wp:posOffset>3088640</wp:posOffset>
                </wp:positionH>
                <wp:positionV relativeFrom="paragraph">
                  <wp:posOffset>12700</wp:posOffset>
                </wp:positionV>
                <wp:extent cx="914400" cy="342900"/>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0C9ACD71" w14:textId="77777777" w:rsidR="00310885" w:rsidRPr="00E214F1" w:rsidRDefault="00310885" w:rsidP="00310885">
                            <w:pPr>
                              <w:rPr>
                                <w:rFonts w:ascii="Arial" w:hAnsi="Arial" w:cs="Arial"/>
                                <w:lang w:val="en-GB"/>
                              </w:rPr>
                            </w:pPr>
                            <w:r>
                              <w:rPr>
                                <w:rFonts w:ascii="Arial" w:hAnsi="Arial" w:cs="Arial"/>
                                <w:lang w:val="en-GB"/>
                              </w:rPr>
                              <w:t>L5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E7BC10" id="Text Box 105" o:spid="_x0000_s1109" type="#_x0000_t202" style="position:absolute;margin-left:243.2pt;margin-top:1pt;width:1in;height:27pt;z-index:-2511462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" fillcolor="white [3201]" stroked="f" strokeweight=".5pt">
                <v:textbox>
                  <w:txbxContent>
                    <w:p w14:paraId="0C9ACD71" w14:textId="77777777" w:rsidR="00310885" w:rsidRPr="00E214F1" w:rsidRDefault="00310885" w:rsidP="00310885">
                      <w:pPr>
                        <w:rPr>
                          <w:rFonts w:ascii="Arial" w:hAnsi="Arial" w:cs="Arial"/>
                          <w:lang w:val="en-GB"/>
                        </w:rPr>
                      </w:pPr>
                      <w:r>
                        <w:rPr>
                          <w:rFonts w:ascii="Arial" w:hAnsi="Arial" w:cs="Arial"/>
                          <w:lang w:val="en-GB"/>
                        </w:rPr>
                        <w:t>L5</w:t>
                      </w:r>
                    </w:p>
                  </w:txbxContent>
                </v:textbox>
              </v:shape>
            </w:pict>
          </mc:Fallback>
        </mc:AlternateContent>
      </w:r>
    </w:p>
    <w:p w14:paraId="1914925C" w14:textId="1DACBB70" w:rsidR="00310885" w:rsidRPr="00310885" w:rsidRDefault="00310885" w:rsidP="00310885">
      <w:pPr>
        <w:rPr>
          <w:sz w:val="22"/>
          <w:szCs w:val="22"/>
          <w:lang w:val="en-GB"/>
        </w:rPr>
      </w:pPr>
    </w:p>
    <w:p w14:paraId="453F8074" w14:textId="77777777" w:rsidR="00310885" w:rsidRPr="00310885" w:rsidRDefault="00310885" w:rsidP="00310885">
      <w:pPr>
        <w:rPr>
          <w:sz w:val="22"/>
          <w:szCs w:val="22"/>
          <w:lang w:val="en-GB"/>
        </w:rPr>
      </w:pPr>
    </w:p>
    <w:p w14:paraId="72141104" w14:textId="77777777" w:rsidR="00310885" w:rsidRDefault="00310885" w:rsidP="00310885">
      <w:pPr>
        <w:rPr>
          <w:rFonts w:ascii="Arial" w:hAnsi="Arial" w:cs="Arial"/>
          <w:sz w:val="22"/>
          <w:szCs w:val="22"/>
          <w:lang w:val="en-GB"/>
        </w:rPr>
      </w:pPr>
    </w:p>
    <w:p w14:paraId="632C9AA4" w14:textId="2D40804D" w:rsidR="00AB7227" w:rsidRPr="00551821" w:rsidRDefault="00310885" w:rsidP="00551821">
      <w:pPr>
        <w:shd w:val="clear" w:color="auto" w:fill="FFFFFF"/>
        <w:spacing w:before="100" w:beforeAutospacing="1" w:after="100" w:afterAutospacing="1"/>
        <w:rPr>
          <w:rFonts w:ascii="Helvetica" w:eastAsia="Times New Roman" w:hAnsi="Helvetica" w:cs="Helvetica"/>
          <w:color w:val="1D2228"/>
          <w:sz w:val="22"/>
          <w:szCs w:val="22"/>
          <w:lang w:eastAsia="en-AU"/>
        </w:rPr>
      </w:pPr>
      <w:r w:rsidRPr="00310885">
        <w:rPr>
          <w:rFonts w:ascii="Arial" w:hAnsi="Arial" w:cs="Arial"/>
          <w:sz w:val="22"/>
          <w:szCs w:val="22"/>
          <w:lang w:val="en-GB"/>
        </w:rPr>
        <w:t xml:space="preserve">At L2, the Sun, Earth and James Webb are all located on a line, with the Earth always located between the telescope and the Sun. </w:t>
      </w:r>
      <w:r w:rsidR="00551821" w:rsidRPr="00551821">
        <w:rPr>
          <w:rFonts w:ascii="Helvetica" w:eastAsia="Times New Roman" w:hAnsi="Helvetica" w:cs="Helvetica"/>
          <w:color w:val="1D2228"/>
          <w:sz w:val="22"/>
          <w:szCs w:val="22"/>
          <w:lang w:eastAsia="en-AU"/>
        </w:rPr>
        <w:t>This helps the telescope maintain a cool operating temperature of 50K</w:t>
      </w:r>
      <w:r w:rsidR="00551821">
        <w:rPr>
          <w:rFonts w:ascii="Helvetica" w:eastAsia="Times New Roman" w:hAnsi="Helvetica" w:cs="Helvetica"/>
          <w:color w:val="1D2228"/>
          <w:sz w:val="22"/>
          <w:szCs w:val="22"/>
          <w:lang w:eastAsia="en-AU"/>
        </w:rPr>
        <w:t>.</w:t>
      </w:r>
    </w:p>
    <w:p w14:paraId="39CAE453" w14:textId="45EEC967" w:rsidR="00AB7227" w:rsidRDefault="00310885" w:rsidP="00310885">
      <w:pPr>
        <w:rPr>
          <w:rFonts w:ascii="Arial" w:hAnsi="Arial" w:cs="Arial"/>
          <w:sz w:val="22"/>
          <w:szCs w:val="22"/>
          <w:lang w:val="en-GB"/>
        </w:rPr>
      </w:pPr>
      <w:r w:rsidRPr="00310885">
        <w:rPr>
          <w:rFonts w:ascii="Arial" w:hAnsi="Arial" w:cs="Arial"/>
          <w:sz w:val="22"/>
          <w:szCs w:val="22"/>
          <w:lang w:val="en-GB"/>
        </w:rPr>
        <w:t xml:space="preserve">At L2, the </w:t>
      </w:r>
      <w:r w:rsidR="00064C24">
        <w:rPr>
          <w:rFonts w:ascii="Arial" w:hAnsi="Arial" w:cs="Arial"/>
          <w:sz w:val="22"/>
          <w:szCs w:val="22"/>
          <w:lang w:val="en-GB"/>
        </w:rPr>
        <w:t xml:space="preserve">combined </w:t>
      </w:r>
      <w:r w:rsidRPr="00310885">
        <w:rPr>
          <w:rFonts w:ascii="Arial" w:hAnsi="Arial" w:cs="Arial"/>
          <w:sz w:val="22"/>
          <w:szCs w:val="22"/>
          <w:lang w:val="en-GB"/>
        </w:rPr>
        <w:t xml:space="preserve">gravitational pull of the Sun and the Earth exactly provides the centripetal force required for James Web to synchronise its orbit around the Sun with the Earth. </w:t>
      </w:r>
      <w:r w:rsidR="006F0DBD">
        <w:rPr>
          <w:rFonts w:ascii="Helvetica" w:eastAsia="Times New Roman" w:hAnsi="Helvetica" w:cs="Helvetica"/>
          <w:color w:val="1D2228"/>
          <w:sz w:val="22"/>
          <w:szCs w:val="22"/>
          <w:lang w:eastAsia="en-AU"/>
        </w:rPr>
        <w:t>D</w:t>
      </w:r>
      <w:r w:rsidR="001336B1" w:rsidRPr="001336B1">
        <w:rPr>
          <w:rFonts w:ascii="Helvetica" w:eastAsia="Times New Roman" w:hAnsi="Helvetica" w:cs="Helvetica"/>
          <w:color w:val="1D2228"/>
          <w:sz w:val="22"/>
          <w:szCs w:val="22"/>
          <w:lang w:eastAsia="en-AU"/>
        </w:rPr>
        <w:t>espite the overall stability of L2, NASA will continually need to make minor corrections to its position to account for any small deviations</w:t>
      </w:r>
      <w:r w:rsidRPr="001336B1">
        <w:rPr>
          <w:rFonts w:ascii="Arial" w:hAnsi="Arial" w:cs="Arial"/>
          <w:sz w:val="22"/>
          <w:szCs w:val="22"/>
          <w:lang w:val="en-GB"/>
        </w:rPr>
        <w:t>.</w:t>
      </w:r>
    </w:p>
    <w:p w14:paraId="333FB2DD" w14:textId="41356E07" w:rsidR="00310885" w:rsidRPr="00310885" w:rsidRDefault="00310885" w:rsidP="00310885">
      <w:pPr>
        <w:rPr>
          <w:rFonts w:ascii="Arial" w:hAnsi="Arial" w:cs="Arial"/>
          <w:sz w:val="22"/>
          <w:szCs w:val="22"/>
          <w:lang w:val="en-GB"/>
        </w:rPr>
      </w:pPr>
      <w:r w:rsidRPr="00310885">
        <w:rPr>
          <w:rFonts w:ascii="Arial" w:hAnsi="Arial" w:cs="Arial"/>
          <w:sz w:val="22"/>
          <w:szCs w:val="22"/>
          <w:lang w:val="en-GB"/>
        </w:rPr>
        <w:t xml:space="preserve"> </w:t>
      </w:r>
    </w:p>
    <w:p w14:paraId="2DBD9CA8" w14:textId="1BBE3FB4" w:rsidR="00310885" w:rsidRDefault="00310885" w:rsidP="00310885">
      <w:pPr>
        <w:rPr>
          <w:rFonts w:ascii="Arial" w:hAnsi="Arial" w:cs="Arial"/>
          <w:sz w:val="22"/>
          <w:szCs w:val="22"/>
          <w:lang w:val="en-GB"/>
        </w:rPr>
      </w:pPr>
      <w:r w:rsidRPr="00310885">
        <w:rPr>
          <w:rFonts w:ascii="Arial" w:hAnsi="Arial" w:cs="Arial"/>
          <w:sz w:val="22"/>
          <w:szCs w:val="22"/>
          <w:lang w:val="en-GB"/>
        </w:rPr>
        <w:t xml:space="preserve">The James Webb Telescope will conduct its observations of the distant Universe in the infrared region of the electromagnetic spectrum. Its four instruments will collect radiation in the </w:t>
      </w:r>
      <w:proofErr w:type="gramStart"/>
      <w:r w:rsidRPr="00310885">
        <w:rPr>
          <w:rFonts w:ascii="Arial" w:hAnsi="Arial" w:cs="Arial"/>
          <w:sz w:val="22"/>
          <w:szCs w:val="22"/>
          <w:lang w:val="en-GB"/>
        </w:rPr>
        <w:t>0.5 to 28 micron</w:t>
      </w:r>
      <w:proofErr w:type="gramEnd"/>
      <w:r w:rsidRPr="00310885">
        <w:rPr>
          <w:rFonts w:ascii="Arial" w:hAnsi="Arial" w:cs="Arial"/>
          <w:sz w:val="22"/>
          <w:szCs w:val="22"/>
          <w:lang w:val="en-GB"/>
        </w:rPr>
        <w:t xml:space="preserve"> (mi</w:t>
      </w:r>
      <w:r w:rsidR="006F0DBD">
        <w:rPr>
          <w:rFonts w:ascii="Arial" w:hAnsi="Arial" w:cs="Arial"/>
          <w:sz w:val="22"/>
          <w:szCs w:val="22"/>
          <w:lang w:val="en-GB"/>
        </w:rPr>
        <w:t>cro</w:t>
      </w:r>
      <w:r w:rsidRPr="00310885">
        <w:rPr>
          <w:rFonts w:ascii="Arial" w:hAnsi="Arial" w:cs="Arial"/>
          <w:sz w:val="22"/>
          <w:szCs w:val="22"/>
          <w:lang w:val="en-GB"/>
        </w:rPr>
        <w:t>metre) range. This will allow astronomers to view the Universe as it was 100 million to 250 million years after the Big Bang (</w:t>
      </w:r>
      <w:r w:rsidR="00D46D06">
        <w:rPr>
          <w:rFonts w:ascii="Arial" w:hAnsi="Arial" w:cs="Arial"/>
          <w:sz w:val="22"/>
          <w:szCs w:val="22"/>
          <w:lang w:val="en-GB"/>
        </w:rPr>
        <w:t xml:space="preserve">which scientists agree occurred about </w:t>
      </w:r>
      <w:r w:rsidRPr="00310885">
        <w:rPr>
          <w:rFonts w:ascii="Arial" w:hAnsi="Arial" w:cs="Arial"/>
          <w:sz w:val="22"/>
          <w:szCs w:val="22"/>
          <w:lang w:val="en-GB"/>
        </w:rPr>
        <w:t>13.</w:t>
      </w:r>
      <w:r w:rsidR="004D512F">
        <w:rPr>
          <w:rFonts w:ascii="Arial" w:hAnsi="Arial" w:cs="Arial"/>
          <w:sz w:val="22"/>
          <w:szCs w:val="22"/>
          <w:lang w:val="en-GB"/>
        </w:rPr>
        <w:t>7</w:t>
      </w:r>
      <w:r w:rsidRPr="00310885">
        <w:rPr>
          <w:rFonts w:ascii="Arial" w:hAnsi="Arial" w:cs="Arial"/>
          <w:sz w:val="22"/>
          <w:szCs w:val="22"/>
          <w:lang w:val="en-GB"/>
        </w:rPr>
        <w:t xml:space="preserve"> billion years ago). </w:t>
      </w:r>
    </w:p>
    <w:p w14:paraId="6ECD523E" w14:textId="77777777" w:rsidR="001336B1" w:rsidRPr="00310885" w:rsidRDefault="001336B1" w:rsidP="00310885">
      <w:pPr>
        <w:rPr>
          <w:rFonts w:ascii="Arial" w:hAnsi="Arial" w:cs="Arial"/>
          <w:sz w:val="22"/>
          <w:szCs w:val="22"/>
          <w:lang w:val="en-GB"/>
        </w:rPr>
      </w:pPr>
    </w:p>
    <w:p w14:paraId="7B15C83A" w14:textId="354BCB1F" w:rsidR="00AB7227" w:rsidRDefault="00310885" w:rsidP="00310885">
      <w:pPr>
        <w:rPr>
          <w:rFonts w:ascii="Arial" w:hAnsi="Arial" w:cs="Arial"/>
          <w:sz w:val="22"/>
          <w:szCs w:val="22"/>
          <w:lang w:val="en-GB"/>
        </w:rPr>
      </w:pPr>
      <w:r w:rsidRPr="00310885">
        <w:rPr>
          <w:rFonts w:ascii="Arial" w:hAnsi="Arial" w:cs="Arial"/>
          <w:sz w:val="22"/>
          <w:szCs w:val="22"/>
          <w:lang w:val="en-GB"/>
        </w:rPr>
        <w:lastRenderedPageBreak/>
        <w:t xml:space="preserve">This </w:t>
      </w:r>
      <w:r w:rsidR="000F0C9F">
        <w:rPr>
          <w:rFonts w:ascii="Arial" w:hAnsi="Arial" w:cs="Arial"/>
          <w:sz w:val="22"/>
          <w:szCs w:val="22"/>
          <w:lang w:val="en-GB"/>
        </w:rPr>
        <w:t xml:space="preserve">mission </w:t>
      </w:r>
      <w:r w:rsidRPr="00310885">
        <w:rPr>
          <w:rFonts w:ascii="Arial" w:hAnsi="Arial" w:cs="Arial"/>
          <w:sz w:val="22"/>
          <w:szCs w:val="22"/>
          <w:lang w:val="en-GB"/>
        </w:rPr>
        <w:t>contrasts with the missions of the COBE and WMAP satellites which operate in th</w:t>
      </w:r>
      <w:r w:rsidR="00795027">
        <w:rPr>
          <w:rFonts w:ascii="Arial" w:hAnsi="Arial" w:cs="Arial"/>
          <w:sz w:val="22"/>
          <w:szCs w:val="22"/>
          <w:lang w:val="en-GB"/>
        </w:rPr>
        <w:t>e</w:t>
      </w:r>
      <w:r w:rsidRPr="00310885">
        <w:rPr>
          <w:rFonts w:ascii="Arial" w:hAnsi="Arial" w:cs="Arial"/>
          <w:sz w:val="22"/>
          <w:szCs w:val="22"/>
          <w:lang w:val="en-GB"/>
        </w:rPr>
        <w:t xml:space="preserve"> microwave region of the electromagnetic spectrum. These telescopes detected the cosmic microwave background radiation – the first light emitted in the Universe 380 000 years after the Big Bang. </w:t>
      </w:r>
    </w:p>
    <w:p w14:paraId="5E2FA0BC" w14:textId="37A61F91" w:rsidR="00310885" w:rsidRPr="00310885" w:rsidRDefault="00310885" w:rsidP="00310885">
      <w:pPr>
        <w:rPr>
          <w:rFonts w:ascii="Arial" w:hAnsi="Arial" w:cs="Arial"/>
          <w:sz w:val="22"/>
          <w:szCs w:val="22"/>
          <w:lang w:val="en-GB"/>
        </w:rPr>
      </w:pPr>
      <w:r w:rsidRPr="00310885">
        <w:rPr>
          <w:rFonts w:ascii="Arial" w:hAnsi="Arial" w:cs="Arial"/>
          <w:sz w:val="22"/>
          <w:szCs w:val="22"/>
          <w:lang w:val="en-GB"/>
        </w:rPr>
        <w:t xml:space="preserve"> </w:t>
      </w:r>
    </w:p>
    <w:p w14:paraId="643645FB" w14:textId="320D8D82" w:rsidR="00310885" w:rsidRDefault="00310885" w:rsidP="00310885">
      <w:pPr>
        <w:rPr>
          <w:rFonts w:ascii="Arial" w:hAnsi="Arial" w:cs="Arial"/>
          <w:sz w:val="22"/>
          <w:szCs w:val="22"/>
          <w:lang w:val="en-GB"/>
        </w:rPr>
      </w:pPr>
      <w:r w:rsidRPr="00310885">
        <w:rPr>
          <w:rFonts w:ascii="Arial" w:hAnsi="Arial" w:cs="Arial"/>
          <w:sz w:val="22"/>
          <w:szCs w:val="22"/>
          <w:lang w:val="en-GB"/>
        </w:rPr>
        <w:t>The James Webb Telescope has the potential to unl</w:t>
      </w:r>
      <w:r w:rsidR="00145413">
        <w:rPr>
          <w:rFonts w:ascii="Arial" w:hAnsi="Arial" w:cs="Arial"/>
          <w:sz w:val="22"/>
          <w:szCs w:val="22"/>
          <w:lang w:val="en-GB"/>
        </w:rPr>
        <w:t>o</w:t>
      </w:r>
      <w:r w:rsidRPr="00310885">
        <w:rPr>
          <w:rFonts w:ascii="Arial" w:hAnsi="Arial" w:cs="Arial"/>
          <w:sz w:val="22"/>
          <w:szCs w:val="22"/>
          <w:lang w:val="en-GB"/>
        </w:rPr>
        <w:t xml:space="preserve">ck even more secrets about our early Universe and provide images of the first stars, galaxies - and even planets - that formed 100 million years after the Big Bang – some of which will not even exist anymore. </w:t>
      </w:r>
    </w:p>
    <w:p w14:paraId="1976D5F9" w14:textId="77777777" w:rsidR="00AB7227" w:rsidRPr="00310885" w:rsidRDefault="00AB7227" w:rsidP="00310885">
      <w:pPr>
        <w:rPr>
          <w:rFonts w:ascii="Arial" w:hAnsi="Arial" w:cs="Arial"/>
          <w:sz w:val="22"/>
          <w:szCs w:val="22"/>
          <w:lang w:val="en-GB"/>
        </w:rPr>
      </w:pPr>
    </w:p>
    <w:p w14:paraId="1127876D" w14:textId="0FCAF043" w:rsidR="00310885" w:rsidRPr="00310885" w:rsidRDefault="00310885" w:rsidP="00310885">
      <w:pPr>
        <w:pStyle w:val="ListParagraph"/>
        <w:numPr>
          <w:ilvl w:val="0"/>
          <w:numId w:val="25"/>
        </w:numPr>
        <w:spacing w:after="160" w:line="259" w:lineRule="auto"/>
        <w:ind w:hanging="720"/>
        <w:rPr>
          <w:rFonts w:ascii="Arial" w:hAnsi="Arial" w:cs="Arial"/>
          <w:sz w:val="22"/>
          <w:szCs w:val="22"/>
          <w:lang w:val="en-GB"/>
        </w:rPr>
      </w:pPr>
      <w:bookmarkStart w:id="12" w:name="_Hlk104387927"/>
      <w:r w:rsidRPr="00310885">
        <w:rPr>
          <w:rFonts w:ascii="Arial" w:hAnsi="Arial" w:cs="Arial"/>
          <w:sz w:val="22"/>
          <w:szCs w:val="22"/>
          <w:lang w:val="en-GB"/>
        </w:rPr>
        <w:t xml:space="preserve">Using information from the article - and data from your Formulae and Data Booklet – calculate the centripetal force acting on the James Webb Telescope while it is in orbit at L2 </w:t>
      </w:r>
      <w:r w:rsidR="004D512F">
        <w:rPr>
          <w:rFonts w:ascii="Arial" w:hAnsi="Arial" w:cs="Arial"/>
          <w:sz w:val="22"/>
          <w:szCs w:val="22"/>
          <w:lang w:val="en-GB"/>
        </w:rPr>
        <w:t>Lagrange</w:t>
      </w:r>
      <w:r w:rsidRPr="00310885">
        <w:rPr>
          <w:rFonts w:ascii="Arial" w:hAnsi="Arial" w:cs="Arial"/>
          <w:sz w:val="22"/>
          <w:szCs w:val="22"/>
          <w:lang w:val="en-GB"/>
        </w:rPr>
        <w:t xml:space="preserve"> Point. </w:t>
      </w:r>
      <w:r w:rsidR="00EF628A">
        <w:rPr>
          <w:rFonts w:ascii="Arial" w:hAnsi="Arial" w:cs="Arial"/>
          <w:sz w:val="22"/>
          <w:szCs w:val="22"/>
          <w:lang w:val="en-GB"/>
        </w:rPr>
        <w:t xml:space="preserve">[Note, the distance between the Earth’s centre of mass and L2 is </w:t>
      </w:r>
      <w:r w:rsidR="00EF628A" w:rsidRPr="00310885">
        <w:rPr>
          <w:rFonts w:ascii="Arial" w:hAnsi="Arial" w:cs="Arial"/>
          <w:sz w:val="22"/>
          <w:szCs w:val="22"/>
          <w:lang w:val="en-GB"/>
        </w:rPr>
        <w:t>1.5 million kilometres</w:t>
      </w:r>
      <w:r w:rsidR="00EF628A">
        <w:rPr>
          <w:rFonts w:ascii="Arial" w:hAnsi="Arial" w:cs="Arial"/>
          <w:sz w:val="22"/>
          <w:szCs w:val="22"/>
          <w:lang w:val="en-GB"/>
        </w:rPr>
        <w:t xml:space="preserve">]. </w:t>
      </w:r>
    </w:p>
    <w:bookmarkEnd w:id="12"/>
    <w:p w14:paraId="348320E3" w14:textId="77777777" w:rsidR="00310885" w:rsidRPr="00310885" w:rsidRDefault="00310885" w:rsidP="00310885">
      <w:pPr>
        <w:pStyle w:val="ListParagraph"/>
        <w:jc w:val="right"/>
        <w:rPr>
          <w:rFonts w:ascii="Arial" w:hAnsi="Arial" w:cs="Arial"/>
          <w:sz w:val="22"/>
          <w:szCs w:val="22"/>
          <w:lang w:val="en-GB"/>
        </w:rPr>
      </w:pPr>
      <w:r w:rsidRPr="00310885">
        <w:rPr>
          <w:rFonts w:ascii="Arial" w:hAnsi="Arial" w:cs="Arial"/>
          <w:sz w:val="22"/>
          <w:szCs w:val="22"/>
          <w:lang w:val="en-GB"/>
        </w:rPr>
        <w:t>(3 marks)</w:t>
      </w:r>
    </w:p>
    <w:p w14:paraId="25917876" w14:textId="77777777" w:rsidR="00310885" w:rsidRPr="00310885" w:rsidRDefault="00310885" w:rsidP="00310885">
      <w:pPr>
        <w:pStyle w:val="ListParagraph"/>
        <w:jc w:val="right"/>
        <w:rPr>
          <w:rFonts w:ascii="Arial" w:hAnsi="Arial" w:cs="Arial"/>
          <w:sz w:val="22"/>
          <w:szCs w:val="22"/>
          <w:lang w:val="en-GB"/>
        </w:rPr>
      </w:pPr>
    </w:p>
    <w:p w14:paraId="58C71218" w14:textId="77777777" w:rsidR="00310885" w:rsidRPr="00310885" w:rsidRDefault="00310885" w:rsidP="00310885">
      <w:pPr>
        <w:pStyle w:val="ListParagraph"/>
        <w:jc w:val="right"/>
        <w:rPr>
          <w:rFonts w:ascii="Arial" w:hAnsi="Arial" w:cs="Arial"/>
          <w:sz w:val="22"/>
          <w:szCs w:val="22"/>
          <w:lang w:val="en-GB"/>
        </w:rPr>
      </w:pPr>
    </w:p>
    <w:p w14:paraId="680E0AA4" w14:textId="77777777" w:rsidR="00310885" w:rsidRPr="00310885" w:rsidRDefault="00310885" w:rsidP="00310885">
      <w:pPr>
        <w:pStyle w:val="ListParagraph"/>
        <w:jc w:val="right"/>
        <w:rPr>
          <w:rFonts w:ascii="Arial" w:hAnsi="Arial" w:cs="Arial"/>
          <w:sz w:val="22"/>
          <w:szCs w:val="22"/>
          <w:lang w:val="en-GB"/>
        </w:rPr>
      </w:pPr>
    </w:p>
    <w:p w14:paraId="7DBB334E" w14:textId="77777777" w:rsidR="00310885" w:rsidRPr="00310885" w:rsidRDefault="00310885" w:rsidP="00310885">
      <w:pPr>
        <w:pStyle w:val="ListParagraph"/>
        <w:jc w:val="right"/>
        <w:rPr>
          <w:rFonts w:ascii="Arial" w:hAnsi="Arial" w:cs="Arial"/>
          <w:sz w:val="22"/>
          <w:szCs w:val="22"/>
          <w:lang w:val="en-GB"/>
        </w:rPr>
      </w:pPr>
    </w:p>
    <w:p w14:paraId="11AC2F99" w14:textId="77777777" w:rsidR="00310885" w:rsidRPr="00310885" w:rsidRDefault="00310885" w:rsidP="00310885">
      <w:pPr>
        <w:pStyle w:val="ListParagraph"/>
        <w:jc w:val="right"/>
        <w:rPr>
          <w:rFonts w:ascii="Arial" w:hAnsi="Arial" w:cs="Arial"/>
          <w:sz w:val="22"/>
          <w:szCs w:val="22"/>
          <w:lang w:val="en-GB"/>
        </w:rPr>
      </w:pPr>
    </w:p>
    <w:p w14:paraId="15AAC897" w14:textId="77777777" w:rsidR="00310885" w:rsidRPr="00310885" w:rsidRDefault="00310885" w:rsidP="00310885">
      <w:pPr>
        <w:pStyle w:val="ListParagraph"/>
        <w:jc w:val="right"/>
        <w:rPr>
          <w:rFonts w:ascii="Arial" w:hAnsi="Arial" w:cs="Arial"/>
          <w:sz w:val="22"/>
          <w:szCs w:val="22"/>
          <w:lang w:val="en-GB"/>
        </w:rPr>
      </w:pPr>
    </w:p>
    <w:p w14:paraId="53DE11AF" w14:textId="77777777" w:rsidR="00310885" w:rsidRPr="00310885" w:rsidRDefault="00310885" w:rsidP="00310885">
      <w:pPr>
        <w:pStyle w:val="ListParagraph"/>
        <w:jc w:val="right"/>
        <w:rPr>
          <w:rFonts w:ascii="Arial" w:hAnsi="Arial" w:cs="Arial"/>
          <w:sz w:val="22"/>
          <w:szCs w:val="22"/>
          <w:lang w:val="en-GB"/>
        </w:rPr>
      </w:pPr>
    </w:p>
    <w:p w14:paraId="095955B2" w14:textId="77777777" w:rsidR="00310885" w:rsidRPr="00310885" w:rsidRDefault="00310885" w:rsidP="00310885">
      <w:pPr>
        <w:pStyle w:val="ListParagraph"/>
        <w:jc w:val="right"/>
        <w:rPr>
          <w:rFonts w:ascii="Arial" w:hAnsi="Arial" w:cs="Arial"/>
          <w:sz w:val="22"/>
          <w:szCs w:val="22"/>
          <w:lang w:val="en-GB"/>
        </w:rPr>
      </w:pPr>
    </w:p>
    <w:p w14:paraId="43394F74" w14:textId="77777777" w:rsidR="00310885" w:rsidRPr="00310885" w:rsidRDefault="00310885" w:rsidP="00310885">
      <w:pPr>
        <w:pStyle w:val="ListParagraph"/>
        <w:jc w:val="right"/>
        <w:rPr>
          <w:rFonts w:ascii="Arial" w:hAnsi="Arial" w:cs="Arial"/>
          <w:sz w:val="22"/>
          <w:szCs w:val="22"/>
          <w:lang w:val="en-GB"/>
        </w:rPr>
      </w:pPr>
    </w:p>
    <w:p w14:paraId="08A9DB0D" w14:textId="77777777" w:rsidR="00310885" w:rsidRPr="00310885" w:rsidRDefault="00310885" w:rsidP="00310885">
      <w:pPr>
        <w:pStyle w:val="ListParagraph"/>
        <w:jc w:val="right"/>
        <w:rPr>
          <w:rFonts w:ascii="Arial" w:hAnsi="Arial" w:cs="Arial"/>
          <w:sz w:val="22"/>
          <w:szCs w:val="22"/>
          <w:lang w:val="en-GB"/>
        </w:rPr>
      </w:pPr>
    </w:p>
    <w:p w14:paraId="77454741" w14:textId="77777777" w:rsidR="00310885" w:rsidRPr="00310885" w:rsidRDefault="00310885" w:rsidP="00310885">
      <w:pPr>
        <w:pStyle w:val="ListParagraph"/>
        <w:jc w:val="right"/>
        <w:rPr>
          <w:rFonts w:ascii="Arial" w:hAnsi="Arial" w:cs="Arial"/>
          <w:sz w:val="22"/>
          <w:szCs w:val="22"/>
          <w:lang w:val="en-GB"/>
        </w:rPr>
      </w:pPr>
    </w:p>
    <w:p w14:paraId="37CB7808" w14:textId="77777777" w:rsidR="00310885" w:rsidRPr="00310885" w:rsidRDefault="00310885" w:rsidP="00310885">
      <w:pPr>
        <w:pStyle w:val="ListParagraph"/>
        <w:jc w:val="right"/>
        <w:rPr>
          <w:rFonts w:ascii="Arial" w:hAnsi="Arial" w:cs="Arial"/>
          <w:sz w:val="22"/>
          <w:szCs w:val="22"/>
          <w:lang w:val="en-GB"/>
        </w:rPr>
      </w:pPr>
    </w:p>
    <w:p w14:paraId="13C8A8A5" w14:textId="77777777" w:rsidR="00310885" w:rsidRPr="00310885" w:rsidRDefault="00310885" w:rsidP="00310885">
      <w:pPr>
        <w:pStyle w:val="ListParagraph"/>
        <w:jc w:val="right"/>
        <w:rPr>
          <w:rFonts w:ascii="Arial" w:hAnsi="Arial" w:cs="Arial"/>
          <w:sz w:val="22"/>
          <w:szCs w:val="22"/>
          <w:lang w:val="en-GB"/>
        </w:rPr>
      </w:pPr>
    </w:p>
    <w:p w14:paraId="13FA7E56" w14:textId="77777777" w:rsidR="00310885" w:rsidRPr="00310885" w:rsidRDefault="00310885" w:rsidP="00310885">
      <w:pPr>
        <w:pStyle w:val="ListParagraph"/>
        <w:jc w:val="right"/>
        <w:rPr>
          <w:rFonts w:ascii="Arial" w:hAnsi="Arial" w:cs="Arial"/>
          <w:sz w:val="22"/>
          <w:szCs w:val="22"/>
          <w:lang w:val="en-GB"/>
        </w:rPr>
      </w:pPr>
    </w:p>
    <w:p w14:paraId="0BCD6C28" w14:textId="77777777" w:rsidR="00310885" w:rsidRPr="00310885" w:rsidRDefault="00310885" w:rsidP="00310885">
      <w:pPr>
        <w:pStyle w:val="ListParagraph"/>
        <w:jc w:val="right"/>
        <w:rPr>
          <w:rFonts w:ascii="Arial" w:hAnsi="Arial" w:cs="Arial"/>
          <w:sz w:val="22"/>
          <w:szCs w:val="22"/>
          <w:lang w:val="en-GB"/>
        </w:rPr>
      </w:pPr>
    </w:p>
    <w:p w14:paraId="62BAF5DF" w14:textId="77777777" w:rsidR="00310885" w:rsidRPr="00310885" w:rsidRDefault="00310885" w:rsidP="00310885">
      <w:pPr>
        <w:pStyle w:val="ListParagraph"/>
        <w:jc w:val="right"/>
        <w:rPr>
          <w:rFonts w:ascii="Arial" w:hAnsi="Arial" w:cs="Arial"/>
          <w:sz w:val="22"/>
          <w:szCs w:val="22"/>
          <w:lang w:val="en-GB"/>
        </w:rPr>
      </w:pPr>
    </w:p>
    <w:p w14:paraId="397766D2" w14:textId="77777777" w:rsidR="00310885" w:rsidRPr="00310885" w:rsidRDefault="00310885" w:rsidP="00310885">
      <w:pPr>
        <w:pStyle w:val="ListParagraph"/>
        <w:jc w:val="right"/>
        <w:rPr>
          <w:rFonts w:ascii="Arial" w:hAnsi="Arial" w:cs="Arial"/>
          <w:sz w:val="22"/>
          <w:szCs w:val="22"/>
          <w:lang w:val="en-GB"/>
        </w:rPr>
      </w:pPr>
      <w:r w:rsidRPr="00310885">
        <w:rPr>
          <w:rFonts w:ascii="Arial" w:hAnsi="Arial" w:cs="Arial"/>
          <w:sz w:val="22"/>
          <w:szCs w:val="22"/>
          <w:lang w:val="en-GB"/>
        </w:rPr>
        <w:t>___________N</w:t>
      </w:r>
    </w:p>
    <w:p w14:paraId="34B054F7" w14:textId="77777777" w:rsidR="00310885" w:rsidRPr="00310885" w:rsidRDefault="00310885" w:rsidP="00310885">
      <w:pPr>
        <w:pStyle w:val="ListParagraph"/>
        <w:jc w:val="right"/>
        <w:rPr>
          <w:rFonts w:ascii="Arial" w:hAnsi="Arial" w:cs="Arial"/>
          <w:sz w:val="22"/>
          <w:szCs w:val="22"/>
          <w:lang w:val="en-GB"/>
        </w:rPr>
      </w:pPr>
    </w:p>
    <w:p w14:paraId="6BB856ED" w14:textId="77777777" w:rsidR="00310885" w:rsidRPr="00310885" w:rsidRDefault="00310885" w:rsidP="00310885">
      <w:pPr>
        <w:pStyle w:val="ListParagraph"/>
        <w:jc w:val="right"/>
        <w:rPr>
          <w:rFonts w:ascii="Arial" w:hAnsi="Arial" w:cs="Arial"/>
          <w:sz w:val="22"/>
          <w:szCs w:val="22"/>
          <w:lang w:val="en-GB"/>
        </w:rPr>
      </w:pPr>
    </w:p>
    <w:p w14:paraId="19EBC214" w14:textId="77777777" w:rsidR="00310885" w:rsidRPr="00310885" w:rsidRDefault="00310885" w:rsidP="00310885">
      <w:pPr>
        <w:pStyle w:val="ListParagraph"/>
        <w:numPr>
          <w:ilvl w:val="0"/>
          <w:numId w:val="25"/>
        </w:numPr>
        <w:spacing w:after="160" w:line="259" w:lineRule="auto"/>
        <w:ind w:hanging="720"/>
        <w:rPr>
          <w:rFonts w:ascii="Arial" w:hAnsi="Arial" w:cs="Arial"/>
          <w:sz w:val="22"/>
          <w:szCs w:val="22"/>
          <w:lang w:val="en-GB"/>
        </w:rPr>
      </w:pPr>
      <w:r w:rsidRPr="00310885">
        <w:rPr>
          <w:rFonts w:ascii="Arial" w:hAnsi="Arial" w:cs="Arial"/>
          <w:sz w:val="22"/>
          <w:szCs w:val="22"/>
          <w:lang w:val="en-GB"/>
        </w:rPr>
        <w:t>(</w:t>
      </w:r>
      <w:proofErr w:type="spellStart"/>
      <w:r w:rsidRPr="00310885">
        <w:rPr>
          <w:rFonts w:ascii="Arial" w:hAnsi="Arial" w:cs="Arial"/>
          <w:sz w:val="22"/>
          <w:szCs w:val="22"/>
          <w:lang w:val="en-GB"/>
        </w:rPr>
        <w:t>i</w:t>
      </w:r>
      <w:proofErr w:type="spellEnd"/>
      <w:r w:rsidRPr="00310885">
        <w:rPr>
          <w:rFonts w:ascii="Arial" w:hAnsi="Arial" w:cs="Arial"/>
          <w:sz w:val="22"/>
          <w:szCs w:val="22"/>
          <w:lang w:val="en-GB"/>
        </w:rPr>
        <w:t xml:space="preserve">) State the orbital period (T) of the James Webb Telescope around the Sun in seconds. </w:t>
      </w:r>
    </w:p>
    <w:p w14:paraId="04813609" w14:textId="77777777" w:rsidR="00310885" w:rsidRPr="00310885" w:rsidRDefault="00310885" w:rsidP="00310885">
      <w:pPr>
        <w:pStyle w:val="ListParagraph"/>
        <w:jc w:val="right"/>
        <w:rPr>
          <w:rFonts w:ascii="Arial" w:hAnsi="Arial" w:cs="Arial"/>
          <w:sz w:val="22"/>
          <w:szCs w:val="22"/>
          <w:lang w:val="en-GB"/>
        </w:rPr>
      </w:pPr>
      <w:r w:rsidRPr="00310885">
        <w:rPr>
          <w:rFonts w:ascii="Arial" w:hAnsi="Arial" w:cs="Arial"/>
          <w:sz w:val="22"/>
          <w:szCs w:val="22"/>
          <w:lang w:val="en-GB"/>
        </w:rPr>
        <w:t>(2 marks)</w:t>
      </w:r>
    </w:p>
    <w:p w14:paraId="6C02B6A8" w14:textId="77777777" w:rsidR="00310885" w:rsidRPr="00310885" w:rsidRDefault="00310885" w:rsidP="00310885">
      <w:pPr>
        <w:pStyle w:val="ListParagraph"/>
        <w:jc w:val="right"/>
        <w:rPr>
          <w:rFonts w:ascii="Arial" w:hAnsi="Arial" w:cs="Arial"/>
          <w:sz w:val="22"/>
          <w:szCs w:val="22"/>
          <w:lang w:val="en-GB"/>
        </w:rPr>
      </w:pPr>
    </w:p>
    <w:p w14:paraId="3F263E7F" w14:textId="77777777" w:rsidR="00310885" w:rsidRPr="00310885" w:rsidRDefault="00310885" w:rsidP="00310885">
      <w:pPr>
        <w:pStyle w:val="ListParagraph"/>
        <w:jc w:val="right"/>
        <w:rPr>
          <w:rFonts w:ascii="Arial" w:hAnsi="Arial" w:cs="Arial"/>
          <w:sz w:val="22"/>
          <w:szCs w:val="22"/>
          <w:lang w:val="en-GB"/>
        </w:rPr>
      </w:pPr>
    </w:p>
    <w:p w14:paraId="39386488" w14:textId="77777777" w:rsidR="00310885" w:rsidRPr="00310885" w:rsidRDefault="00310885" w:rsidP="00310885">
      <w:pPr>
        <w:pStyle w:val="ListParagraph"/>
        <w:jc w:val="right"/>
        <w:rPr>
          <w:rFonts w:ascii="Arial" w:hAnsi="Arial" w:cs="Arial"/>
          <w:sz w:val="22"/>
          <w:szCs w:val="22"/>
          <w:lang w:val="en-GB"/>
        </w:rPr>
      </w:pPr>
    </w:p>
    <w:p w14:paraId="43757971" w14:textId="77777777" w:rsidR="00310885" w:rsidRPr="00310885" w:rsidRDefault="00310885" w:rsidP="00310885">
      <w:pPr>
        <w:pStyle w:val="ListParagraph"/>
        <w:jc w:val="right"/>
        <w:rPr>
          <w:rFonts w:ascii="Arial" w:hAnsi="Arial" w:cs="Arial"/>
          <w:sz w:val="22"/>
          <w:szCs w:val="22"/>
          <w:lang w:val="en-GB"/>
        </w:rPr>
      </w:pPr>
    </w:p>
    <w:p w14:paraId="0CC0BB32" w14:textId="77777777" w:rsidR="00310885" w:rsidRPr="00310885" w:rsidRDefault="00310885" w:rsidP="00310885">
      <w:pPr>
        <w:pStyle w:val="ListParagraph"/>
        <w:jc w:val="right"/>
        <w:rPr>
          <w:rFonts w:ascii="Arial" w:hAnsi="Arial" w:cs="Arial"/>
          <w:sz w:val="22"/>
          <w:szCs w:val="22"/>
          <w:lang w:val="en-GB"/>
        </w:rPr>
      </w:pPr>
    </w:p>
    <w:p w14:paraId="58DA2A28" w14:textId="77777777" w:rsidR="00310885" w:rsidRPr="00310885" w:rsidRDefault="00310885" w:rsidP="00310885">
      <w:pPr>
        <w:pStyle w:val="ListParagraph"/>
        <w:jc w:val="right"/>
        <w:rPr>
          <w:rFonts w:ascii="Arial" w:hAnsi="Arial" w:cs="Arial"/>
          <w:sz w:val="22"/>
          <w:szCs w:val="22"/>
          <w:lang w:val="en-GB"/>
        </w:rPr>
      </w:pPr>
      <w:r w:rsidRPr="00310885">
        <w:rPr>
          <w:rFonts w:ascii="Arial" w:hAnsi="Arial" w:cs="Arial"/>
          <w:sz w:val="22"/>
          <w:szCs w:val="22"/>
          <w:lang w:val="en-GB"/>
        </w:rPr>
        <w:t xml:space="preserve">____________ s </w:t>
      </w:r>
    </w:p>
    <w:p w14:paraId="449014D3" w14:textId="77777777" w:rsidR="00310885" w:rsidRPr="00310885" w:rsidRDefault="00310885" w:rsidP="00310885">
      <w:pPr>
        <w:pStyle w:val="ListParagraph"/>
        <w:jc w:val="right"/>
        <w:rPr>
          <w:rFonts w:ascii="Arial" w:hAnsi="Arial" w:cs="Arial"/>
          <w:sz w:val="22"/>
          <w:szCs w:val="22"/>
          <w:lang w:val="en-GB"/>
        </w:rPr>
      </w:pPr>
    </w:p>
    <w:p w14:paraId="667BC9C0" w14:textId="77777777" w:rsidR="00310885" w:rsidRPr="00310885" w:rsidRDefault="00310885" w:rsidP="00310885">
      <w:pPr>
        <w:pStyle w:val="ListParagraph"/>
        <w:rPr>
          <w:rFonts w:ascii="Arial" w:hAnsi="Arial" w:cs="Arial"/>
          <w:sz w:val="22"/>
          <w:szCs w:val="22"/>
          <w:lang w:val="en-GB"/>
        </w:rPr>
      </w:pPr>
      <w:r w:rsidRPr="00310885">
        <w:rPr>
          <w:rFonts w:ascii="Arial" w:hAnsi="Arial" w:cs="Arial"/>
          <w:sz w:val="22"/>
          <w:szCs w:val="22"/>
          <w:lang w:val="en-GB"/>
        </w:rPr>
        <w:t>(ii) Hence (or otherwise) calculate the average orbital speed of the James Webb Telescope around the Sun.</w:t>
      </w:r>
    </w:p>
    <w:p w14:paraId="35F7C88E" w14:textId="77777777" w:rsidR="00310885" w:rsidRPr="00310885" w:rsidRDefault="00310885" w:rsidP="00310885">
      <w:pPr>
        <w:pStyle w:val="ListParagraph"/>
        <w:jc w:val="right"/>
        <w:rPr>
          <w:rFonts w:ascii="Arial" w:hAnsi="Arial" w:cs="Arial"/>
          <w:sz w:val="22"/>
          <w:szCs w:val="22"/>
          <w:lang w:val="en-GB"/>
        </w:rPr>
      </w:pPr>
      <w:r w:rsidRPr="00310885">
        <w:rPr>
          <w:rFonts w:ascii="Arial" w:hAnsi="Arial" w:cs="Arial"/>
          <w:sz w:val="22"/>
          <w:szCs w:val="22"/>
          <w:lang w:val="en-GB"/>
        </w:rPr>
        <w:t>(3 marks)</w:t>
      </w:r>
    </w:p>
    <w:p w14:paraId="7DD5C873" w14:textId="77777777" w:rsidR="00310885" w:rsidRPr="00310885" w:rsidRDefault="00310885" w:rsidP="00310885">
      <w:pPr>
        <w:pStyle w:val="ListParagraph"/>
        <w:rPr>
          <w:rFonts w:ascii="Arial" w:hAnsi="Arial" w:cs="Arial"/>
          <w:sz w:val="22"/>
          <w:szCs w:val="22"/>
          <w:lang w:val="en-GB"/>
        </w:rPr>
      </w:pPr>
    </w:p>
    <w:p w14:paraId="0D77CDF4" w14:textId="77777777" w:rsidR="00310885" w:rsidRPr="00310885" w:rsidRDefault="00310885" w:rsidP="00310885">
      <w:pPr>
        <w:pStyle w:val="ListParagraph"/>
        <w:rPr>
          <w:rFonts w:ascii="Arial" w:hAnsi="Arial" w:cs="Arial"/>
          <w:sz w:val="22"/>
          <w:szCs w:val="22"/>
          <w:lang w:val="en-GB"/>
        </w:rPr>
      </w:pPr>
    </w:p>
    <w:p w14:paraId="4824CBF4" w14:textId="77777777" w:rsidR="00310885" w:rsidRPr="00310885" w:rsidRDefault="00310885" w:rsidP="00310885">
      <w:pPr>
        <w:pStyle w:val="ListParagraph"/>
        <w:rPr>
          <w:rFonts w:ascii="Arial" w:hAnsi="Arial" w:cs="Arial"/>
          <w:sz w:val="22"/>
          <w:szCs w:val="22"/>
          <w:lang w:val="en-GB"/>
        </w:rPr>
      </w:pPr>
    </w:p>
    <w:p w14:paraId="46B11FF7" w14:textId="77777777" w:rsidR="00310885" w:rsidRPr="00310885" w:rsidRDefault="00310885" w:rsidP="00310885">
      <w:pPr>
        <w:pStyle w:val="ListParagraph"/>
        <w:rPr>
          <w:rFonts w:ascii="Arial" w:hAnsi="Arial" w:cs="Arial"/>
          <w:sz w:val="22"/>
          <w:szCs w:val="22"/>
          <w:lang w:val="en-GB"/>
        </w:rPr>
      </w:pPr>
    </w:p>
    <w:p w14:paraId="142415C8" w14:textId="77777777" w:rsidR="00310885" w:rsidRPr="00310885" w:rsidRDefault="00310885" w:rsidP="00310885">
      <w:pPr>
        <w:pStyle w:val="ListParagraph"/>
        <w:rPr>
          <w:rFonts w:ascii="Arial" w:hAnsi="Arial" w:cs="Arial"/>
          <w:sz w:val="22"/>
          <w:szCs w:val="22"/>
          <w:lang w:val="en-GB"/>
        </w:rPr>
      </w:pPr>
    </w:p>
    <w:p w14:paraId="47646555" w14:textId="77777777" w:rsidR="00310885" w:rsidRPr="00310885" w:rsidRDefault="00310885" w:rsidP="00310885">
      <w:pPr>
        <w:pStyle w:val="ListParagraph"/>
        <w:rPr>
          <w:rFonts w:ascii="Arial" w:hAnsi="Arial" w:cs="Arial"/>
          <w:sz w:val="22"/>
          <w:szCs w:val="22"/>
          <w:lang w:val="en-GB"/>
        </w:rPr>
      </w:pPr>
    </w:p>
    <w:p w14:paraId="71905940" w14:textId="77777777" w:rsidR="00310885" w:rsidRPr="00310885" w:rsidRDefault="00310885" w:rsidP="00310885">
      <w:pPr>
        <w:pStyle w:val="ListParagraph"/>
        <w:rPr>
          <w:rFonts w:ascii="Arial" w:hAnsi="Arial" w:cs="Arial"/>
          <w:sz w:val="22"/>
          <w:szCs w:val="22"/>
          <w:lang w:val="en-GB"/>
        </w:rPr>
      </w:pPr>
    </w:p>
    <w:p w14:paraId="49BCD141" w14:textId="77777777" w:rsidR="00310885" w:rsidRPr="00310885" w:rsidRDefault="00310885" w:rsidP="00310885">
      <w:pPr>
        <w:pStyle w:val="ListParagraph"/>
        <w:rPr>
          <w:rFonts w:ascii="Arial" w:hAnsi="Arial" w:cs="Arial"/>
          <w:sz w:val="22"/>
          <w:szCs w:val="22"/>
          <w:lang w:val="en-GB"/>
        </w:rPr>
      </w:pPr>
    </w:p>
    <w:p w14:paraId="6BB47EC1" w14:textId="77777777" w:rsidR="00310885" w:rsidRPr="00310885" w:rsidRDefault="00310885" w:rsidP="00310885">
      <w:pPr>
        <w:pStyle w:val="ListParagraph"/>
        <w:rPr>
          <w:rFonts w:ascii="Arial" w:hAnsi="Arial" w:cs="Arial"/>
          <w:sz w:val="22"/>
          <w:szCs w:val="22"/>
          <w:lang w:val="en-GB"/>
        </w:rPr>
      </w:pPr>
    </w:p>
    <w:p w14:paraId="7AC40693" w14:textId="77777777" w:rsidR="00310885" w:rsidRPr="00DA40EB" w:rsidRDefault="00310885" w:rsidP="00DA40EB">
      <w:pPr>
        <w:jc w:val="right"/>
        <w:rPr>
          <w:rFonts w:ascii="Arial" w:hAnsi="Arial" w:cs="Arial"/>
          <w:sz w:val="22"/>
          <w:szCs w:val="22"/>
          <w:lang w:val="en-GB"/>
        </w:rPr>
      </w:pPr>
      <w:r w:rsidRPr="00DA40EB">
        <w:rPr>
          <w:rFonts w:ascii="Arial" w:hAnsi="Arial" w:cs="Arial"/>
          <w:sz w:val="22"/>
          <w:szCs w:val="22"/>
          <w:lang w:val="en-GB"/>
        </w:rPr>
        <w:t>_______________ms</w:t>
      </w:r>
      <w:r w:rsidRPr="00DA40EB">
        <w:rPr>
          <w:rFonts w:ascii="Arial" w:hAnsi="Arial" w:cs="Arial"/>
          <w:sz w:val="22"/>
          <w:szCs w:val="22"/>
          <w:vertAlign w:val="superscript"/>
          <w:lang w:val="en-GB"/>
        </w:rPr>
        <w:t>-1</w:t>
      </w:r>
    </w:p>
    <w:p w14:paraId="2887DE46" w14:textId="77777777" w:rsidR="00D86111" w:rsidRDefault="00D86111">
      <w:pPr>
        <w:spacing w:after="160" w:line="259" w:lineRule="auto"/>
        <w:rPr>
          <w:rFonts w:ascii="Arial" w:hAnsi="Arial" w:cs="Arial"/>
          <w:sz w:val="22"/>
          <w:szCs w:val="22"/>
          <w:lang w:val="en-GB"/>
        </w:rPr>
      </w:pPr>
      <w:bookmarkStart w:id="13" w:name="_Hlk104388069"/>
      <w:r>
        <w:rPr>
          <w:rFonts w:ascii="Arial" w:hAnsi="Arial" w:cs="Arial"/>
          <w:sz w:val="22"/>
          <w:szCs w:val="22"/>
          <w:lang w:val="en-GB"/>
        </w:rPr>
        <w:br w:type="page"/>
      </w:r>
    </w:p>
    <w:p w14:paraId="40C2871B" w14:textId="7B334CBA" w:rsidR="00310885" w:rsidRPr="00AB7227" w:rsidRDefault="00310885" w:rsidP="00AB7227">
      <w:pPr>
        <w:pStyle w:val="ListParagraph"/>
        <w:numPr>
          <w:ilvl w:val="0"/>
          <w:numId w:val="25"/>
        </w:numPr>
        <w:spacing w:after="160" w:line="259" w:lineRule="auto"/>
        <w:ind w:hanging="720"/>
        <w:rPr>
          <w:rFonts w:ascii="Arial" w:hAnsi="Arial" w:cs="Arial"/>
          <w:sz w:val="22"/>
          <w:szCs w:val="22"/>
          <w:lang w:val="en-GB"/>
        </w:rPr>
      </w:pPr>
      <w:r w:rsidRPr="00AB7227">
        <w:rPr>
          <w:rFonts w:ascii="Arial" w:hAnsi="Arial" w:cs="Arial"/>
          <w:sz w:val="22"/>
          <w:szCs w:val="22"/>
          <w:lang w:val="en-GB"/>
        </w:rPr>
        <w:lastRenderedPageBreak/>
        <w:t>The James Webb Telescope is tuned to infrared radiation that is emitted by extremely distant luminous objects (</w:t>
      </w:r>
      <w:r w:rsidR="00963113" w:rsidRPr="00AB7227">
        <w:rPr>
          <w:rFonts w:ascii="Arial" w:hAnsi="Arial" w:cs="Arial"/>
          <w:sz w:val="22"/>
          <w:szCs w:val="22"/>
          <w:lang w:val="en-GB"/>
        </w:rPr>
        <w:t>e.g.</w:t>
      </w:r>
      <w:r w:rsidRPr="00AB7227">
        <w:rPr>
          <w:rFonts w:ascii="Arial" w:hAnsi="Arial" w:cs="Arial"/>
          <w:sz w:val="22"/>
          <w:szCs w:val="22"/>
          <w:lang w:val="en-GB"/>
        </w:rPr>
        <w:t xml:space="preserve"> – galaxies). </w:t>
      </w:r>
      <w:r w:rsidR="00977EDD">
        <w:rPr>
          <w:rFonts w:ascii="Arial" w:hAnsi="Arial" w:cs="Arial"/>
          <w:sz w:val="22"/>
          <w:szCs w:val="22"/>
          <w:lang w:val="en-GB"/>
        </w:rPr>
        <w:t>T</w:t>
      </w:r>
      <w:r w:rsidR="00AE741C">
        <w:rPr>
          <w:rFonts w:ascii="Arial" w:hAnsi="Arial" w:cs="Arial"/>
          <w:sz w:val="22"/>
          <w:szCs w:val="22"/>
          <w:lang w:val="en-GB"/>
        </w:rPr>
        <w:t xml:space="preserve">o be able to detect this faint IR radiation, the telescope </w:t>
      </w:r>
      <w:r w:rsidR="00977EDD">
        <w:rPr>
          <w:rFonts w:ascii="Arial" w:hAnsi="Arial" w:cs="Arial"/>
          <w:sz w:val="22"/>
          <w:szCs w:val="22"/>
          <w:lang w:val="en-GB"/>
        </w:rPr>
        <w:t>needs</w:t>
      </w:r>
      <w:r w:rsidR="00AE741C">
        <w:rPr>
          <w:rFonts w:ascii="Arial" w:hAnsi="Arial" w:cs="Arial"/>
          <w:sz w:val="22"/>
          <w:szCs w:val="22"/>
          <w:lang w:val="en-GB"/>
        </w:rPr>
        <w:t xml:space="preserve"> to be cooled to a very low</w:t>
      </w:r>
      <w:r w:rsidRPr="00AB7227">
        <w:rPr>
          <w:rFonts w:ascii="Arial" w:hAnsi="Arial" w:cs="Arial"/>
          <w:sz w:val="22"/>
          <w:szCs w:val="22"/>
          <w:lang w:val="en-GB"/>
        </w:rPr>
        <w:t xml:space="preserve"> operating temperature </w:t>
      </w:r>
      <w:r w:rsidR="00977EDD">
        <w:rPr>
          <w:rFonts w:ascii="Arial" w:hAnsi="Arial" w:cs="Arial"/>
          <w:sz w:val="22"/>
          <w:szCs w:val="22"/>
          <w:lang w:val="en-GB"/>
        </w:rPr>
        <w:t>of</w:t>
      </w:r>
      <w:r w:rsidRPr="00AB7227">
        <w:rPr>
          <w:rFonts w:ascii="Arial" w:hAnsi="Arial" w:cs="Arial"/>
          <w:sz w:val="22"/>
          <w:szCs w:val="22"/>
          <w:lang w:val="en-GB"/>
        </w:rPr>
        <w:t xml:space="preserve"> 50 K. </w:t>
      </w:r>
      <w:r w:rsidR="00697071">
        <w:rPr>
          <w:rFonts w:ascii="Arial" w:hAnsi="Arial" w:cs="Arial"/>
          <w:sz w:val="22"/>
          <w:szCs w:val="22"/>
          <w:lang w:val="en-GB"/>
        </w:rPr>
        <w:t>Suggest a reason for this</w:t>
      </w:r>
      <w:r w:rsidRPr="00AB7227">
        <w:rPr>
          <w:rFonts w:ascii="Arial" w:hAnsi="Arial" w:cs="Arial"/>
          <w:sz w:val="22"/>
          <w:szCs w:val="22"/>
          <w:lang w:val="en-GB"/>
        </w:rPr>
        <w:t>.</w:t>
      </w:r>
    </w:p>
    <w:bookmarkEnd w:id="13"/>
    <w:p w14:paraId="01C5F96B" w14:textId="77777777" w:rsidR="00310885" w:rsidRPr="00310885" w:rsidRDefault="00310885" w:rsidP="00310885">
      <w:pPr>
        <w:pStyle w:val="ListParagraph"/>
        <w:jc w:val="right"/>
        <w:rPr>
          <w:rFonts w:ascii="Arial" w:hAnsi="Arial" w:cs="Arial"/>
          <w:sz w:val="22"/>
          <w:szCs w:val="22"/>
          <w:lang w:val="en-GB"/>
        </w:rPr>
      </w:pPr>
      <w:r w:rsidRPr="00310885">
        <w:rPr>
          <w:rFonts w:ascii="Arial" w:hAnsi="Arial" w:cs="Arial"/>
          <w:sz w:val="22"/>
          <w:szCs w:val="22"/>
          <w:lang w:val="en-GB"/>
        </w:rPr>
        <w:t>(3 marks)</w:t>
      </w:r>
    </w:p>
    <w:p w14:paraId="22FE32D9" w14:textId="77777777" w:rsidR="00310885" w:rsidRPr="00310885" w:rsidRDefault="00310885" w:rsidP="00310885">
      <w:pPr>
        <w:pStyle w:val="ListParagraph"/>
        <w:jc w:val="right"/>
        <w:rPr>
          <w:rFonts w:ascii="Arial" w:hAnsi="Arial" w:cs="Arial"/>
          <w:sz w:val="22"/>
          <w:szCs w:val="22"/>
          <w:lang w:val="en-GB"/>
        </w:rPr>
      </w:pPr>
    </w:p>
    <w:p w14:paraId="46F2E28E" w14:textId="6EEA308F" w:rsidR="00A307E6" w:rsidRPr="0088335F" w:rsidRDefault="00310885" w:rsidP="0088335F">
      <w:pPr>
        <w:spacing w:line="480" w:lineRule="auto"/>
        <w:rPr>
          <w:rFonts w:ascii="Arial" w:hAnsi="Arial" w:cs="Arial"/>
          <w:sz w:val="22"/>
          <w:szCs w:val="22"/>
          <w:lang w:val="en-GB"/>
        </w:rPr>
      </w:pPr>
      <w:r w:rsidRPr="0088335F">
        <w:rPr>
          <w:rFonts w:ascii="Arial" w:hAnsi="Arial" w:cs="Arial"/>
          <w:sz w:val="22"/>
          <w:szCs w:val="22"/>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57F55" w:rsidRPr="0088335F">
        <w:rPr>
          <w:rFonts w:ascii="Arial" w:hAnsi="Arial" w:cs="Arial"/>
          <w:sz w:val="22"/>
          <w:szCs w:val="22"/>
          <w:lang w:val="en-GB"/>
        </w:rPr>
        <w:t>__________________________________________________</w:t>
      </w:r>
      <w:r w:rsidR="0088335F">
        <w:rPr>
          <w:rFonts w:ascii="Arial" w:hAnsi="Arial" w:cs="Arial"/>
          <w:sz w:val="22"/>
          <w:szCs w:val="22"/>
          <w:lang w:val="en-GB"/>
        </w:rPr>
        <w:t>______________________________</w:t>
      </w:r>
      <w:r w:rsidR="00697071">
        <w:rPr>
          <w:rFonts w:ascii="Arial" w:hAnsi="Arial" w:cs="Arial"/>
          <w:sz w:val="22"/>
          <w:szCs w:val="22"/>
          <w:lang w:val="en-GB"/>
        </w:rPr>
        <w:t>___________________________________________________________________________________</w:t>
      </w:r>
      <w:r w:rsidR="00AC6957">
        <w:rPr>
          <w:rFonts w:ascii="Arial" w:hAnsi="Arial" w:cs="Arial"/>
          <w:sz w:val="22"/>
          <w:szCs w:val="22"/>
          <w:lang w:val="en-GB"/>
        </w:rPr>
        <w:t>___________________________________________________________________________________</w:t>
      </w:r>
      <w:r w:rsidR="00A307E6">
        <w:rPr>
          <w:rFonts w:ascii="Arial" w:hAnsi="Arial" w:cs="Arial"/>
          <w:sz w:val="22"/>
          <w:szCs w:val="22"/>
          <w:lang w:val="en-GB"/>
        </w:rPr>
        <w:t>___________________________________________________________________________________</w:t>
      </w:r>
    </w:p>
    <w:p w14:paraId="25BF5D92" w14:textId="77777777" w:rsidR="00310885" w:rsidRPr="00310885" w:rsidRDefault="00310885" w:rsidP="00310885">
      <w:pPr>
        <w:pStyle w:val="ListParagraph"/>
        <w:numPr>
          <w:ilvl w:val="0"/>
          <w:numId w:val="25"/>
        </w:numPr>
        <w:spacing w:after="160" w:line="259" w:lineRule="auto"/>
        <w:ind w:hanging="720"/>
        <w:rPr>
          <w:rFonts w:ascii="Arial" w:hAnsi="Arial" w:cs="Arial"/>
          <w:sz w:val="22"/>
          <w:szCs w:val="22"/>
          <w:lang w:val="en-GB"/>
        </w:rPr>
      </w:pPr>
      <w:r w:rsidRPr="00310885">
        <w:rPr>
          <w:rFonts w:ascii="Arial" w:hAnsi="Arial" w:cs="Arial"/>
          <w:sz w:val="22"/>
          <w:szCs w:val="22"/>
          <w:lang w:val="en-GB"/>
        </w:rPr>
        <w:t xml:space="preserve">The James Webb Telescope’s four instruments collect radiation in the </w:t>
      </w:r>
      <w:proofErr w:type="gramStart"/>
      <w:r w:rsidRPr="00310885">
        <w:rPr>
          <w:rFonts w:ascii="Arial" w:hAnsi="Arial" w:cs="Arial"/>
          <w:sz w:val="22"/>
          <w:szCs w:val="22"/>
          <w:lang w:val="en-GB"/>
        </w:rPr>
        <w:t>0.5 to 28 micron</w:t>
      </w:r>
      <w:proofErr w:type="gramEnd"/>
      <w:r w:rsidRPr="00310885">
        <w:rPr>
          <w:rFonts w:ascii="Arial" w:hAnsi="Arial" w:cs="Arial"/>
          <w:sz w:val="22"/>
          <w:szCs w:val="22"/>
          <w:lang w:val="en-GB"/>
        </w:rPr>
        <w:t xml:space="preserve"> range. Calculate the corresponding frequency range for these instruments. </w:t>
      </w:r>
    </w:p>
    <w:p w14:paraId="397576B1" w14:textId="77777777" w:rsidR="00310885" w:rsidRPr="00310885" w:rsidRDefault="00310885" w:rsidP="00310885">
      <w:pPr>
        <w:pStyle w:val="ListParagraph"/>
        <w:jc w:val="right"/>
        <w:rPr>
          <w:rFonts w:ascii="Arial" w:hAnsi="Arial" w:cs="Arial"/>
          <w:sz w:val="22"/>
          <w:szCs w:val="22"/>
          <w:lang w:val="en-GB"/>
        </w:rPr>
      </w:pPr>
      <w:r w:rsidRPr="00310885">
        <w:rPr>
          <w:rFonts w:ascii="Arial" w:hAnsi="Arial" w:cs="Arial"/>
          <w:sz w:val="22"/>
          <w:szCs w:val="22"/>
          <w:lang w:val="en-GB"/>
        </w:rPr>
        <w:t>(2 marks)</w:t>
      </w:r>
    </w:p>
    <w:p w14:paraId="6A57372B" w14:textId="77777777" w:rsidR="00310885" w:rsidRPr="00310885" w:rsidRDefault="00310885" w:rsidP="00310885">
      <w:pPr>
        <w:pStyle w:val="ListParagraph"/>
        <w:jc w:val="right"/>
        <w:rPr>
          <w:rFonts w:ascii="Arial" w:hAnsi="Arial" w:cs="Arial"/>
          <w:sz w:val="22"/>
          <w:szCs w:val="22"/>
          <w:lang w:val="en-GB"/>
        </w:rPr>
      </w:pPr>
    </w:p>
    <w:p w14:paraId="2EEC68C7" w14:textId="77777777" w:rsidR="00310885" w:rsidRPr="00310885" w:rsidRDefault="00310885" w:rsidP="00310885">
      <w:pPr>
        <w:pStyle w:val="ListParagraph"/>
        <w:jc w:val="right"/>
        <w:rPr>
          <w:rFonts w:ascii="Arial" w:hAnsi="Arial" w:cs="Arial"/>
          <w:sz w:val="22"/>
          <w:szCs w:val="22"/>
          <w:lang w:val="en-GB"/>
        </w:rPr>
      </w:pPr>
    </w:p>
    <w:p w14:paraId="3E7C734F" w14:textId="77777777" w:rsidR="00310885" w:rsidRPr="00310885" w:rsidRDefault="00310885" w:rsidP="00310885">
      <w:pPr>
        <w:pStyle w:val="ListParagraph"/>
        <w:jc w:val="right"/>
        <w:rPr>
          <w:rFonts w:ascii="Arial" w:hAnsi="Arial" w:cs="Arial"/>
          <w:sz w:val="22"/>
          <w:szCs w:val="22"/>
          <w:lang w:val="en-GB"/>
        </w:rPr>
      </w:pPr>
    </w:p>
    <w:p w14:paraId="47606F72" w14:textId="77777777" w:rsidR="00310885" w:rsidRPr="00310885" w:rsidRDefault="00310885" w:rsidP="00310885">
      <w:pPr>
        <w:pStyle w:val="ListParagraph"/>
        <w:jc w:val="right"/>
        <w:rPr>
          <w:rFonts w:ascii="Arial" w:hAnsi="Arial" w:cs="Arial"/>
          <w:sz w:val="22"/>
          <w:szCs w:val="22"/>
          <w:lang w:val="en-GB"/>
        </w:rPr>
      </w:pPr>
    </w:p>
    <w:p w14:paraId="59A048C5" w14:textId="77777777" w:rsidR="00310885" w:rsidRPr="00310885" w:rsidRDefault="00310885" w:rsidP="00310885">
      <w:pPr>
        <w:pStyle w:val="ListParagraph"/>
        <w:jc w:val="right"/>
        <w:rPr>
          <w:rFonts w:ascii="Arial" w:hAnsi="Arial" w:cs="Arial"/>
          <w:sz w:val="22"/>
          <w:szCs w:val="22"/>
          <w:lang w:val="en-GB"/>
        </w:rPr>
      </w:pPr>
    </w:p>
    <w:p w14:paraId="75149E08" w14:textId="77777777" w:rsidR="00310885" w:rsidRPr="00310885" w:rsidRDefault="00310885" w:rsidP="00310885">
      <w:pPr>
        <w:pStyle w:val="ListParagraph"/>
        <w:jc w:val="right"/>
        <w:rPr>
          <w:rFonts w:ascii="Arial" w:hAnsi="Arial" w:cs="Arial"/>
          <w:sz w:val="22"/>
          <w:szCs w:val="22"/>
          <w:lang w:val="en-GB"/>
        </w:rPr>
      </w:pPr>
    </w:p>
    <w:p w14:paraId="32FF8B66" w14:textId="77777777" w:rsidR="00310885" w:rsidRPr="00310885" w:rsidRDefault="00310885" w:rsidP="00310885">
      <w:pPr>
        <w:pStyle w:val="ListParagraph"/>
        <w:jc w:val="right"/>
        <w:rPr>
          <w:rFonts w:ascii="Arial" w:hAnsi="Arial" w:cs="Arial"/>
          <w:sz w:val="22"/>
          <w:szCs w:val="22"/>
          <w:lang w:val="en-GB"/>
        </w:rPr>
      </w:pPr>
    </w:p>
    <w:p w14:paraId="10939083" w14:textId="77777777" w:rsidR="00310885" w:rsidRPr="00310885" w:rsidRDefault="00310885" w:rsidP="00310885">
      <w:pPr>
        <w:pStyle w:val="ListParagraph"/>
        <w:jc w:val="right"/>
        <w:rPr>
          <w:rFonts w:ascii="Arial" w:hAnsi="Arial" w:cs="Arial"/>
          <w:sz w:val="22"/>
          <w:szCs w:val="22"/>
          <w:lang w:val="en-GB"/>
        </w:rPr>
      </w:pPr>
    </w:p>
    <w:p w14:paraId="081BBDDF" w14:textId="77777777" w:rsidR="00310885" w:rsidRPr="00310885" w:rsidRDefault="00310885" w:rsidP="00310885">
      <w:pPr>
        <w:pStyle w:val="ListParagraph"/>
        <w:jc w:val="right"/>
        <w:rPr>
          <w:rFonts w:ascii="Arial" w:hAnsi="Arial" w:cs="Arial"/>
          <w:sz w:val="22"/>
          <w:szCs w:val="22"/>
          <w:lang w:val="en-GB"/>
        </w:rPr>
      </w:pPr>
    </w:p>
    <w:p w14:paraId="2B4FC40B" w14:textId="77777777" w:rsidR="00310885" w:rsidRPr="00310885" w:rsidRDefault="00310885" w:rsidP="00310885">
      <w:pPr>
        <w:pStyle w:val="ListParagraph"/>
        <w:jc w:val="right"/>
        <w:rPr>
          <w:rFonts w:ascii="Arial" w:hAnsi="Arial" w:cs="Arial"/>
          <w:sz w:val="22"/>
          <w:szCs w:val="22"/>
          <w:lang w:val="en-GB"/>
        </w:rPr>
      </w:pPr>
    </w:p>
    <w:p w14:paraId="2E209E08" w14:textId="77777777" w:rsidR="00310885" w:rsidRPr="00310885" w:rsidRDefault="00310885" w:rsidP="00310885">
      <w:pPr>
        <w:pStyle w:val="ListParagraph"/>
        <w:jc w:val="right"/>
        <w:rPr>
          <w:rFonts w:ascii="Arial" w:hAnsi="Arial" w:cs="Arial"/>
          <w:sz w:val="22"/>
          <w:szCs w:val="22"/>
          <w:lang w:val="en-GB"/>
        </w:rPr>
      </w:pPr>
    </w:p>
    <w:p w14:paraId="345B700D" w14:textId="77777777" w:rsidR="00310885" w:rsidRPr="00310885" w:rsidRDefault="00310885" w:rsidP="00310885">
      <w:pPr>
        <w:pStyle w:val="ListParagraph"/>
        <w:jc w:val="right"/>
        <w:rPr>
          <w:rFonts w:ascii="Arial" w:hAnsi="Arial" w:cs="Arial"/>
          <w:sz w:val="22"/>
          <w:szCs w:val="22"/>
          <w:lang w:val="en-GB"/>
        </w:rPr>
      </w:pPr>
      <w:r w:rsidRPr="00310885">
        <w:rPr>
          <w:rFonts w:ascii="Arial" w:hAnsi="Arial" w:cs="Arial"/>
          <w:sz w:val="22"/>
          <w:szCs w:val="22"/>
          <w:lang w:val="en-GB"/>
        </w:rPr>
        <w:t>____________Hz to ____________Hz</w:t>
      </w:r>
    </w:p>
    <w:p w14:paraId="32E65FB7" w14:textId="77777777" w:rsidR="00310885" w:rsidRPr="00310885" w:rsidRDefault="00310885" w:rsidP="00310885">
      <w:pPr>
        <w:pStyle w:val="ListParagraph"/>
        <w:jc w:val="right"/>
        <w:rPr>
          <w:rFonts w:ascii="Arial" w:hAnsi="Arial" w:cs="Arial"/>
          <w:sz w:val="22"/>
          <w:szCs w:val="22"/>
          <w:lang w:val="en-GB"/>
        </w:rPr>
      </w:pPr>
    </w:p>
    <w:p w14:paraId="4AF2C3C6" w14:textId="77777777" w:rsidR="00310885" w:rsidRPr="00310885" w:rsidRDefault="00310885" w:rsidP="00310885">
      <w:pPr>
        <w:pStyle w:val="ListParagraph"/>
        <w:numPr>
          <w:ilvl w:val="0"/>
          <w:numId w:val="25"/>
        </w:numPr>
        <w:spacing w:after="160" w:line="259" w:lineRule="auto"/>
        <w:ind w:hanging="720"/>
        <w:rPr>
          <w:rFonts w:ascii="Arial" w:hAnsi="Arial" w:cs="Arial"/>
          <w:sz w:val="22"/>
          <w:szCs w:val="22"/>
          <w:lang w:val="en-GB"/>
        </w:rPr>
      </w:pPr>
      <w:r w:rsidRPr="00310885">
        <w:rPr>
          <w:rFonts w:ascii="Arial" w:hAnsi="Arial" w:cs="Arial"/>
          <w:sz w:val="22"/>
          <w:szCs w:val="22"/>
          <w:lang w:val="en-GB"/>
        </w:rPr>
        <w:t xml:space="preserve">Explain why conducting astronomy in the infrared region of the electromagnetic spectrum will allow the James Webb telescope to view the Universe as it was 100 million to 250 million years after the Big Bang. </w:t>
      </w:r>
    </w:p>
    <w:p w14:paraId="5E4D6A08" w14:textId="77777777" w:rsidR="00310885" w:rsidRPr="00310885" w:rsidRDefault="00310885" w:rsidP="00310885">
      <w:pPr>
        <w:pStyle w:val="ListParagraph"/>
        <w:jc w:val="right"/>
        <w:rPr>
          <w:rFonts w:ascii="Arial" w:hAnsi="Arial" w:cs="Arial"/>
          <w:sz w:val="22"/>
          <w:szCs w:val="22"/>
          <w:lang w:val="en-GB"/>
        </w:rPr>
      </w:pPr>
      <w:r w:rsidRPr="00310885">
        <w:rPr>
          <w:rFonts w:ascii="Arial" w:hAnsi="Arial" w:cs="Arial"/>
          <w:sz w:val="22"/>
          <w:szCs w:val="22"/>
          <w:lang w:val="en-GB"/>
        </w:rPr>
        <w:t>(3 marks)</w:t>
      </w:r>
    </w:p>
    <w:p w14:paraId="5AE98C59" w14:textId="77777777" w:rsidR="00310885" w:rsidRPr="00310885" w:rsidRDefault="00310885" w:rsidP="00310885">
      <w:pPr>
        <w:pStyle w:val="ListParagraph"/>
        <w:jc w:val="right"/>
        <w:rPr>
          <w:rFonts w:ascii="Arial" w:hAnsi="Arial" w:cs="Arial"/>
          <w:sz w:val="22"/>
          <w:szCs w:val="22"/>
          <w:lang w:val="en-GB"/>
        </w:rPr>
      </w:pPr>
    </w:p>
    <w:p w14:paraId="4CBA0B32" w14:textId="5C2CB968" w:rsidR="00310885" w:rsidRPr="00F17639" w:rsidRDefault="00310885" w:rsidP="00F17639">
      <w:pPr>
        <w:spacing w:line="480" w:lineRule="auto"/>
        <w:rPr>
          <w:rFonts w:ascii="Arial" w:hAnsi="Arial" w:cs="Arial"/>
          <w:sz w:val="22"/>
          <w:szCs w:val="22"/>
          <w:lang w:val="en-GB"/>
        </w:rPr>
      </w:pPr>
      <w:r w:rsidRPr="00F17639">
        <w:rPr>
          <w:rFonts w:ascii="Arial" w:hAnsi="Arial" w:cs="Arial"/>
          <w:sz w:val="22"/>
          <w:szCs w:val="22"/>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17639" w:rsidRPr="00F17639">
        <w:rPr>
          <w:rFonts w:ascii="Arial" w:hAnsi="Arial" w:cs="Arial"/>
          <w:sz w:val="22"/>
          <w:szCs w:val="22"/>
          <w:lang w:val="en-GB"/>
        </w:rPr>
        <w:t>_______</w:t>
      </w:r>
      <w:r w:rsidR="00F17639">
        <w:rPr>
          <w:rFonts w:ascii="Arial" w:hAnsi="Arial" w:cs="Arial"/>
          <w:sz w:val="22"/>
          <w:szCs w:val="22"/>
          <w:lang w:val="en-GB"/>
        </w:rPr>
        <w:t>_________________________________________________________________________</w:t>
      </w:r>
      <w:r w:rsidR="005830E4">
        <w:rPr>
          <w:rFonts w:ascii="Arial" w:hAnsi="Arial" w:cs="Arial"/>
          <w:sz w:val="22"/>
          <w:szCs w:val="22"/>
          <w:lang w:val="en-GB"/>
        </w:rPr>
        <w:t>______________________________________________________________________________________________________________________________________________________________________</w:t>
      </w:r>
    </w:p>
    <w:p w14:paraId="184C6757" w14:textId="3D0C5607" w:rsidR="00310885" w:rsidRPr="00310885" w:rsidRDefault="00310885" w:rsidP="00310885">
      <w:pPr>
        <w:pStyle w:val="ListParagraph"/>
        <w:numPr>
          <w:ilvl w:val="0"/>
          <w:numId w:val="25"/>
        </w:numPr>
        <w:spacing w:after="160" w:line="259" w:lineRule="auto"/>
        <w:ind w:hanging="720"/>
        <w:rPr>
          <w:rFonts w:ascii="Arial" w:hAnsi="Arial" w:cs="Arial"/>
          <w:sz w:val="22"/>
          <w:szCs w:val="22"/>
          <w:lang w:val="en-GB"/>
        </w:rPr>
      </w:pPr>
      <w:r w:rsidRPr="00310885">
        <w:rPr>
          <w:rFonts w:ascii="Arial" w:hAnsi="Arial" w:cs="Arial"/>
          <w:sz w:val="22"/>
          <w:szCs w:val="22"/>
          <w:lang w:val="en-GB"/>
        </w:rPr>
        <w:lastRenderedPageBreak/>
        <w:t xml:space="preserve">The first light emitted in the Universe – the Cosmic </w:t>
      </w:r>
      <w:r w:rsidR="00D86111">
        <w:rPr>
          <w:rFonts w:ascii="Arial" w:hAnsi="Arial" w:cs="Arial"/>
          <w:sz w:val="22"/>
          <w:szCs w:val="22"/>
          <w:lang w:val="en-GB"/>
        </w:rPr>
        <w:t xml:space="preserve">Microwave </w:t>
      </w:r>
      <w:r w:rsidRPr="00310885">
        <w:rPr>
          <w:rFonts w:ascii="Arial" w:hAnsi="Arial" w:cs="Arial"/>
          <w:sz w:val="22"/>
          <w:szCs w:val="22"/>
          <w:lang w:val="en-GB"/>
        </w:rPr>
        <w:t>Background Radiation – is evidence supporting Big Bang Theory. Explain.</w:t>
      </w:r>
    </w:p>
    <w:p w14:paraId="462536D8" w14:textId="77777777" w:rsidR="00310885" w:rsidRPr="00310885" w:rsidRDefault="00310885" w:rsidP="00310885">
      <w:pPr>
        <w:pStyle w:val="ListParagraph"/>
        <w:jc w:val="right"/>
        <w:rPr>
          <w:rFonts w:ascii="Arial" w:hAnsi="Arial" w:cs="Arial"/>
          <w:sz w:val="22"/>
          <w:szCs w:val="22"/>
          <w:lang w:val="en-GB"/>
        </w:rPr>
      </w:pPr>
      <w:r w:rsidRPr="00310885">
        <w:rPr>
          <w:rFonts w:ascii="Arial" w:hAnsi="Arial" w:cs="Arial"/>
          <w:sz w:val="22"/>
          <w:szCs w:val="22"/>
          <w:lang w:val="en-GB"/>
        </w:rPr>
        <w:t>(2 marks)</w:t>
      </w:r>
    </w:p>
    <w:p w14:paraId="1CB5C5D3" w14:textId="77777777" w:rsidR="00310885" w:rsidRPr="00310885" w:rsidRDefault="00310885" w:rsidP="00310885">
      <w:pPr>
        <w:pStyle w:val="ListParagraph"/>
        <w:jc w:val="right"/>
        <w:rPr>
          <w:rFonts w:ascii="Arial" w:hAnsi="Arial" w:cs="Arial"/>
          <w:sz w:val="22"/>
          <w:szCs w:val="22"/>
          <w:lang w:val="en-GB"/>
        </w:rPr>
      </w:pPr>
    </w:p>
    <w:p w14:paraId="047302D4" w14:textId="57CF01D2" w:rsidR="00310885" w:rsidRPr="00FB52C2" w:rsidRDefault="00310885" w:rsidP="00FB52C2">
      <w:pPr>
        <w:spacing w:line="480" w:lineRule="auto"/>
        <w:rPr>
          <w:rFonts w:ascii="Arial" w:hAnsi="Arial" w:cs="Arial"/>
          <w:sz w:val="22"/>
          <w:szCs w:val="22"/>
          <w:lang w:val="en-GB"/>
        </w:rPr>
      </w:pPr>
      <w:r w:rsidRPr="00FB52C2">
        <w:rPr>
          <w:rFonts w:ascii="Arial" w:hAnsi="Arial" w:cs="Arial"/>
          <w:sz w:val="22"/>
          <w:szCs w:val="22"/>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B52C2">
        <w:rPr>
          <w:rFonts w:ascii="Arial" w:hAnsi="Arial" w:cs="Arial"/>
          <w:sz w:val="22"/>
          <w:szCs w:val="22"/>
          <w:lang w:val="en-GB"/>
        </w:rPr>
        <w:t>______________________________________________________________________________________________________________________________________________________________________________________________________________________________________</w:t>
      </w:r>
    </w:p>
    <w:p w14:paraId="4B4023F4" w14:textId="77777777" w:rsidR="00310885" w:rsidRPr="00310885" w:rsidRDefault="00310885" w:rsidP="00310885">
      <w:pPr>
        <w:pStyle w:val="ListParagraph"/>
        <w:rPr>
          <w:rFonts w:ascii="Arial" w:hAnsi="Arial" w:cs="Arial"/>
          <w:sz w:val="22"/>
          <w:szCs w:val="22"/>
          <w:lang w:val="en-GB"/>
        </w:rPr>
      </w:pPr>
    </w:p>
    <w:p w14:paraId="76B03688" w14:textId="77777777" w:rsidR="00310885" w:rsidRPr="00310885" w:rsidRDefault="00310885" w:rsidP="00310885">
      <w:pPr>
        <w:pStyle w:val="ListParagraph"/>
        <w:rPr>
          <w:rFonts w:ascii="Arial" w:hAnsi="Arial" w:cs="Arial"/>
          <w:sz w:val="22"/>
          <w:szCs w:val="22"/>
          <w:lang w:val="en-GB"/>
        </w:rPr>
      </w:pPr>
    </w:p>
    <w:p w14:paraId="6128F903" w14:textId="77777777" w:rsidR="00310885" w:rsidRPr="00310885" w:rsidRDefault="00310885" w:rsidP="00310885">
      <w:pPr>
        <w:pStyle w:val="ListParagraph"/>
        <w:jc w:val="right"/>
        <w:rPr>
          <w:rFonts w:ascii="Arial" w:hAnsi="Arial" w:cs="Arial"/>
          <w:sz w:val="22"/>
          <w:szCs w:val="22"/>
          <w:lang w:val="en-GB"/>
        </w:rPr>
      </w:pPr>
    </w:p>
    <w:p w14:paraId="7BE5E0CC" w14:textId="77777777" w:rsidR="00310885" w:rsidRPr="00310885" w:rsidRDefault="00310885" w:rsidP="00310885">
      <w:pPr>
        <w:pStyle w:val="ListParagraph"/>
        <w:rPr>
          <w:rFonts w:ascii="Arial" w:hAnsi="Arial" w:cs="Arial"/>
          <w:sz w:val="22"/>
          <w:szCs w:val="22"/>
          <w:lang w:val="en-GB"/>
        </w:rPr>
      </w:pPr>
    </w:p>
    <w:p w14:paraId="3CEDE3DA" w14:textId="77777777" w:rsidR="00310885" w:rsidRPr="00310885" w:rsidRDefault="00310885" w:rsidP="00310885">
      <w:pPr>
        <w:rPr>
          <w:rFonts w:ascii="Arial" w:hAnsi="Arial" w:cs="Arial"/>
          <w:sz w:val="22"/>
          <w:szCs w:val="22"/>
          <w:lang w:val="en-GB"/>
        </w:rPr>
      </w:pPr>
      <w:r w:rsidRPr="00310885">
        <w:rPr>
          <w:rFonts w:ascii="Arial" w:hAnsi="Arial" w:cs="Arial"/>
          <w:sz w:val="22"/>
          <w:szCs w:val="22"/>
          <w:lang w:val="en-GB"/>
        </w:rPr>
        <w:br w:type="page"/>
      </w:r>
    </w:p>
    <w:p w14:paraId="53E82107" w14:textId="1FA6E852" w:rsidR="004A0F68" w:rsidRPr="00147FD1" w:rsidRDefault="009051EC" w:rsidP="006F745C">
      <w:pPr>
        <w:spacing w:after="160" w:line="259" w:lineRule="auto"/>
        <w:rPr>
          <w:rFonts w:ascii="Arial" w:hAnsi="Arial" w:cs="Arial"/>
          <w:b/>
          <w:color w:val="000000" w:themeColor="text1"/>
          <w:sz w:val="22"/>
          <w:szCs w:val="22"/>
        </w:rPr>
      </w:pPr>
      <w:r w:rsidRPr="00147FD1">
        <w:rPr>
          <w:rFonts w:ascii="Arial" w:hAnsi="Arial" w:cs="Arial"/>
          <w:b/>
          <w:color w:val="000000" w:themeColor="text1"/>
          <w:sz w:val="22"/>
          <w:szCs w:val="22"/>
        </w:rPr>
        <w:lastRenderedPageBreak/>
        <w:t xml:space="preserve">Question </w:t>
      </w:r>
      <w:r w:rsidR="00774F97" w:rsidRPr="00147FD1">
        <w:rPr>
          <w:rFonts w:ascii="Arial" w:hAnsi="Arial" w:cs="Arial"/>
          <w:b/>
          <w:color w:val="000000" w:themeColor="text1"/>
          <w:sz w:val="22"/>
          <w:szCs w:val="22"/>
        </w:rPr>
        <w:t>1</w:t>
      </w:r>
      <w:r w:rsidR="002A7106" w:rsidRPr="00147FD1">
        <w:rPr>
          <w:rFonts w:ascii="Arial" w:hAnsi="Arial" w:cs="Arial"/>
          <w:b/>
          <w:color w:val="000000" w:themeColor="text1"/>
          <w:sz w:val="22"/>
          <w:szCs w:val="22"/>
        </w:rPr>
        <w:t>8</w:t>
      </w:r>
      <w:r w:rsidR="004A0F68" w:rsidRPr="00147FD1">
        <w:rPr>
          <w:rFonts w:ascii="Arial" w:hAnsi="Arial" w:cs="Arial"/>
          <w:b/>
          <w:color w:val="000000" w:themeColor="text1"/>
          <w:sz w:val="22"/>
          <w:szCs w:val="22"/>
        </w:rPr>
        <w:tab/>
      </w:r>
      <w:r w:rsidR="004A0F68" w:rsidRPr="00147FD1">
        <w:rPr>
          <w:rFonts w:ascii="Arial" w:hAnsi="Arial" w:cs="Arial"/>
          <w:b/>
          <w:color w:val="000000" w:themeColor="text1"/>
          <w:sz w:val="22"/>
          <w:szCs w:val="22"/>
        </w:rPr>
        <w:tab/>
      </w:r>
      <w:r w:rsidR="004A0F68" w:rsidRPr="00147FD1">
        <w:rPr>
          <w:rFonts w:ascii="Arial" w:hAnsi="Arial" w:cs="Arial"/>
          <w:b/>
          <w:color w:val="000000" w:themeColor="text1"/>
          <w:sz w:val="22"/>
          <w:szCs w:val="22"/>
        </w:rPr>
        <w:tab/>
      </w:r>
      <w:r w:rsidR="004A0F68" w:rsidRPr="00147FD1">
        <w:rPr>
          <w:rFonts w:ascii="Arial" w:hAnsi="Arial" w:cs="Arial"/>
          <w:b/>
          <w:color w:val="000000" w:themeColor="text1"/>
          <w:sz w:val="22"/>
          <w:szCs w:val="22"/>
        </w:rPr>
        <w:tab/>
      </w:r>
      <w:r w:rsidR="004A0F68" w:rsidRPr="00147FD1">
        <w:rPr>
          <w:rFonts w:ascii="Arial" w:hAnsi="Arial" w:cs="Arial"/>
          <w:b/>
          <w:color w:val="000000" w:themeColor="text1"/>
          <w:sz w:val="22"/>
          <w:szCs w:val="22"/>
        </w:rPr>
        <w:tab/>
      </w:r>
      <w:r w:rsidR="004A0F68" w:rsidRPr="00147FD1">
        <w:rPr>
          <w:rFonts w:ascii="Arial" w:hAnsi="Arial" w:cs="Arial"/>
          <w:b/>
          <w:color w:val="000000" w:themeColor="text1"/>
          <w:sz w:val="22"/>
          <w:szCs w:val="22"/>
        </w:rPr>
        <w:tab/>
      </w:r>
      <w:r w:rsidR="004A0F68" w:rsidRPr="00147FD1">
        <w:rPr>
          <w:rFonts w:ascii="Arial" w:hAnsi="Arial" w:cs="Arial"/>
          <w:b/>
          <w:color w:val="000000" w:themeColor="text1"/>
          <w:sz w:val="22"/>
          <w:szCs w:val="22"/>
        </w:rPr>
        <w:tab/>
      </w:r>
      <w:r w:rsidR="004A0F68" w:rsidRPr="00147FD1">
        <w:rPr>
          <w:rFonts w:ascii="Arial" w:hAnsi="Arial" w:cs="Arial"/>
          <w:b/>
          <w:color w:val="000000" w:themeColor="text1"/>
          <w:sz w:val="22"/>
          <w:szCs w:val="22"/>
        </w:rPr>
        <w:tab/>
      </w:r>
      <w:r w:rsidR="004A0F68" w:rsidRPr="00147FD1">
        <w:rPr>
          <w:rFonts w:ascii="Arial" w:hAnsi="Arial" w:cs="Arial"/>
          <w:b/>
          <w:color w:val="000000" w:themeColor="text1"/>
          <w:sz w:val="22"/>
          <w:szCs w:val="22"/>
        </w:rPr>
        <w:tab/>
      </w:r>
      <w:r w:rsidR="004A0F68" w:rsidRPr="00147FD1">
        <w:rPr>
          <w:rFonts w:ascii="Arial" w:hAnsi="Arial" w:cs="Arial"/>
          <w:b/>
          <w:color w:val="000000" w:themeColor="text1"/>
          <w:sz w:val="22"/>
          <w:szCs w:val="22"/>
        </w:rPr>
        <w:tab/>
      </w:r>
      <w:r w:rsidR="00774F97" w:rsidRPr="00147FD1">
        <w:rPr>
          <w:rFonts w:ascii="Arial" w:hAnsi="Arial" w:cs="Arial"/>
          <w:b/>
          <w:color w:val="000000" w:themeColor="text1"/>
          <w:sz w:val="22"/>
          <w:szCs w:val="22"/>
        </w:rPr>
        <w:tab/>
      </w:r>
      <w:r w:rsidR="004A0F68" w:rsidRPr="00147FD1">
        <w:rPr>
          <w:rFonts w:ascii="Arial" w:hAnsi="Arial" w:cs="Arial"/>
          <w:b/>
          <w:color w:val="000000" w:themeColor="text1"/>
          <w:sz w:val="22"/>
          <w:szCs w:val="22"/>
        </w:rPr>
        <w:t>(18 marks)</w:t>
      </w:r>
    </w:p>
    <w:p w14:paraId="37F0AE11" w14:textId="2A7E6A91" w:rsidR="00147FD1" w:rsidRPr="00147FD1" w:rsidRDefault="00147FD1" w:rsidP="00147FD1">
      <w:pPr>
        <w:jc w:val="center"/>
        <w:rPr>
          <w:rFonts w:ascii="Arial" w:hAnsi="Arial" w:cs="Arial"/>
          <w:b/>
          <w:bCs/>
          <w:sz w:val="22"/>
          <w:szCs w:val="22"/>
        </w:rPr>
      </w:pPr>
      <w:bookmarkStart w:id="14" w:name="_Hlk113741422"/>
      <w:bookmarkEnd w:id="11"/>
      <w:r w:rsidRPr="00147FD1">
        <w:rPr>
          <w:rFonts w:ascii="Arial" w:hAnsi="Arial" w:cs="Arial"/>
          <w:b/>
          <w:sz w:val="22"/>
          <w:szCs w:val="22"/>
        </w:rPr>
        <w:t>Hubble’s Law</w:t>
      </w:r>
    </w:p>
    <w:p w14:paraId="27529E73" w14:textId="77777777" w:rsidR="00147FD1" w:rsidRPr="00147FD1" w:rsidRDefault="00147FD1" w:rsidP="00147FD1">
      <w:pPr>
        <w:rPr>
          <w:rFonts w:ascii="Arial" w:hAnsi="Arial" w:cs="Arial"/>
          <w:sz w:val="22"/>
          <w:szCs w:val="22"/>
        </w:rPr>
      </w:pPr>
    </w:p>
    <w:p w14:paraId="27956BF5" w14:textId="77777777" w:rsidR="00147FD1" w:rsidRPr="00147FD1" w:rsidRDefault="00147FD1" w:rsidP="00147FD1">
      <w:pPr>
        <w:rPr>
          <w:rFonts w:ascii="Arial" w:hAnsi="Arial" w:cs="Arial"/>
          <w:sz w:val="22"/>
          <w:szCs w:val="22"/>
        </w:rPr>
      </w:pPr>
      <w:r w:rsidRPr="00147FD1">
        <w:rPr>
          <w:rFonts w:ascii="Arial" w:hAnsi="Arial" w:cs="Arial"/>
          <w:sz w:val="22"/>
          <w:szCs w:val="22"/>
        </w:rPr>
        <w:t>When a source of waves is moving, a stationary observer notices a change in frequency of the waves.  This effect is observed for both longitudinal and transverse waves.  For example, if an ambulance moves towards you the sound frequency you hear is higher than the frequency its siren is emitting. This is known as the Doppler Effect.</w:t>
      </w:r>
    </w:p>
    <w:p w14:paraId="2A5B691A" w14:textId="77777777" w:rsidR="00147FD1" w:rsidRPr="00147FD1" w:rsidRDefault="00147FD1" w:rsidP="00147FD1">
      <w:pPr>
        <w:rPr>
          <w:rFonts w:ascii="Arial" w:hAnsi="Arial" w:cs="Arial"/>
          <w:sz w:val="22"/>
          <w:szCs w:val="22"/>
        </w:rPr>
      </w:pPr>
    </w:p>
    <w:p w14:paraId="0FDBCEC8" w14:textId="77777777" w:rsidR="00147FD1" w:rsidRPr="00147FD1" w:rsidRDefault="00147FD1" w:rsidP="00147FD1">
      <w:pPr>
        <w:rPr>
          <w:rFonts w:ascii="Arial" w:hAnsi="Arial" w:cs="Arial"/>
          <w:sz w:val="22"/>
          <w:szCs w:val="22"/>
        </w:rPr>
      </w:pPr>
      <w:r w:rsidRPr="00147FD1">
        <w:rPr>
          <w:rFonts w:ascii="Arial" w:hAnsi="Arial" w:cs="Arial"/>
          <w:sz w:val="22"/>
          <w:szCs w:val="22"/>
        </w:rPr>
        <w:t>If a source of electromagnetic waves, such as a star, is travelling away from an observer then the wavelengths of the lines in its electromagnetic spectrum are shifted to higher values. This is called red shift. An equation for the relationship is as follows:</w:t>
      </w:r>
    </w:p>
    <w:p w14:paraId="7E989B4E" w14:textId="02833C63" w:rsidR="00147FD1" w:rsidRPr="00147FD1" w:rsidRDefault="00147FD1" w:rsidP="00147FD1">
      <w:pPr>
        <w:rPr>
          <w:rFonts w:ascii="Arial" w:hAnsi="Arial" w:cs="Arial"/>
          <w:sz w:val="22"/>
          <w:szCs w:val="22"/>
        </w:rPr>
      </w:pPr>
      <w:r w:rsidRPr="00147FD1">
        <w:rPr>
          <w:rFonts w:ascii="Arial" w:hAnsi="Arial" w:cs="Arial"/>
          <w:noProof/>
          <w:sz w:val="22"/>
          <w:szCs w:val="22"/>
        </w:rPr>
        <mc:AlternateContent>
          <mc:Choice Requires="wps">
            <w:drawing>
              <wp:anchor distT="0" distB="0" distL="114300" distR="114300" simplePos="0" relativeHeight="252228608" behindDoc="0" locked="0" layoutInCell="1" allowOverlap="1" wp14:anchorId="34A90EC4" wp14:editId="46E2B695">
                <wp:simplePos x="0" y="0"/>
                <wp:positionH relativeFrom="column">
                  <wp:posOffset>3581400</wp:posOffset>
                </wp:positionH>
                <wp:positionV relativeFrom="paragraph">
                  <wp:posOffset>61595</wp:posOffset>
                </wp:positionV>
                <wp:extent cx="2743200" cy="994410"/>
                <wp:effectExtent l="0" t="0" r="3810" b="0"/>
                <wp:wrapNone/>
                <wp:docPr id="167"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994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98E310" w14:textId="77777777" w:rsidR="00147FD1" w:rsidRPr="00B6438D" w:rsidRDefault="00147FD1" w:rsidP="00147FD1">
                            <w:pPr>
                              <w:rPr>
                                <w:rFonts w:cs="Arial"/>
                              </w:rPr>
                            </w:pPr>
                            <w:r w:rsidRPr="00B6438D">
                              <w:rPr>
                                <w:rFonts w:cs="Arial"/>
                              </w:rPr>
                              <w:t>z = red shift</w:t>
                            </w:r>
                            <w:r w:rsidRPr="00B6438D">
                              <w:rPr>
                                <w:rFonts w:cs="Arial"/>
                              </w:rPr>
                              <w:tab/>
                            </w:r>
                          </w:p>
                          <w:p w14:paraId="344BCACF" w14:textId="77777777" w:rsidR="00147FD1" w:rsidRPr="00B6438D" w:rsidRDefault="00147FD1" w:rsidP="00147FD1">
                            <w:pPr>
                              <w:rPr>
                                <w:rFonts w:cs="Arial"/>
                              </w:rPr>
                            </w:pPr>
                            <w:r w:rsidRPr="00B6438D">
                              <w:rPr>
                                <w:rFonts w:cs="Arial"/>
                              </w:rPr>
                              <w:sym w:font="Symbol" w:char="F044"/>
                            </w:r>
                            <w:r w:rsidRPr="00B6438D">
                              <w:rPr>
                                <w:rFonts w:cs="Arial"/>
                              </w:rPr>
                              <w:sym w:font="Symbol" w:char="F06C"/>
                            </w:r>
                            <w:r w:rsidRPr="00B6438D">
                              <w:rPr>
                                <w:rFonts w:cs="Arial"/>
                              </w:rPr>
                              <w:t xml:space="preserve"> = change in wavelength (moving source) (nm)</w:t>
                            </w:r>
                          </w:p>
                          <w:p w14:paraId="5AB0338D" w14:textId="77777777" w:rsidR="00147FD1" w:rsidRPr="00B6438D" w:rsidRDefault="00147FD1" w:rsidP="00147FD1">
                            <w:pPr>
                              <w:rPr>
                                <w:rFonts w:cs="Arial"/>
                              </w:rPr>
                            </w:pPr>
                            <w:r w:rsidRPr="00B6438D">
                              <w:rPr>
                                <w:rFonts w:cs="Arial"/>
                              </w:rPr>
                              <w:sym w:font="Symbol" w:char="F06C"/>
                            </w:r>
                            <w:r w:rsidRPr="00B6438D">
                              <w:rPr>
                                <w:rFonts w:cs="Arial"/>
                              </w:rPr>
                              <w:t xml:space="preserve"> = wavelength of stationery source (nm)</w:t>
                            </w:r>
                          </w:p>
                          <w:p w14:paraId="34B68596" w14:textId="77777777" w:rsidR="00147FD1" w:rsidRPr="00B6438D" w:rsidRDefault="00147FD1" w:rsidP="00147FD1">
                            <w:pPr>
                              <w:rPr>
                                <w:rFonts w:cs="Arial"/>
                              </w:rPr>
                            </w:pPr>
                            <w:r w:rsidRPr="00B6438D">
                              <w:rPr>
                                <w:rFonts w:cs="Arial"/>
                              </w:rPr>
                              <w:t>v</w:t>
                            </w:r>
                            <w:r w:rsidRPr="00B6438D">
                              <w:rPr>
                                <w:rFonts w:cs="Arial"/>
                                <w:vertAlign w:val="subscript"/>
                              </w:rPr>
                              <w:t xml:space="preserve"> </w:t>
                            </w:r>
                            <w:r w:rsidRPr="00B6438D">
                              <w:rPr>
                                <w:rFonts w:cs="Arial"/>
                              </w:rPr>
                              <w:t>= recessional speed of galaxy (m s</w:t>
                            </w:r>
                            <w:r w:rsidRPr="00B6438D">
                              <w:rPr>
                                <w:rFonts w:cs="Arial"/>
                                <w:vertAlign w:val="superscript"/>
                              </w:rPr>
                              <w:t>-1</w:t>
                            </w:r>
                            <w:r w:rsidRPr="00B6438D">
                              <w:rPr>
                                <w:rFonts w:cs="Arial"/>
                              </w:rPr>
                              <w:t xml:space="preserve">) </w:t>
                            </w:r>
                          </w:p>
                          <w:p w14:paraId="592F8B68" w14:textId="77777777" w:rsidR="00147FD1" w:rsidRPr="00B6438D" w:rsidRDefault="00147FD1" w:rsidP="00147FD1">
                            <w:pPr>
                              <w:rPr>
                                <w:rFonts w:cs="Arial"/>
                              </w:rPr>
                            </w:pPr>
                            <w:r w:rsidRPr="00B6438D">
                              <w:rPr>
                                <w:rFonts w:cs="Arial"/>
                              </w:rPr>
                              <w:t>c</w:t>
                            </w:r>
                            <w:r w:rsidRPr="00B6438D">
                              <w:rPr>
                                <w:rFonts w:cs="Arial"/>
                                <w:vertAlign w:val="subscript"/>
                              </w:rPr>
                              <w:t>0</w:t>
                            </w:r>
                            <w:r w:rsidRPr="00B6438D">
                              <w:rPr>
                                <w:rFonts w:cs="Arial"/>
                              </w:rPr>
                              <w:t xml:space="preserve"> = speed of light in a vacuum (m s</w:t>
                            </w:r>
                            <w:r w:rsidRPr="00B6438D">
                              <w:rPr>
                                <w:rFonts w:cs="Arial"/>
                                <w:vertAlign w:val="superscript"/>
                              </w:rPr>
                              <w:t>-1</w:t>
                            </w:r>
                            <w:r w:rsidRPr="00B6438D">
                              <w:rPr>
                                <w:rFonts w:cs="Arial"/>
                              </w:rPr>
                              <w:t>)</w:t>
                            </w:r>
                          </w:p>
                          <w:p w14:paraId="1003EC4D" w14:textId="77777777" w:rsidR="00147FD1" w:rsidRPr="00B6438D" w:rsidRDefault="00147FD1" w:rsidP="00147FD1">
                            <w:pPr>
                              <w:rPr>
                                <w:rFonts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A90EC4" id="Text Box 167" o:spid="_x0000_s1110" type="#_x0000_t202" style="position:absolute;margin-left:282pt;margin-top:4.85pt;width:3in;height:78.3pt;z-index:25222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" stroked="f">
                <v:textbox>
                  <w:txbxContent>
                    <w:p w14:paraId="7098E310" w14:textId="77777777" w:rsidR="00147FD1" w:rsidRPr="00B6438D" w:rsidRDefault="00147FD1" w:rsidP="00147FD1">
                      <w:pPr>
                        <w:rPr>
                          <w:rFonts w:cs="Arial"/>
                        </w:rPr>
                      </w:pPr>
                      <w:r w:rsidRPr="00B6438D">
                        <w:rPr>
                          <w:rFonts w:cs="Arial"/>
                        </w:rPr>
                        <w:t>z = red shift</w:t>
                      </w:r>
                      <w:r w:rsidRPr="00B6438D">
                        <w:rPr>
                          <w:rFonts w:cs="Arial"/>
                        </w:rPr>
                        <w:tab/>
                      </w:r>
                    </w:p>
                    <w:p w14:paraId="344BCACF" w14:textId="77777777" w:rsidR="00147FD1" w:rsidRPr="00B6438D" w:rsidRDefault="00147FD1" w:rsidP="00147FD1">
                      <w:pPr>
                        <w:rPr>
                          <w:rFonts w:cs="Arial"/>
                        </w:rPr>
                      </w:pPr>
                      <w:r w:rsidRPr="00B6438D">
                        <w:rPr>
                          <w:rFonts w:cs="Arial"/>
                        </w:rPr>
                        <w:sym w:font="Symbol" w:char="F044"/>
                      </w:r>
                      <w:r w:rsidRPr="00B6438D">
                        <w:rPr>
                          <w:rFonts w:cs="Arial"/>
                        </w:rPr>
                        <w:sym w:font="Symbol" w:char="F06C"/>
                      </w:r>
                      <w:r w:rsidRPr="00B6438D">
                        <w:rPr>
                          <w:rFonts w:cs="Arial"/>
                        </w:rPr>
                        <w:t xml:space="preserve"> = change in wavelength (moving source) (nm)</w:t>
                      </w:r>
                    </w:p>
                    <w:p w14:paraId="5AB0338D" w14:textId="77777777" w:rsidR="00147FD1" w:rsidRPr="00B6438D" w:rsidRDefault="00147FD1" w:rsidP="00147FD1">
                      <w:pPr>
                        <w:rPr>
                          <w:rFonts w:cs="Arial"/>
                        </w:rPr>
                      </w:pPr>
                      <w:r w:rsidRPr="00B6438D">
                        <w:rPr>
                          <w:rFonts w:cs="Arial"/>
                        </w:rPr>
                        <w:sym w:font="Symbol" w:char="F06C"/>
                      </w:r>
                      <w:r w:rsidRPr="00B6438D">
                        <w:rPr>
                          <w:rFonts w:cs="Arial"/>
                        </w:rPr>
                        <w:t xml:space="preserve"> = wavelength of stationery source (nm)</w:t>
                      </w:r>
                    </w:p>
                    <w:p w14:paraId="34B68596" w14:textId="77777777" w:rsidR="00147FD1" w:rsidRPr="00B6438D" w:rsidRDefault="00147FD1" w:rsidP="00147FD1">
                      <w:pPr>
                        <w:rPr>
                          <w:rFonts w:cs="Arial"/>
                        </w:rPr>
                      </w:pPr>
                      <w:r w:rsidRPr="00B6438D">
                        <w:rPr>
                          <w:rFonts w:cs="Arial"/>
                        </w:rPr>
                        <w:t>v</w:t>
                      </w:r>
                      <w:r w:rsidRPr="00B6438D">
                        <w:rPr>
                          <w:rFonts w:cs="Arial"/>
                          <w:vertAlign w:val="subscript"/>
                        </w:rPr>
                        <w:t xml:space="preserve"> </w:t>
                      </w:r>
                      <w:r w:rsidRPr="00B6438D">
                        <w:rPr>
                          <w:rFonts w:cs="Arial"/>
                        </w:rPr>
                        <w:t>= recessional speed of galaxy (m s</w:t>
                      </w:r>
                      <w:r w:rsidRPr="00B6438D">
                        <w:rPr>
                          <w:rFonts w:cs="Arial"/>
                          <w:vertAlign w:val="superscript"/>
                        </w:rPr>
                        <w:t>-1</w:t>
                      </w:r>
                      <w:r w:rsidRPr="00B6438D">
                        <w:rPr>
                          <w:rFonts w:cs="Arial"/>
                        </w:rPr>
                        <w:t xml:space="preserve">) </w:t>
                      </w:r>
                    </w:p>
                    <w:p w14:paraId="592F8B68" w14:textId="77777777" w:rsidR="00147FD1" w:rsidRPr="00B6438D" w:rsidRDefault="00147FD1" w:rsidP="00147FD1">
                      <w:pPr>
                        <w:rPr>
                          <w:rFonts w:cs="Arial"/>
                        </w:rPr>
                      </w:pPr>
                      <w:r w:rsidRPr="00B6438D">
                        <w:rPr>
                          <w:rFonts w:cs="Arial"/>
                        </w:rPr>
                        <w:t>c</w:t>
                      </w:r>
                      <w:r w:rsidRPr="00B6438D">
                        <w:rPr>
                          <w:rFonts w:cs="Arial"/>
                          <w:vertAlign w:val="subscript"/>
                        </w:rPr>
                        <w:t>0</w:t>
                      </w:r>
                      <w:r w:rsidRPr="00B6438D">
                        <w:rPr>
                          <w:rFonts w:cs="Arial"/>
                        </w:rPr>
                        <w:t xml:space="preserve"> = speed of light in a vacuum (m s</w:t>
                      </w:r>
                      <w:r w:rsidRPr="00B6438D">
                        <w:rPr>
                          <w:rFonts w:cs="Arial"/>
                          <w:vertAlign w:val="superscript"/>
                        </w:rPr>
                        <w:t>-1</w:t>
                      </w:r>
                      <w:r w:rsidRPr="00B6438D">
                        <w:rPr>
                          <w:rFonts w:cs="Arial"/>
                        </w:rPr>
                        <w:t>)</w:t>
                      </w:r>
                    </w:p>
                    <w:p w14:paraId="1003EC4D" w14:textId="77777777" w:rsidR="00147FD1" w:rsidRPr="00B6438D" w:rsidRDefault="00147FD1" w:rsidP="00147FD1">
                      <w:pPr>
                        <w:rPr>
                          <w:rFonts w:cs="Arial"/>
                        </w:rPr>
                      </w:pPr>
                    </w:p>
                  </w:txbxContent>
                </v:textbox>
              </v:shape>
            </w:pict>
          </mc:Fallback>
        </mc:AlternateContent>
      </w:r>
    </w:p>
    <w:p w14:paraId="3F8AF892" w14:textId="77777777" w:rsidR="00147FD1" w:rsidRPr="00147FD1" w:rsidRDefault="00147FD1" w:rsidP="00147FD1">
      <w:pPr>
        <w:rPr>
          <w:rFonts w:ascii="Arial" w:hAnsi="Arial" w:cs="Arial"/>
          <w:sz w:val="22"/>
          <w:szCs w:val="22"/>
        </w:rPr>
      </w:pPr>
      <w:r w:rsidRPr="00147FD1">
        <w:rPr>
          <w:rFonts w:ascii="Arial" w:hAnsi="Arial" w:cs="Arial"/>
          <w:sz w:val="22"/>
          <w:szCs w:val="22"/>
        </w:rPr>
        <w:tab/>
      </w:r>
      <w:r w:rsidRPr="00147FD1">
        <w:rPr>
          <w:rFonts w:ascii="Arial" w:hAnsi="Arial" w:cs="Arial"/>
          <w:position w:val="-24"/>
          <w:sz w:val="22"/>
          <w:szCs w:val="22"/>
        </w:rPr>
        <w:object w:dxaOrig="740" w:dyaOrig="620" w14:anchorId="32EF01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5pt;height:30.85pt" o:ole="">
            <v:imagedata r:id="rId33" o:title=""/>
          </v:shape>
          <o:OLEObject Type="Embed" ProgID="Equation.3" ShapeID="_x0000_i1025" DrawAspect="Content" ObjectID="_1724675511" r:id="rId34"/>
        </w:object>
      </w:r>
      <w:r w:rsidRPr="00147FD1">
        <w:rPr>
          <w:rFonts w:ascii="Arial" w:hAnsi="Arial" w:cs="Arial"/>
          <w:sz w:val="22"/>
          <w:szCs w:val="22"/>
        </w:rPr>
        <w:t xml:space="preserve">    It can also be shown that: </w:t>
      </w:r>
      <w:r w:rsidRPr="00147FD1">
        <w:rPr>
          <w:rFonts w:ascii="Arial" w:hAnsi="Arial" w:cs="Arial"/>
          <w:position w:val="-30"/>
          <w:sz w:val="22"/>
          <w:szCs w:val="22"/>
        </w:rPr>
        <w:object w:dxaOrig="680" w:dyaOrig="680" w14:anchorId="160EC3CC">
          <v:shape id="_x0000_i1026" type="#_x0000_t75" style="width:33.8pt;height:33.8pt" o:ole="">
            <v:imagedata r:id="rId35" o:title=""/>
          </v:shape>
          <o:OLEObject Type="Embed" ProgID="Equation.3" ShapeID="_x0000_i1026" DrawAspect="Content" ObjectID="_1724675512" r:id="rId36"/>
        </w:object>
      </w:r>
    </w:p>
    <w:p w14:paraId="516ECEFB" w14:textId="77777777" w:rsidR="00147FD1" w:rsidRPr="00147FD1" w:rsidRDefault="00147FD1" w:rsidP="00147FD1">
      <w:pPr>
        <w:rPr>
          <w:rFonts w:ascii="Arial" w:hAnsi="Arial" w:cs="Arial"/>
          <w:sz w:val="22"/>
          <w:szCs w:val="22"/>
        </w:rPr>
      </w:pPr>
    </w:p>
    <w:p w14:paraId="23075A23" w14:textId="77777777" w:rsidR="00147FD1" w:rsidRPr="00147FD1" w:rsidRDefault="00147FD1" w:rsidP="00147FD1">
      <w:pPr>
        <w:rPr>
          <w:rFonts w:ascii="Arial" w:hAnsi="Arial" w:cs="Arial"/>
          <w:sz w:val="22"/>
          <w:szCs w:val="22"/>
        </w:rPr>
      </w:pPr>
    </w:p>
    <w:p w14:paraId="6C19BA38" w14:textId="77777777" w:rsidR="00147FD1" w:rsidRPr="00147FD1" w:rsidRDefault="00147FD1" w:rsidP="00147FD1">
      <w:pPr>
        <w:rPr>
          <w:rFonts w:ascii="Arial" w:hAnsi="Arial" w:cs="Arial"/>
          <w:sz w:val="22"/>
          <w:szCs w:val="22"/>
        </w:rPr>
      </w:pPr>
    </w:p>
    <w:p w14:paraId="3209D774" w14:textId="2A11A5A7" w:rsidR="00147FD1" w:rsidRDefault="00147FD1" w:rsidP="00147FD1">
      <w:pPr>
        <w:rPr>
          <w:rFonts w:ascii="Arial" w:hAnsi="Arial" w:cs="Arial"/>
          <w:sz w:val="22"/>
          <w:szCs w:val="22"/>
        </w:rPr>
      </w:pPr>
      <w:r w:rsidRPr="00147FD1">
        <w:rPr>
          <w:rFonts w:ascii="Arial" w:hAnsi="Arial" w:cs="Arial"/>
          <w:sz w:val="22"/>
          <w:szCs w:val="22"/>
        </w:rPr>
        <w:t xml:space="preserve">Edwin Hubble </w:t>
      </w:r>
      <w:r w:rsidRPr="00147FD1">
        <w:rPr>
          <w:rFonts w:ascii="Arial" w:hAnsi="Arial" w:cs="Arial"/>
          <w:sz w:val="22"/>
          <w:szCs w:val="22"/>
          <w:lang w:eastAsia="ja-JP"/>
        </w:rPr>
        <w:t>analys</w:t>
      </w:r>
      <w:r w:rsidRPr="00147FD1">
        <w:rPr>
          <w:rFonts w:ascii="Arial" w:hAnsi="Arial" w:cs="Arial"/>
          <w:sz w:val="22"/>
          <w:szCs w:val="22"/>
        </w:rPr>
        <w:t>ed the red shifts of various galaxies in 1920 and deduced that most galaxies are moving away from the Earth, this suggests that the Universe is expanding.  Hubble also discovered that the further away a galaxy is, the bigger its red shift and the faster it is moving away. This relationship is known as Hubble’s Law and can be stated algebraically as follows:</w:t>
      </w:r>
    </w:p>
    <w:p w14:paraId="020CBD6E" w14:textId="77777777" w:rsidR="00147FD1" w:rsidRPr="00147FD1" w:rsidRDefault="00147FD1" w:rsidP="00147FD1">
      <w:pPr>
        <w:rPr>
          <w:rFonts w:ascii="Arial" w:hAnsi="Arial" w:cs="Arial"/>
          <w:sz w:val="22"/>
          <w:szCs w:val="22"/>
        </w:rPr>
      </w:pPr>
    </w:p>
    <w:p w14:paraId="3E9B4034" w14:textId="4A3ABE1C" w:rsidR="00147FD1" w:rsidRPr="00147FD1" w:rsidRDefault="00147FD1" w:rsidP="00147FD1">
      <w:pPr>
        <w:rPr>
          <w:rFonts w:ascii="Arial" w:hAnsi="Arial" w:cs="Arial"/>
          <w:sz w:val="22"/>
          <w:szCs w:val="22"/>
        </w:rPr>
      </w:pPr>
      <w:r w:rsidRPr="00147FD1">
        <w:rPr>
          <w:rFonts w:ascii="Arial" w:hAnsi="Arial" w:cs="Arial"/>
          <w:noProof/>
          <w:sz w:val="22"/>
          <w:szCs w:val="22"/>
        </w:rPr>
        <mc:AlternateContent>
          <mc:Choice Requires="wps">
            <w:drawing>
              <wp:anchor distT="0" distB="0" distL="114300" distR="114300" simplePos="0" relativeHeight="252229632" behindDoc="0" locked="0" layoutInCell="1" allowOverlap="1" wp14:anchorId="54A84274" wp14:editId="48B105DD">
                <wp:simplePos x="0" y="0"/>
                <wp:positionH relativeFrom="column">
                  <wp:posOffset>1981200</wp:posOffset>
                </wp:positionH>
                <wp:positionV relativeFrom="paragraph">
                  <wp:posOffset>34290</wp:posOffset>
                </wp:positionV>
                <wp:extent cx="2514600" cy="676910"/>
                <wp:effectExtent l="0" t="0" r="3810" b="0"/>
                <wp:wrapNone/>
                <wp:docPr id="166"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67691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18CFF72" w14:textId="4ECB085A" w:rsidR="00147FD1" w:rsidRPr="00B6438D" w:rsidRDefault="00147FD1" w:rsidP="00147FD1">
                            <w:pPr>
                              <w:rPr>
                                <w:rFonts w:cs="Arial"/>
                              </w:rPr>
                            </w:pPr>
                            <w:r w:rsidRPr="00B6438D">
                              <w:rPr>
                                <w:rFonts w:cs="Arial"/>
                              </w:rPr>
                              <w:t>v</w:t>
                            </w:r>
                            <w:r>
                              <w:rPr>
                                <w:rFonts w:cs="Arial"/>
                              </w:rPr>
                              <w:t xml:space="preserve"> </w:t>
                            </w:r>
                            <w:r w:rsidRPr="00B6438D">
                              <w:rPr>
                                <w:rFonts w:cs="Arial"/>
                                <w:vertAlign w:val="subscript"/>
                              </w:rPr>
                              <w:t xml:space="preserve">galaxy </w:t>
                            </w:r>
                            <w:r w:rsidRPr="00B6438D">
                              <w:rPr>
                                <w:rFonts w:cs="Arial"/>
                              </w:rPr>
                              <w:t>= recessional speed of galaxy (km s</w:t>
                            </w:r>
                            <w:r w:rsidRPr="00B6438D">
                              <w:rPr>
                                <w:rFonts w:cs="Arial"/>
                                <w:vertAlign w:val="superscript"/>
                              </w:rPr>
                              <w:t>-1</w:t>
                            </w:r>
                            <w:r w:rsidRPr="00B6438D">
                              <w:rPr>
                                <w:rFonts w:cs="Arial"/>
                              </w:rPr>
                              <w:t xml:space="preserve">) </w:t>
                            </w:r>
                          </w:p>
                          <w:p w14:paraId="1930781B" w14:textId="77777777" w:rsidR="00147FD1" w:rsidRPr="00B6438D" w:rsidRDefault="00147FD1" w:rsidP="00147FD1">
                            <w:pPr>
                              <w:rPr>
                                <w:rFonts w:cs="Arial"/>
                              </w:rPr>
                            </w:pPr>
                            <w:r w:rsidRPr="00B6438D">
                              <w:rPr>
                                <w:rFonts w:cs="Arial"/>
                              </w:rPr>
                              <w:t>d = distance to galaxy (</w:t>
                            </w:r>
                            <w:proofErr w:type="spellStart"/>
                            <w:r w:rsidRPr="00B6438D">
                              <w:rPr>
                                <w:rFonts w:cs="Arial"/>
                              </w:rPr>
                              <w:t>Mpc</w:t>
                            </w:r>
                            <w:proofErr w:type="spellEnd"/>
                            <w:r w:rsidRPr="00B6438D">
                              <w:rPr>
                                <w:rFonts w:cs="Arial"/>
                              </w:rPr>
                              <w:t>)</w:t>
                            </w:r>
                          </w:p>
                          <w:p w14:paraId="737C666B" w14:textId="77777777" w:rsidR="00147FD1" w:rsidRPr="00B6438D" w:rsidRDefault="00147FD1" w:rsidP="00147FD1">
                            <w:pPr>
                              <w:rPr>
                                <w:rFonts w:cs="Arial"/>
                              </w:rPr>
                            </w:pPr>
                            <w:r w:rsidRPr="00B6438D">
                              <w:rPr>
                                <w:rFonts w:cs="Arial"/>
                              </w:rPr>
                              <w:t>H</w:t>
                            </w:r>
                            <w:r w:rsidRPr="00B6438D">
                              <w:rPr>
                                <w:rFonts w:cs="Arial"/>
                                <w:vertAlign w:val="subscript"/>
                              </w:rPr>
                              <w:t>0</w:t>
                            </w:r>
                            <w:r w:rsidRPr="00B6438D">
                              <w:rPr>
                                <w:rFonts w:cs="Arial"/>
                              </w:rPr>
                              <w:t xml:space="preserve"> = Hubble’s constant (km s</w:t>
                            </w:r>
                            <w:r w:rsidRPr="00B6438D">
                              <w:rPr>
                                <w:rFonts w:cs="Arial"/>
                                <w:vertAlign w:val="superscript"/>
                              </w:rPr>
                              <w:t xml:space="preserve">-1 </w:t>
                            </w:r>
                            <w:r w:rsidRPr="00B6438D">
                              <w:rPr>
                                <w:rFonts w:cs="Arial"/>
                              </w:rPr>
                              <w:t>Mpc</w:t>
                            </w:r>
                            <w:r w:rsidRPr="00B6438D">
                              <w:rPr>
                                <w:rFonts w:cs="Arial"/>
                                <w:vertAlign w:val="superscript"/>
                              </w:rPr>
                              <w:t>-1</w:t>
                            </w:r>
                            <w:r w:rsidRPr="00B6438D">
                              <w:rPr>
                                <w:rFonts w:cs="Arial"/>
                              </w:rPr>
                              <w:t>)</w:t>
                            </w:r>
                          </w:p>
                          <w:p w14:paraId="06720E93" w14:textId="77777777" w:rsidR="00147FD1" w:rsidRPr="00B6438D" w:rsidRDefault="00147FD1" w:rsidP="00147FD1">
                            <w:pPr>
                              <w:rPr>
                                <w:rFonts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A84274" id="Text Box 166" o:spid="_x0000_s1111" type="#_x0000_t202" style="position:absolute;margin-left:156pt;margin-top:2.7pt;width:198pt;height:53.3pt;z-index:25222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" stroked="f">
                <v:textbox>
                  <w:txbxContent>
                    <w:p w14:paraId="018CFF72" w14:textId="4ECB085A" w:rsidR="00147FD1" w:rsidRPr="00B6438D" w:rsidRDefault="00147FD1" w:rsidP="00147FD1">
                      <w:pPr>
                        <w:rPr>
                          <w:rFonts w:cs="Arial"/>
                        </w:rPr>
                      </w:pPr>
                      <w:r w:rsidRPr="00B6438D">
                        <w:rPr>
                          <w:rFonts w:cs="Arial"/>
                        </w:rPr>
                        <w:t>v</w:t>
                      </w:r>
                      <w:r>
                        <w:rPr>
                          <w:rFonts w:cs="Arial"/>
                        </w:rPr>
                        <w:t xml:space="preserve"> </w:t>
                      </w:r>
                      <w:r w:rsidRPr="00B6438D">
                        <w:rPr>
                          <w:rFonts w:cs="Arial"/>
                          <w:vertAlign w:val="subscript"/>
                        </w:rPr>
                        <w:t xml:space="preserve">galaxy </w:t>
                      </w:r>
                      <w:r w:rsidRPr="00B6438D">
                        <w:rPr>
                          <w:rFonts w:cs="Arial"/>
                        </w:rPr>
                        <w:t>= recessional speed of galaxy (km s</w:t>
                      </w:r>
                      <w:r w:rsidRPr="00B6438D">
                        <w:rPr>
                          <w:rFonts w:cs="Arial"/>
                          <w:vertAlign w:val="superscript"/>
                        </w:rPr>
                        <w:t>-1</w:t>
                      </w:r>
                      <w:r w:rsidRPr="00B6438D">
                        <w:rPr>
                          <w:rFonts w:cs="Arial"/>
                        </w:rPr>
                        <w:t xml:space="preserve">) </w:t>
                      </w:r>
                    </w:p>
                    <w:p w14:paraId="1930781B" w14:textId="77777777" w:rsidR="00147FD1" w:rsidRPr="00B6438D" w:rsidRDefault="00147FD1" w:rsidP="00147FD1">
                      <w:pPr>
                        <w:rPr>
                          <w:rFonts w:cs="Arial"/>
                        </w:rPr>
                      </w:pPr>
                      <w:r w:rsidRPr="00B6438D">
                        <w:rPr>
                          <w:rFonts w:cs="Arial"/>
                        </w:rPr>
                        <w:t>d = distance to galaxy (</w:t>
                      </w:r>
                      <w:proofErr w:type="spellStart"/>
                      <w:r w:rsidRPr="00B6438D">
                        <w:rPr>
                          <w:rFonts w:cs="Arial"/>
                        </w:rPr>
                        <w:t>Mpc</w:t>
                      </w:r>
                      <w:proofErr w:type="spellEnd"/>
                      <w:r w:rsidRPr="00B6438D">
                        <w:rPr>
                          <w:rFonts w:cs="Arial"/>
                        </w:rPr>
                        <w:t>)</w:t>
                      </w:r>
                    </w:p>
                    <w:p w14:paraId="737C666B" w14:textId="77777777" w:rsidR="00147FD1" w:rsidRPr="00B6438D" w:rsidRDefault="00147FD1" w:rsidP="00147FD1">
                      <w:pPr>
                        <w:rPr>
                          <w:rFonts w:cs="Arial"/>
                        </w:rPr>
                      </w:pPr>
                      <w:r w:rsidRPr="00B6438D">
                        <w:rPr>
                          <w:rFonts w:cs="Arial"/>
                        </w:rPr>
                        <w:t>H</w:t>
                      </w:r>
                      <w:r w:rsidRPr="00B6438D">
                        <w:rPr>
                          <w:rFonts w:cs="Arial"/>
                          <w:vertAlign w:val="subscript"/>
                        </w:rPr>
                        <w:t>0</w:t>
                      </w:r>
                      <w:r w:rsidRPr="00B6438D">
                        <w:rPr>
                          <w:rFonts w:cs="Arial"/>
                        </w:rPr>
                        <w:t xml:space="preserve"> = Hubble’s constant (km s</w:t>
                      </w:r>
                      <w:r w:rsidRPr="00B6438D">
                        <w:rPr>
                          <w:rFonts w:cs="Arial"/>
                          <w:vertAlign w:val="superscript"/>
                        </w:rPr>
                        <w:t xml:space="preserve">-1 </w:t>
                      </w:r>
                      <w:r w:rsidRPr="00B6438D">
                        <w:rPr>
                          <w:rFonts w:cs="Arial"/>
                        </w:rPr>
                        <w:t>Mpc</w:t>
                      </w:r>
                      <w:r w:rsidRPr="00B6438D">
                        <w:rPr>
                          <w:rFonts w:cs="Arial"/>
                          <w:vertAlign w:val="superscript"/>
                        </w:rPr>
                        <w:t>-1</w:t>
                      </w:r>
                      <w:r w:rsidRPr="00B6438D">
                        <w:rPr>
                          <w:rFonts w:cs="Arial"/>
                        </w:rPr>
                        <w:t>)</w:t>
                      </w:r>
                    </w:p>
                    <w:p w14:paraId="06720E93" w14:textId="77777777" w:rsidR="00147FD1" w:rsidRPr="00B6438D" w:rsidRDefault="00147FD1" w:rsidP="00147FD1">
                      <w:pPr>
                        <w:rPr>
                          <w:rFonts w:cs="Arial"/>
                        </w:rPr>
                      </w:pPr>
                    </w:p>
                  </w:txbxContent>
                </v:textbox>
              </v:shape>
            </w:pict>
          </mc:Fallback>
        </mc:AlternateContent>
      </w:r>
    </w:p>
    <w:p w14:paraId="64FAD42B" w14:textId="77777777" w:rsidR="00147FD1" w:rsidRPr="00147FD1" w:rsidRDefault="00147FD1" w:rsidP="00147FD1">
      <w:pPr>
        <w:rPr>
          <w:rFonts w:ascii="Arial" w:hAnsi="Arial" w:cs="Arial"/>
          <w:sz w:val="22"/>
          <w:szCs w:val="22"/>
        </w:rPr>
      </w:pPr>
      <w:r w:rsidRPr="00147FD1">
        <w:rPr>
          <w:rFonts w:ascii="Arial" w:hAnsi="Arial" w:cs="Arial"/>
          <w:sz w:val="22"/>
          <w:szCs w:val="22"/>
        </w:rPr>
        <w:tab/>
      </w:r>
      <w:r w:rsidRPr="00147FD1">
        <w:rPr>
          <w:rFonts w:ascii="Arial" w:hAnsi="Arial" w:cs="Arial"/>
          <w:position w:val="-14"/>
          <w:sz w:val="22"/>
          <w:szCs w:val="22"/>
        </w:rPr>
        <w:object w:dxaOrig="1300" w:dyaOrig="380" w14:anchorId="4F7A25A7">
          <v:shape id="_x0000_i1027" type="#_x0000_t75" style="width:64.65pt;height:19.1pt" o:ole="">
            <v:imagedata r:id="rId37" o:title=""/>
          </v:shape>
          <o:OLEObject Type="Embed" ProgID="Equation.3" ShapeID="_x0000_i1027" DrawAspect="Content" ObjectID="_1724675513" r:id="rId38"/>
        </w:object>
      </w:r>
    </w:p>
    <w:p w14:paraId="05AA6831" w14:textId="77777777" w:rsidR="00147FD1" w:rsidRPr="00147FD1" w:rsidRDefault="00147FD1" w:rsidP="00147FD1">
      <w:pPr>
        <w:rPr>
          <w:rFonts w:ascii="Arial" w:hAnsi="Arial" w:cs="Arial"/>
          <w:sz w:val="22"/>
          <w:szCs w:val="22"/>
        </w:rPr>
      </w:pPr>
    </w:p>
    <w:p w14:paraId="756BC8DC" w14:textId="77777777" w:rsidR="00147FD1" w:rsidRPr="00147FD1" w:rsidRDefault="00147FD1" w:rsidP="00147FD1">
      <w:pPr>
        <w:rPr>
          <w:rFonts w:ascii="Arial" w:hAnsi="Arial" w:cs="Arial"/>
          <w:sz w:val="22"/>
          <w:szCs w:val="22"/>
        </w:rPr>
      </w:pPr>
    </w:p>
    <w:p w14:paraId="43058E71" w14:textId="77777777" w:rsidR="00147FD1" w:rsidRPr="00147FD1" w:rsidRDefault="00147FD1" w:rsidP="00147FD1">
      <w:pPr>
        <w:rPr>
          <w:rFonts w:ascii="Arial" w:hAnsi="Arial" w:cs="Arial"/>
          <w:sz w:val="22"/>
          <w:szCs w:val="22"/>
        </w:rPr>
      </w:pPr>
      <w:r w:rsidRPr="00147FD1">
        <w:rPr>
          <w:rFonts w:ascii="Arial" w:hAnsi="Arial" w:cs="Arial"/>
          <w:sz w:val="22"/>
          <w:szCs w:val="22"/>
        </w:rPr>
        <w:t>The distances to galaxies can be estimated by observing Cepheid Variables within a galaxy. A Cepheid Variable is a class of star that pulsates. The relationship between the period of pulsation and the size of the star is very precise. An understanding of how brightness diminishes with distance allows astronomers to estimate distances to galaxies with a high degree of confidence.</w:t>
      </w:r>
    </w:p>
    <w:p w14:paraId="47365BE4" w14:textId="77777777" w:rsidR="00147FD1" w:rsidRPr="00147FD1" w:rsidRDefault="00147FD1" w:rsidP="00147FD1">
      <w:pPr>
        <w:rPr>
          <w:rFonts w:ascii="Arial" w:hAnsi="Arial" w:cs="Arial"/>
          <w:sz w:val="22"/>
          <w:szCs w:val="22"/>
        </w:rPr>
      </w:pPr>
    </w:p>
    <w:p w14:paraId="0B7027AD" w14:textId="77777777" w:rsidR="00147FD1" w:rsidRPr="00147FD1" w:rsidRDefault="00147FD1" w:rsidP="00147FD1">
      <w:pPr>
        <w:rPr>
          <w:rFonts w:ascii="Arial" w:hAnsi="Arial" w:cs="Arial"/>
          <w:sz w:val="22"/>
          <w:szCs w:val="22"/>
        </w:rPr>
      </w:pPr>
      <w:r w:rsidRPr="00147FD1">
        <w:rPr>
          <w:rFonts w:ascii="Arial" w:hAnsi="Arial" w:cs="Arial"/>
          <w:sz w:val="22"/>
          <w:szCs w:val="22"/>
        </w:rPr>
        <w:t xml:space="preserve">The following data was recorded by the Hubble Space Telescope for five galaxies. </w:t>
      </w:r>
    </w:p>
    <w:p w14:paraId="68AED643" w14:textId="77777777" w:rsidR="00147FD1" w:rsidRPr="00147FD1" w:rsidRDefault="00147FD1" w:rsidP="00147FD1">
      <w:pPr>
        <w:ind w:left="720" w:hanging="720"/>
        <w:rPr>
          <w:rFonts w:ascii="Arial" w:hAnsi="Arial" w:cs="Arial"/>
          <w:sz w:val="22"/>
          <w:szCs w:val="22"/>
        </w:rPr>
      </w:pPr>
    </w:p>
    <w:tbl>
      <w:tblPr>
        <w:tblpPr w:leftFromText="180" w:rightFromText="180" w:vertAnchor="text" w:horzAnchor="page" w:tblpX="2107" w:tblpY="-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4128"/>
      </w:tblGrid>
      <w:tr w:rsidR="00147FD1" w:rsidRPr="00147FD1" w14:paraId="343B4D30" w14:textId="77777777" w:rsidTr="00AA6FED">
        <w:trPr>
          <w:trHeight w:val="709"/>
        </w:trPr>
        <w:tc>
          <w:tcPr>
            <w:tcW w:w="2130" w:type="dxa"/>
          </w:tcPr>
          <w:p w14:paraId="165EADF2" w14:textId="77777777" w:rsidR="00147FD1" w:rsidRPr="00147FD1" w:rsidRDefault="00147FD1" w:rsidP="00AA6FED">
            <w:pPr>
              <w:ind w:left="720" w:hanging="720"/>
              <w:jc w:val="center"/>
              <w:rPr>
                <w:rFonts w:ascii="Arial" w:hAnsi="Arial" w:cs="Arial"/>
                <w:b/>
                <w:sz w:val="22"/>
                <w:szCs w:val="22"/>
              </w:rPr>
            </w:pPr>
            <w:r w:rsidRPr="00147FD1">
              <w:rPr>
                <w:rFonts w:ascii="Arial" w:hAnsi="Arial" w:cs="Arial"/>
                <w:b/>
                <w:sz w:val="22"/>
                <w:szCs w:val="22"/>
              </w:rPr>
              <w:t>Distance</w:t>
            </w:r>
          </w:p>
          <w:p w14:paraId="4943DC14" w14:textId="77777777" w:rsidR="00147FD1" w:rsidRPr="00147FD1" w:rsidRDefault="00147FD1" w:rsidP="00AA6FED">
            <w:pPr>
              <w:ind w:left="720" w:hanging="720"/>
              <w:jc w:val="center"/>
              <w:rPr>
                <w:rFonts w:ascii="Arial" w:hAnsi="Arial" w:cs="Arial"/>
                <w:sz w:val="22"/>
                <w:szCs w:val="22"/>
              </w:rPr>
            </w:pPr>
            <w:r w:rsidRPr="00147FD1">
              <w:rPr>
                <w:rFonts w:ascii="Arial" w:hAnsi="Arial" w:cs="Arial"/>
                <w:sz w:val="22"/>
                <w:szCs w:val="22"/>
              </w:rPr>
              <w:t>(</w:t>
            </w:r>
            <w:proofErr w:type="spellStart"/>
            <w:r w:rsidRPr="00147FD1">
              <w:rPr>
                <w:rFonts w:ascii="Arial" w:hAnsi="Arial" w:cs="Arial"/>
                <w:sz w:val="22"/>
                <w:szCs w:val="22"/>
              </w:rPr>
              <w:t>Mpc</w:t>
            </w:r>
            <w:proofErr w:type="spellEnd"/>
            <w:r w:rsidRPr="00147FD1">
              <w:rPr>
                <w:rFonts w:ascii="Arial" w:hAnsi="Arial" w:cs="Arial"/>
                <w:sz w:val="22"/>
                <w:szCs w:val="22"/>
              </w:rPr>
              <w:t>)</w:t>
            </w:r>
          </w:p>
        </w:tc>
        <w:tc>
          <w:tcPr>
            <w:tcW w:w="2130" w:type="dxa"/>
          </w:tcPr>
          <w:p w14:paraId="4B5EC9D3" w14:textId="77777777" w:rsidR="00147FD1" w:rsidRPr="00147FD1" w:rsidRDefault="00147FD1" w:rsidP="00AA6FED">
            <w:pPr>
              <w:ind w:left="720" w:hanging="720"/>
              <w:jc w:val="center"/>
              <w:rPr>
                <w:rFonts w:ascii="Arial" w:hAnsi="Arial" w:cs="Arial"/>
                <w:b/>
                <w:sz w:val="22"/>
                <w:szCs w:val="22"/>
              </w:rPr>
            </w:pPr>
            <w:r w:rsidRPr="00147FD1">
              <w:rPr>
                <w:rFonts w:ascii="Arial" w:hAnsi="Arial" w:cs="Arial"/>
                <w:b/>
                <w:sz w:val="22"/>
                <w:szCs w:val="22"/>
              </w:rPr>
              <w:t>Red shift - z</w:t>
            </w:r>
          </w:p>
        </w:tc>
        <w:tc>
          <w:tcPr>
            <w:tcW w:w="4128" w:type="dxa"/>
          </w:tcPr>
          <w:p w14:paraId="0E718656" w14:textId="77777777" w:rsidR="00147FD1" w:rsidRPr="00147FD1" w:rsidRDefault="00147FD1" w:rsidP="00AA6FED">
            <w:pPr>
              <w:ind w:left="720" w:hanging="720"/>
              <w:jc w:val="center"/>
              <w:rPr>
                <w:rFonts w:ascii="Arial" w:hAnsi="Arial" w:cs="Arial"/>
                <w:sz w:val="22"/>
                <w:szCs w:val="22"/>
              </w:rPr>
            </w:pPr>
            <w:r w:rsidRPr="00147FD1">
              <w:rPr>
                <w:rFonts w:ascii="Arial" w:hAnsi="Arial" w:cs="Arial"/>
                <w:b/>
                <w:sz w:val="22"/>
                <w:szCs w:val="22"/>
              </w:rPr>
              <w:t xml:space="preserve">Recessional speed of galaxy </w:t>
            </w:r>
            <w:proofErr w:type="spellStart"/>
            <w:r w:rsidRPr="00147FD1">
              <w:rPr>
                <w:rFonts w:ascii="Arial" w:hAnsi="Arial" w:cs="Arial"/>
                <w:b/>
                <w:sz w:val="22"/>
                <w:szCs w:val="22"/>
              </w:rPr>
              <w:t>v</w:t>
            </w:r>
            <w:r w:rsidRPr="00147FD1">
              <w:rPr>
                <w:rFonts w:ascii="Arial" w:hAnsi="Arial" w:cs="Arial"/>
                <w:b/>
                <w:sz w:val="22"/>
                <w:szCs w:val="22"/>
                <w:vertAlign w:val="subscript"/>
              </w:rPr>
              <w:t>galaxy</w:t>
            </w:r>
            <w:proofErr w:type="spellEnd"/>
            <w:r w:rsidRPr="00147FD1">
              <w:rPr>
                <w:rFonts w:ascii="Arial" w:hAnsi="Arial" w:cs="Arial"/>
                <w:b/>
                <w:sz w:val="22"/>
                <w:szCs w:val="22"/>
                <w:vertAlign w:val="subscript"/>
              </w:rPr>
              <w:t xml:space="preserve">  </w:t>
            </w:r>
            <w:proofErr w:type="gramStart"/>
            <w:r w:rsidRPr="00147FD1">
              <w:rPr>
                <w:rFonts w:ascii="Arial" w:hAnsi="Arial" w:cs="Arial"/>
                <w:b/>
                <w:sz w:val="22"/>
                <w:szCs w:val="22"/>
                <w:vertAlign w:val="subscript"/>
              </w:rPr>
              <w:t xml:space="preserve">   </w:t>
            </w:r>
            <w:r w:rsidRPr="00147FD1">
              <w:rPr>
                <w:rFonts w:ascii="Arial" w:hAnsi="Arial" w:cs="Arial"/>
                <w:sz w:val="22"/>
                <w:szCs w:val="22"/>
              </w:rPr>
              <w:t>(</w:t>
            </w:r>
            <w:proofErr w:type="gramEnd"/>
            <w:r w:rsidRPr="00147FD1">
              <w:rPr>
                <w:rFonts w:ascii="Arial" w:hAnsi="Arial" w:cs="Arial"/>
                <w:sz w:val="22"/>
                <w:szCs w:val="22"/>
              </w:rPr>
              <w:t>km s</w:t>
            </w:r>
            <w:r w:rsidRPr="00147FD1">
              <w:rPr>
                <w:rFonts w:ascii="Arial" w:hAnsi="Arial" w:cs="Arial"/>
                <w:sz w:val="22"/>
                <w:szCs w:val="22"/>
                <w:vertAlign w:val="superscript"/>
              </w:rPr>
              <w:t>-1</w:t>
            </w:r>
            <w:r w:rsidRPr="00147FD1">
              <w:rPr>
                <w:rFonts w:ascii="Arial" w:hAnsi="Arial" w:cs="Arial"/>
                <w:sz w:val="22"/>
                <w:szCs w:val="22"/>
              </w:rPr>
              <w:t>)</w:t>
            </w:r>
          </w:p>
        </w:tc>
      </w:tr>
      <w:tr w:rsidR="00147FD1" w:rsidRPr="00147FD1" w14:paraId="3D5C819D" w14:textId="77777777" w:rsidTr="00AA6FED">
        <w:trPr>
          <w:trHeight w:val="340"/>
        </w:trPr>
        <w:tc>
          <w:tcPr>
            <w:tcW w:w="2130" w:type="dxa"/>
            <w:vAlign w:val="bottom"/>
          </w:tcPr>
          <w:p w14:paraId="620CE9E6" w14:textId="77777777" w:rsidR="00147FD1" w:rsidRPr="00147FD1" w:rsidRDefault="00147FD1" w:rsidP="00AA6FED">
            <w:pPr>
              <w:ind w:left="720" w:hanging="720"/>
              <w:jc w:val="center"/>
              <w:rPr>
                <w:rFonts w:ascii="Arial" w:hAnsi="Arial" w:cs="Arial"/>
                <w:sz w:val="22"/>
                <w:szCs w:val="22"/>
              </w:rPr>
            </w:pPr>
            <w:r w:rsidRPr="00147FD1">
              <w:rPr>
                <w:rFonts w:ascii="Arial" w:hAnsi="Arial" w:cs="Arial"/>
                <w:bCs/>
                <w:sz w:val="22"/>
                <w:szCs w:val="22"/>
                <w:lang w:val="en-US"/>
              </w:rPr>
              <w:t>3.1</w:t>
            </w:r>
          </w:p>
        </w:tc>
        <w:tc>
          <w:tcPr>
            <w:tcW w:w="2130" w:type="dxa"/>
            <w:vAlign w:val="bottom"/>
          </w:tcPr>
          <w:p w14:paraId="247616FD" w14:textId="77777777" w:rsidR="00147FD1" w:rsidRPr="00147FD1" w:rsidRDefault="00147FD1" w:rsidP="00AA6FED">
            <w:pPr>
              <w:ind w:left="720" w:hanging="720"/>
              <w:jc w:val="center"/>
              <w:rPr>
                <w:rFonts w:ascii="Arial" w:hAnsi="Arial" w:cs="Arial"/>
                <w:sz w:val="22"/>
                <w:szCs w:val="22"/>
              </w:rPr>
            </w:pPr>
            <w:r w:rsidRPr="00147FD1">
              <w:rPr>
                <w:rFonts w:ascii="Arial" w:hAnsi="Arial" w:cs="Arial"/>
                <w:sz w:val="22"/>
                <w:szCs w:val="22"/>
              </w:rPr>
              <w:t>0.00095</w:t>
            </w:r>
          </w:p>
        </w:tc>
        <w:tc>
          <w:tcPr>
            <w:tcW w:w="4128" w:type="dxa"/>
          </w:tcPr>
          <w:p w14:paraId="615CBA1B" w14:textId="77777777" w:rsidR="00147FD1" w:rsidRPr="00147FD1" w:rsidRDefault="00147FD1" w:rsidP="00AA6FED">
            <w:pPr>
              <w:ind w:left="720" w:hanging="720"/>
              <w:jc w:val="center"/>
              <w:rPr>
                <w:rFonts w:ascii="Arial" w:hAnsi="Arial" w:cs="Arial"/>
                <w:sz w:val="22"/>
                <w:szCs w:val="22"/>
              </w:rPr>
            </w:pPr>
            <w:r w:rsidRPr="00147FD1">
              <w:rPr>
                <w:rFonts w:ascii="Arial" w:hAnsi="Arial" w:cs="Arial"/>
                <w:sz w:val="22"/>
                <w:szCs w:val="22"/>
              </w:rPr>
              <w:t>285</w:t>
            </w:r>
          </w:p>
        </w:tc>
      </w:tr>
      <w:tr w:rsidR="00147FD1" w:rsidRPr="00147FD1" w14:paraId="3645AB4C" w14:textId="77777777" w:rsidTr="00AA6FED">
        <w:trPr>
          <w:trHeight w:val="340"/>
        </w:trPr>
        <w:tc>
          <w:tcPr>
            <w:tcW w:w="2130" w:type="dxa"/>
            <w:vAlign w:val="bottom"/>
          </w:tcPr>
          <w:p w14:paraId="20E53BC7" w14:textId="77777777" w:rsidR="00147FD1" w:rsidRPr="00147FD1" w:rsidRDefault="00147FD1" w:rsidP="00AA6FED">
            <w:pPr>
              <w:ind w:left="720" w:hanging="720"/>
              <w:jc w:val="center"/>
              <w:rPr>
                <w:rFonts w:ascii="Arial" w:hAnsi="Arial" w:cs="Arial"/>
                <w:sz w:val="22"/>
                <w:szCs w:val="22"/>
              </w:rPr>
            </w:pPr>
            <w:r w:rsidRPr="00147FD1">
              <w:rPr>
                <w:rFonts w:ascii="Arial" w:hAnsi="Arial" w:cs="Arial"/>
                <w:bCs/>
                <w:sz w:val="22"/>
                <w:szCs w:val="22"/>
                <w:lang w:val="en-US"/>
              </w:rPr>
              <w:t>8.6</w:t>
            </w:r>
          </w:p>
        </w:tc>
        <w:tc>
          <w:tcPr>
            <w:tcW w:w="2130" w:type="dxa"/>
            <w:vAlign w:val="bottom"/>
          </w:tcPr>
          <w:p w14:paraId="15330FAC" w14:textId="77777777" w:rsidR="00147FD1" w:rsidRPr="00147FD1" w:rsidRDefault="00147FD1" w:rsidP="00AA6FED">
            <w:pPr>
              <w:ind w:left="720" w:hanging="720"/>
              <w:jc w:val="center"/>
              <w:rPr>
                <w:rFonts w:ascii="Arial" w:hAnsi="Arial" w:cs="Arial"/>
                <w:sz w:val="22"/>
                <w:szCs w:val="22"/>
              </w:rPr>
            </w:pPr>
            <w:r w:rsidRPr="00147FD1">
              <w:rPr>
                <w:rFonts w:ascii="Arial" w:hAnsi="Arial" w:cs="Arial"/>
                <w:sz w:val="22"/>
                <w:szCs w:val="22"/>
              </w:rPr>
              <w:t>0.00212</w:t>
            </w:r>
          </w:p>
        </w:tc>
        <w:tc>
          <w:tcPr>
            <w:tcW w:w="4128" w:type="dxa"/>
          </w:tcPr>
          <w:p w14:paraId="62ECECCF" w14:textId="401F1744" w:rsidR="00147FD1" w:rsidRPr="00147FD1" w:rsidRDefault="00147FD1" w:rsidP="00AA6FED">
            <w:pPr>
              <w:ind w:left="720" w:hanging="720"/>
              <w:jc w:val="center"/>
              <w:rPr>
                <w:rFonts w:ascii="Arial" w:hAnsi="Arial" w:cs="Arial"/>
                <w:b/>
                <w:color w:val="0000FF"/>
                <w:sz w:val="22"/>
                <w:szCs w:val="22"/>
              </w:rPr>
            </w:pPr>
          </w:p>
        </w:tc>
      </w:tr>
      <w:tr w:rsidR="00147FD1" w:rsidRPr="00147FD1" w14:paraId="651F76EF" w14:textId="77777777" w:rsidTr="00AA6FED">
        <w:trPr>
          <w:trHeight w:val="340"/>
        </w:trPr>
        <w:tc>
          <w:tcPr>
            <w:tcW w:w="2130" w:type="dxa"/>
            <w:vAlign w:val="bottom"/>
          </w:tcPr>
          <w:p w14:paraId="29C9643E" w14:textId="77777777" w:rsidR="00147FD1" w:rsidRPr="00147FD1" w:rsidRDefault="00147FD1" w:rsidP="00AA6FED">
            <w:pPr>
              <w:ind w:left="720" w:hanging="720"/>
              <w:jc w:val="center"/>
              <w:rPr>
                <w:rFonts w:ascii="Arial" w:hAnsi="Arial" w:cs="Arial"/>
                <w:sz w:val="22"/>
                <w:szCs w:val="22"/>
              </w:rPr>
            </w:pPr>
            <w:r w:rsidRPr="00147FD1">
              <w:rPr>
                <w:rFonts w:ascii="Arial" w:hAnsi="Arial" w:cs="Arial"/>
                <w:bCs/>
                <w:sz w:val="22"/>
                <w:szCs w:val="22"/>
                <w:lang w:val="en-US"/>
              </w:rPr>
              <w:t>12.2</w:t>
            </w:r>
          </w:p>
        </w:tc>
        <w:tc>
          <w:tcPr>
            <w:tcW w:w="2130" w:type="dxa"/>
            <w:vAlign w:val="bottom"/>
          </w:tcPr>
          <w:p w14:paraId="2E176C00" w14:textId="77777777" w:rsidR="00147FD1" w:rsidRPr="00147FD1" w:rsidRDefault="00147FD1" w:rsidP="00AA6FED">
            <w:pPr>
              <w:ind w:left="720" w:hanging="720"/>
              <w:jc w:val="center"/>
              <w:rPr>
                <w:rFonts w:ascii="Arial" w:hAnsi="Arial" w:cs="Arial"/>
                <w:sz w:val="22"/>
                <w:szCs w:val="22"/>
              </w:rPr>
            </w:pPr>
            <w:r w:rsidRPr="00147FD1">
              <w:rPr>
                <w:rFonts w:ascii="Arial" w:hAnsi="Arial" w:cs="Arial"/>
                <w:sz w:val="22"/>
                <w:szCs w:val="22"/>
              </w:rPr>
              <w:t>0.00273</w:t>
            </w:r>
          </w:p>
        </w:tc>
        <w:tc>
          <w:tcPr>
            <w:tcW w:w="4128" w:type="dxa"/>
          </w:tcPr>
          <w:p w14:paraId="53970ECB" w14:textId="03CC55A9" w:rsidR="00147FD1" w:rsidRPr="00147FD1" w:rsidRDefault="00147FD1" w:rsidP="00AA6FED">
            <w:pPr>
              <w:ind w:left="720" w:hanging="720"/>
              <w:jc w:val="center"/>
              <w:rPr>
                <w:rFonts w:ascii="Arial" w:hAnsi="Arial" w:cs="Arial"/>
                <w:b/>
                <w:color w:val="0000FF"/>
                <w:sz w:val="22"/>
                <w:szCs w:val="22"/>
              </w:rPr>
            </w:pPr>
          </w:p>
        </w:tc>
      </w:tr>
      <w:tr w:rsidR="00147FD1" w:rsidRPr="00147FD1" w14:paraId="0DDA96D9" w14:textId="77777777" w:rsidTr="00AA6FED">
        <w:trPr>
          <w:trHeight w:val="340"/>
        </w:trPr>
        <w:tc>
          <w:tcPr>
            <w:tcW w:w="2130" w:type="dxa"/>
            <w:vAlign w:val="bottom"/>
          </w:tcPr>
          <w:p w14:paraId="03228BF7" w14:textId="77777777" w:rsidR="00147FD1" w:rsidRPr="00147FD1" w:rsidRDefault="00147FD1" w:rsidP="00AA6FED">
            <w:pPr>
              <w:ind w:left="720" w:hanging="720"/>
              <w:jc w:val="center"/>
              <w:rPr>
                <w:rFonts w:ascii="Arial" w:hAnsi="Arial" w:cs="Arial"/>
                <w:sz w:val="22"/>
                <w:szCs w:val="22"/>
              </w:rPr>
            </w:pPr>
            <w:r w:rsidRPr="00147FD1">
              <w:rPr>
                <w:rFonts w:ascii="Arial" w:hAnsi="Arial" w:cs="Arial"/>
                <w:bCs/>
                <w:sz w:val="22"/>
                <w:szCs w:val="22"/>
                <w:lang w:val="en-US"/>
              </w:rPr>
              <w:t>16.1</w:t>
            </w:r>
          </w:p>
        </w:tc>
        <w:tc>
          <w:tcPr>
            <w:tcW w:w="2130" w:type="dxa"/>
            <w:vAlign w:val="bottom"/>
          </w:tcPr>
          <w:p w14:paraId="5F602DBD" w14:textId="77777777" w:rsidR="00147FD1" w:rsidRPr="00147FD1" w:rsidRDefault="00147FD1" w:rsidP="00AA6FED">
            <w:pPr>
              <w:ind w:left="720" w:hanging="720"/>
              <w:jc w:val="center"/>
              <w:rPr>
                <w:rFonts w:ascii="Arial" w:hAnsi="Arial" w:cs="Arial"/>
                <w:sz w:val="22"/>
                <w:szCs w:val="22"/>
              </w:rPr>
            </w:pPr>
            <w:r w:rsidRPr="00147FD1">
              <w:rPr>
                <w:rFonts w:ascii="Arial" w:hAnsi="Arial" w:cs="Arial"/>
                <w:sz w:val="22"/>
                <w:szCs w:val="22"/>
              </w:rPr>
              <w:t>0.00402</w:t>
            </w:r>
          </w:p>
        </w:tc>
        <w:tc>
          <w:tcPr>
            <w:tcW w:w="4128" w:type="dxa"/>
          </w:tcPr>
          <w:p w14:paraId="07C78F8C" w14:textId="50FEF296" w:rsidR="00147FD1" w:rsidRPr="00147FD1" w:rsidRDefault="00147FD1" w:rsidP="00AA6FED">
            <w:pPr>
              <w:ind w:left="720" w:hanging="720"/>
              <w:jc w:val="center"/>
              <w:rPr>
                <w:rFonts w:ascii="Arial" w:hAnsi="Arial" w:cs="Arial"/>
                <w:b/>
                <w:color w:val="0000FF"/>
                <w:sz w:val="22"/>
                <w:szCs w:val="22"/>
              </w:rPr>
            </w:pPr>
          </w:p>
        </w:tc>
      </w:tr>
      <w:tr w:rsidR="00147FD1" w:rsidRPr="00147FD1" w14:paraId="2C85D840" w14:textId="77777777" w:rsidTr="00AA6FED">
        <w:trPr>
          <w:trHeight w:val="340"/>
        </w:trPr>
        <w:tc>
          <w:tcPr>
            <w:tcW w:w="2130" w:type="dxa"/>
            <w:vAlign w:val="bottom"/>
          </w:tcPr>
          <w:p w14:paraId="15D9C406" w14:textId="77777777" w:rsidR="00147FD1" w:rsidRPr="00147FD1" w:rsidRDefault="00147FD1" w:rsidP="00AA6FED">
            <w:pPr>
              <w:ind w:left="720" w:hanging="720"/>
              <w:jc w:val="center"/>
              <w:rPr>
                <w:rFonts w:ascii="Arial" w:hAnsi="Arial" w:cs="Arial"/>
                <w:sz w:val="22"/>
                <w:szCs w:val="22"/>
              </w:rPr>
            </w:pPr>
            <w:r w:rsidRPr="00147FD1">
              <w:rPr>
                <w:rFonts w:ascii="Arial" w:hAnsi="Arial" w:cs="Arial"/>
                <w:bCs/>
                <w:sz w:val="22"/>
                <w:szCs w:val="22"/>
                <w:lang w:val="en-US"/>
              </w:rPr>
              <w:t>19.4</w:t>
            </w:r>
          </w:p>
        </w:tc>
        <w:tc>
          <w:tcPr>
            <w:tcW w:w="2130" w:type="dxa"/>
            <w:vAlign w:val="bottom"/>
          </w:tcPr>
          <w:p w14:paraId="5E41CEB4" w14:textId="77777777" w:rsidR="00147FD1" w:rsidRPr="00147FD1" w:rsidRDefault="00147FD1" w:rsidP="00AA6FED">
            <w:pPr>
              <w:ind w:left="720" w:hanging="720"/>
              <w:jc w:val="center"/>
              <w:rPr>
                <w:rFonts w:ascii="Arial" w:hAnsi="Arial" w:cs="Arial"/>
                <w:sz w:val="22"/>
                <w:szCs w:val="22"/>
              </w:rPr>
            </w:pPr>
            <w:r w:rsidRPr="00147FD1">
              <w:rPr>
                <w:rFonts w:ascii="Arial" w:hAnsi="Arial" w:cs="Arial"/>
                <w:sz w:val="22"/>
                <w:szCs w:val="22"/>
              </w:rPr>
              <w:t>0.00473</w:t>
            </w:r>
          </w:p>
        </w:tc>
        <w:tc>
          <w:tcPr>
            <w:tcW w:w="4128" w:type="dxa"/>
          </w:tcPr>
          <w:p w14:paraId="1DA3B5E5" w14:textId="5FAD3530" w:rsidR="00147FD1" w:rsidRPr="00147FD1" w:rsidRDefault="00147FD1" w:rsidP="00AA6FED">
            <w:pPr>
              <w:ind w:left="720" w:hanging="720"/>
              <w:jc w:val="center"/>
              <w:rPr>
                <w:rFonts w:ascii="Arial" w:hAnsi="Arial" w:cs="Arial"/>
                <w:b/>
                <w:color w:val="0000FF"/>
                <w:sz w:val="22"/>
                <w:szCs w:val="22"/>
              </w:rPr>
            </w:pPr>
          </w:p>
        </w:tc>
      </w:tr>
    </w:tbl>
    <w:p w14:paraId="25C5E2B9" w14:textId="77777777" w:rsidR="00147FD1" w:rsidRPr="00147FD1" w:rsidRDefault="00147FD1" w:rsidP="00147FD1">
      <w:pPr>
        <w:ind w:left="720" w:hanging="720"/>
        <w:rPr>
          <w:rFonts w:ascii="Arial" w:hAnsi="Arial" w:cs="Arial"/>
          <w:sz w:val="22"/>
          <w:szCs w:val="22"/>
        </w:rPr>
      </w:pPr>
    </w:p>
    <w:p w14:paraId="33979405" w14:textId="77777777" w:rsidR="00147FD1" w:rsidRPr="00147FD1" w:rsidRDefault="00147FD1" w:rsidP="00147FD1">
      <w:pPr>
        <w:ind w:left="720" w:hanging="720"/>
        <w:rPr>
          <w:rFonts w:ascii="Arial" w:hAnsi="Arial" w:cs="Arial"/>
          <w:sz w:val="22"/>
          <w:szCs w:val="22"/>
        </w:rPr>
      </w:pPr>
    </w:p>
    <w:p w14:paraId="5916623A" w14:textId="77777777" w:rsidR="00147FD1" w:rsidRPr="00147FD1" w:rsidRDefault="00147FD1" w:rsidP="00147FD1">
      <w:pPr>
        <w:ind w:left="720" w:hanging="720"/>
        <w:rPr>
          <w:rFonts w:ascii="Arial" w:hAnsi="Arial" w:cs="Arial"/>
          <w:sz w:val="22"/>
          <w:szCs w:val="22"/>
        </w:rPr>
      </w:pPr>
    </w:p>
    <w:p w14:paraId="4AC31FD0" w14:textId="77777777" w:rsidR="00147FD1" w:rsidRPr="00147FD1" w:rsidRDefault="00147FD1" w:rsidP="00147FD1">
      <w:pPr>
        <w:ind w:left="720" w:hanging="720"/>
        <w:rPr>
          <w:rFonts w:ascii="Arial" w:hAnsi="Arial" w:cs="Arial"/>
          <w:sz w:val="22"/>
          <w:szCs w:val="22"/>
        </w:rPr>
      </w:pPr>
    </w:p>
    <w:p w14:paraId="3AA8591C" w14:textId="77777777" w:rsidR="00147FD1" w:rsidRPr="00147FD1" w:rsidRDefault="00147FD1" w:rsidP="00147FD1">
      <w:pPr>
        <w:ind w:left="720" w:hanging="720"/>
        <w:jc w:val="right"/>
        <w:rPr>
          <w:rFonts w:ascii="Arial" w:hAnsi="Arial" w:cs="Arial"/>
          <w:sz w:val="22"/>
          <w:szCs w:val="22"/>
        </w:rPr>
      </w:pPr>
    </w:p>
    <w:p w14:paraId="676F6C40" w14:textId="77777777" w:rsidR="00147FD1" w:rsidRPr="00147FD1" w:rsidRDefault="00147FD1" w:rsidP="00147FD1">
      <w:pPr>
        <w:ind w:left="720" w:hanging="720"/>
        <w:rPr>
          <w:rFonts w:ascii="Arial" w:hAnsi="Arial" w:cs="Arial"/>
          <w:sz w:val="22"/>
          <w:szCs w:val="22"/>
        </w:rPr>
      </w:pPr>
    </w:p>
    <w:p w14:paraId="3898AE5D" w14:textId="77777777" w:rsidR="00147FD1" w:rsidRPr="00147FD1" w:rsidRDefault="00147FD1" w:rsidP="00147FD1">
      <w:pPr>
        <w:ind w:left="720" w:hanging="720"/>
        <w:rPr>
          <w:rFonts w:ascii="Arial" w:hAnsi="Arial" w:cs="Arial"/>
          <w:sz w:val="22"/>
          <w:szCs w:val="22"/>
        </w:rPr>
      </w:pPr>
    </w:p>
    <w:p w14:paraId="5465FAD4" w14:textId="77777777" w:rsidR="00147FD1" w:rsidRPr="00147FD1" w:rsidRDefault="00147FD1" w:rsidP="00147FD1">
      <w:pPr>
        <w:ind w:left="720" w:hanging="720"/>
        <w:rPr>
          <w:rFonts w:ascii="Arial" w:hAnsi="Arial" w:cs="Arial"/>
          <w:sz w:val="22"/>
          <w:szCs w:val="22"/>
        </w:rPr>
      </w:pPr>
    </w:p>
    <w:p w14:paraId="67547712" w14:textId="77777777" w:rsidR="00147FD1" w:rsidRPr="00147FD1" w:rsidRDefault="00147FD1" w:rsidP="00147FD1">
      <w:pPr>
        <w:ind w:left="720" w:hanging="720"/>
        <w:rPr>
          <w:rFonts w:ascii="Arial" w:hAnsi="Arial" w:cs="Arial"/>
          <w:sz w:val="22"/>
          <w:szCs w:val="22"/>
        </w:rPr>
      </w:pPr>
    </w:p>
    <w:p w14:paraId="2E68E87F" w14:textId="77777777" w:rsidR="00147FD1" w:rsidRPr="00147FD1" w:rsidRDefault="00147FD1" w:rsidP="00147FD1">
      <w:pPr>
        <w:ind w:left="720" w:hanging="720"/>
        <w:rPr>
          <w:rFonts w:ascii="Arial" w:hAnsi="Arial" w:cs="Arial"/>
          <w:sz w:val="22"/>
          <w:szCs w:val="22"/>
        </w:rPr>
      </w:pPr>
    </w:p>
    <w:p w14:paraId="09AC2CC0" w14:textId="77777777" w:rsidR="00147FD1" w:rsidRPr="00147FD1" w:rsidRDefault="00147FD1" w:rsidP="00147FD1">
      <w:pPr>
        <w:rPr>
          <w:rFonts w:ascii="Arial" w:hAnsi="Arial" w:cs="Arial"/>
          <w:sz w:val="22"/>
          <w:szCs w:val="22"/>
        </w:rPr>
      </w:pPr>
    </w:p>
    <w:p w14:paraId="2D3D88B5" w14:textId="77777777" w:rsidR="00147FD1" w:rsidRPr="00147FD1" w:rsidRDefault="00147FD1" w:rsidP="00147FD1">
      <w:pPr>
        <w:numPr>
          <w:ilvl w:val="0"/>
          <w:numId w:val="31"/>
        </w:numPr>
        <w:rPr>
          <w:rFonts w:ascii="Arial" w:hAnsi="Arial" w:cs="Arial"/>
          <w:sz w:val="22"/>
          <w:szCs w:val="22"/>
        </w:rPr>
      </w:pPr>
      <w:r w:rsidRPr="00147FD1">
        <w:rPr>
          <w:rFonts w:ascii="Arial" w:hAnsi="Arial" w:cs="Arial"/>
          <w:sz w:val="22"/>
          <w:szCs w:val="22"/>
        </w:rPr>
        <w:t>Fill in appropriate values in the final column of the table (the first value has been done for you)</w:t>
      </w:r>
    </w:p>
    <w:p w14:paraId="2CB2621E" w14:textId="12DE6455" w:rsidR="00147FD1" w:rsidRPr="00147FD1" w:rsidRDefault="00147FD1" w:rsidP="00147FD1">
      <w:pPr>
        <w:rPr>
          <w:rFonts w:ascii="Arial" w:hAnsi="Arial" w:cs="Arial"/>
          <w:sz w:val="22"/>
          <w:szCs w:val="22"/>
        </w:rPr>
      </w:pPr>
    </w:p>
    <w:p w14:paraId="526AF4FC" w14:textId="2662B0C8" w:rsidR="00147FD1" w:rsidRPr="00147FD1" w:rsidRDefault="00147FD1" w:rsidP="00147FD1">
      <w:pPr>
        <w:jc w:val="right"/>
        <w:rPr>
          <w:rFonts w:ascii="Arial" w:hAnsi="Arial" w:cs="Arial"/>
          <w:sz w:val="22"/>
          <w:szCs w:val="22"/>
        </w:rPr>
      </w:pPr>
      <w:r w:rsidRPr="00147FD1">
        <w:rPr>
          <w:rFonts w:ascii="Arial" w:hAnsi="Arial" w:cs="Arial"/>
          <w:sz w:val="22"/>
          <w:szCs w:val="22"/>
        </w:rPr>
        <w:t>(2</w:t>
      </w:r>
      <w:r w:rsidR="00960ADD">
        <w:rPr>
          <w:rFonts w:ascii="Arial" w:hAnsi="Arial" w:cs="Arial"/>
          <w:sz w:val="22"/>
          <w:szCs w:val="22"/>
        </w:rPr>
        <w:t xml:space="preserve"> marks</w:t>
      </w:r>
      <w:r w:rsidRPr="00147FD1">
        <w:rPr>
          <w:rFonts w:ascii="Arial" w:hAnsi="Arial" w:cs="Arial"/>
          <w:sz w:val="22"/>
          <w:szCs w:val="22"/>
        </w:rPr>
        <w:t>)</w:t>
      </w:r>
    </w:p>
    <w:p w14:paraId="6C454A73" w14:textId="77777777" w:rsidR="00147FD1" w:rsidRPr="00147FD1" w:rsidRDefault="00147FD1" w:rsidP="00147FD1">
      <w:pPr>
        <w:rPr>
          <w:rFonts w:ascii="Arial" w:hAnsi="Arial" w:cs="Arial"/>
          <w:sz w:val="22"/>
          <w:szCs w:val="22"/>
        </w:rPr>
      </w:pPr>
    </w:p>
    <w:p w14:paraId="394614FD" w14:textId="77777777" w:rsidR="00147FD1" w:rsidRPr="00147FD1" w:rsidRDefault="00147FD1" w:rsidP="00147FD1">
      <w:pPr>
        <w:numPr>
          <w:ilvl w:val="0"/>
          <w:numId w:val="31"/>
        </w:numPr>
        <w:rPr>
          <w:rFonts w:ascii="Arial" w:hAnsi="Arial" w:cs="Arial"/>
          <w:sz w:val="22"/>
          <w:szCs w:val="22"/>
        </w:rPr>
      </w:pPr>
      <w:r w:rsidRPr="00147FD1">
        <w:rPr>
          <w:rFonts w:ascii="Arial" w:hAnsi="Arial" w:cs="Arial"/>
          <w:sz w:val="22"/>
          <w:szCs w:val="22"/>
        </w:rPr>
        <w:t xml:space="preserve">Plot a correctly labelled graph of </w:t>
      </w:r>
      <w:r w:rsidRPr="00147FD1">
        <w:rPr>
          <w:rFonts w:ascii="Arial" w:hAnsi="Arial" w:cs="Arial"/>
          <w:b/>
          <w:sz w:val="22"/>
          <w:szCs w:val="22"/>
        </w:rPr>
        <w:t>recessional speed</w:t>
      </w:r>
      <w:r w:rsidRPr="00147FD1">
        <w:rPr>
          <w:rFonts w:ascii="Arial" w:hAnsi="Arial" w:cs="Arial"/>
          <w:sz w:val="22"/>
          <w:szCs w:val="22"/>
        </w:rPr>
        <w:t xml:space="preserve"> versus </w:t>
      </w:r>
      <w:r w:rsidRPr="00147FD1">
        <w:rPr>
          <w:rFonts w:ascii="Arial" w:hAnsi="Arial" w:cs="Arial"/>
          <w:b/>
          <w:sz w:val="22"/>
          <w:szCs w:val="22"/>
        </w:rPr>
        <w:t>distance to galaxy</w:t>
      </w:r>
      <w:r w:rsidRPr="00147FD1">
        <w:rPr>
          <w:rFonts w:ascii="Arial" w:hAnsi="Arial" w:cs="Arial"/>
          <w:sz w:val="22"/>
          <w:szCs w:val="22"/>
        </w:rPr>
        <w:t xml:space="preserve"> on the graph paper</w:t>
      </w:r>
      <w:r w:rsidRPr="00147FD1">
        <w:rPr>
          <w:rFonts w:ascii="Arial" w:hAnsi="Arial" w:cs="Arial"/>
          <w:sz w:val="22"/>
          <w:szCs w:val="22"/>
          <w:lang w:eastAsia="ja-JP"/>
        </w:rPr>
        <w:t xml:space="preserve"> and draw a line of best </w:t>
      </w:r>
      <w:proofErr w:type="gramStart"/>
      <w:r w:rsidRPr="00147FD1">
        <w:rPr>
          <w:rFonts w:ascii="Arial" w:hAnsi="Arial" w:cs="Arial"/>
          <w:sz w:val="22"/>
          <w:szCs w:val="22"/>
          <w:lang w:eastAsia="ja-JP"/>
        </w:rPr>
        <w:t>fit</w:t>
      </w:r>
      <w:r w:rsidRPr="00147FD1">
        <w:rPr>
          <w:rFonts w:ascii="Arial" w:hAnsi="Arial" w:cs="Arial"/>
          <w:sz w:val="22"/>
          <w:szCs w:val="22"/>
        </w:rPr>
        <w:t xml:space="preserve"> .</w:t>
      </w:r>
      <w:proofErr w:type="gramEnd"/>
    </w:p>
    <w:p w14:paraId="50A00773" w14:textId="5B0F1CC7" w:rsidR="00147FD1" w:rsidRPr="00147FD1" w:rsidRDefault="00147FD1" w:rsidP="00147FD1">
      <w:pPr>
        <w:ind w:left="720" w:hanging="720"/>
        <w:jc w:val="right"/>
        <w:rPr>
          <w:rFonts w:ascii="Arial" w:hAnsi="Arial" w:cs="Arial"/>
          <w:sz w:val="22"/>
          <w:szCs w:val="22"/>
        </w:rPr>
      </w:pPr>
      <w:r w:rsidRPr="00147FD1">
        <w:rPr>
          <w:rFonts w:ascii="Arial" w:hAnsi="Arial" w:cs="Arial"/>
          <w:sz w:val="22"/>
          <w:szCs w:val="22"/>
        </w:rPr>
        <w:t>(4</w:t>
      </w:r>
      <w:r w:rsidR="00960ADD">
        <w:rPr>
          <w:rFonts w:ascii="Arial" w:hAnsi="Arial" w:cs="Arial"/>
          <w:sz w:val="22"/>
          <w:szCs w:val="22"/>
        </w:rPr>
        <w:t xml:space="preserve"> marks</w:t>
      </w:r>
      <w:r w:rsidRPr="00147FD1">
        <w:rPr>
          <w:rFonts w:ascii="Arial" w:hAnsi="Arial" w:cs="Arial"/>
          <w:sz w:val="22"/>
          <w:szCs w:val="22"/>
        </w:rPr>
        <w:t>)</w:t>
      </w:r>
    </w:p>
    <w:p w14:paraId="33723468" w14:textId="77777777" w:rsidR="000B0A34" w:rsidRDefault="000B0A34" w:rsidP="00147FD1">
      <w:pPr>
        <w:rPr>
          <w:rFonts w:ascii="Arial" w:hAnsi="Arial" w:cs="Arial"/>
          <w:sz w:val="22"/>
          <w:szCs w:val="22"/>
        </w:rPr>
      </w:pPr>
    </w:p>
    <w:p w14:paraId="2B080EB5" w14:textId="77777777" w:rsidR="000B0A34" w:rsidRDefault="000B0A34" w:rsidP="00147FD1">
      <w:pPr>
        <w:rPr>
          <w:rFonts w:ascii="Arial" w:hAnsi="Arial" w:cs="Arial"/>
          <w:sz w:val="22"/>
          <w:szCs w:val="22"/>
        </w:rPr>
      </w:pPr>
    </w:p>
    <w:p w14:paraId="12260FFA" w14:textId="77777777" w:rsidR="000B0A34" w:rsidRDefault="000B0A34" w:rsidP="00147FD1">
      <w:pPr>
        <w:rPr>
          <w:rFonts w:ascii="Arial" w:hAnsi="Arial" w:cs="Arial"/>
          <w:sz w:val="22"/>
          <w:szCs w:val="22"/>
        </w:rPr>
      </w:pPr>
    </w:p>
    <w:p w14:paraId="7848C0DD" w14:textId="77777777" w:rsidR="000B0A34" w:rsidRDefault="000B0A34" w:rsidP="00147FD1">
      <w:pPr>
        <w:rPr>
          <w:rFonts w:ascii="Arial" w:hAnsi="Arial" w:cs="Arial"/>
          <w:sz w:val="22"/>
          <w:szCs w:val="22"/>
        </w:rPr>
      </w:pPr>
    </w:p>
    <w:p w14:paraId="020E5C5C" w14:textId="7BF9F795" w:rsidR="000B0A34" w:rsidRDefault="000B0A34" w:rsidP="00147FD1">
      <w:pPr>
        <w:rPr>
          <w:rFonts w:ascii="Arial" w:hAnsi="Arial" w:cs="Arial"/>
          <w:sz w:val="22"/>
          <w:szCs w:val="22"/>
        </w:rPr>
      </w:pPr>
    </w:p>
    <w:p w14:paraId="3F9BF7E2" w14:textId="77777777" w:rsidR="000B0A34" w:rsidRPr="00147FD1" w:rsidRDefault="000B0A34" w:rsidP="00147FD1">
      <w:pPr>
        <w:rPr>
          <w:rFonts w:ascii="Arial" w:hAnsi="Arial" w:cs="Arial"/>
          <w:sz w:val="22"/>
          <w:szCs w:val="22"/>
        </w:rPr>
      </w:pPr>
    </w:p>
    <w:p w14:paraId="1859BB10" w14:textId="56F2A286" w:rsidR="00147FD1" w:rsidRPr="00147FD1" w:rsidRDefault="00147FD1" w:rsidP="00147FD1">
      <w:pPr>
        <w:ind w:left="720" w:hanging="720"/>
        <w:jc w:val="center"/>
        <w:rPr>
          <w:rFonts w:ascii="Arial" w:hAnsi="Arial" w:cs="Arial"/>
          <w:sz w:val="22"/>
          <w:szCs w:val="22"/>
        </w:rPr>
      </w:pPr>
      <w:r w:rsidRPr="00147FD1">
        <w:rPr>
          <w:rFonts w:ascii="Arial" w:hAnsi="Arial" w:cs="Arial"/>
          <w:noProof/>
          <w:sz w:val="22"/>
          <w:szCs w:val="22"/>
        </w:rPr>
        <w:drawing>
          <wp:inline distT="0" distB="0" distL="0" distR="0" wp14:anchorId="1C034885" wp14:editId="3551C23A">
            <wp:extent cx="4229100" cy="5280660"/>
            <wp:effectExtent l="762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rot="5400000">
                      <a:off x="0" y="0"/>
                      <a:ext cx="4229100" cy="5280660"/>
                    </a:xfrm>
                    <a:prstGeom prst="rect">
                      <a:avLst/>
                    </a:prstGeom>
                    <a:noFill/>
                    <a:ln>
                      <a:noFill/>
                    </a:ln>
                  </pic:spPr>
                </pic:pic>
              </a:graphicData>
            </a:graphic>
          </wp:inline>
        </w:drawing>
      </w:r>
    </w:p>
    <w:p w14:paraId="456A218A" w14:textId="77777777" w:rsidR="00147FD1" w:rsidRPr="00147FD1" w:rsidRDefault="00147FD1" w:rsidP="00147FD1">
      <w:pPr>
        <w:ind w:left="720" w:hanging="720"/>
        <w:jc w:val="center"/>
        <w:rPr>
          <w:rFonts w:ascii="Arial" w:hAnsi="Arial" w:cs="Arial"/>
          <w:sz w:val="22"/>
          <w:szCs w:val="22"/>
        </w:rPr>
      </w:pPr>
    </w:p>
    <w:p w14:paraId="139584FA" w14:textId="77777777" w:rsidR="00147FD1" w:rsidRPr="00147FD1" w:rsidRDefault="00147FD1" w:rsidP="00147FD1">
      <w:pPr>
        <w:ind w:left="720" w:hanging="720"/>
        <w:jc w:val="center"/>
        <w:rPr>
          <w:rFonts w:ascii="Arial" w:hAnsi="Arial" w:cs="Arial"/>
          <w:sz w:val="22"/>
          <w:szCs w:val="22"/>
        </w:rPr>
      </w:pPr>
    </w:p>
    <w:p w14:paraId="6A1B1620" w14:textId="77777777" w:rsidR="00147FD1" w:rsidRPr="00147FD1" w:rsidRDefault="00147FD1" w:rsidP="00147FD1">
      <w:pPr>
        <w:ind w:left="720" w:hanging="720"/>
        <w:rPr>
          <w:rFonts w:ascii="Arial" w:hAnsi="Arial" w:cs="Arial"/>
          <w:sz w:val="22"/>
          <w:szCs w:val="22"/>
        </w:rPr>
      </w:pPr>
    </w:p>
    <w:p w14:paraId="2C2CC961" w14:textId="77777777" w:rsidR="00147FD1" w:rsidRPr="00147FD1" w:rsidRDefault="00147FD1" w:rsidP="00147FD1">
      <w:pPr>
        <w:ind w:left="720" w:hanging="720"/>
        <w:rPr>
          <w:rFonts w:ascii="Arial" w:hAnsi="Arial" w:cs="Arial"/>
          <w:sz w:val="22"/>
          <w:szCs w:val="22"/>
        </w:rPr>
      </w:pPr>
    </w:p>
    <w:p w14:paraId="4D365C77" w14:textId="77777777" w:rsidR="00147FD1" w:rsidRPr="00147FD1" w:rsidRDefault="00147FD1" w:rsidP="00147FD1">
      <w:pPr>
        <w:numPr>
          <w:ilvl w:val="0"/>
          <w:numId w:val="31"/>
        </w:numPr>
        <w:rPr>
          <w:rFonts w:ascii="Arial" w:hAnsi="Arial" w:cs="Arial"/>
          <w:sz w:val="22"/>
          <w:szCs w:val="22"/>
        </w:rPr>
      </w:pPr>
      <w:r w:rsidRPr="00147FD1">
        <w:rPr>
          <w:rFonts w:ascii="Arial" w:hAnsi="Arial" w:cs="Arial"/>
          <w:sz w:val="22"/>
          <w:szCs w:val="22"/>
        </w:rPr>
        <w:t>Calculate a value for Hubble’s constant, in the correct units, showing how you obtained this value from your graph.</w:t>
      </w:r>
    </w:p>
    <w:p w14:paraId="39860CFC" w14:textId="44E04F77" w:rsidR="00147FD1" w:rsidRPr="00147FD1" w:rsidRDefault="00147FD1" w:rsidP="00147FD1">
      <w:pPr>
        <w:ind w:left="720" w:hanging="720"/>
        <w:jc w:val="right"/>
        <w:rPr>
          <w:rFonts w:ascii="Arial" w:hAnsi="Arial" w:cs="Arial"/>
          <w:sz w:val="22"/>
          <w:szCs w:val="22"/>
        </w:rPr>
      </w:pPr>
      <w:r w:rsidRPr="00147FD1">
        <w:rPr>
          <w:rFonts w:ascii="Arial" w:hAnsi="Arial" w:cs="Arial"/>
          <w:sz w:val="22"/>
          <w:szCs w:val="22"/>
        </w:rPr>
        <w:t>(3</w:t>
      </w:r>
      <w:r w:rsidR="00960ADD">
        <w:rPr>
          <w:rFonts w:ascii="Arial" w:hAnsi="Arial" w:cs="Arial"/>
          <w:sz w:val="22"/>
          <w:szCs w:val="22"/>
        </w:rPr>
        <w:t xml:space="preserve"> marks</w:t>
      </w:r>
      <w:r w:rsidRPr="00147FD1">
        <w:rPr>
          <w:rFonts w:ascii="Arial" w:hAnsi="Arial" w:cs="Arial"/>
          <w:sz w:val="22"/>
          <w:szCs w:val="22"/>
        </w:rPr>
        <w:t>)</w:t>
      </w:r>
    </w:p>
    <w:p w14:paraId="66ACEB86" w14:textId="77777777" w:rsidR="00147FD1" w:rsidRPr="00147FD1" w:rsidRDefault="00147FD1" w:rsidP="00147FD1">
      <w:pPr>
        <w:ind w:left="720" w:hanging="720"/>
        <w:rPr>
          <w:rFonts w:ascii="Arial" w:hAnsi="Arial" w:cs="Arial"/>
          <w:sz w:val="22"/>
          <w:szCs w:val="22"/>
        </w:rPr>
      </w:pPr>
    </w:p>
    <w:p w14:paraId="12D45491" w14:textId="77777777" w:rsidR="00147FD1" w:rsidRPr="00147FD1" w:rsidRDefault="00147FD1" w:rsidP="00147FD1">
      <w:pPr>
        <w:ind w:left="720" w:hanging="720"/>
        <w:rPr>
          <w:rFonts w:ascii="Arial" w:hAnsi="Arial" w:cs="Arial"/>
          <w:sz w:val="22"/>
          <w:szCs w:val="22"/>
        </w:rPr>
      </w:pPr>
    </w:p>
    <w:p w14:paraId="76BCECD4" w14:textId="77777777" w:rsidR="00147FD1" w:rsidRPr="00147FD1" w:rsidRDefault="00147FD1" w:rsidP="00147FD1">
      <w:pPr>
        <w:rPr>
          <w:rFonts w:ascii="Arial" w:hAnsi="Arial" w:cs="Arial"/>
          <w:sz w:val="22"/>
          <w:szCs w:val="22"/>
        </w:rPr>
      </w:pPr>
    </w:p>
    <w:p w14:paraId="48D67D06" w14:textId="77777777" w:rsidR="00147FD1" w:rsidRPr="00147FD1" w:rsidRDefault="00147FD1" w:rsidP="00147FD1">
      <w:pPr>
        <w:rPr>
          <w:rFonts w:ascii="Arial" w:hAnsi="Arial" w:cs="Arial"/>
          <w:sz w:val="22"/>
          <w:szCs w:val="22"/>
        </w:rPr>
      </w:pPr>
    </w:p>
    <w:p w14:paraId="67871A55" w14:textId="77777777" w:rsidR="00147FD1" w:rsidRPr="00147FD1" w:rsidRDefault="00147FD1" w:rsidP="00147FD1">
      <w:pPr>
        <w:rPr>
          <w:rFonts w:ascii="Arial" w:hAnsi="Arial" w:cs="Arial"/>
          <w:sz w:val="22"/>
          <w:szCs w:val="22"/>
        </w:rPr>
      </w:pPr>
    </w:p>
    <w:p w14:paraId="450A0FD6" w14:textId="77777777" w:rsidR="00147FD1" w:rsidRPr="00147FD1" w:rsidRDefault="00147FD1" w:rsidP="00147FD1">
      <w:pPr>
        <w:rPr>
          <w:rFonts w:ascii="Arial" w:hAnsi="Arial" w:cs="Arial"/>
          <w:sz w:val="22"/>
          <w:szCs w:val="22"/>
        </w:rPr>
      </w:pPr>
    </w:p>
    <w:p w14:paraId="2E0E603B" w14:textId="77777777" w:rsidR="00147FD1" w:rsidRPr="00147FD1" w:rsidRDefault="00147FD1" w:rsidP="00147FD1">
      <w:pPr>
        <w:rPr>
          <w:rFonts w:ascii="Arial" w:hAnsi="Arial" w:cs="Arial"/>
          <w:sz w:val="22"/>
          <w:szCs w:val="22"/>
        </w:rPr>
      </w:pPr>
    </w:p>
    <w:p w14:paraId="788E88F4" w14:textId="77777777" w:rsidR="00147FD1" w:rsidRPr="00147FD1" w:rsidRDefault="00147FD1" w:rsidP="00147FD1">
      <w:pPr>
        <w:rPr>
          <w:rFonts w:ascii="Arial" w:hAnsi="Arial" w:cs="Arial"/>
          <w:sz w:val="22"/>
          <w:szCs w:val="22"/>
        </w:rPr>
      </w:pPr>
    </w:p>
    <w:p w14:paraId="0F28EA76" w14:textId="77777777" w:rsidR="00147FD1" w:rsidRPr="00147FD1" w:rsidRDefault="00147FD1" w:rsidP="00147FD1">
      <w:pPr>
        <w:rPr>
          <w:rFonts w:ascii="Arial" w:hAnsi="Arial" w:cs="Arial"/>
          <w:sz w:val="22"/>
          <w:szCs w:val="22"/>
        </w:rPr>
      </w:pPr>
    </w:p>
    <w:p w14:paraId="2FB7610C" w14:textId="77777777" w:rsidR="00147FD1" w:rsidRPr="00147FD1" w:rsidRDefault="00147FD1" w:rsidP="00147FD1">
      <w:pPr>
        <w:rPr>
          <w:rFonts w:ascii="Arial" w:hAnsi="Arial" w:cs="Arial"/>
          <w:sz w:val="22"/>
          <w:szCs w:val="22"/>
        </w:rPr>
      </w:pPr>
    </w:p>
    <w:p w14:paraId="2912DB55" w14:textId="77777777" w:rsidR="00147FD1" w:rsidRPr="00147FD1" w:rsidRDefault="00147FD1" w:rsidP="00147FD1">
      <w:pPr>
        <w:rPr>
          <w:rFonts w:ascii="Arial" w:hAnsi="Arial" w:cs="Arial"/>
          <w:sz w:val="22"/>
          <w:szCs w:val="22"/>
        </w:rPr>
      </w:pPr>
    </w:p>
    <w:p w14:paraId="53751AC7" w14:textId="43AC471E" w:rsidR="00147FD1" w:rsidRPr="00147FD1" w:rsidRDefault="00147FD1" w:rsidP="00147FD1">
      <w:pPr>
        <w:numPr>
          <w:ilvl w:val="0"/>
          <w:numId w:val="31"/>
        </w:numPr>
        <w:rPr>
          <w:rFonts w:ascii="Arial" w:hAnsi="Arial" w:cs="Arial"/>
          <w:sz w:val="22"/>
          <w:szCs w:val="22"/>
        </w:rPr>
      </w:pPr>
      <w:r w:rsidRPr="00147FD1">
        <w:rPr>
          <w:rFonts w:ascii="Arial" w:hAnsi="Arial" w:cs="Arial"/>
          <w:sz w:val="22"/>
          <w:szCs w:val="22"/>
          <w:lang w:eastAsia="ja-JP"/>
        </w:rPr>
        <w:t>State t</w:t>
      </w:r>
      <w:r w:rsidR="000B0A34">
        <w:rPr>
          <w:rFonts w:ascii="Arial" w:hAnsi="Arial" w:cs="Arial"/>
          <w:sz w:val="22"/>
          <w:szCs w:val="22"/>
          <w:lang w:eastAsia="ja-JP"/>
        </w:rPr>
        <w:t>wo</w:t>
      </w:r>
      <w:r w:rsidRPr="00147FD1">
        <w:rPr>
          <w:rFonts w:ascii="Arial" w:hAnsi="Arial" w:cs="Arial"/>
          <w:sz w:val="22"/>
          <w:szCs w:val="22"/>
        </w:rPr>
        <w:t xml:space="preserve"> reasons why you think that </w:t>
      </w:r>
      <w:r w:rsidRPr="00147FD1">
        <w:rPr>
          <w:rFonts w:ascii="Arial" w:hAnsi="Arial" w:cs="Arial"/>
          <w:sz w:val="22"/>
          <w:szCs w:val="22"/>
          <w:lang w:eastAsia="ja-JP"/>
        </w:rPr>
        <w:t>measurements of</w:t>
      </w:r>
      <w:r w:rsidRPr="00147FD1">
        <w:rPr>
          <w:rFonts w:ascii="Arial" w:hAnsi="Arial" w:cs="Arial"/>
          <w:sz w:val="22"/>
          <w:szCs w:val="22"/>
        </w:rPr>
        <w:t xml:space="preserve"> Hubble’s constant have varied widely </w:t>
      </w:r>
      <w:r w:rsidRPr="00147FD1">
        <w:rPr>
          <w:rFonts w:ascii="Arial" w:hAnsi="Arial" w:cs="Arial"/>
          <w:sz w:val="22"/>
          <w:szCs w:val="22"/>
          <w:lang w:eastAsia="ja-JP"/>
        </w:rPr>
        <w:t>since Hubble’s first determination in 1920</w:t>
      </w:r>
      <w:r w:rsidRPr="00147FD1">
        <w:rPr>
          <w:rFonts w:ascii="Arial" w:hAnsi="Arial" w:cs="Arial"/>
          <w:sz w:val="22"/>
          <w:szCs w:val="22"/>
        </w:rPr>
        <w:t>.</w:t>
      </w:r>
    </w:p>
    <w:p w14:paraId="4E912866" w14:textId="6533BAB7" w:rsidR="00147FD1" w:rsidRPr="00147FD1" w:rsidRDefault="00147FD1" w:rsidP="00147FD1">
      <w:pPr>
        <w:jc w:val="right"/>
        <w:rPr>
          <w:rFonts w:ascii="Arial" w:hAnsi="Arial" w:cs="Arial"/>
          <w:sz w:val="22"/>
          <w:szCs w:val="22"/>
        </w:rPr>
      </w:pPr>
      <w:r w:rsidRPr="00147FD1">
        <w:rPr>
          <w:rFonts w:ascii="Arial" w:hAnsi="Arial" w:cs="Arial"/>
          <w:sz w:val="22"/>
          <w:szCs w:val="22"/>
        </w:rPr>
        <w:t>(</w:t>
      </w:r>
      <w:r w:rsidR="00960ADD">
        <w:rPr>
          <w:rFonts w:ascii="Arial" w:hAnsi="Arial" w:cs="Arial"/>
          <w:sz w:val="22"/>
          <w:szCs w:val="22"/>
        </w:rPr>
        <w:t>2 marks</w:t>
      </w:r>
      <w:r w:rsidRPr="00147FD1">
        <w:rPr>
          <w:rFonts w:ascii="Arial" w:hAnsi="Arial" w:cs="Arial"/>
          <w:sz w:val="22"/>
          <w:szCs w:val="22"/>
        </w:rPr>
        <w:t>)</w:t>
      </w:r>
    </w:p>
    <w:p w14:paraId="31C79E4F" w14:textId="77777777" w:rsidR="00147FD1" w:rsidRPr="00147FD1" w:rsidRDefault="00147FD1" w:rsidP="00147FD1">
      <w:pPr>
        <w:rPr>
          <w:rFonts w:ascii="Arial" w:hAnsi="Arial" w:cs="Arial"/>
          <w:sz w:val="22"/>
          <w:szCs w:val="22"/>
        </w:rPr>
      </w:pPr>
    </w:p>
    <w:p w14:paraId="5210FA97" w14:textId="77777777" w:rsidR="00147FD1" w:rsidRPr="00147FD1" w:rsidRDefault="00147FD1" w:rsidP="00147FD1">
      <w:pPr>
        <w:rPr>
          <w:rFonts w:ascii="Arial" w:hAnsi="Arial" w:cs="Arial"/>
          <w:sz w:val="22"/>
          <w:szCs w:val="22"/>
        </w:rPr>
      </w:pPr>
    </w:p>
    <w:p w14:paraId="706A4E0A" w14:textId="77777777" w:rsidR="00147FD1" w:rsidRPr="00147FD1" w:rsidRDefault="00147FD1" w:rsidP="00147FD1">
      <w:pPr>
        <w:rPr>
          <w:rFonts w:ascii="Arial" w:hAnsi="Arial" w:cs="Arial"/>
          <w:sz w:val="22"/>
          <w:szCs w:val="22"/>
        </w:rPr>
      </w:pPr>
    </w:p>
    <w:p w14:paraId="3940D802" w14:textId="77777777" w:rsidR="00147FD1" w:rsidRPr="00147FD1" w:rsidRDefault="00147FD1" w:rsidP="00147FD1">
      <w:pPr>
        <w:rPr>
          <w:rFonts w:ascii="Arial" w:hAnsi="Arial" w:cs="Arial"/>
          <w:sz w:val="22"/>
          <w:szCs w:val="22"/>
        </w:rPr>
      </w:pPr>
    </w:p>
    <w:p w14:paraId="07ABA0AB" w14:textId="77777777" w:rsidR="00147FD1" w:rsidRPr="00147FD1" w:rsidRDefault="00147FD1" w:rsidP="00147FD1">
      <w:pPr>
        <w:rPr>
          <w:rFonts w:ascii="Arial" w:hAnsi="Arial" w:cs="Arial"/>
          <w:sz w:val="22"/>
          <w:szCs w:val="22"/>
        </w:rPr>
      </w:pPr>
    </w:p>
    <w:p w14:paraId="5E3F6EBA" w14:textId="77777777" w:rsidR="00147FD1" w:rsidRPr="00147FD1" w:rsidRDefault="00147FD1" w:rsidP="00147FD1">
      <w:pPr>
        <w:rPr>
          <w:rFonts w:ascii="Arial" w:hAnsi="Arial" w:cs="Arial"/>
          <w:sz w:val="22"/>
          <w:szCs w:val="22"/>
        </w:rPr>
      </w:pPr>
    </w:p>
    <w:p w14:paraId="4287AEA9" w14:textId="77777777" w:rsidR="00147FD1" w:rsidRPr="00147FD1" w:rsidRDefault="00147FD1" w:rsidP="00147FD1">
      <w:pPr>
        <w:rPr>
          <w:rFonts w:ascii="Arial" w:hAnsi="Arial" w:cs="Arial"/>
          <w:sz w:val="22"/>
          <w:szCs w:val="22"/>
        </w:rPr>
      </w:pPr>
    </w:p>
    <w:p w14:paraId="6A44621B" w14:textId="77777777" w:rsidR="00147FD1" w:rsidRPr="00147FD1" w:rsidRDefault="00147FD1" w:rsidP="00147FD1">
      <w:pPr>
        <w:rPr>
          <w:rFonts w:ascii="Arial" w:hAnsi="Arial" w:cs="Arial"/>
          <w:sz w:val="22"/>
          <w:szCs w:val="22"/>
        </w:rPr>
      </w:pPr>
    </w:p>
    <w:p w14:paraId="400558BB" w14:textId="77777777" w:rsidR="00147FD1" w:rsidRPr="00147FD1" w:rsidRDefault="00147FD1" w:rsidP="00147FD1">
      <w:pPr>
        <w:numPr>
          <w:ilvl w:val="0"/>
          <w:numId w:val="31"/>
        </w:numPr>
        <w:tabs>
          <w:tab w:val="left" w:pos="0"/>
        </w:tabs>
        <w:spacing w:line="276" w:lineRule="auto"/>
        <w:ind w:right="-46"/>
        <w:rPr>
          <w:rFonts w:ascii="Arial" w:hAnsi="Arial" w:cs="Arial"/>
          <w:sz w:val="22"/>
          <w:szCs w:val="22"/>
        </w:rPr>
      </w:pPr>
      <w:r w:rsidRPr="00147FD1">
        <w:rPr>
          <w:rFonts w:ascii="Arial" w:hAnsi="Arial" w:cs="Arial"/>
          <w:sz w:val="22"/>
          <w:szCs w:val="22"/>
        </w:rPr>
        <w:lastRenderedPageBreak/>
        <w:t xml:space="preserve">Why does the value of red shift z, have no units?  </w:t>
      </w:r>
    </w:p>
    <w:p w14:paraId="2829D827" w14:textId="12C092A2" w:rsidR="00147FD1" w:rsidRPr="00147FD1" w:rsidRDefault="00147FD1" w:rsidP="00147FD1">
      <w:pPr>
        <w:tabs>
          <w:tab w:val="left" w:pos="0"/>
        </w:tabs>
        <w:spacing w:line="276" w:lineRule="auto"/>
        <w:ind w:right="-46"/>
        <w:jc w:val="right"/>
        <w:rPr>
          <w:rFonts w:ascii="Arial" w:hAnsi="Arial" w:cs="Arial"/>
          <w:sz w:val="22"/>
          <w:szCs w:val="22"/>
        </w:rPr>
      </w:pPr>
      <w:r w:rsidRPr="00147FD1">
        <w:rPr>
          <w:rFonts w:ascii="Arial" w:hAnsi="Arial" w:cs="Arial"/>
          <w:sz w:val="22"/>
          <w:szCs w:val="22"/>
        </w:rPr>
        <w:t>(1</w:t>
      </w:r>
      <w:r w:rsidR="00960ADD">
        <w:rPr>
          <w:rFonts w:ascii="Arial" w:hAnsi="Arial" w:cs="Arial"/>
          <w:sz w:val="22"/>
          <w:szCs w:val="22"/>
        </w:rPr>
        <w:t xml:space="preserve"> marks</w:t>
      </w:r>
      <w:r w:rsidRPr="00147FD1">
        <w:rPr>
          <w:rFonts w:ascii="Arial" w:hAnsi="Arial" w:cs="Arial"/>
          <w:sz w:val="22"/>
          <w:szCs w:val="22"/>
        </w:rPr>
        <w:t>)</w:t>
      </w:r>
    </w:p>
    <w:p w14:paraId="68560EF5" w14:textId="262E3861" w:rsidR="00147FD1" w:rsidRPr="00147FD1" w:rsidRDefault="00147FD1" w:rsidP="00147FD1">
      <w:pPr>
        <w:tabs>
          <w:tab w:val="left" w:pos="0"/>
        </w:tabs>
        <w:spacing w:line="276" w:lineRule="auto"/>
        <w:ind w:right="-46"/>
        <w:rPr>
          <w:rFonts w:ascii="Arial" w:hAnsi="Arial" w:cs="Arial"/>
          <w:sz w:val="22"/>
          <w:szCs w:val="22"/>
        </w:rPr>
      </w:pPr>
    </w:p>
    <w:p w14:paraId="4888AF16" w14:textId="77777777" w:rsidR="00147FD1" w:rsidRPr="00147FD1" w:rsidRDefault="00147FD1" w:rsidP="00147FD1">
      <w:pPr>
        <w:tabs>
          <w:tab w:val="left" w:pos="0"/>
        </w:tabs>
        <w:spacing w:line="276" w:lineRule="auto"/>
        <w:ind w:right="-46"/>
        <w:rPr>
          <w:rFonts w:ascii="Arial" w:hAnsi="Arial" w:cs="Arial"/>
          <w:sz w:val="22"/>
          <w:szCs w:val="22"/>
        </w:rPr>
      </w:pPr>
    </w:p>
    <w:p w14:paraId="3EB1AFEA" w14:textId="77777777" w:rsidR="00147FD1" w:rsidRPr="00147FD1" w:rsidRDefault="00147FD1" w:rsidP="00147FD1">
      <w:pPr>
        <w:tabs>
          <w:tab w:val="left" w:pos="0"/>
        </w:tabs>
        <w:spacing w:line="276" w:lineRule="auto"/>
        <w:ind w:right="-46"/>
        <w:rPr>
          <w:rFonts w:ascii="Arial" w:hAnsi="Arial" w:cs="Arial"/>
          <w:sz w:val="22"/>
          <w:szCs w:val="22"/>
        </w:rPr>
      </w:pPr>
    </w:p>
    <w:p w14:paraId="41B68471" w14:textId="77777777" w:rsidR="00147FD1" w:rsidRPr="00147FD1" w:rsidRDefault="00147FD1" w:rsidP="00147FD1">
      <w:pPr>
        <w:tabs>
          <w:tab w:val="left" w:pos="0"/>
        </w:tabs>
        <w:spacing w:line="276" w:lineRule="auto"/>
        <w:ind w:right="-46"/>
        <w:rPr>
          <w:rFonts w:ascii="Arial" w:hAnsi="Arial" w:cs="Arial"/>
          <w:sz w:val="22"/>
          <w:szCs w:val="22"/>
        </w:rPr>
      </w:pPr>
    </w:p>
    <w:p w14:paraId="1203B420" w14:textId="77777777" w:rsidR="00147FD1" w:rsidRPr="00147FD1" w:rsidRDefault="00147FD1" w:rsidP="00147FD1">
      <w:pPr>
        <w:tabs>
          <w:tab w:val="left" w:pos="0"/>
        </w:tabs>
        <w:spacing w:line="276" w:lineRule="auto"/>
        <w:ind w:right="-46"/>
        <w:rPr>
          <w:rFonts w:ascii="Arial" w:hAnsi="Arial" w:cs="Arial"/>
          <w:sz w:val="22"/>
          <w:szCs w:val="22"/>
        </w:rPr>
      </w:pPr>
    </w:p>
    <w:p w14:paraId="3321F7A2" w14:textId="77777777" w:rsidR="00147FD1" w:rsidRPr="00147FD1" w:rsidRDefault="00147FD1" w:rsidP="00147FD1">
      <w:pPr>
        <w:tabs>
          <w:tab w:val="left" w:pos="0"/>
        </w:tabs>
        <w:spacing w:line="276" w:lineRule="auto"/>
        <w:ind w:right="-46"/>
        <w:rPr>
          <w:rFonts w:ascii="Arial" w:hAnsi="Arial" w:cs="Arial"/>
          <w:sz w:val="22"/>
          <w:szCs w:val="22"/>
        </w:rPr>
      </w:pPr>
    </w:p>
    <w:p w14:paraId="3925CAAF" w14:textId="77777777" w:rsidR="00147FD1" w:rsidRPr="00147FD1" w:rsidRDefault="00147FD1" w:rsidP="00147FD1">
      <w:pPr>
        <w:numPr>
          <w:ilvl w:val="0"/>
          <w:numId w:val="31"/>
        </w:numPr>
        <w:tabs>
          <w:tab w:val="left" w:pos="0"/>
        </w:tabs>
        <w:spacing w:line="276" w:lineRule="auto"/>
        <w:ind w:right="-46"/>
        <w:rPr>
          <w:rFonts w:ascii="Arial" w:hAnsi="Arial" w:cs="Arial"/>
          <w:sz w:val="22"/>
          <w:szCs w:val="22"/>
        </w:rPr>
      </w:pPr>
      <w:r w:rsidRPr="00147FD1">
        <w:rPr>
          <w:rFonts w:ascii="Arial" w:hAnsi="Arial" w:cs="Arial"/>
          <w:sz w:val="22"/>
          <w:szCs w:val="22"/>
        </w:rPr>
        <w:t>A line in the spectrum of ionised calcium has a wavelength of 393.3 nm when measured in the laboratory.  When similar light from the galaxy NGC 3350 is measured, its wavelength is 394.64 nm. Use the red shift formulae to determine the recessional speed of this galaxy.</w:t>
      </w:r>
      <w:r w:rsidRPr="00147FD1">
        <w:rPr>
          <w:rFonts w:ascii="Arial" w:hAnsi="Arial" w:cs="Arial"/>
          <w:sz w:val="22"/>
          <w:szCs w:val="22"/>
        </w:rPr>
        <w:tab/>
      </w:r>
    </w:p>
    <w:p w14:paraId="79DD6454" w14:textId="01C36FB2" w:rsidR="00147FD1" w:rsidRPr="00147FD1" w:rsidRDefault="00147FD1" w:rsidP="00147FD1">
      <w:pPr>
        <w:tabs>
          <w:tab w:val="left" w:pos="0"/>
        </w:tabs>
        <w:spacing w:line="276" w:lineRule="auto"/>
        <w:ind w:right="-46"/>
        <w:jc w:val="right"/>
        <w:rPr>
          <w:rFonts w:ascii="Arial" w:hAnsi="Arial" w:cs="Arial"/>
          <w:sz w:val="22"/>
          <w:szCs w:val="22"/>
        </w:rPr>
      </w:pPr>
      <w:r w:rsidRPr="00147FD1">
        <w:rPr>
          <w:rFonts w:ascii="Arial" w:hAnsi="Arial" w:cs="Arial"/>
          <w:sz w:val="22"/>
          <w:szCs w:val="22"/>
        </w:rPr>
        <w:t>(2</w:t>
      </w:r>
      <w:r w:rsidR="00960ADD">
        <w:rPr>
          <w:rFonts w:ascii="Arial" w:hAnsi="Arial" w:cs="Arial"/>
          <w:sz w:val="22"/>
          <w:szCs w:val="22"/>
        </w:rPr>
        <w:t xml:space="preserve"> marks</w:t>
      </w:r>
      <w:r w:rsidRPr="00147FD1">
        <w:rPr>
          <w:rFonts w:ascii="Arial" w:hAnsi="Arial" w:cs="Arial"/>
          <w:sz w:val="22"/>
          <w:szCs w:val="22"/>
        </w:rPr>
        <w:t>)</w:t>
      </w:r>
    </w:p>
    <w:p w14:paraId="3D5ED2AB" w14:textId="77777777" w:rsidR="00147FD1" w:rsidRPr="00147FD1" w:rsidRDefault="00147FD1" w:rsidP="00147FD1">
      <w:pPr>
        <w:ind w:left="720" w:hanging="720"/>
        <w:rPr>
          <w:rFonts w:ascii="Arial" w:hAnsi="Arial" w:cs="Arial"/>
          <w:sz w:val="22"/>
          <w:szCs w:val="22"/>
        </w:rPr>
      </w:pPr>
    </w:p>
    <w:p w14:paraId="79C4B02D" w14:textId="77777777" w:rsidR="00147FD1" w:rsidRPr="00147FD1" w:rsidRDefault="00147FD1" w:rsidP="00147FD1">
      <w:pPr>
        <w:ind w:left="720" w:hanging="720"/>
        <w:rPr>
          <w:rFonts w:ascii="Arial" w:hAnsi="Arial" w:cs="Arial"/>
          <w:sz w:val="22"/>
          <w:szCs w:val="22"/>
        </w:rPr>
      </w:pPr>
    </w:p>
    <w:p w14:paraId="09A7A82F" w14:textId="5635BB14" w:rsidR="00147FD1" w:rsidRPr="00147FD1" w:rsidRDefault="00147FD1" w:rsidP="00147FD1">
      <w:pPr>
        <w:ind w:left="720" w:hanging="720"/>
        <w:rPr>
          <w:rFonts w:ascii="Arial" w:hAnsi="Arial" w:cs="Arial"/>
          <w:sz w:val="22"/>
          <w:szCs w:val="22"/>
        </w:rPr>
      </w:pPr>
    </w:p>
    <w:p w14:paraId="7FEBD409" w14:textId="77777777" w:rsidR="00147FD1" w:rsidRPr="00147FD1" w:rsidRDefault="00147FD1" w:rsidP="00147FD1">
      <w:pPr>
        <w:ind w:left="720" w:hanging="720"/>
        <w:rPr>
          <w:rFonts w:ascii="Arial" w:hAnsi="Arial" w:cs="Arial"/>
          <w:sz w:val="22"/>
          <w:szCs w:val="22"/>
        </w:rPr>
      </w:pPr>
    </w:p>
    <w:p w14:paraId="1532499E" w14:textId="77777777" w:rsidR="00147FD1" w:rsidRPr="00147FD1" w:rsidRDefault="00147FD1" w:rsidP="00147FD1">
      <w:pPr>
        <w:ind w:left="720" w:hanging="720"/>
        <w:rPr>
          <w:rFonts w:ascii="Arial" w:hAnsi="Arial" w:cs="Arial"/>
          <w:sz w:val="22"/>
          <w:szCs w:val="22"/>
        </w:rPr>
      </w:pPr>
    </w:p>
    <w:p w14:paraId="453EFF0D" w14:textId="77777777" w:rsidR="00147FD1" w:rsidRPr="00147FD1" w:rsidRDefault="00147FD1" w:rsidP="00147FD1">
      <w:pPr>
        <w:ind w:left="720" w:hanging="720"/>
        <w:rPr>
          <w:rFonts w:ascii="Arial" w:hAnsi="Arial" w:cs="Arial"/>
          <w:sz w:val="22"/>
          <w:szCs w:val="22"/>
        </w:rPr>
      </w:pPr>
    </w:p>
    <w:p w14:paraId="1CCB6899" w14:textId="77777777" w:rsidR="00147FD1" w:rsidRPr="00147FD1" w:rsidRDefault="00147FD1" w:rsidP="00147FD1">
      <w:pPr>
        <w:ind w:left="720" w:hanging="720"/>
        <w:rPr>
          <w:rFonts w:ascii="Arial" w:hAnsi="Arial" w:cs="Arial"/>
          <w:sz w:val="22"/>
          <w:szCs w:val="22"/>
        </w:rPr>
      </w:pPr>
    </w:p>
    <w:p w14:paraId="42786503" w14:textId="77777777" w:rsidR="00147FD1" w:rsidRPr="00147FD1" w:rsidRDefault="00147FD1" w:rsidP="00147FD1">
      <w:pPr>
        <w:ind w:left="720" w:hanging="720"/>
        <w:rPr>
          <w:rFonts w:ascii="Arial" w:hAnsi="Arial" w:cs="Arial"/>
          <w:sz w:val="22"/>
          <w:szCs w:val="22"/>
        </w:rPr>
      </w:pPr>
    </w:p>
    <w:p w14:paraId="1FC7FD1B" w14:textId="77777777" w:rsidR="00147FD1" w:rsidRPr="00147FD1" w:rsidRDefault="00147FD1" w:rsidP="00147FD1">
      <w:pPr>
        <w:ind w:left="720" w:hanging="720"/>
        <w:rPr>
          <w:rFonts w:ascii="Arial" w:hAnsi="Arial" w:cs="Arial"/>
          <w:sz w:val="22"/>
          <w:szCs w:val="22"/>
        </w:rPr>
      </w:pPr>
    </w:p>
    <w:p w14:paraId="5645C68E" w14:textId="77777777" w:rsidR="00147FD1" w:rsidRPr="00147FD1" w:rsidRDefault="00147FD1" w:rsidP="00147FD1">
      <w:pPr>
        <w:ind w:left="720" w:hanging="720"/>
        <w:rPr>
          <w:rFonts w:ascii="Arial" w:hAnsi="Arial" w:cs="Arial"/>
          <w:sz w:val="22"/>
          <w:szCs w:val="22"/>
        </w:rPr>
      </w:pPr>
    </w:p>
    <w:p w14:paraId="4DDF15F1" w14:textId="77777777" w:rsidR="00147FD1" w:rsidRPr="00147FD1" w:rsidRDefault="00147FD1" w:rsidP="00147FD1">
      <w:pPr>
        <w:ind w:left="720" w:hanging="720"/>
        <w:rPr>
          <w:rFonts w:ascii="Arial" w:hAnsi="Arial" w:cs="Arial"/>
          <w:sz w:val="22"/>
          <w:szCs w:val="22"/>
        </w:rPr>
      </w:pPr>
    </w:p>
    <w:p w14:paraId="0259AF06" w14:textId="77777777" w:rsidR="00147FD1" w:rsidRPr="00147FD1" w:rsidRDefault="00147FD1" w:rsidP="00147FD1">
      <w:pPr>
        <w:ind w:left="720" w:hanging="720"/>
        <w:rPr>
          <w:rFonts w:ascii="Arial" w:hAnsi="Arial" w:cs="Arial"/>
          <w:sz w:val="22"/>
          <w:szCs w:val="22"/>
        </w:rPr>
      </w:pPr>
    </w:p>
    <w:p w14:paraId="459C1EF2" w14:textId="77777777" w:rsidR="00147FD1" w:rsidRPr="00147FD1" w:rsidRDefault="00147FD1" w:rsidP="00147FD1">
      <w:pPr>
        <w:ind w:left="720" w:hanging="720"/>
        <w:rPr>
          <w:rFonts w:ascii="Arial" w:hAnsi="Arial" w:cs="Arial"/>
          <w:sz w:val="22"/>
          <w:szCs w:val="22"/>
        </w:rPr>
      </w:pPr>
    </w:p>
    <w:p w14:paraId="115BF260" w14:textId="77777777" w:rsidR="00147FD1" w:rsidRPr="00147FD1" w:rsidRDefault="00147FD1" w:rsidP="00147FD1">
      <w:pPr>
        <w:ind w:left="720" w:hanging="720"/>
        <w:rPr>
          <w:rFonts w:ascii="Arial" w:hAnsi="Arial" w:cs="Arial"/>
          <w:sz w:val="22"/>
          <w:szCs w:val="22"/>
        </w:rPr>
      </w:pPr>
    </w:p>
    <w:p w14:paraId="0F6E09CC" w14:textId="77777777" w:rsidR="00147FD1" w:rsidRPr="00147FD1" w:rsidRDefault="00147FD1" w:rsidP="00147FD1">
      <w:pPr>
        <w:ind w:left="720" w:hanging="720"/>
        <w:rPr>
          <w:rFonts w:ascii="Arial" w:hAnsi="Arial" w:cs="Arial"/>
          <w:sz w:val="22"/>
          <w:szCs w:val="22"/>
        </w:rPr>
      </w:pPr>
    </w:p>
    <w:p w14:paraId="0B7A7E13" w14:textId="77777777" w:rsidR="00147FD1" w:rsidRPr="00147FD1" w:rsidRDefault="00147FD1" w:rsidP="00147FD1">
      <w:pPr>
        <w:ind w:left="720" w:hanging="720"/>
        <w:rPr>
          <w:rFonts w:ascii="Arial" w:hAnsi="Arial" w:cs="Arial"/>
          <w:sz w:val="22"/>
          <w:szCs w:val="22"/>
        </w:rPr>
      </w:pPr>
    </w:p>
    <w:p w14:paraId="754363C2" w14:textId="77777777" w:rsidR="00147FD1" w:rsidRPr="00147FD1" w:rsidRDefault="00147FD1" w:rsidP="00147FD1">
      <w:pPr>
        <w:numPr>
          <w:ilvl w:val="0"/>
          <w:numId w:val="31"/>
        </w:numPr>
        <w:rPr>
          <w:rFonts w:ascii="Arial" w:hAnsi="Arial" w:cs="Arial"/>
          <w:sz w:val="22"/>
          <w:szCs w:val="22"/>
        </w:rPr>
      </w:pPr>
      <w:r w:rsidRPr="00147FD1">
        <w:rPr>
          <w:rFonts w:ascii="Arial" w:hAnsi="Arial" w:cs="Arial"/>
          <w:sz w:val="22"/>
          <w:szCs w:val="22"/>
        </w:rPr>
        <w:t xml:space="preserve">For the recessional speed you calculated in part f), use your graph and line of best fit to determine the distance to this galaxy in </w:t>
      </w:r>
      <w:proofErr w:type="spellStart"/>
      <w:r w:rsidRPr="00147FD1">
        <w:rPr>
          <w:rFonts w:ascii="Arial" w:hAnsi="Arial" w:cs="Arial"/>
          <w:sz w:val="22"/>
          <w:szCs w:val="22"/>
        </w:rPr>
        <w:t>Mpc</w:t>
      </w:r>
      <w:proofErr w:type="spellEnd"/>
      <w:r w:rsidRPr="00147FD1">
        <w:rPr>
          <w:rFonts w:ascii="Arial" w:hAnsi="Arial" w:cs="Arial"/>
          <w:sz w:val="22"/>
          <w:szCs w:val="22"/>
        </w:rPr>
        <w:t>.</w:t>
      </w:r>
    </w:p>
    <w:p w14:paraId="355706E8" w14:textId="0460A999" w:rsidR="00147FD1" w:rsidRPr="00147FD1" w:rsidRDefault="00147FD1" w:rsidP="00147FD1">
      <w:pPr>
        <w:ind w:left="720" w:hanging="720"/>
        <w:jc w:val="right"/>
        <w:rPr>
          <w:rFonts w:ascii="Arial" w:hAnsi="Arial" w:cs="Arial"/>
          <w:sz w:val="22"/>
          <w:szCs w:val="22"/>
        </w:rPr>
      </w:pPr>
      <w:r w:rsidRPr="00147FD1">
        <w:rPr>
          <w:rFonts w:ascii="Arial" w:hAnsi="Arial" w:cs="Arial"/>
          <w:sz w:val="22"/>
          <w:szCs w:val="22"/>
        </w:rPr>
        <w:t>(1</w:t>
      </w:r>
      <w:r w:rsidR="000B0A34">
        <w:rPr>
          <w:rFonts w:ascii="Arial" w:hAnsi="Arial" w:cs="Arial"/>
          <w:sz w:val="22"/>
          <w:szCs w:val="22"/>
        </w:rPr>
        <w:t xml:space="preserve"> marks</w:t>
      </w:r>
      <w:r w:rsidRPr="00147FD1">
        <w:rPr>
          <w:rFonts w:ascii="Arial" w:hAnsi="Arial" w:cs="Arial"/>
          <w:sz w:val="22"/>
          <w:szCs w:val="22"/>
        </w:rPr>
        <w:t>)</w:t>
      </w:r>
    </w:p>
    <w:p w14:paraId="66B0CED1" w14:textId="6656BFEF" w:rsidR="00147FD1" w:rsidRPr="00147FD1" w:rsidRDefault="00147FD1" w:rsidP="00147FD1">
      <w:pPr>
        <w:rPr>
          <w:rFonts w:ascii="Arial" w:hAnsi="Arial" w:cs="Arial"/>
          <w:sz w:val="22"/>
          <w:szCs w:val="22"/>
        </w:rPr>
      </w:pPr>
    </w:p>
    <w:p w14:paraId="27FB0E48" w14:textId="77777777" w:rsidR="00147FD1" w:rsidRPr="00147FD1" w:rsidRDefault="00147FD1" w:rsidP="00147FD1">
      <w:pPr>
        <w:rPr>
          <w:rFonts w:ascii="Arial" w:hAnsi="Arial" w:cs="Arial"/>
          <w:sz w:val="22"/>
          <w:szCs w:val="22"/>
        </w:rPr>
      </w:pPr>
    </w:p>
    <w:p w14:paraId="655F9847" w14:textId="77777777" w:rsidR="00147FD1" w:rsidRPr="00147FD1" w:rsidRDefault="00147FD1" w:rsidP="00147FD1">
      <w:pPr>
        <w:rPr>
          <w:rFonts w:ascii="Arial" w:hAnsi="Arial" w:cs="Arial"/>
          <w:sz w:val="22"/>
          <w:szCs w:val="22"/>
        </w:rPr>
      </w:pPr>
    </w:p>
    <w:p w14:paraId="1F61B782" w14:textId="77777777" w:rsidR="00147FD1" w:rsidRPr="00147FD1" w:rsidRDefault="00147FD1" w:rsidP="00147FD1">
      <w:pPr>
        <w:rPr>
          <w:rFonts w:ascii="Arial" w:hAnsi="Arial" w:cs="Arial"/>
          <w:sz w:val="22"/>
          <w:szCs w:val="22"/>
        </w:rPr>
      </w:pPr>
    </w:p>
    <w:p w14:paraId="02C9B64B" w14:textId="77777777" w:rsidR="00147FD1" w:rsidRPr="00147FD1" w:rsidRDefault="00147FD1" w:rsidP="00147FD1">
      <w:pPr>
        <w:rPr>
          <w:rFonts w:ascii="Arial" w:hAnsi="Arial" w:cs="Arial"/>
          <w:sz w:val="22"/>
          <w:szCs w:val="22"/>
        </w:rPr>
      </w:pPr>
    </w:p>
    <w:p w14:paraId="0F631A57" w14:textId="77777777" w:rsidR="00147FD1" w:rsidRPr="00147FD1" w:rsidRDefault="00147FD1" w:rsidP="00147FD1">
      <w:pPr>
        <w:rPr>
          <w:rFonts w:ascii="Arial" w:hAnsi="Arial" w:cs="Arial"/>
          <w:sz w:val="22"/>
          <w:szCs w:val="22"/>
        </w:rPr>
      </w:pPr>
    </w:p>
    <w:p w14:paraId="67F62CD5" w14:textId="77777777" w:rsidR="00147FD1" w:rsidRPr="00147FD1" w:rsidRDefault="00147FD1" w:rsidP="00147FD1">
      <w:pPr>
        <w:rPr>
          <w:rFonts w:ascii="Arial" w:hAnsi="Arial" w:cs="Arial"/>
          <w:sz w:val="22"/>
          <w:szCs w:val="22"/>
        </w:rPr>
      </w:pPr>
    </w:p>
    <w:p w14:paraId="57BF14F0" w14:textId="692DC713" w:rsidR="00147FD1" w:rsidRPr="00147FD1" w:rsidRDefault="00147FD1" w:rsidP="00147FD1">
      <w:pPr>
        <w:numPr>
          <w:ilvl w:val="0"/>
          <w:numId w:val="31"/>
        </w:numPr>
        <w:rPr>
          <w:rFonts w:ascii="Arial" w:hAnsi="Arial" w:cs="Arial"/>
          <w:sz w:val="22"/>
          <w:szCs w:val="22"/>
        </w:rPr>
      </w:pPr>
      <w:r>
        <w:rPr>
          <w:rFonts w:ascii="Arial" w:hAnsi="Arial" w:cs="Arial"/>
          <w:sz w:val="22"/>
          <w:szCs w:val="22"/>
        </w:rPr>
        <w:t>Calculate the approximate Age of the Universe based upon your answer to part c):</w:t>
      </w:r>
    </w:p>
    <w:p w14:paraId="5893255C" w14:textId="56FEC67A" w:rsidR="00147FD1" w:rsidRPr="00147FD1" w:rsidRDefault="00147FD1" w:rsidP="00147FD1">
      <w:pPr>
        <w:jc w:val="right"/>
        <w:rPr>
          <w:rFonts w:ascii="Arial" w:hAnsi="Arial" w:cs="Arial"/>
          <w:sz w:val="22"/>
          <w:szCs w:val="22"/>
        </w:rPr>
      </w:pPr>
      <w:r w:rsidRPr="00147FD1">
        <w:rPr>
          <w:rFonts w:ascii="Arial" w:hAnsi="Arial" w:cs="Arial"/>
          <w:sz w:val="22"/>
          <w:szCs w:val="22"/>
        </w:rPr>
        <w:t>(</w:t>
      </w:r>
      <w:r w:rsidR="00960ADD">
        <w:rPr>
          <w:rFonts w:ascii="Arial" w:hAnsi="Arial" w:cs="Arial"/>
          <w:sz w:val="22"/>
          <w:szCs w:val="22"/>
        </w:rPr>
        <w:t>3</w:t>
      </w:r>
      <w:r w:rsidR="000B0A34">
        <w:rPr>
          <w:rFonts w:ascii="Arial" w:hAnsi="Arial" w:cs="Arial"/>
          <w:sz w:val="22"/>
          <w:szCs w:val="22"/>
        </w:rPr>
        <w:t xml:space="preserve"> marks</w:t>
      </w:r>
      <w:r w:rsidRPr="00147FD1">
        <w:rPr>
          <w:rFonts w:ascii="Arial" w:hAnsi="Arial" w:cs="Arial"/>
          <w:sz w:val="22"/>
          <w:szCs w:val="22"/>
        </w:rPr>
        <w:t>)</w:t>
      </w:r>
    </w:p>
    <w:p w14:paraId="200D2306" w14:textId="77777777" w:rsidR="00147FD1" w:rsidRPr="00147FD1" w:rsidRDefault="00147FD1" w:rsidP="00147FD1">
      <w:pPr>
        <w:rPr>
          <w:rFonts w:ascii="Arial" w:hAnsi="Arial" w:cs="Arial"/>
          <w:sz w:val="22"/>
          <w:szCs w:val="22"/>
        </w:rPr>
      </w:pPr>
    </w:p>
    <w:p w14:paraId="33056689" w14:textId="77777777" w:rsidR="00147FD1" w:rsidRPr="00147FD1" w:rsidRDefault="00147FD1" w:rsidP="00147FD1">
      <w:pPr>
        <w:tabs>
          <w:tab w:val="left" w:pos="0"/>
        </w:tabs>
        <w:spacing w:line="276" w:lineRule="auto"/>
        <w:ind w:right="-46"/>
        <w:rPr>
          <w:rFonts w:ascii="Arial" w:hAnsi="Arial" w:cs="Arial"/>
          <w:sz w:val="22"/>
          <w:szCs w:val="22"/>
        </w:rPr>
      </w:pPr>
    </w:p>
    <w:p w14:paraId="713B68F0" w14:textId="77777777" w:rsidR="00147FD1" w:rsidRPr="00147FD1" w:rsidRDefault="00147FD1" w:rsidP="00147FD1">
      <w:pPr>
        <w:tabs>
          <w:tab w:val="left" w:pos="0"/>
        </w:tabs>
        <w:spacing w:line="276" w:lineRule="auto"/>
        <w:ind w:right="-46"/>
        <w:rPr>
          <w:rFonts w:ascii="Arial" w:hAnsi="Arial" w:cs="Arial"/>
          <w:sz w:val="22"/>
          <w:szCs w:val="22"/>
        </w:rPr>
      </w:pPr>
    </w:p>
    <w:p w14:paraId="0F35B0DB" w14:textId="77777777" w:rsidR="00147FD1" w:rsidRPr="00147FD1" w:rsidRDefault="00147FD1" w:rsidP="00147FD1">
      <w:pPr>
        <w:tabs>
          <w:tab w:val="left" w:pos="0"/>
        </w:tabs>
        <w:spacing w:line="276" w:lineRule="auto"/>
        <w:ind w:right="-46"/>
        <w:rPr>
          <w:rFonts w:ascii="Arial" w:hAnsi="Arial" w:cs="Arial"/>
          <w:sz w:val="22"/>
          <w:szCs w:val="22"/>
        </w:rPr>
      </w:pPr>
    </w:p>
    <w:p w14:paraId="19CE8A2B" w14:textId="77777777" w:rsidR="00147FD1" w:rsidRPr="00147FD1" w:rsidRDefault="00147FD1" w:rsidP="00147FD1">
      <w:pPr>
        <w:tabs>
          <w:tab w:val="left" w:pos="0"/>
        </w:tabs>
        <w:spacing w:line="276" w:lineRule="auto"/>
        <w:ind w:right="-46"/>
        <w:rPr>
          <w:rFonts w:ascii="Arial" w:hAnsi="Arial" w:cs="Arial"/>
          <w:sz w:val="22"/>
          <w:szCs w:val="22"/>
        </w:rPr>
      </w:pPr>
    </w:p>
    <w:p w14:paraId="23974779" w14:textId="77777777" w:rsidR="00147FD1" w:rsidRPr="00147FD1" w:rsidRDefault="00147FD1" w:rsidP="00147FD1">
      <w:pPr>
        <w:tabs>
          <w:tab w:val="left" w:pos="0"/>
        </w:tabs>
        <w:spacing w:line="276" w:lineRule="auto"/>
        <w:ind w:right="-46"/>
        <w:rPr>
          <w:rFonts w:ascii="Arial" w:hAnsi="Arial" w:cs="Arial"/>
          <w:sz w:val="22"/>
          <w:szCs w:val="22"/>
        </w:rPr>
      </w:pPr>
    </w:p>
    <w:p w14:paraId="7D9DBB1B" w14:textId="77777777" w:rsidR="00147FD1" w:rsidRPr="00147FD1" w:rsidRDefault="00147FD1" w:rsidP="00147FD1">
      <w:pPr>
        <w:tabs>
          <w:tab w:val="left" w:pos="0"/>
        </w:tabs>
        <w:spacing w:line="276" w:lineRule="auto"/>
        <w:ind w:right="-46"/>
        <w:rPr>
          <w:rFonts w:ascii="Arial" w:hAnsi="Arial" w:cs="Arial"/>
          <w:sz w:val="22"/>
          <w:szCs w:val="22"/>
        </w:rPr>
      </w:pPr>
    </w:p>
    <w:p w14:paraId="271FE5F5" w14:textId="365D03CD" w:rsidR="00147FD1" w:rsidRDefault="00147FD1" w:rsidP="00147FD1">
      <w:pPr>
        <w:rPr>
          <w:rFonts w:ascii="Arial" w:hAnsi="Arial" w:cs="Arial"/>
          <w:sz w:val="22"/>
          <w:szCs w:val="22"/>
        </w:rPr>
      </w:pPr>
    </w:p>
    <w:p w14:paraId="2967A93D" w14:textId="6B1DB9F5" w:rsidR="00147FD1" w:rsidRDefault="00147FD1" w:rsidP="00147FD1">
      <w:pPr>
        <w:rPr>
          <w:rFonts w:ascii="Arial" w:hAnsi="Arial" w:cs="Arial"/>
          <w:sz w:val="22"/>
          <w:szCs w:val="22"/>
        </w:rPr>
      </w:pPr>
    </w:p>
    <w:p w14:paraId="4630C7C6" w14:textId="77777777" w:rsidR="00147FD1" w:rsidRDefault="00147FD1" w:rsidP="00147FD1">
      <w:pPr>
        <w:tabs>
          <w:tab w:val="left" w:pos="567"/>
        </w:tabs>
        <w:ind w:left="500" w:hanging="500"/>
        <w:jc w:val="center"/>
        <w:rPr>
          <w:rFonts w:ascii="Arial" w:hAnsi="Arial" w:cs="Arial"/>
          <w:b/>
          <w:color w:val="000000" w:themeColor="text1"/>
          <w:sz w:val="22"/>
          <w:szCs w:val="22"/>
        </w:rPr>
      </w:pPr>
      <w:bookmarkStart w:id="15" w:name="_Hlk16368913"/>
    </w:p>
    <w:p w14:paraId="5FAC1D18" w14:textId="77777777" w:rsidR="00147FD1" w:rsidRDefault="00147FD1" w:rsidP="00147FD1">
      <w:pPr>
        <w:tabs>
          <w:tab w:val="left" w:pos="567"/>
        </w:tabs>
        <w:ind w:left="500" w:hanging="500"/>
        <w:jc w:val="center"/>
        <w:rPr>
          <w:rFonts w:ascii="Arial" w:hAnsi="Arial" w:cs="Arial"/>
          <w:b/>
          <w:color w:val="000000" w:themeColor="text1"/>
          <w:sz w:val="22"/>
          <w:szCs w:val="22"/>
        </w:rPr>
      </w:pPr>
    </w:p>
    <w:p w14:paraId="3465452E" w14:textId="77777777" w:rsidR="00147FD1" w:rsidRDefault="00147FD1" w:rsidP="00147FD1">
      <w:pPr>
        <w:tabs>
          <w:tab w:val="left" w:pos="567"/>
        </w:tabs>
        <w:ind w:left="500" w:hanging="500"/>
        <w:jc w:val="center"/>
        <w:rPr>
          <w:rFonts w:ascii="Arial" w:hAnsi="Arial" w:cs="Arial"/>
          <w:b/>
          <w:color w:val="000000" w:themeColor="text1"/>
          <w:sz w:val="22"/>
          <w:szCs w:val="22"/>
        </w:rPr>
      </w:pPr>
    </w:p>
    <w:p w14:paraId="6EA4314F" w14:textId="68E50106" w:rsidR="00147FD1" w:rsidRPr="00E0382B" w:rsidRDefault="00147FD1" w:rsidP="00147FD1">
      <w:pPr>
        <w:tabs>
          <w:tab w:val="left" w:pos="567"/>
        </w:tabs>
        <w:ind w:left="500" w:hanging="500"/>
        <w:jc w:val="center"/>
        <w:rPr>
          <w:rFonts w:ascii="Arial" w:hAnsi="Arial" w:cs="Arial"/>
          <w:b/>
          <w:color w:val="000000" w:themeColor="text1"/>
          <w:sz w:val="22"/>
          <w:szCs w:val="22"/>
        </w:rPr>
      </w:pPr>
      <w:r w:rsidRPr="00E0382B">
        <w:rPr>
          <w:rFonts w:ascii="Arial" w:hAnsi="Arial" w:cs="Arial"/>
          <w:b/>
          <w:color w:val="000000" w:themeColor="text1"/>
          <w:sz w:val="22"/>
          <w:szCs w:val="22"/>
        </w:rPr>
        <w:t>END OF EXAMINATION</w:t>
      </w:r>
    </w:p>
    <w:bookmarkEnd w:id="15"/>
    <w:p w14:paraId="6E73E1A4" w14:textId="77777777" w:rsidR="00147FD1" w:rsidRPr="00147FD1" w:rsidRDefault="00147FD1" w:rsidP="00147FD1">
      <w:pPr>
        <w:rPr>
          <w:rFonts w:ascii="Arial" w:hAnsi="Arial" w:cs="Arial"/>
          <w:sz w:val="22"/>
          <w:szCs w:val="22"/>
        </w:rPr>
      </w:pPr>
    </w:p>
    <w:p w14:paraId="0DC5B841" w14:textId="77777777" w:rsidR="00147FD1" w:rsidRPr="00147FD1" w:rsidRDefault="00147FD1" w:rsidP="00147FD1">
      <w:pPr>
        <w:tabs>
          <w:tab w:val="right" w:leader="underscore" w:pos="9360"/>
        </w:tabs>
        <w:ind w:left="720" w:hanging="720"/>
        <w:jc w:val="center"/>
        <w:rPr>
          <w:rFonts w:ascii="Arial" w:hAnsi="Arial" w:cs="Arial"/>
          <w:b/>
          <w:bCs/>
          <w:iCs/>
          <w:sz w:val="22"/>
          <w:szCs w:val="22"/>
        </w:rPr>
      </w:pPr>
      <w:r w:rsidRPr="00147FD1">
        <w:rPr>
          <w:rFonts w:ascii="Arial" w:hAnsi="Arial" w:cs="Arial"/>
          <w:b/>
          <w:bCs/>
          <w:iCs/>
          <w:sz w:val="22"/>
          <w:szCs w:val="22"/>
        </w:rPr>
        <w:br w:type="page"/>
      </w:r>
      <w:r w:rsidRPr="00147FD1">
        <w:rPr>
          <w:rFonts w:ascii="Arial" w:hAnsi="Arial" w:cs="Arial"/>
          <w:b/>
          <w:bCs/>
          <w:iCs/>
          <w:sz w:val="22"/>
          <w:szCs w:val="22"/>
        </w:rPr>
        <w:lastRenderedPageBreak/>
        <w:t>Additional working space and spare graph paper</w:t>
      </w:r>
    </w:p>
    <w:p w14:paraId="753A5DB1" w14:textId="77777777" w:rsidR="00147FD1" w:rsidRPr="00147FD1" w:rsidRDefault="00147FD1" w:rsidP="00147FD1">
      <w:pPr>
        <w:tabs>
          <w:tab w:val="right" w:leader="underscore" w:pos="9360"/>
        </w:tabs>
        <w:ind w:left="720" w:hanging="720"/>
        <w:rPr>
          <w:rFonts w:ascii="Arial" w:hAnsi="Arial" w:cs="Arial"/>
          <w:b/>
          <w:bCs/>
          <w:iCs/>
          <w:sz w:val="22"/>
          <w:szCs w:val="22"/>
        </w:rPr>
      </w:pPr>
    </w:p>
    <w:p w14:paraId="5B294576" w14:textId="77777777" w:rsidR="00147FD1" w:rsidRPr="00147FD1" w:rsidRDefault="00147FD1" w:rsidP="00147FD1">
      <w:pPr>
        <w:tabs>
          <w:tab w:val="right" w:leader="underscore" w:pos="9360"/>
        </w:tabs>
        <w:ind w:left="720" w:hanging="720"/>
        <w:rPr>
          <w:rFonts w:ascii="Arial" w:hAnsi="Arial" w:cs="Arial"/>
          <w:b/>
          <w:bCs/>
          <w:iCs/>
          <w:sz w:val="22"/>
          <w:szCs w:val="22"/>
        </w:rPr>
      </w:pPr>
    </w:p>
    <w:p w14:paraId="595AAAF0" w14:textId="77777777" w:rsidR="00147FD1" w:rsidRPr="00147FD1" w:rsidRDefault="00147FD1" w:rsidP="00147FD1">
      <w:pPr>
        <w:tabs>
          <w:tab w:val="right" w:leader="underscore" w:pos="9360"/>
        </w:tabs>
        <w:ind w:left="720" w:hanging="720"/>
        <w:rPr>
          <w:rFonts w:ascii="Arial" w:hAnsi="Arial" w:cs="Arial"/>
          <w:b/>
          <w:bCs/>
          <w:iCs/>
          <w:sz w:val="22"/>
          <w:szCs w:val="22"/>
        </w:rPr>
      </w:pPr>
    </w:p>
    <w:p w14:paraId="065CA8AF" w14:textId="77777777" w:rsidR="00147FD1" w:rsidRPr="00147FD1" w:rsidRDefault="00147FD1" w:rsidP="00147FD1">
      <w:pPr>
        <w:tabs>
          <w:tab w:val="right" w:leader="underscore" w:pos="9360"/>
        </w:tabs>
        <w:ind w:left="720" w:hanging="720"/>
        <w:rPr>
          <w:rFonts w:ascii="Arial" w:hAnsi="Arial" w:cs="Arial"/>
          <w:b/>
          <w:bCs/>
          <w:iCs/>
          <w:sz w:val="22"/>
          <w:szCs w:val="22"/>
        </w:rPr>
      </w:pPr>
    </w:p>
    <w:p w14:paraId="2BBFFFD7" w14:textId="77777777" w:rsidR="00147FD1" w:rsidRPr="00147FD1" w:rsidRDefault="00147FD1" w:rsidP="00147FD1">
      <w:pPr>
        <w:tabs>
          <w:tab w:val="right" w:leader="underscore" w:pos="9360"/>
        </w:tabs>
        <w:ind w:left="720" w:hanging="720"/>
        <w:rPr>
          <w:rFonts w:ascii="Arial" w:hAnsi="Arial" w:cs="Arial"/>
          <w:b/>
          <w:bCs/>
          <w:iCs/>
          <w:sz w:val="22"/>
          <w:szCs w:val="22"/>
        </w:rPr>
      </w:pPr>
    </w:p>
    <w:p w14:paraId="7FC6B2C5" w14:textId="77777777" w:rsidR="00147FD1" w:rsidRPr="00147FD1" w:rsidRDefault="00147FD1" w:rsidP="00147FD1">
      <w:pPr>
        <w:tabs>
          <w:tab w:val="right" w:leader="underscore" w:pos="9360"/>
        </w:tabs>
        <w:ind w:left="720" w:hanging="720"/>
        <w:rPr>
          <w:rFonts w:ascii="Arial" w:hAnsi="Arial" w:cs="Arial"/>
          <w:b/>
          <w:bCs/>
          <w:iCs/>
          <w:sz w:val="22"/>
          <w:szCs w:val="22"/>
        </w:rPr>
      </w:pPr>
    </w:p>
    <w:p w14:paraId="04C51D57" w14:textId="77777777" w:rsidR="00147FD1" w:rsidRPr="00147FD1" w:rsidRDefault="00147FD1" w:rsidP="00147FD1">
      <w:pPr>
        <w:tabs>
          <w:tab w:val="right" w:leader="underscore" w:pos="9360"/>
        </w:tabs>
        <w:ind w:left="720" w:hanging="720"/>
        <w:rPr>
          <w:rFonts w:ascii="Arial" w:hAnsi="Arial" w:cs="Arial"/>
          <w:b/>
          <w:bCs/>
          <w:iCs/>
          <w:sz w:val="22"/>
          <w:szCs w:val="22"/>
        </w:rPr>
      </w:pPr>
    </w:p>
    <w:p w14:paraId="19034A21" w14:textId="77777777" w:rsidR="00147FD1" w:rsidRPr="00147FD1" w:rsidRDefault="00147FD1" w:rsidP="00147FD1">
      <w:pPr>
        <w:tabs>
          <w:tab w:val="right" w:leader="underscore" w:pos="9360"/>
        </w:tabs>
        <w:ind w:left="720" w:hanging="720"/>
        <w:rPr>
          <w:rFonts w:ascii="Arial" w:hAnsi="Arial" w:cs="Arial"/>
          <w:b/>
          <w:bCs/>
          <w:iCs/>
          <w:sz w:val="22"/>
          <w:szCs w:val="22"/>
        </w:rPr>
      </w:pPr>
    </w:p>
    <w:p w14:paraId="2E3F9E52" w14:textId="77777777" w:rsidR="00147FD1" w:rsidRPr="00147FD1" w:rsidRDefault="00147FD1" w:rsidP="00147FD1">
      <w:pPr>
        <w:tabs>
          <w:tab w:val="right" w:leader="underscore" w:pos="9360"/>
        </w:tabs>
        <w:ind w:left="720" w:hanging="720"/>
        <w:rPr>
          <w:rFonts w:ascii="Arial" w:hAnsi="Arial" w:cs="Arial"/>
          <w:b/>
          <w:bCs/>
          <w:iCs/>
          <w:sz w:val="22"/>
          <w:szCs w:val="22"/>
        </w:rPr>
      </w:pPr>
    </w:p>
    <w:p w14:paraId="59A96A75" w14:textId="77777777" w:rsidR="00147FD1" w:rsidRPr="00147FD1" w:rsidRDefault="00147FD1" w:rsidP="00147FD1">
      <w:pPr>
        <w:tabs>
          <w:tab w:val="right" w:leader="underscore" w:pos="9360"/>
        </w:tabs>
        <w:ind w:left="720" w:hanging="720"/>
        <w:rPr>
          <w:rFonts w:ascii="Arial" w:hAnsi="Arial" w:cs="Arial"/>
          <w:b/>
          <w:bCs/>
          <w:iCs/>
          <w:sz w:val="22"/>
          <w:szCs w:val="22"/>
        </w:rPr>
      </w:pPr>
    </w:p>
    <w:p w14:paraId="5365ECF5" w14:textId="77777777" w:rsidR="00147FD1" w:rsidRPr="00147FD1" w:rsidRDefault="00147FD1" w:rsidP="00147FD1">
      <w:pPr>
        <w:tabs>
          <w:tab w:val="right" w:leader="underscore" w:pos="9360"/>
        </w:tabs>
        <w:ind w:left="720" w:hanging="720"/>
        <w:rPr>
          <w:rFonts w:ascii="Arial" w:hAnsi="Arial" w:cs="Arial"/>
          <w:b/>
          <w:bCs/>
          <w:iCs/>
          <w:sz w:val="22"/>
          <w:szCs w:val="22"/>
        </w:rPr>
      </w:pPr>
    </w:p>
    <w:p w14:paraId="084066C6" w14:textId="77777777" w:rsidR="00147FD1" w:rsidRPr="00147FD1" w:rsidRDefault="00147FD1" w:rsidP="00147FD1">
      <w:pPr>
        <w:tabs>
          <w:tab w:val="right" w:leader="underscore" w:pos="9360"/>
        </w:tabs>
        <w:ind w:left="720" w:hanging="720"/>
        <w:rPr>
          <w:rFonts w:ascii="Arial" w:hAnsi="Arial" w:cs="Arial"/>
          <w:b/>
          <w:bCs/>
          <w:iCs/>
          <w:sz w:val="22"/>
          <w:szCs w:val="22"/>
        </w:rPr>
      </w:pPr>
    </w:p>
    <w:p w14:paraId="29B35F65" w14:textId="77777777" w:rsidR="00147FD1" w:rsidRPr="00147FD1" w:rsidRDefault="00147FD1" w:rsidP="00147FD1">
      <w:pPr>
        <w:tabs>
          <w:tab w:val="right" w:leader="underscore" w:pos="9360"/>
        </w:tabs>
        <w:ind w:left="720" w:hanging="720"/>
        <w:rPr>
          <w:rFonts w:ascii="Arial" w:hAnsi="Arial" w:cs="Arial"/>
          <w:b/>
          <w:bCs/>
          <w:iCs/>
          <w:sz w:val="22"/>
          <w:szCs w:val="22"/>
        </w:rPr>
      </w:pPr>
    </w:p>
    <w:p w14:paraId="615F78A3" w14:textId="77777777" w:rsidR="00147FD1" w:rsidRPr="00147FD1" w:rsidRDefault="00147FD1" w:rsidP="00147FD1">
      <w:pPr>
        <w:tabs>
          <w:tab w:val="right" w:leader="underscore" w:pos="9360"/>
        </w:tabs>
        <w:ind w:left="720" w:hanging="720"/>
        <w:rPr>
          <w:rFonts w:ascii="Arial" w:hAnsi="Arial" w:cs="Arial"/>
          <w:b/>
          <w:bCs/>
          <w:iCs/>
          <w:sz w:val="22"/>
          <w:szCs w:val="22"/>
        </w:rPr>
      </w:pPr>
    </w:p>
    <w:p w14:paraId="26A3E1FA" w14:textId="77777777" w:rsidR="00147FD1" w:rsidRPr="00147FD1" w:rsidRDefault="00147FD1" w:rsidP="00147FD1">
      <w:pPr>
        <w:tabs>
          <w:tab w:val="right" w:leader="underscore" w:pos="9360"/>
        </w:tabs>
        <w:ind w:left="720" w:hanging="720"/>
        <w:rPr>
          <w:rFonts w:ascii="Arial" w:hAnsi="Arial" w:cs="Arial"/>
          <w:b/>
          <w:bCs/>
          <w:iCs/>
          <w:sz w:val="22"/>
          <w:szCs w:val="22"/>
        </w:rPr>
      </w:pPr>
    </w:p>
    <w:p w14:paraId="782108B6" w14:textId="1696B5F3" w:rsidR="00147FD1" w:rsidRPr="00147FD1" w:rsidRDefault="00147FD1" w:rsidP="00147FD1">
      <w:pPr>
        <w:tabs>
          <w:tab w:val="right" w:leader="underscore" w:pos="9360"/>
        </w:tabs>
        <w:ind w:left="720" w:hanging="720"/>
        <w:jc w:val="center"/>
        <w:rPr>
          <w:rFonts w:ascii="Arial" w:hAnsi="Arial" w:cs="Arial"/>
          <w:b/>
          <w:bCs/>
          <w:iCs/>
          <w:sz w:val="22"/>
          <w:szCs w:val="22"/>
        </w:rPr>
      </w:pPr>
      <w:r w:rsidRPr="00147FD1">
        <w:rPr>
          <w:rFonts w:ascii="Arial" w:hAnsi="Arial" w:cs="Arial"/>
          <w:noProof/>
          <w:sz w:val="22"/>
          <w:szCs w:val="22"/>
        </w:rPr>
        <w:drawing>
          <wp:inline distT="0" distB="0" distL="0" distR="0" wp14:anchorId="4501C96B" wp14:editId="5A8AB6E1">
            <wp:extent cx="4229100" cy="5280660"/>
            <wp:effectExtent l="762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rot="5400000">
                      <a:off x="0" y="0"/>
                      <a:ext cx="4229100" cy="5280660"/>
                    </a:xfrm>
                    <a:prstGeom prst="rect">
                      <a:avLst/>
                    </a:prstGeom>
                    <a:noFill/>
                    <a:ln>
                      <a:noFill/>
                    </a:ln>
                  </pic:spPr>
                </pic:pic>
              </a:graphicData>
            </a:graphic>
          </wp:inline>
        </w:drawing>
      </w:r>
    </w:p>
    <w:p w14:paraId="2658269B" w14:textId="77777777" w:rsidR="00147FD1" w:rsidRPr="00147FD1" w:rsidRDefault="00147FD1" w:rsidP="00147FD1">
      <w:pPr>
        <w:tabs>
          <w:tab w:val="right" w:leader="underscore" w:pos="9360"/>
        </w:tabs>
        <w:ind w:left="720" w:hanging="720"/>
        <w:rPr>
          <w:rFonts w:ascii="Arial" w:hAnsi="Arial" w:cs="Arial"/>
          <w:b/>
          <w:bCs/>
          <w:iCs/>
          <w:sz w:val="22"/>
          <w:szCs w:val="22"/>
        </w:rPr>
      </w:pPr>
    </w:p>
    <w:p w14:paraId="1ECDBEC9" w14:textId="77777777" w:rsidR="00147FD1" w:rsidRPr="00147FD1" w:rsidRDefault="00147FD1" w:rsidP="00147FD1">
      <w:pPr>
        <w:tabs>
          <w:tab w:val="right" w:leader="underscore" w:pos="9360"/>
        </w:tabs>
        <w:ind w:left="720" w:hanging="720"/>
        <w:rPr>
          <w:rFonts w:ascii="Arial" w:hAnsi="Arial" w:cs="Arial"/>
          <w:b/>
          <w:bCs/>
          <w:iCs/>
          <w:sz w:val="22"/>
          <w:szCs w:val="22"/>
        </w:rPr>
      </w:pPr>
    </w:p>
    <w:p w14:paraId="561CDA84" w14:textId="77777777" w:rsidR="00147FD1" w:rsidRPr="00147FD1" w:rsidRDefault="00147FD1" w:rsidP="00147FD1">
      <w:pPr>
        <w:tabs>
          <w:tab w:val="right" w:leader="underscore" w:pos="9360"/>
        </w:tabs>
        <w:ind w:left="720" w:hanging="720"/>
        <w:rPr>
          <w:rFonts w:ascii="Arial" w:hAnsi="Arial" w:cs="Arial"/>
          <w:b/>
          <w:bCs/>
          <w:iCs/>
          <w:sz w:val="22"/>
          <w:szCs w:val="22"/>
        </w:rPr>
      </w:pPr>
    </w:p>
    <w:p w14:paraId="2BF7EE51" w14:textId="77777777" w:rsidR="00147FD1" w:rsidRPr="00147FD1" w:rsidRDefault="00147FD1" w:rsidP="00147FD1">
      <w:pPr>
        <w:tabs>
          <w:tab w:val="right" w:leader="underscore" w:pos="9360"/>
        </w:tabs>
        <w:ind w:left="720" w:hanging="720"/>
        <w:rPr>
          <w:rFonts w:ascii="Arial" w:hAnsi="Arial" w:cs="Arial"/>
          <w:b/>
          <w:bCs/>
          <w:iCs/>
          <w:sz w:val="22"/>
          <w:szCs w:val="22"/>
        </w:rPr>
      </w:pPr>
    </w:p>
    <w:p w14:paraId="617E76A3" w14:textId="77777777" w:rsidR="00147FD1" w:rsidRPr="00147FD1" w:rsidRDefault="00147FD1" w:rsidP="00147FD1">
      <w:pPr>
        <w:tabs>
          <w:tab w:val="right" w:leader="underscore" w:pos="9360"/>
        </w:tabs>
        <w:ind w:left="720" w:hanging="720"/>
        <w:jc w:val="center"/>
        <w:rPr>
          <w:rFonts w:ascii="Arial" w:hAnsi="Arial" w:cs="Arial"/>
          <w:sz w:val="22"/>
          <w:szCs w:val="22"/>
        </w:rPr>
      </w:pPr>
    </w:p>
    <w:p w14:paraId="5D2A7949" w14:textId="4B9A238E" w:rsidR="00607048" w:rsidRPr="00147FD1" w:rsidRDefault="00147FD1" w:rsidP="00147FD1">
      <w:pPr>
        <w:tabs>
          <w:tab w:val="left" w:pos="567"/>
        </w:tabs>
        <w:spacing w:line="276" w:lineRule="auto"/>
        <w:rPr>
          <w:rFonts w:ascii="Arial" w:hAnsi="Arial" w:cs="Arial"/>
          <w:color w:val="000000" w:themeColor="text1"/>
          <w:sz w:val="22"/>
          <w:szCs w:val="22"/>
        </w:rPr>
      </w:pPr>
      <w:r w:rsidRPr="00147FD1">
        <w:rPr>
          <w:rFonts w:ascii="Arial" w:hAnsi="Arial" w:cs="Arial"/>
          <w:b/>
          <w:bCs/>
          <w:sz w:val="22"/>
          <w:szCs w:val="22"/>
        </w:rPr>
        <w:br w:type="page"/>
      </w:r>
    </w:p>
    <w:p w14:paraId="4DA7FFF8" w14:textId="77777777" w:rsidR="00AD328A" w:rsidRPr="00AD328A" w:rsidRDefault="00AD328A" w:rsidP="00AD328A">
      <w:pPr>
        <w:spacing w:after="160" w:line="259" w:lineRule="auto"/>
        <w:rPr>
          <w:rFonts w:ascii="Arial" w:hAnsi="Arial" w:cs="Arial"/>
          <w:iCs/>
          <w:sz w:val="22"/>
          <w:szCs w:val="22"/>
        </w:rPr>
      </w:pPr>
      <w:bookmarkStart w:id="16" w:name="_Hlk500165264"/>
      <w:bookmarkStart w:id="17" w:name="_Hlk500230713"/>
      <w:bookmarkEnd w:id="14"/>
      <w:r w:rsidRPr="00AD328A">
        <w:rPr>
          <w:rFonts w:ascii="Arial" w:hAnsi="Arial" w:cs="Arial"/>
          <w:iCs/>
          <w:sz w:val="22"/>
          <w:szCs w:val="22"/>
        </w:rPr>
        <w:lastRenderedPageBreak/>
        <w:t>Supplementary page</w:t>
      </w:r>
    </w:p>
    <w:p w14:paraId="4113A296" w14:textId="77777777" w:rsidR="00AD328A" w:rsidRPr="00AD328A" w:rsidRDefault="00AD328A" w:rsidP="00AD328A">
      <w:pPr>
        <w:spacing w:after="160" w:line="259" w:lineRule="auto"/>
        <w:rPr>
          <w:rFonts w:ascii="Arial" w:hAnsi="Arial" w:cs="Arial"/>
          <w:iCs/>
          <w:sz w:val="22"/>
          <w:szCs w:val="22"/>
        </w:rPr>
      </w:pPr>
      <w:r w:rsidRPr="00AD328A">
        <w:rPr>
          <w:rFonts w:ascii="Arial" w:hAnsi="Arial" w:cs="Arial"/>
          <w:iCs/>
          <w:sz w:val="22"/>
          <w:szCs w:val="22"/>
        </w:rPr>
        <w:t>Question number: ____________</w:t>
      </w:r>
    </w:p>
    <w:p w14:paraId="311BBC16" w14:textId="77777777" w:rsidR="00AD328A" w:rsidRDefault="00AD328A" w:rsidP="00AD328A">
      <w:pPr>
        <w:spacing w:after="160" w:line="480" w:lineRule="auto"/>
        <w:rPr>
          <w:rFonts w:cs="Arial"/>
          <w:iCs/>
          <w:szCs w:val="22"/>
        </w:rPr>
      </w:pPr>
      <w:r>
        <w:rPr>
          <w:rFonts w:cs="Arial"/>
          <w:iCs/>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79C7105" w14:textId="77777777" w:rsidR="008C7375" w:rsidRDefault="008C7375">
      <w:pPr>
        <w:spacing w:after="160" w:line="259" w:lineRule="auto"/>
        <w:rPr>
          <w:rFonts w:ascii="Arial" w:hAnsi="Arial" w:cs="Arial"/>
          <w:iCs/>
          <w:sz w:val="22"/>
          <w:szCs w:val="22"/>
        </w:rPr>
      </w:pPr>
      <w:r>
        <w:rPr>
          <w:rFonts w:ascii="Arial" w:hAnsi="Arial" w:cs="Arial"/>
          <w:iCs/>
          <w:sz w:val="22"/>
          <w:szCs w:val="22"/>
        </w:rPr>
        <w:br w:type="page"/>
      </w:r>
    </w:p>
    <w:p w14:paraId="01AD0A83" w14:textId="7516D2A8" w:rsidR="00AD328A" w:rsidRPr="00AD328A" w:rsidRDefault="00AD328A" w:rsidP="00AD328A">
      <w:pPr>
        <w:spacing w:after="160" w:line="480" w:lineRule="auto"/>
        <w:rPr>
          <w:rFonts w:ascii="Arial" w:hAnsi="Arial" w:cs="Arial"/>
          <w:iCs/>
          <w:sz w:val="22"/>
          <w:szCs w:val="22"/>
        </w:rPr>
      </w:pPr>
      <w:r w:rsidRPr="00AD328A">
        <w:rPr>
          <w:rFonts w:ascii="Arial" w:hAnsi="Arial" w:cs="Arial"/>
          <w:iCs/>
          <w:sz w:val="22"/>
          <w:szCs w:val="22"/>
        </w:rPr>
        <w:lastRenderedPageBreak/>
        <w:t>Supplementary page</w:t>
      </w:r>
    </w:p>
    <w:p w14:paraId="6678F56A" w14:textId="77777777" w:rsidR="00AD328A" w:rsidRPr="00AD328A" w:rsidRDefault="00AD328A" w:rsidP="00AD328A">
      <w:pPr>
        <w:spacing w:after="160" w:line="259" w:lineRule="auto"/>
        <w:rPr>
          <w:rFonts w:ascii="Arial" w:hAnsi="Arial" w:cs="Arial"/>
          <w:iCs/>
          <w:sz w:val="22"/>
          <w:szCs w:val="22"/>
        </w:rPr>
      </w:pPr>
      <w:r w:rsidRPr="00AD328A">
        <w:rPr>
          <w:rFonts w:ascii="Arial" w:hAnsi="Arial" w:cs="Arial"/>
          <w:iCs/>
          <w:sz w:val="22"/>
          <w:szCs w:val="22"/>
        </w:rPr>
        <w:t>Question number: ____________</w:t>
      </w:r>
    </w:p>
    <w:p w14:paraId="496BDBB2" w14:textId="4FA017B9" w:rsidR="00AD328A" w:rsidRPr="00FB2CCE" w:rsidRDefault="00AD328A" w:rsidP="00AD328A">
      <w:pPr>
        <w:spacing w:after="160" w:line="480" w:lineRule="auto"/>
        <w:rPr>
          <w:rFonts w:cs="Arial"/>
          <w:b/>
          <w:bCs/>
          <w:iCs/>
          <w:szCs w:val="22"/>
        </w:rPr>
      </w:pPr>
      <w:r>
        <w:rPr>
          <w:rFonts w:cs="Arial"/>
          <w:iCs/>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A0653B7" w14:textId="77777777" w:rsidR="00AD328A" w:rsidRPr="00AD328A" w:rsidRDefault="00AD328A" w:rsidP="00AD328A">
      <w:pPr>
        <w:spacing w:after="160" w:line="480" w:lineRule="auto"/>
        <w:rPr>
          <w:rFonts w:ascii="Arial" w:hAnsi="Arial" w:cs="Arial"/>
          <w:iCs/>
          <w:sz w:val="22"/>
          <w:szCs w:val="22"/>
        </w:rPr>
      </w:pPr>
      <w:r w:rsidRPr="00AD328A">
        <w:rPr>
          <w:rFonts w:ascii="Arial" w:hAnsi="Arial" w:cs="Arial"/>
          <w:iCs/>
          <w:sz w:val="22"/>
          <w:szCs w:val="22"/>
        </w:rPr>
        <w:lastRenderedPageBreak/>
        <w:t>Supplementary page</w:t>
      </w:r>
    </w:p>
    <w:p w14:paraId="6FC66F44" w14:textId="77777777" w:rsidR="00AD328A" w:rsidRPr="00AD328A" w:rsidRDefault="00AD328A" w:rsidP="00AD328A">
      <w:pPr>
        <w:spacing w:after="160" w:line="259" w:lineRule="auto"/>
        <w:rPr>
          <w:rFonts w:ascii="Arial" w:hAnsi="Arial" w:cs="Arial"/>
          <w:iCs/>
          <w:sz w:val="22"/>
          <w:szCs w:val="22"/>
        </w:rPr>
      </w:pPr>
      <w:r w:rsidRPr="00AD328A">
        <w:rPr>
          <w:rFonts w:ascii="Arial" w:hAnsi="Arial" w:cs="Arial"/>
          <w:iCs/>
          <w:sz w:val="22"/>
          <w:szCs w:val="22"/>
        </w:rPr>
        <w:t>Question number: ____________</w:t>
      </w:r>
    </w:p>
    <w:p w14:paraId="49D813A1" w14:textId="2AA7711A" w:rsidR="00AD328A" w:rsidRDefault="00AD328A" w:rsidP="00AD328A">
      <w:pPr>
        <w:spacing w:after="160" w:line="480" w:lineRule="auto"/>
      </w:pPr>
      <w:r>
        <w:rPr>
          <w:rFonts w:cs="Arial"/>
          <w:iCs/>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br w:type="page"/>
      </w:r>
    </w:p>
    <w:p w14:paraId="3A0FAFE4" w14:textId="77777777" w:rsidR="00AD328A" w:rsidRPr="00AD328A" w:rsidRDefault="00AD328A" w:rsidP="00AD328A">
      <w:pPr>
        <w:spacing w:after="160" w:line="480" w:lineRule="auto"/>
        <w:rPr>
          <w:rFonts w:ascii="Arial" w:hAnsi="Arial" w:cs="Arial"/>
          <w:iCs/>
          <w:sz w:val="22"/>
          <w:szCs w:val="22"/>
        </w:rPr>
      </w:pPr>
      <w:r w:rsidRPr="00AD328A">
        <w:rPr>
          <w:rFonts w:ascii="Arial" w:hAnsi="Arial" w:cs="Arial"/>
          <w:iCs/>
          <w:sz w:val="22"/>
          <w:szCs w:val="22"/>
        </w:rPr>
        <w:lastRenderedPageBreak/>
        <w:t>Supplementary page</w:t>
      </w:r>
    </w:p>
    <w:p w14:paraId="06DB81F1" w14:textId="77777777" w:rsidR="00AD328A" w:rsidRPr="00AD328A" w:rsidRDefault="00AD328A" w:rsidP="00AD328A">
      <w:pPr>
        <w:spacing w:after="160" w:line="259" w:lineRule="auto"/>
        <w:rPr>
          <w:rFonts w:ascii="Arial" w:hAnsi="Arial" w:cs="Arial"/>
          <w:iCs/>
          <w:sz w:val="22"/>
          <w:szCs w:val="22"/>
        </w:rPr>
      </w:pPr>
      <w:r w:rsidRPr="00AD328A">
        <w:rPr>
          <w:rFonts w:ascii="Arial" w:hAnsi="Arial" w:cs="Arial"/>
          <w:iCs/>
          <w:sz w:val="22"/>
          <w:szCs w:val="22"/>
        </w:rPr>
        <w:t>Question number: ____________</w:t>
      </w:r>
    </w:p>
    <w:p w14:paraId="0B119A0E" w14:textId="2E14B24D" w:rsidR="00AD328A" w:rsidRDefault="00AD328A" w:rsidP="00AD328A">
      <w:pPr>
        <w:tabs>
          <w:tab w:val="right" w:pos="9356"/>
        </w:tabs>
        <w:spacing w:line="480" w:lineRule="auto"/>
        <w:rPr>
          <w:rFonts w:cs="Arial"/>
          <w:iCs/>
          <w:szCs w:val="22"/>
        </w:rPr>
      </w:pPr>
      <w:r>
        <w:rPr>
          <w:rFonts w:cs="Arial"/>
          <w:iCs/>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44CF571" w14:textId="77777777" w:rsidR="00AD328A" w:rsidRPr="00AD328A" w:rsidRDefault="00AD328A" w:rsidP="00AD328A">
      <w:pPr>
        <w:spacing w:after="160" w:line="480" w:lineRule="auto"/>
        <w:rPr>
          <w:rFonts w:ascii="Arial" w:hAnsi="Arial" w:cs="Arial"/>
          <w:iCs/>
          <w:sz w:val="22"/>
          <w:szCs w:val="22"/>
        </w:rPr>
      </w:pPr>
      <w:r>
        <w:rPr>
          <w:rFonts w:cs="Arial"/>
          <w:iCs/>
          <w:szCs w:val="22"/>
        </w:rPr>
        <w:br w:type="page"/>
      </w:r>
      <w:r w:rsidRPr="00AD328A">
        <w:rPr>
          <w:rFonts w:ascii="Arial" w:hAnsi="Arial" w:cs="Arial"/>
          <w:iCs/>
          <w:sz w:val="22"/>
          <w:szCs w:val="22"/>
        </w:rPr>
        <w:lastRenderedPageBreak/>
        <w:t>Supplementary page</w:t>
      </w:r>
    </w:p>
    <w:p w14:paraId="7770E72F" w14:textId="77777777" w:rsidR="00AD328A" w:rsidRPr="00AD328A" w:rsidRDefault="00AD328A" w:rsidP="00AD328A">
      <w:pPr>
        <w:spacing w:after="160" w:line="259" w:lineRule="auto"/>
        <w:rPr>
          <w:rFonts w:ascii="Arial" w:hAnsi="Arial" w:cs="Arial"/>
          <w:iCs/>
          <w:sz w:val="22"/>
          <w:szCs w:val="22"/>
        </w:rPr>
      </w:pPr>
      <w:r w:rsidRPr="00AD328A">
        <w:rPr>
          <w:rFonts w:ascii="Arial" w:hAnsi="Arial" w:cs="Arial"/>
          <w:iCs/>
          <w:sz w:val="22"/>
          <w:szCs w:val="22"/>
        </w:rPr>
        <w:t>Question number: ____________</w:t>
      </w:r>
    </w:p>
    <w:p w14:paraId="197009B2" w14:textId="4161EEEF" w:rsidR="00AD328A" w:rsidRDefault="00AD328A" w:rsidP="00AD328A">
      <w:pPr>
        <w:spacing w:after="160" w:line="480" w:lineRule="auto"/>
        <w:rPr>
          <w:rFonts w:cs="Arial"/>
          <w:iCs/>
          <w:szCs w:val="22"/>
        </w:rPr>
      </w:pPr>
      <w:r>
        <w:rPr>
          <w:rFonts w:cs="Arial"/>
          <w:iCs/>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Arial"/>
          <w:iCs/>
          <w:szCs w:val="22"/>
        </w:rPr>
        <w:br w:type="page"/>
      </w:r>
    </w:p>
    <w:p w14:paraId="65182036" w14:textId="77777777" w:rsidR="00AD328A" w:rsidRPr="00AD328A" w:rsidRDefault="00AD328A" w:rsidP="00AD328A">
      <w:pPr>
        <w:spacing w:after="160" w:line="480" w:lineRule="auto"/>
        <w:rPr>
          <w:rFonts w:ascii="Arial" w:hAnsi="Arial" w:cs="Arial"/>
          <w:iCs/>
          <w:sz w:val="22"/>
          <w:szCs w:val="22"/>
        </w:rPr>
      </w:pPr>
      <w:r w:rsidRPr="00AD328A">
        <w:rPr>
          <w:rFonts w:ascii="Arial" w:hAnsi="Arial" w:cs="Arial"/>
          <w:iCs/>
          <w:sz w:val="22"/>
          <w:szCs w:val="22"/>
        </w:rPr>
        <w:lastRenderedPageBreak/>
        <w:t>Supplementary page</w:t>
      </w:r>
    </w:p>
    <w:p w14:paraId="6998AC34" w14:textId="77777777" w:rsidR="00AD328A" w:rsidRPr="00AD328A" w:rsidRDefault="00AD328A" w:rsidP="00AD328A">
      <w:pPr>
        <w:spacing w:after="160" w:line="259" w:lineRule="auto"/>
        <w:rPr>
          <w:rFonts w:ascii="Arial" w:hAnsi="Arial" w:cs="Arial"/>
          <w:iCs/>
          <w:sz w:val="22"/>
          <w:szCs w:val="22"/>
        </w:rPr>
      </w:pPr>
      <w:r w:rsidRPr="00AD328A">
        <w:rPr>
          <w:rFonts w:ascii="Arial" w:hAnsi="Arial" w:cs="Arial"/>
          <w:iCs/>
          <w:sz w:val="22"/>
          <w:szCs w:val="22"/>
        </w:rPr>
        <w:t>Question number: ____________</w:t>
      </w:r>
    </w:p>
    <w:p w14:paraId="49E1D041" w14:textId="21133902" w:rsidR="00AD328A" w:rsidRDefault="00AD328A" w:rsidP="00AD328A">
      <w:pPr>
        <w:spacing w:after="160" w:line="480" w:lineRule="auto"/>
        <w:rPr>
          <w:rFonts w:cs="Arial"/>
          <w:iCs/>
          <w:szCs w:val="22"/>
        </w:rPr>
      </w:pPr>
      <w:r>
        <w:rPr>
          <w:rFonts w:cs="Arial"/>
          <w:iCs/>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Arial"/>
          <w:iCs/>
          <w:szCs w:val="22"/>
        </w:rPr>
        <w:br w:type="page"/>
      </w:r>
    </w:p>
    <w:p w14:paraId="4E934433" w14:textId="77777777" w:rsidR="00AD328A" w:rsidRPr="00AD328A" w:rsidRDefault="00AD328A" w:rsidP="00AD328A">
      <w:pPr>
        <w:spacing w:after="160" w:line="480" w:lineRule="auto"/>
        <w:rPr>
          <w:rFonts w:ascii="Arial" w:hAnsi="Arial" w:cs="Arial"/>
          <w:iCs/>
          <w:sz w:val="22"/>
          <w:szCs w:val="22"/>
        </w:rPr>
      </w:pPr>
      <w:r w:rsidRPr="00AD328A">
        <w:rPr>
          <w:rFonts w:ascii="Arial" w:hAnsi="Arial" w:cs="Arial"/>
          <w:iCs/>
          <w:sz w:val="22"/>
          <w:szCs w:val="22"/>
        </w:rPr>
        <w:lastRenderedPageBreak/>
        <w:t>Supplementary page</w:t>
      </w:r>
    </w:p>
    <w:p w14:paraId="02AC3B70" w14:textId="77777777" w:rsidR="00AD328A" w:rsidRPr="00AD328A" w:rsidRDefault="00AD328A" w:rsidP="00AD328A">
      <w:pPr>
        <w:spacing w:after="160" w:line="259" w:lineRule="auto"/>
        <w:rPr>
          <w:rFonts w:ascii="Arial" w:hAnsi="Arial" w:cs="Arial"/>
          <w:iCs/>
          <w:sz w:val="22"/>
          <w:szCs w:val="22"/>
        </w:rPr>
      </w:pPr>
      <w:r w:rsidRPr="00AD328A">
        <w:rPr>
          <w:rFonts w:ascii="Arial" w:hAnsi="Arial" w:cs="Arial"/>
          <w:iCs/>
          <w:sz w:val="22"/>
          <w:szCs w:val="22"/>
        </w:rPr>
        <w:t>Question number: ____________</w:t>
      </w:r>
    </w:p>
    <w:p w14:paraId="679198B7" w14:textId="2470E22D" w:rsidR="00AD328A" w:rsidRDefault="00AD328A" w:rsidP="00AD328A">
      <w:pPr>
        <w:spacing w:after="160" w:line="480" w:lineRule="auto"/>
        <w:rPr>
          <w:rFonts w:cs="Arial"/>
          <w:iCs/>
          <w:szCs w:val="22"/>
        </w:rPr>
      </w:pPr>
      <w:r>
        <w:rPr>
          <w:rFonts w:cs="Arial"/>
          <w:iCs/>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Arial"/>
          <w:iCs/>
          <w:szCs w:val="22"/>
        </w:rPr>
        <w:br w:type="page"/>
      </w:r>
    </w:p>
    <w:p w14:paraId="579C9D57" w14:textId="77777777" w:rsidR="00AD328A" w:rsidRPr="00B64455" w:rsidRDefault="00AD328A" w:rsidP="00AD328A">
      <w:pPr>
        <w:tabs>
          <w:tab w:val="right" w:pos="9356"/>
        </w:tabs>
        <w:ind w:left="567" w:hanging="567"/>
        <w:rPr>
          <w:rFonts w:ascii="Arial" w:hAnsi="Arial" w:cs="Arial"/>
          <w:b/>
          <w:bCs/>
          <w:iCs/>
          <w:sz w:val="22"/>
          <w:szCs w:val="22"/>
        </w:rPr>
      </w:pPr>
      <w:r w:rsidRPr="00B64455">
        <w:rPr>
          <w:rFonts w:ascii="Arial" w:hAnsi="Arial" w:cs="Arial"/>
          <w:b/>
          <w:bCs/>
          <w:iCs/>
          <w:sz w:val="22"/>
          <w:szCs w:val="22"/>
        </w:rPr>
        <w:lastRenderedPageBreak/>
        <w:t>Spare grid for graph</w:t>
      </w:r>
    </w:p>
    <w:p w14:paraId="2E4CEBEC" w14:textId="77777777" w:rsidR="00AD328A" w:rsidRDefault="00AD328A" w:rsidP="00AD328A">
      <w:pPr>
        <w:spacing w:after="160" w:line="259" w:lineRule="auto"/>
      </w:pPr>
      <w:ins w:id="18" w:author="Elke McKay" w:date="2019-06-15T15:58:00Z">
        <w:r w:rsidRPr="00F34FAD">
          <w:rPr>
            <w:rFonts w:cs="Arial"/>
            <w:b/>
            <w:noProof/>
          </w:rPr>
          <w:drawing>
            <wp:anchor distT="0" distB="0" distL="114300" distR="114300" simplePos="0" relativeHeight="252197888" behindDoc="0" locked="0" layoutInCell="1" allowOverlap="1" wp14:anchorId="580383FD" wp14:editId="19EB7726">
              <wp:simplePos x="0" y="0"/>
              <wp:positionH relativeFrom="column">
                <wp:posOffset>187960</wp:posOffset>
              </wp:positionH>
              <wp:positionV relativeFrom="paragraph">
                <wp:posOffset>264795</wp:posOffset>
              </wp:positionV>
              <wp:extent cx="5955030" cy="8427085"/>
              <wp:effectExtent l="0" t="0" r="0" b="0"/>
              <wp:wrapTopAndBottom/>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A4greySquareMulti.pdf"/>
                      <pic:cNvPicPr/>
                    </pic:nvPicPr>
                    <pic:blipFill>
                      <a:blip r:embed="rId40"/>
                      <a:stretch>
                        <a:fillRect/>
                      </a:stretch>
                    </pic:blipFill>
                    <pic:spPr>
                      <a:xfrm>
                        <a:off x="0" y="0"/>
                        <a:ext cx="5955030" cy="8427085"/>
                      </a:xfrm>
                      <a:prstGeom prst="rect">
                        <a:avLst/>
                      </a:prstGeom>
                    </pic:spPr>
                  </pic:pic>
                </a:graphicData>
              </a:graphic>
              <wp14:sizeRelH relativeFrom="page">
                <wp14:pctWidth>0</wp14:pctWidth>
              </wp14:sizeRelH>
              <wp14:sizeRelV relativeFrom="page">
                <wp14:pctHeight>0</wp14:pctHeight>
              </wp14:sizeRelV>
            </wp:anchor>
          </w:drawing>
        </w:r>
      </w:ins>
      <w:r>
        <w:br w:type="page"/>
      </w:r>
    </w:p>
    <w:bookmarkEnd w:id="16"/>
    <w:p w14:paraId="65EA24D5" w14:textId="77777777" w:rsidR="00607048" w:rsidRPr="00E46EBF" w:rsidRDefault="00607048" w:rsidP="00607048">
      <w:pPr>
        <w:tabs>
          <w:tab w:val="left" w:pos="567"/>
        </w:tabs>
        <w:jc w:val="center"/>
        <w:rPr>
          <w:rFonts w:ascii="Arial" w:hAnsi="Arial" w:cs="Arial"/>
          <w:b/>
          <w:sz w:val="22"/>
          <w:szCs w:val="22"/>
        </w:rPr>
      </w:pPr>
      <w:r>
        <w:rPr>
          <w:rFonts w:ascii="Arial" w:hAnsi="Arial" w:cs="Arial"/>
          <w:b/>
          <w:sz w:val="22"/>
          <w:szCs w:val="22"/>
        </w:rPr>
        <w:lastRenderedPageBreak/>
        <w:t>Acknowledgements</w:t>
      </w:r>
    </w:p>
    <w:p w14:paraId="6293F0BE" w14:textId="77777777" w:rsidR="00607048" w:rsidRDefault="00607048" w:rsidP="00607048">
      <w:pPr>
        <w:tabs>
          <w:tab w:val="left" w:pos="567"/>
          <w:tab w:val="left" w:pos="990"/>
        </w:tabs>
      </w:pPr>
    </w:p>
    <w:p w14:paraId="3BB65748" w14:textId="212DFFE4" w:rsidR="00607048" w:rsidRPr="00CE48A2" w:rsidRDefault="00607048" w:rsidP="00CE48A2">
      <w:pPr>
        <w:tabs>
          <w:tab w:val="left" w:pos="567"/>
        </w:tabs>
        <w:ind w:left="2160" w:hanging="2160"/>
        <w:rPr>
          <w:rFonts w:ascii="Arial" w:eastAsiaTheme="minorEastAsia" w:hAnsi="Arial"/>
          <w:b/>
          <w:sz w:val="22"/>
          <w:szCs w:val="22"/>
        </w:rPr>
      </w:pPr>
    </w:p>
    <w:p w14:paraId="5D3F3E8B" w14:textId="77777777" w:rsidR="00607048" w:rsidRDefault="00607048" w:rsidP="00607048">
      <w:pPr>
        <w:tabs>
          <w:tab w:val="left" w:pos="567"/>
        </w:tabs>
        <w:ind w:left="2160" w:hanging="2160"/>
        <w:rPr>
          <w:rFonts w:ascii="Arial" w:eastAsiaTheme="minorEastAsia" w:hAnsi="Arial"/>
          <w:sz w:val="22"/>
          <w:szCs w:val="22"/>
        </w:rPr>
      </w:pPr>
    </w:p>
    <w:p w14:paraId="5E4F4F15" w14:textId="77777777" w:rsidR="00607048" w:rsidRPr="00CC1640" w:rsidRDefault="00607048" w:rsidP="00607048">
      <w:pPr>
        <w:tabs>
          <w:tab w:val="left" w:pos="567"/>
        </w:tabs>
        <w:ind w:left="720" w:hanging="720"/>
        <w:jc w:val="center"/>
        <w:rPr>
          <w:rFonts w:ascii="Arial" w:eastAsiaTheme="minorEastAsia" w:hAnsi="Arial"/>
          <w:b/>
          <w:sz w:val="22"/>
          <w:szCs w:val="22"/>
        </w:rPr>
      </w:pPr>
      <w:r w:rsidRPr="00CC1640">
        <w:rPr>
          <w:rFonts w:ascii="Arial" w:eastAsiaTheme="minorEastAsia" w:hAnsi="Arial"/>
          <w:b/>
          <w:sz w:val="22"/>
          <w:szCs w:val="22"/>
        </w:rPr>
        <w:t>WATP acknowledges the permission of School Curriculum and Assessment Authority in</w:t>
      </w:r>
    </w:p>
    <w:p w14:paraId="2399CABF" w14:textId="7CBE936F" w:rsidR="00607048" w:rsidRDefault="00607048" w:rsidP="00607048">
      <w:pPr>
        <w:tabs>
          <w:tab w:val="left" w:pos="567"/>
        </w:tabs>
        <w:ind w:left="720" w:hanging="720"/>
        <w:jc w:val="center"/>
        <w:rPr>
          <w:rFonts w:ascii="Arial" w:eastAsiaTheme="minorEastAsia" w:hAnsi="Arial"/>
          <w:b/>
          <w:sz w:val="22"/>
          <w:szCs w:val="22"/>
        </w:rPr>
      </w:pPr>
      <w:r w:rsidRPr="00CC1640">
        <w:rPr>
          <w:rFonts w:ascii="Arial" w:eastAsiaTheme="minorEastAsia" w:hAnsi="Arial"/>
          <w:b/>
          <w:sz w:val="22"/>
          <w:szCs w:val="22"/>
        </w:rPr>
        <w:t>providing instructions to students.</w:t>
      </w:r>
    </w:p>
    <w:p w14:paraId="362AFFB6" w14:textId="2AA0C2A8" w:rsidR="00CE48A2" w:rsidRDefault="00CE48A2" w:rsidP="00607048">
      <w:pPr>
        <w:tabs>
          <w:tab w:val="left" w:pos="567"/>
        </w:tabs>
        <w:ind w:left="720" w:hanging="720"/>
        <w:jc w:val="center"/>
        <w:rPr>
          <w:rFonts w:ascii="Arial" w:eastAsiaTheme="minorEastAsia" w:hAnsi="Arial"/>
          <w:b/>
          <w:sz w:val="22"/>
          <w:szCs w:val="22"/>
        </w:rPr>
      </w:pPr>
    </w:p>
    <w:p w14:paraId="5292730E" w14:textId="77777777" w:rsidR="00CE48A2" w:rsidRDefault="00CE48A2" w:rsidP="00CE48A2">
      <w:pPr>
        <w:tabs>
          <w:tab w:val="left" w:pos="1843"/>
        </w:tabs>
        <w:ind w:left="720" w:hanging="720"/>
        <w:rPr>
          <w:rFonts w:ascii="Helvetica" w:eastAsia="Times New Roman" w:hAnsi="Helvetica" w:cs="Helvetica"/>
          <w:bCs/>
          <w:color w:val="1D2228"/>
          <w:lang w:eastAsia="en-AU"/>
        </w:rPr>
      </w:pPr>
      <w:r w:rsidRPr="00CE48A2">
        <w:rPr>
          <w:rFonts w:ascii="Arial" w:eastAsiaTheme="minorEastAsia" w:hAnsi="Arial"/>
          <w:bCs/>
          <w:sz w:val="22"/>
          <w:szCs w:val="22"/>
        </w:rPr>
        <w:t>QUESTION 12</w:t>
      </w:r>
      <w:r w:rsidRPr="00CE48A2">
        <w:rPr>
          <w:rFonts w:ascii="Arial" w:eastAsiaTheme="minorEastAsia" w:hAnsi="Arial"/>
          <w:bCs/>
          <w:sz w:val="22"/>
          <w:szCs w:val="22"/>
        </w:rPr>
        <w:tab/>
        <w:t>Photograph from</w:t>
      </w:r>
      <w:r>
        <w:rPr>
          <w:rFonts w:ascii="Arial" w:eastAsiaTheme="minorEastAsia" w:hAnsi="Arial"/>
          <w:bCs/>
          <w:sz w:val="22"/>
          <w:szCs w:val="22"/>
        </w:rPr>
        <w:t xml:space="preserve"> </w:t>
      </w:r>
      <w:r>
        <w:rPr>
          <w:rFonts w:ascii="Helvetica" w:eastAsia="Times New Roman" w:hAnsi="Helvetica" w:cs="Helvetica"/>
          <w:bCs/>
          <w:color w:val="1D2228"/>
          <w:lang w:eastAsia="en-AU"/>
        </w:rPr>
        <w:t xml:space="preserve"> </w:t>
      </w:r>
    </w:p>
    <w:p w14:paraId="674E17B3" w14:textId="77777777" w:rsidR="00CE48A2" w:rsidRDefault="00CE48A2" w:rsidP="00CE48A2">
      <w:pPr>
        <w:tabs>
          <w:tab w:val="left" w:pos="1843"/>
        </w:tabs>
        <w:ind w:left="720" w:hanging="720"/>
        <w:rPr>
          <w:rFonts w:ascii="Helvetica" w:eastAsia="Times New Roman" w:hAnsi="Helvetica" w:cs="Helvetica"/>
          <w:bCs/>
          <w:color w:val="1D2228"/>
          <w:lang w:eastAsia="en-AU"/>
        </w:rPr>
      </w:pPr>
    </w:p>
    <w:p w14:paraId="74588331" w14:textId="5754B26E" w:rsidR="00CE48A2" w:rsidRPr="00CE48A2" w:rsidRDefault="00000000" w:rsidP="00CE48A2">
      <w:pPr>
        <w:tabs>
          <w:tab w:val="left" w:pos="1843"/>
        </w:tabs>
        <w:ind w:left="720" w:hanging="720"/>
        <w:rPr>
          <w:rFonts w:ascii="Arial" w:eastAsiaTheme="minorEastAsia" w:hAnsi="Arial"/>
          <w:bCs/>
          <w:sz w:val="22"/>
          <w:szCs w:val="22"/>
        </w:rPr>
      </w:pPr>
      <w:hyperlink r:id="rId41" w:history="1">
        <w:r w:rsidR="00CE48A2" w:rsidRPr="00834666">
          <w:rPr>
            <w:rStyle w:val="Hyperlink"/>
            <w:rFonts w:ascii="Helvetica" w:eastAsia="Times New Roman" w:hAnsi="Helvetica" w:cs="Helvetica"/>
            <w:bCs/>
            <w:lang w:eastAsia="en-AU"/>
          </w:rPr>
          <w:t>https://commons.wikimedia.org/wiki/File:Pince_amp%C3%A8rm%C3%A9trique.jpg</w:t>
        </w:r>
      </w:hyperlink>
    </w:p>
    <w:p w14:paraId="5E03CD5D" w14:textId="77777777" w:rsidR="00607048" w:rsidRDefault="00607048" w:rsidP="00607048">
      <w:pPr>
        <w:tabs>
          <w:tab w:val="left" w:pos="567"/>
        </w:tabs>
        <w:spacing w:before="100" w:beforeAutospacing="1" w:after="100" w:afterAutospacing="1"/>
      </w:pPr>
    </w:p>
    <w:p w14:paraId="52EA49AB" w14:textId="77777777" w:rsidR="00607048" w:rsidRPr="00282318" w:rsidRDefault="00607048" w:rsidP="00607048">
      <w:pPr>
        <w:tabs>
          <w:tab w:val="left" w:pos="567"/>
        </w:tabs>
        <w:spacing w:before="100" w:beforeAutospacing="1" w:after="100" w:afterAutospacing="1"/>
      </w:pPr>
    </w:p>
    <w:bookmarkEnd w:id="17"/>
    <w:p w14:paraId="0118F9A5" w14:textId="77777777" w:rsidR="00607048" w:rsidRPr="00891DEB" w:rsidRDefault="00607048" w:rsidP="00607048">
      <w:pPr>
        <w:tabs>
          <w:tab w:val="left" w:pos="990"/>
        </w:tabs>
        <w:rPr>
          <w:rFonts w:ascii="Arial" w:hAnsi="Arial" w:cs="Arial"/>
          <w:sz w:val="22"/>
          <w:szCs w:val="22"/>
        </w:rPr>
      </w:pPr>
    </w:p>
    <w:p w14:paraId="362DDE39" w14:textId="77777777" w:rsidR="00560860" w:rsidRDefault="00560860"/>
    <w:sectPr w:rsidR="00560860" w:rsidSect="00BA3430">
      <w:footerReference w:type="even" r:id="rId42"/>
      <w:footerReference w:type="default" r:id="rId43"/>
      <w:type w:val="continuous"/>
      <w:pgSz w:w="11907" w:h="16840" w:code="9"/>
      <w:pgMar w:top="992" w:right="851" w:bottom="851" w:left="851"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05F09" w14:textId="77777777" w:rsidR="0059419F" w:rsidRDefault="0059419F" w:rsidP="00044995">
      <w:r>
        <w:separator/>
      </w:r>
    </w:p>
  </w:endnote>
  <w:endnote w:type="continuationSeparator" w:id="0">
    <w:p w14:paraId="6F29F53D" w14:textId="77777777" w:rsidR="0059419F" w:rsidRDefault="0059419F" w:rsidP="000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ew Century Schlbk">
    <w:altName w:val="Century Schoolbook"/>
    <w:charset w:val="4D"/>
    <w:family w:val="auto"/>
    <w:pitch w:val="variable"/>
    <w:sig w:usb0="00000003" w:usb1="00000000" w:usb2="00000000" w:usb3="00000000" w:csb0="00000001" w:csb1="00000000"/>
  </w:font>
  <w:font w:name="Times">
    <w:altName w:val="﷽﷽﷽﷽﷽﷽綰ᖯ"/>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A6712" w14:textId="77777777" w:rsidR="0063592D" w:rsidRPr="003736CE" w:rsidRDefault="0063592D" w:rsidP="00A00095">
    <w:pPr>
      <w:pStyle w:val="Footer"/>
      <w:tabs>
        <w:tab w:val="clear" w:pos="9360"/>
        <w:tab w:val="right" w:pos="10205"/>
      </w:tabs>
      <w:rPr>
        <w:u w:val="single"/>
      </w:rPr>
    </w:pPr>
    <w:r>
      <w:rPr>
        <w:u w:val="single"/>
      </w:rPr>
      <w:tab/>
    </w:r>
    <w:r>
      <w:rPr>
        <w:u w:val="single"/>
      </w:rPr>
      <w:tab/>
    </w:r>
  </w:p>
  <w:p w14:paraId="37310BD6" w14:textId="77777777" w:rsidR="0063592D" w:rsidRPr="000D16E5" w:rsidRDefault="0063592D" w:rsidP="00A00095">
    <w:pPr>
      <w:pStyle w:val="Footer"/>
      <w:jc w:val="center"/>
      <w:rPr>
        <w:rFonts w:ascii="Arial" w:hAnsi="Arial" w:cs="Arial"/>
      </w:rPr>
    </w:pPr>
    <w:r w:rsidRPr="000D16E5">
      <w:rPr>
        <w:rFonts w:ascii="Arial" w:hAnsi="Arial" w:cs="Arial"/>
      </w:rPr>
      <w:t>See Next Page</w:t>
    </w:r>
  </w:p>
  <w:p w14:paraId="6F9FD29A" w14:textId="77777777" w:rsidR="0063592D" w:rsidRPr="00CD732C" w:rsidRDefault="0063592D" w:rsidP="00A00095">
    <w:pPr>
      <w:pStyle w:val="Footer"/>
      <w:tabs>
        <w:tab w:val="clear" w:pos="4680"/>
        <w:tab w:val="clear" w:pos="9360"/>
        <w:tab w:val="center" w:pos="4820"/>
        <w:tab w:val="right" w:pos="9639"/>
      </w:tabs>
      <w:jc w:val="center"/>
      <w:rPr>
        <w:vanis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A6001" w14:textId="77777777" w:rsidR="0063592D" w:rsidRPr="003736CE" w:rsidRDefault="0063592D" w:rsidP="00A00095">
    <w:pPr>
      <w:pStyle w:val="Footer"/>
      <w:tabs>
        <w:tab w:val="clear" w:pos="9360"/>
        <w:tab w:val="right" w:pos="10205"/>
      </w:tabs>
      <w:rPr>
        <w:u w:val="single"/>
      </w:rPr>
    </w:pPr>
    <w:bookmarkStart w:id="0" w:name="_Hlk16367870"/>
    <w:r>
      <w:rPr>
        <w:u w:val="single"/>
      </w:rPr>
      <w:tab/>
    </w:r>
    <w:r>
      <w:rPr>
        <w:u w:val="single"/>
      </w:rPr>
      <w:tab/>
    </w:r>
  </w:p>
  <w:p w14:paraId="2901B75E" w14:textId="77777777" w:rsidR="0063592D" w:rsidRPr="000D16E5" w:rsidRDefault="0063592D" w:rsidP="00A00095">
    <w:pPr>
      <w:pStyle w:val="Footer"/>
      <w:jc w:val="center"/>
      <w:rPr>
        <w:rFonts w:ascii="Arial" w:hAnsi="Arial" w:cs="Arial"/>
      </w:rPr>
    </w:pPr>
    <w:bookmarkStart w:id="1" w:name="_Hlk16367852"/>
    <w:r w:rsidRPr="000D16E5">
      <w:rPr>
        <w:rFonts w:ascii="Arial" w:hAnsi="Arial" w:cs="Arial"/>
      </w:rPr>
      <w:t>See Next Page</w:t>
    </w:r>
  </w:p>
  <w:bookmarkEnd w:id="0"/>
  <w:bookmarkEnd w:id="1"/>
  <w:p w14:paraId="41E4630C" w14:textId="77777777" w:rsidR="0063592D" w:rsidRPr="00CD732C" w:rsidRDefault="0063592D" w:rsidP="00A00095">
    <w:pPr>
      <w:pStyle w:val="Footer"/>
      <w:tabs>
        <w:tab w:val="clear" w:pos="4680"/>
        <w:tab w:val="clear" w:pos="9360"/>
        <w:tab w:val="center" w:pos="4820"/>
        <w:tab w:val="right" w:pos="9639"/>
      </w:tabs>
      <w:jc w:val="center"/>
      <w:rPr>
        <w:vanish/>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4F70E" w14:textId="77777777" w:rsidR="008C7375" w:rsidRDefault="008C737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E028A" w14:textId="77777777" w:rsidR="008C7375" w:rsidRPr="003736CE" w:rsidRDefault="008C7375" w:rsidP="00A00095">
    <w:pPr>
      <w:pStyle w:val="Footer"/>
      <w:tabs>
        <w:tab w:val="clear" w:pos="9360"/>
        <w:tab w:val="right" w:pos="10205"/>
      </w:tabs>
      <w:rPr>
        <w:u w:val="single"/>
      </w:rPr>
    </w:pPr>
    <w:r>
      <w:rPr>
        <w:u w:val="single"/>
      </w:rPr>
      <w:tab/>
    </w:r>
    <w:r>
      <w:rPr>
        <w:u w:val="single"/>
      </w:rPr>
      <w:tab/>
    </w:r>
  </w:p>
  <w:p w14:paraId="462EDD30" w14:textId="77777777" w:rsidR="008C7375" w:rsidRPr="00CD732C" w:rsidRDefault="008C7375" w:rsidP="00A00095">
    <w:pPr>
      <w:pStyle w:val="Footer"/>
      <w:tabs>
        <w:tab w:val="clear" w:pos="4680"/>
        <w:tab w:val="clear" w:pos="9360"/>
        <w:tab w:val="center" w:pos="4820"/>
        <w:tab w:val="right" w:pos="9639"/>
      </w:tabs>
      <w:jc w:val="center"/>
      <w:rPr>
        <w:vanish/>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7FBD1" w14:textId="77777777" w:rsidR="008C7375" w:rsidRPr="00CD732C" w:rsidRDefault="008C7375" w:rsidP="00A00095">
    <w:pPr>
      <w:pStyle w:val="Footer"/>
      <w:tabs>
        <w:tab w:val="clear" w:pos="4680"/>
        <w:tab w:val="clear" w:pos="9360"/>
        <w:tab w:val="center" w:pos="4820"/>
        <w:tab w:val="right" w:pos="9639"/>
      </w:tabs>
      <w:jc w:val="center"/>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D8EDA" w14:textId="77777777" w:rsidR="0059419F" w:rsidRDefault="0059419F" w:rsidP="00044995">
      <w:r>
        <w:separator/>
      </w:r>
    </w:p>
  </w:footnote>
  <w:footnote w:type="continuationSeparator" w:id="0">
    <w:p w14:paraId="09CC573B" w14:textId="77777777" w:rsidR="0059419F" w:rsidRDefault="0059419F" w:rsidP="000449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Cs/>
      </w:rPr>
      <w:id w:val="502022706"/>
      <w:docPartObj>
        <w:docPartGallery w:val="Page Numbers (Top of Page)"/>
        <w:docPartUnique/>
      </w:docPartObj>
    </w:sdtPr>
    <w:sdtContent>
      <w:p w14:paraId="2AB69BC7" w14:textId="1007A1FB" w:rsidR="0063592D" w:rsidRDefault="0063592D" w:rsidP="00A00095">
        <w:pPr>
          <w:pStyle w:val="Header"/>
          <w:tabs>
            <w:tab w:val="clear" w:pos="4680"/>
            <w:tab w:val="clear" w:pos="9360"/>
            <w:tab w:val="center" w:pos="5103"/>
            <w:tab w:val="right" w:pos="10205"/>
          </w:tabs>
          <w:rPr>
            <w:rFonts w:ascii="Arial" w:hAnsi="Arial" w:cs="Arial"/>
            <w:bCs/>
            <w:noProof/>
          </w:rPr>
        </w:pPr>
        <w:r w:rsidRPr="00A565D2">
          <w:rPr>
            <w:rFonts w:ascii="Arial" w:hAnsi="Arial" w:cs="Arial"/>
            <w:bCs/>
            <w:sz w:val="22"/>
            <w:szCs w:val="22"/>
          </w:rPr>
          <w:t>Physics Unit</w:t>
        </w:r>
        <w:r w:rsidR="008C7375">
          <w:rPr>
            <w:rFonts w:ascii="Arial" w:hAnsi="Arial" w:cs="Arial"/>
            <w:bCs/>
            <w:sz w:val="22"/>
            <w:szCs w:val="22"/>
          </w:rPr>
          <w:t>s</w:t>
        </w:r>
        <w:r w:rsidRPr="00A565D2">
          <w:rPr>
            <w:rFonts w:ascii="Arial" w:hAnsi="Arial" w:cs="Arial"/>
            <w:bCs/>
            <w:sz w:val="22"/>
            <w:szCs w:val="22"/>
          </w:rPr>
          <w:t xml:space="preserve"> </w:t>
        </w:r>
        <w:r>
          <w:rPr>
            <w:rFonts w:ascii="Arial" w:hAnsi="Arial" w:cs="Arial"/>
            <w:bCs/>
            <w:sz w:val="22"/>
            <w:szCs w:val="22"/>
          </w:rPr>
          <w:t>3</w:t>
        </w:r>
        <w:r w:rsidR="008C7375">
          <w:rPr>
            <w:rFonts w:ascii="Arial" w:hAnsi="Arial" w:cs="Arial"/>
            <w:bCs/>
            <w:sz w:val="22"/>
            <w:szCs w:val="22"/>
          </w:rPr>
          <w:t xml:space="preserve"> &amp; 4</w:t>
        </w:r>
        <w:r>
          <w:rPr>
            <w:rFonts w:ascii="Arial" w:hAnsi="Arial" w:cs="Arial"/>
            <w:bCs/>
            <w:sz w:val="22"/>
            <w:szCs w:val="22"/>
          </w:rPr>
          <w:t xml:space="preserve"> </w:t>
        </w:r>
        <w:r w:rsidRPr="00A565D2">
          <w:rPr>
            <w:rFonts w:ascii="Arial" w:hAnsi="Arial" w:cs="Arial"/>
            <w:bCs/>
          </w:rPr>
          <w:tab/>
        </w:r>
        <w:r>
          <w:rPr>
            <w:rFonts w:ascii="Arial" w:hAnsi="Arial" w:cs="Arial"/>
            <w:bCs/>
          </w:rPr>
          <w:tab/>
        </w:r>
        <w:r w:rsidRPr="00163869">
          <w:rPr>
            <w:rFonts w:ascii="Arial" w:hAnsi="Arial" w:cs="Arial"/>
            <w:bCs/>
            <w:sz w:val="22"/>
            <w:szCs w:val="22"/>
          </w:rPr>
          <w:fldChar w:fldCharType="begin"/>
        </w:r>
        <w:r w:rsidRPr="00163869">
          <w:rPr>
            <w:rFonts w:ascii="Arial" w:hAnsi="Arial" w:cs="Arial"/>
            <w:bCs/>
            <w:sz w:val="22"/>
            <w:szCs w:val="22"/>
          </w:rPr>
          <w:instrText xml:space="preserve"> PAGE   \* MERGEFORMAT </w:instrText>
        </w:r>
        <w:r w:rsidRPr="00163869">
          <w:rPr>
            <w:rFonts w:ascii="Arial" w:hAnsi="Arial" w:cs="Arial"/>
            <w:bCs/>
            <w:sz w:val="22"/>
            <w:szCs w:val="22"/>
          </w:rPr>
          <w:fldChar w:fldCharType="separate"/>
        </w:r>
        <w:r>
          <w:rPr>
            <w:rFonts w:ascii="Arial" w:hAnsi="Arial" w:cs="Arial"/>
            <w:bCs/>
            <w:noProof/>
            <w:sz w:val="22"/>
            <w:szCs w:val="22"/>
          </w:rPr>
          <w:t>20</w:t>
        </w:r>
        <w:r w:rsidRPr="00163869">
          <w:rPr>
            <w:rFonts w:ascii="Arial" w:hAnsi="Arial" w:cs="Arial"/>
            <w:bCs/>
            <w:noProof/>
            <w:sz w:val="22"/>
            <w:szCs w:val="22"/>
          </w:rPr>
          <w:fldChar w:fldCharType="end"/>
        </w:r>
      </w:p>
      <w:p w14:paraId="3A82F776" w14:textId="77777777" w:rsidR="0063592D" w:rsidRPr="00A565D2" w:rsidRDefault="0063592D" w:rsidP="00A00095">
        <w:pPr>
          <w:pStyle w:val="Header"/>
          <w:tabs>
            <w:tab w:val="clear" w:pos="4680"/>
            <w:tab w:val="clear" w:pos="9360"/>
            <w:tab w:val="center" w:pos="5103"/>
            <w:tab w:val="right" w:pos="10205"/>
          </w:tabs>
          <w:rPr>
            <w:rFonts w:ascii="Arial" w:hAnsi="Arial" w:cs="Arial"/>
            <w:bCs/>
          </w:rPr>
        </w:pPr>
        <w:r>
          <w:rPr>
            <w:rFonts w:ascii="Arial" w:hAnsi="Arial" w:cs="Arial"/>
            <w:bCs/>
            <w:noProof/>
            <w:u w:val="single"/>
          </w:rPr>
          <w:tab/>
        </w:r>
        <w:r>
          <w:rPr>
            <w:rFonts w:ascii="Arial" w:hAnsi="Arial" w:cs="Arial"/>
            <w:bCs/>
            <w:noProof/>
            <w:u w:val="single"/>
          </w:rPr>
          <w:tab/>
        </w:r>
      </w:p>
    </w:sdtContent>
  </w:sdt>
  <w:p w14:paraId="4D5C3F5C" w14:textId="77777777" w:rsidR="0063592D" w:rsidRDefault="0063592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Cs/>
      </w:rPr>
      <w:id w:val="510259824"/>
      <w:docPartObj>
        <w:docPartGallery w:val="Page Numbers (Top of Page)"/>
        <w:docPartUnique/>
      </w:docPartObj>
    </w:sdtPr>
    <w:sdtContent>
      <w:p w14:paraId="42595954" w14:textId="586783F2" w:rsidR="0063592D" w:rsidRDefault="00000000" w:rsidP="00A00095">
        <w:pPr>
          <w:pStyle w:val="Header"/>
          <w:tabs>
            <w:tab w:val="clear" w:pos="4680"/>
            <w:tab w:val="clear" w:pos="9360"/>
            <w:tab w:val="center" w:pos="5103"/>
            <w:tab w:val="right" w:pos="10205"/>
          </w:tabs>
          <w:rPr>
            <w:rFonts w:ascii="Arial" w:hAnsi="Arial" w:cs="Arial"/>
            <w:bCs/>
          </w:rPr>
        </w:pPr>
        <w:sdt>
          <w:sdtPr>
            <w:rPr>
              <w:rFonts w:ascii="Arial" w:hAnsi="Arial" w:cs="Arial"/>
              <w:bCs/>
              <w:noProof/>
              <w:sz w:val="22"/>
              <w:szCs w:val="22"/>
            </w:rPr>
            <w:id w:val="-1954471800"/>
            <w:docPartObj>
              <w:docPartGallery w:val="Page Numbers (Top of Page)"/>
              <w:docPartUnique/>
            </w:docPartObj>
          </w:sdtPr>
          <w:sdtContent>
            <w:r w:rsidR="0063592D" w:rsidRPr="00A565D2">
              <w:rPr>
                <w:rFonts w:ascii="Arial" w:hAnsi="Arial" w:cs="Arial"/>
                <w:bCs/>
                <w:sz w:val="22"/>
                <w:szCs w:val="22"/>
              </w:rPr>
              <w:fldChar w:fldCharType="begin"/>
            </w:r>
            <w:r w:rsidR="0063592D" w:rsidRPr="00A565D2">
              <w:rPr>
                <w:rFonts w:ascii="Arial" w:hAnsi="Arial" w:cs="Arial"/>
                <w:bCs/>
                <w:sz w:val="22"/>
                <w:szCs w:val="22"/>
              </w:rPr>
              <w:instrText xml:space="preserve"> PAGE   \* MERGEFORMAT </w:instrText>
            </w:r>
            <w:r w:rsidR="0063592D" w:rsidRPr="00A565D2">
              <w:rPr>
                <w:rFonts w:ascii="Arial" w:hAnsi="Arial" w:cs="Arial"/>
                <w:bCs/>
                <w:sz w:val="22"/>
                <w:szCs w:val="22"/>
              </w:rPr>
              <w:fldChar w:fldCharType="separate"/>
            </w:r>
            <w:r w:rsidR="008616A7">
              <w:rPr>
                <w:rFonts w:ascii="Arial" w:hAnsi="Arial" w:cs="Arial"/>
                <w:bCs/>
                <w:noProof/>
                <w:sz w:val="22"/>
                <w:szCs w:val="22"/>
              </w:rPr>
              <w:t>32</w:t>
            </w:r>
            <w:r w:rsidR="0063592D" w:rsidRPr="00A565D2">
              <w:rPr>
                <w:rFonts w:ascii="Arial" w:hAnsi="Arial" w:cs="Arial"/>
                <w:bCs/>
                <w:noProof/>
                <w:sz w:val="22"/>
                <w:szCs w:val="22"/>
              </w:rPr>
              <w:fldChar w:fldCharType="end"/>
            </w:r>
            <w:r w:rsidR="0063592D" w:rsidRPr="00A565D2">
              <w:rPr>
                <w:rFonts w:ascii="Arial" w:hAnsi="Arial" w:cs="Arial"/>
                <w:bCs/>
                <w:noProof/>
                <w:sz w:val="22"/>
                <w:szCs w:val="22"/>
              </w:rPr>
              <w:tab/>
            </w:r>
            <w:r w:rsidR="0063592D">
              <w:rPr>
                <w:rFonts w:ascii="Arial" w:hAnsi="Arial" w:cs="Arial"/>
                <w:bCs/>
                <w:noProof/>
                <w:sz w:val="22"/>
                <w:szCs w:val="22"/>
              </w:rPr>
              <w:tab/>
              <w:t xml:space="preserve">Physics Units 3 </w:t>
            </w:r>
            <w:r w:rsidR="00BA3430">
              <w:rPr>
                <w:rFonts w:ascii="Arial" w:hAnsi="Arial" w:cs="Arial"/>
                <w:bCs/>
                <w:noProof/>
                <w:sz w:val="22"/>
                <w:szCs w:val="22"/>
              </w:rPr>
              <w:t>&amp;</w:t>
            </w:r>
            <w:r w:rsidR="0063592D">
              <w:rPr>
                <w:rFonts w:ascii="Arial" w:hAnsi="Arial" w:cs="Arial"/>
                <w:bCs/>
                <w:noProof/>
                <w:sz w:val="22"/>
                <w:szCs w:val="22"/>
              </w:rPr>
              <w:t xml:space="preserve"> 4 </w:t>
            </w:r>
          </w:sdtContent>
        </w:sdt>
        <w:r w:rsidR="0063592D">
          <w:rPr>
            <w:rFonts w:ascii="Arial" w:hAnsi="Arial" w:cs="Arial"/>
            <w:bCs/>
            <w:noProof/>
            <w:u w:val="single"/>
          </w:rPr>
          <w:tab/>
        </w:r>
        <w:r w:rsidR="0063592D">
          <w:rPr>
            <w:rFonts w:ascii="Arial" w:hAnsi="Arial" w:cs="Arial"/>
            <w:bCs/>
            <w:noProof/>
            <w:u w:val="single"/>
          </w:rPr>
          <w:tab/>
        </w:r>
      </w:p>
    </w:sdtContent>
  </w:sdt>
  <w:p w14:paraId="78C4CA5F" w14:textId="77777777" w:rsidR="0063592D" w:rsidRDefault="0063592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47E1C" w14:textId="77777777" w:rsidR="0063592D" w:rsidRDefault="0063592D" w:rsidP="00A00095">
    <w:pPr>
      <w:jc w:val="center"/>
      <w:rPr>
        <w:rFonts w:ascii="Arial" w:hAnsi="Arial" w:cs="Arial"/>
        <w:i/>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p>
  <w:p w14:paraId="4026C520" w14:textId="77777777" w:rsidR="0063592D" w:rsidRDefault="0063592D" w:rsidP="00A00095">
    <w:pPr>
      <w:jc w:val="center"/>
      <w:rPr>
        <w:rFonts w:ascii="Arial" w:hAnsi="Arial" w:cs="Arial"/>
        <w:sz w:val="18"/>
        <w:szCs w:val="18"/>
      </w:rPr>
    </w:pPr>
    <w:r>
      <w:rPr>
        <w:rFonts w:ascii="Arial" w:hAnsi="Arial" w:cs="Arial"/>
        <w:sz w:val="18"/>
        <w:szCs w:val="18"/>
      </w:rPr>
      <w:t>Test papers may only be reproduced within the purchasing school according to the advertised Conditions of Sale.</w:t>
    </w:r>
  </w:p>
  <w:p w14:paraId="2A652502" w14:textId="7F282323" w:rsidR="0063592D" w:rsidRDefault="0063592D" w:rsidP="00A00095">
    <w:pPr>
      <w:pStyle w:val="Header"/>
      <w:jc w:val="center"/>
      <w:rPr>
        <w:rFonts w:ascii="Arial" w:hAnsi="Arial" w:cs="Arial"/>
      </w:rPr>
    </w:pPr>
    <w:r>
      <w:rPr>
        <w:rFonts w:ascii="Arial" w:hAnsi="Arial" w:cs="Arial"/>
        <w:sz w:val="18"/>
        <w:szCs w:val="18"/>
      </w:rPr>
      <w:t xml:space="preserve">Test papers should be withdrawn after use and stored securely in the school until </w:t>
    </w:r>
    <w:r w:rsidR="00355213">
      <w:rPr>
        <w:rFonts w:ascii="Arial" w:hAnsi="Arial" w:cs="Arial"/>
        <w:sz w:val="18"/>
        <w:szCs w:val="18"/>
      </w:rPr>
      <w:t>13</w:t>
    </w:r>
    <w:r w:rsidR="00355213" w:rsidRPr="00355213">
      <w:rPr>
        <w:rFonts w:ascii="Arial" w:hAnsi="Arial" w:cs="Arial"/>
        <w:sz w:val="18"/>
        <w:szCs w:val="18"/>
        <w:vertAlign w:val="superscript"/>
      </w:rPr>
      <w:t>th</w:t>
    </w:r>
    <w:r w:rsidR="00355213">
      <w:rPr>
        <w:rFonts w:ascii="Arial" w:hAnsi="Arial" w:cs="Arial"/>
        <w:sz w:val="18"/>
        <w:szCs w:val="18"/>
      </w:rPr>
      <w:t xml:space="preserve"> October</w:t>
    </w:r>
    <w:r>
      <w:rPr>
        <w:rFonts w:ascii="Arial" w:hAnsi="Arial" w:cs="Arial"/>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36AD"/>
    <w:multiLevelType w:val="hybridMultilevel"/>
    <w:tmpl w:val="7F8A757E"/>
    <w:lvl w:ilvl="0" w:tplc="DE1EA3B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16E927E7"/>
    <w:multiLevelType w:val="hybridMultilevel"/>
    <w:tmpl w:val="28B4CF4E"/>
    <w:lvl w:ilvl="0" w:tplc="D0FECF5E">
      <w:start w:val="1"/>
      <w:numFmt w:val="lowerLetter"/>
      <w:lvlText w:val="%1)"/>
      <w:lvlJc w:val="left"/>
      <w:pPr>
        <w:tabs>
          <w:tab w:val="num" w:pos="397"/>
        </w:tabs>
        <w:ind w:left="397" w:hanging="397"/>
      </w:pPr>
      <w:rPr>
        <w:rFonts w:hint="default"/>
      </w:rPr>
    </w:lvl>
    <w:lvl w:ilvl="1" w:tplc="0C090019" w:tentative="1">
      <w:start w:val="1"/>
      <w:numFmt w:val="lowerLetter"/>
      <w:lvlText w:val="%2."/>
      <w:lvlJc w:val="left"/>
      <w:pPr>
        <w:tabs>
          <w:tab w:val="num" w:pos="1270"/>
        </w:tabs>
        <w:ind w:left="1270" w:hanging="360"/>
      </w:pPr>
    </w:lvl>
    <w:lvl w:ilvl="2" w:tplc="0C09001B" w:tentative="1">
      <w:start w:val="1"/>
      <w:numFmt w:val="lowerRoman"/>
      <w:lvlText w:val="%3."/>
      <w:lvlJc w:val="right"/>
      <w:pPr>
        <w:tabs>
          <w:tab w:val="num" w:pos="1990"/>
        </w:tabs>
        <w:ind w:left="1990" w:hanging="180"/>
      </w:pPr>
    </w:lvl>
    <w:lvl w:ilvl="3" w:tplc="0C09000F" w:tentative="1">
      <w:start w:val="1"/>
      <w:numFmt w:val="decimal"/>
      <w:lvlText w:val="%4."/>
      <w:lvlJc w:val="left"/>
      <w:pPr>
        <w:tabs>
          <w:tab w:val="num" w:pos="2710"/>
        </w:tabs>
        <w:ind w:left="2710" w:hanging="360"/>
      </w:pPr>
    </w:lvl>
    <w:lvl w:ilvl="4" w:tplc="0C090019" w:tentative="1">
      <w:start w:val="1"/>
      <w:numFmt w:val="lowerLetter"/>
      <w:lvlText w:val="%5."/>
      <w:lvlJc w:val="left"/>
      <w:pPr>
        <w:tabs>
          <w:tab w:val="num" w:pos="3430"/>
        </w:tabs>
        <w:ind w:left="3430" w:hanging="360"/>
      </w:pPr>
    </w:lvl>
    <w:lvl w:ilvl="5" w:tplc="0C09001B" w:tentative="1">
      <w:start w:val="1"/>
      <w:numFmt w:val="lowerRoman"/>
      <w:lvlText w:val="%6."/>
      <w:lvlJc w:val="right"/>
      <w:pPr>
        <w:tabs>
          <w:tab w:val="num" w:pos="4150"/>
        </w:tabs>
        <w:ind w:left="4150" w:hanging="180"/>
      </w:pPr>
    </w:lvl>
    <w:lvl w:ilvl="6" w:tplc="0C09000F" w:tentative="1">
      <w:start w:val="1"/>
      <w:numFmt w:val="decimal"/>
      <w:lvlText w:val="%7."/>
      <w:lvlJc w:val="left"/>
      <w:pPr>
        <w:tabs>
          <w:tab w:val="num" w:pos="4870"/>
        </w:tabs>
        <w:ind w:left="4870" w:hanging="360"/>
      </w:pPr>
    </w:lvl>
    <w:lvl w:ilvl="7" w:tplc="0C090019" w:tentative="1">
      <w:start w:val="1"/>
      <w:numFmt w:val="lowerLetter"/>
      <w:lvlText w:val="%8."/>
      <w:lvlJc w:val="left"/>
      <w:pPr>
        <w:tabs>
          <w:tab w:val="num" w:pos="5590"/>
        </w:tabs>
        <w:ind w:left="5590" w:hanging="360"/>
      </w:pPr>
    </w:lvl>
    <w:lvl w:ilvl="8" w:tplc="0C09001B" w:tentative="1">
      <w:start w:val="1"/>
      <w:numFmt w:val="lowerRoman"/>
      <w:lvlText w:val="%9."/>
      <w:lvlJc w:val="right"/>
      <w:pPr>
        <w:tabs>
          <w:tab w:val="num" w:pos="6310"/>
        </w:tabs>
        <w:ind w:left="6310" w:hanging="180"/>
      </w:pPr>
    </w:lvl>
  </w:abstractNum>
  <w:abstractNum w:abstractNumId="2" w15:restartNumberingAfterBreak="0">
    <w:nsid w:val="17B81768"/>
    <w:multiLevelType w:val="hybridMultilevel"/>
    <w:tmpl w:val="0E5AF910"/>
    <w:lvl w:ilvl="0" w:tplc="462EA59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A3D5D0D"/>
    <w:multiLevelType w:val="hybridMultilevel"/>
    <w:tmpl w:val="F894C8E4"/>
    <w:lvl w:ilvl="0" w:tplc="B78038F8">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1C372C2E"/>
    <w:multiLevelType w:val="hybridMultilevel"/>
    <w:tmpl w:val="B2E80A7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C7D282A"/>
    <w:multiLevelType w:val="hybridMultilevel"/>
    <w:tmpl w:val="1E1EC138"/>
    <w:lvl w:ilvl="0" w:tplc="6B62212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1EA42D3F"/>
    <w:multiLevelType w:val="hybridMultilevel"/>
    <w:tmpl w:val="13E48C94"/>
    <w:lvl w:ilvl="0" w:tplc="A636FCA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27802DC"/>
    <w:multiLevelType w:val="hybridMultilevel"/>
    <w:tmpl w:val="DFE4E4E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A401140"/>
    <w:multiLevelType w:val="hybridMultilevel"/>
    <w:tmpl w:val="B0C859A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383B79"/>
    <w:multiLevelType w:val="hybridMultilevel"/>
    <w:tmpl w:val="8FF404F8"/>
    <w:lvl w:ilvl="0" w:tplc="F2A426B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1432220"/>
    <w:multiLevelType w:val="hybridMultilevel"/>
    <w:tmpl w:val="FF6EDF64"/>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36E1249C"/>
    <w:multiLevelType w:val="hybridMultilevel"/>
    <w:tmpl w:val="2814DCC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9F12147"/>
    <w:multiLevelType w:val="hybridMultilevel"/>
    <w:tmpl w:val="1090DD86"/>
    <w:lvl w:ilvl="0" w:tplc="75C6925A">
      <w:start w:val="2"/>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3ED12AAB"/>
    <w:multiLevelType w:val="hybridMultilevel"/>
    <w:tmpl w:val="F19CB45C"/>
    <w:lvl w:ilvl="0" w:tplc="1818C6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F544762"/>
    <w:multiLevelType w:val="hybridMultilevel"/>
    <w:tmpl w:val="8DF2F9A6"/>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3B1319B"/>
    <w:multiLevelType w:val="hybridMultilevel"/>
    <w:tmpl w:val="57A2693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53554D7"/>
    <w:multiLevelType w:val="hybridMultilevel"/>
    <w:tmpl w:val="C22ED1DA"/>
    <w:lvl w:ilvl="0" w:tplc="E494AC18">
      <w:start w:val="2"/>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7" w15:restartNumberingAfterBreak="0">
    <w:nsid w:val="45D54041"/>
    <w:multiLevelType w:val="hybridMultilevel"/>
    <w:tmpl w:val="351E0E56"/>
    <w:lvl w:ilvl="0" w:tplc="F766C1D8">
      <w:start w:val="1"/>
      <w:numFmt w:val="lowerLetter"/>
      <w:lvlText w:val="%1)"/>
      <w:lvlJc w:val="left"/>
      <w:pPr>
        <w:ind w:left="720" w:hanging="360"/>
      </w:pPr>
      <w:rPr>
        <w:rFonts w:eastAsiaTheme="minorEastAsia"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BDE5A2D"/>
    <w:multiLevelType w:val="hybridMultilevel"/>
    <w:tmpl w:val="8A14B53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C162B00"/>
    <w:multiLevelType w:val="singleLevel"/>
    <w:tmpl w:val="FB26AA9E"/>
    <w:lvl w:ilvl="0">
      <w:numFmt w:val="decimal"/>
      <w:pStyle w:val="csbullet"/>
      <w:lvlText w:val=""/>
      <w:lvlJc w:val="left"/>
      <w:pPr>
        <w:ind w:left="0" w:firstLine="0"/>
      </w:pPr>
    </w:lvl>
  </w:abstractNum>
  <w:abstractNum w:abstractNumId="20" w15:restartNumberingAfterBreak="0">
    <w:nsid w:val="4D156EF0"/>
    <w:multiLevelType w:val="hybridMultilevel"/>
    <w:tmpl w:val="3FE817DA"/>
    <w:lvl w:ilvl="0" w:tplc="8BE437A4">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2B70382"/>
    <w:multiLevelType w:val="hybridMultilevel"/>
    <w:tmpl w:val="3F84291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957311E"/>
    <w:multiLevelType w:val="hybridMultilevel"/>
    <w:tmpl w:val="F2C4DFD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5786716"/>
    <w:multiLevelType w:val="hybridMultilevel"/>
    <w:tmpl w:val="D1FA046E"/>
    <w:lvl w:ilvl="0" w:tplc="4170B8C6">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AAD3BA7"/>
    <w:multiLevelType w:val="hybridMultilevel"/>
    <w:tmpl w:val="FF6EDF6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E7258BE"/>
    <w:multiLevelType w:val="hybridMultilevel"/>
    <w:tmpl w:val="308E2A6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078094E"/>
    <w:multiLevelType w:val="hybridMultilevel"/>
    <w:tmpl w:val="9DB834E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0A131B1"/>
    <w:multiLevelType w:val="hybridMultilevel"/>
    <w:tmpl w:val="3CD0875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5C136DA"/>
    <w:multiLevelType w:val="hybridMultilevel"/>
    <w:tmpl w:val="F498EACA"/>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66D0D4E"/>
    <w:multiLevelType w:val="hybridMultilevel"/>
    <w:tmpl w:val="BE3EE9B8"/>
    <w:lvl w:ilvl="0" w:tplc="0C58C62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15:restartNumberingAfterBreak="0">
    <w:nsid w:val="7D7E2FB2"/>
    <w:multiLevelType w:val="hybridMultilevel"/>
    <w:tmpl w:val="AE6AC68E"/>
    <w:lvl w:ilvl="0" w:tplc="E6DE5FE0">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39385185">
    <w:abstractNumId w:val="19"/>
  </w:num>
  <w:num w:numId="2" w16cid:durableId="1429350312">
    <w:abstractNumId w:val="6"/>
  </w:num>
  <w:num w:numId="3" w16cid:durableId="2001929212">
    <w:abstractNumId w:val="30"/>
  </w:num>
  <w:num w:numId="4" w16cid:durableId="1119764919">
    <w:abstractNumId w:val="13"/>
  </w:num>
  <w:num w:numId="5" w16cid:durableId="658582154">
    <w:abstractNumId w:val="5"/>
  </w:num>
  <w:num w:numId="6" w16cid:durableId="1671254731">
    <w:abstractNumId w:val="9"/>
  </w:num>
  <w:num w:numId="7" w16cid:durableId="1209953998">
    <w:abstractNumId w:val="23"/>
  </w:num>
  <w:num w:numId="8" w16cid:durableId="1226599419">
    <w:abstractNumId w:val="17"/>
  </w:num>
  <w:num w:numId="9" w16cid:durableId="889224359">
    <w:abstractNumId w:val="4"/>
  </w:num>
  <w:num w:numId="10" w16cid:durableId="988091895">
    <w:abstractNumId w:val="18"/>
  </w:num>
  <w:num w:numId="11" w16cid:durableId="1592733683">
    <w:abstractNumId w:val="26"/>
  </w:num>
  <w:num w:numId="12" w16cid:durableId="663633036">
    <w:abstractNumId w:val="25"/>
  </w:num>
  <w:num w:numId="13" w16cid:durableId="848562401">
    <w:abstractNumId w:val="31"/>
  </w:num>
  <w:num w:numId="14" w16cid:durableId="1830632015">
    <w:abstractNumId w:val="11"/>
  </w:num>
  <w:num w:numId="15" w16cid:durableId="1775637374">
    <w:abstractNumId w:val="7"/>
  </w:num>
  <w:num w:numId="16" w16cid:durableId="1861889242">
    <w:abstractNumId w:val="20"/>
  </w:num>
  <w:num w:numId="17" w16cid:durableId="448201212">
    <w:abstractNumId w:val="27"/>
  </w:num>
  <w:num w:numId="18" w16cid:durableId="1341544452">
    <w:abstractNumId w:val="28"/>
  </w:num>
  <w:num w:numId="19" w16cid:durableId="1466655404">
    <w:abstractNumId w:val="21"/>
  </w:num>
  <w:num w:numId="20" w16cid:durableId="1870609321">
    <w:abstractNumId w:val="24"/>
  </w:num>
  <w:num w:numId="21" w16cid:durableId="1142232773">
    <w:abstractNumId w:val="29"/>
  </w:num>
  <w:num w:numId="22" w16cid:durableId="1209336152">
    <w:abstractNumId w:val="0"/>
  </w:num>
  <w:num w:numId="23" w16cid:durableId="1127314067">
    <w:abstractNumId w:val="12"/>
  </w:num>
  <w:num w:numId="24" w16cid:durableId="1052999453">
    <w:abstractNumId w:val="15"/>
  </w:num>
  <w:num w:numId="25" w16cid:durableId="1726105076">
    <w:abstractNumId w:val="22"/>
  </w:num>
  <w:num w:numId="26" w16cid:durableId="733090346">
    <w:abstractNumId w:val="8"/>
  </w:num>
  <w:num w:numId="27" w16cid:durableId="1900705575">
    <w:abstractNumId w:val="3"/>
  </w:num>
  <w:num w:numId="28" w16cid:durableId="402797918">
    <w:abstractNumId w:val="16"/>
  </w:num>
  <w:num w:numId="29" w16cid:durableId="1262420235">
    <w:abstractNumId w:val="2"/>
  </w:num>
  <w:num w:numId="30" w16cid:durableId="1273510139">
    <w:abstractNumId w:val="10"/>
  </w:num>
  <w:num w:numId="31" w16cid:durableId="2129926642">
    <w:abstractNumId w:val="1"/>
  </w:num>
  <w:num w:numId="32" w16cid:durableId="2147239744">
    <w:abstractNumId w:val="14"/>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ke McKay">
    <w15:presenceInfo w15:providerId="AD" w15:userId="S::emckay@stmarks.wa.edu.au::71221476-ba2f-4459-a082-e645b60254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048"/>
    <w:rsid w:val="00000827"/>
    <w:rsid w:val="000008A0"/>
    <w:rsid w:val="000127CF"/>
    <w:rsid w:val="00016B96"/>
    <w:rsid w:val="0002084D"/>
    <w:rsid w:val="00035F35"/>
    <w:rsid w:val="000373BB"/>
    <w:rsid w:val="00043474"/>
    <w:rsid w:val="00044995"/>
    <w:rsid w:val="00046894"/>
    <w:rsid w:val="000473D7"/>
    <w:rsid w:val="00047A9A"/>
    <w:rsid w:val="00054EF1"/>
    <w:rsid w:val="0006132D"/>
    <w:rsid w:val="000632B9"/>
    <w:rsid w:val="00064C24"/>
    <w:rsid w:val="0006572B"/>
    <w:rsid w:val="0006630C"/>
    <w:rsid w:val="00070483"/>
    <w:rsid w:val="00083CD6"/>
    <w:rsid w:val="00086290"/>
    <w:rsid w:val="000A0E99"/>
    <w:rsid w:val="000A1941"/>
    <w:rsid w:val="000A435F"/>
    <w:rsid w:val="000B0A34"/>
    <w:rsid w:val="000B142F"/>
    <w:rsid w:val="000B19F3"/>
    <w:rsid w:val="000B56C6"/>
    <w:rsid w:val="000D16B1"/>
    <w:rsid w:val="000E0621"/>
    <w:rsid w:val="000E1CED"/>
    <w:rsid w:val="000E4185"/>
    <w:rsid w:val="000F0C9F"/>
    <w:rsid w:val="000F3540"/>
    <w:rsid w:val="0010196A"/>
    <w:rsid w:val="00106203"/>
    <w:rsid w:val="00112E11"/>
    <w:rsid w:val="00121FA5"/>
    <w:rsid w:val="00132AEE"/>
    <w:rsid w:val="001336B1"/>
    <w:rsid w:val="0013622A"/>
    <w:rsid w:val="001400D8"/>
    <w:rsid w:val="00145413"/>
    <w:rsid w:val="00147FD1"/>
    <w:rsid w:val="00155B15"/>
    <w:rsid w:val="00157203"/>
    <w:rsid w:val="00157F55"/>
    <w:rsid w:val="001604EC"/>
    <w:rsid w:val="0016158D"/>
    <w:rsid w:val="0016720A"/>
    <w:rsid w:val="001866CA"/>
    <w:rsid w:val="00190BDC"/>
    <w:rsid w:val="00190F47"/>
    <w:rsid w:val="00195C16"/>
    <w:rsid w:val="001A3E5D"/>
    <w:rsid w:val="001B3699"/>
    <w:rsid w:val="001B63FA"/>
    <w:rsid w:val="001B72D3"/>
    <w:rsid w:val="001C1747"/>
    <w:rsid w:val="001C2C09"/>
    <w:rsid w:val="001D7A7C"/>
    <w:rsid w:val="002033DD"/>
    <w:rsid w:val="002073CC"/>
    <w:rsid w:val="00216265"/>
    <w:rsid w:val="00216634"/>
    <w:rsid w:val="00231042"/>
    <w:rsid w:val="00245553"/>
    <w:rsid w:val="00247C07"/>
    <w:rsid w:val="0027155C"/>
    <w:rsid w:val="0028045F"/>
    <w:rsid w:val="002853F2"/>
    <w:rsid w:val="002976AD"/>
    <w:rsid w:val="002A30A6"/>
    <w:rsid w:val="002A610D"/>
    <w:rsid w:val="002A7106"/>
    <w:rsid w:val="002B0512"/>
    <w:rsid w:val="002B0BEF"/>
    <w:rsid w:val="002C4D2B"/>
    <w:rsid w:val="002D3552"/>
    <w:rsid w:val="002D4585"/>
    <w:rsid w:val="002F16A4"/>
    <w:rsid w:val="002F5997"/>
    <w:rsid w:val="002F5E3F"/>
    <w:rsid w:val="00301C8A"/>
    <w:rsid w:val="003046FC"/>
    <w:rsid w:val="00305815"/>
    <w:rsid w:val="0030639F"/>
    <w:rsid w:val="00310885"/>
    <w:rsid w:val="00312CFF"/>
    <w:rsid w:val="00313343"/>
    <w:rsid w:val="00321E66"/>
    <w:rsid w:val="00324575"/>
    <w:rsid w:val="00336519"/>
    <w:rsid w:val="0034417F"/>
    <w:rsid w:val="00347C12"/>
    <w:rsid w:val="00355213"/>
    <w:rsid w:val="00357522"/>
    <w:rsid w:val="00364831"/>
    <w:rsid w:val="003672B8"/>
    <w:rsid w:val="0038542E"/>
    <w:rsid w:val="00391C92"/>
    <w:rsid w:val="00394C21"/>
    <w:rsid w:val="003B25B1"/>
    <w:rsid w:val="003B2D3D"/>
    <w:rsid w:val="003B350E"/>
    <w:rsid w:val="003B5F54"/>
    <w:rsid w:val="003C2FA3"/>
    <w:rsid w:val="003C4392"/>
    <w:rsid w:val="003C51A8"/>
    <w:rsid w:val="003D0E00"/>
    <w:rsid w:val="003D1DFA"/>
    <w:rsid w:val="003D622A"/>
    <w:rsid w:val="003D6A8C"/>
    <w:rsid w:val="003E0790"/>
    <w:rsid w:val="003E0BFD"/>
    <w:rsid w:val="003E4123"/>
    <w:rsid w:val="003E70C9"/>
    <w:rsid w:val="003E7DD5"/>
    <w:rsid w:val="003F2C20"/>
    <w:rsid w:val="003F50C0"/>
    <w:rsid w:val="003F514B"/>
    <w:rsid w:val="003F780A"/>
    <w:rsid w:val="00404C15"/>
    <w:rsid w:val="004055E2"/>
    <w:rsid w:val="0041099F"/>
    <w:rsid w:val="004165D4"/>
    <w:rsid w:val="00422D10"/>
    <w:rsid w:val="00423711"/>
    <w:rsid w:val="00426F10"/>
    <w:rsid w:val="004338BB"/>
    <w:rsid w:val="004349E3"/>
    <w:rsid w:val="00436D83"/>
    <w:rsid w:val="00437B8F"/>
    <w:rsid w:val="00441C75"/>
    <w:rsid w:val="004528B8"/>
    <w:rsid w:val="00453E0E"/>
    <w:rsid w:val="00455EC3"/>
    <w:rsid w:val="004569C1"/>
    <w:rsid w:val="00465F30"/>
    <w:rsid w:val="00467411"/>
    <w:rsid w:val="0047209A"/>
    <w:rsid w:val="00473983"/>
    <w:rsid w:val="00474EF1"/>
    <w:rsid w:val="00480DFF"/>
    <w:rsid w:val="004953CA"/>
    <w:rsid w:val="00495AC4"/>
    <w:rsid w:val="00496E87"/>
    <w:rsid w:val="004A0F68"/>
    <w:rsid w:val="004A1E12"/>
    <w:rsid w:val="004A3712"/>
    <w:rsid w:val="004A46F7"/>
    <w:rsid w:val="004B4DE1"/>
    <w:rsid w:val="004B5AB8"/>
    <w:rsid w:val="004C6118"/>
    <w:rsid w:val="004D1D79"/>
    <w:rsid w:val="004D205E"/>
    <w:rsid w:val="004D464F"/>
    <w:rsid w:val="004D512F"/>
    <w:rsid w:val="004D5942"/>
    <w:rsid w:val="004D6524"/>
    <w:rsid w:val="004E33A2"/>
    <w:rsid w:val="004F5BC1"/>
    <w:rsid w:val="004F6191"/>
    <w:rsid w:val="00504639"/>
    <w:rsid w:val="00506C9A"/>
    <w:rsid w:val="00512FCC"/>
    <w:rsid w:val="00524034"/>
    <w:rsid w:val="00526321"/>
    <w:rsid w:val="00542AC2"/>
    <w:rsid w:val="005431E2"/>
    <w:rsid w:val="00545248"/>
    <w:rsid w:val="00551821"/>
    <w:rsid w:val="00560860"/>
    <w:rsid w:val="00561CD2"/>
    <w:rsid w:val="00564468"/>
    <w:rsid w:val="005830E4"/>
    <w:rsid w:val="0059419F"/>
    <w:rsid w:val="00596D7C"/>
    <w:rsid w:val="005A4D6A"/>
    <w:rsid w:val="005A52CF"/>
    <w:rsid w:val="005B2A22"/>
    <w:rsid w:val="005B30CF"/>
    <w:rsid w:val="005B5C52"/>
    <w:rsid w:val="005E2778"/>
    <w:rsid w:val="005E7CC4"/>
    <w:rsid w:val="005F4142"/>
    <w:rsid w:val="006027F3"/>
    <w:rsid w:val="00602E5F"/>
    <w:rsid w:val="00607048"/>
    <w:rsid w:val="0061109B"/>
    <w:rsid w:val="00616744"/>
    <w:rsid w:val="00620263"/>
    <w:rsid w:val="0062097C"/>
    <w:rsid w:val="00623B8F"/>
    <w:rsid w:val="00623E50"/>
    <w:rsid w:val="00624CC1"/>
    <w:rsid w:val="00624F19"/>
    <w:rsid w:val="0063592D"/>
    <w:rsid w:val="00640E70"/>
    <w:rsid w:val="00644D54"/>
    <w:rsid w:val="00646F33"/>
    <w:rsid w:val="0065258A"/>
    <w:rsid w:val="00652CF5"/>
    <w:rsid w:val="00666267"/>
    <w:rsid w:val="00670944"/>
    <w:rsid w:val="00670C9A"/>
    <w:rsid w:val="00677280"/>
    <w:rsid w:val="00680BE5"/>
    <w:rsid w:val="006844FC"/>
    <w:rsid w:val="00695797"/>
    <w:rsid w:val="00697071"/>
    <w:rsid w:val="006A0AF5"/>
    <w:rsid w:val="006B6660"/>
    <w:rsid w:val="006C0626"/>
    <w:rsid w:val="006C6701"/>
    <w:rsid w:val="006D6B0C"/>
    <w:rsid w:val="006F0302"/>
    <w:rsid w:val="006F0792"/>
    <w:rsid w:val="006F0DBD"/>
    <w:rsid w:val="006F1B01"/>
    <w:rsid w:val="006F40E9"/>
    <w:rsid w:val="006F745C"/>
    <w:rsid w:val="0070141D"/>
    <w:rsid w:val="00702C6A"/>
    <w:rsid w:val="007038D9"/>
    <w:rsid w:val="00706E59"/>
    <w:rsid w:val="00707F1C"/>
    <w:rsid w:val="007136A2"/>
    <w:rsid w:val="0071396F"/>
    <w:rsid w:val="007235F6"/>
    <w:rsid w:val="007261E9"/>
    <w:rsid w:val="0073277D"/>
    <w:rsid w:val="00743D74"/>
    <w:rsid w:val="00743F40"/>
    <w:rsid w:val="00746144"/>
    <w:rsid w:val="007504E1"/>
    <w:rsid w:val="007535F9"/>
    <w:rsid w:val="007542AA"/>
    <w:rsid w:val="00755DDA"/>
    <w:rsid w:val="00762058"/>
    <w:rsid w:val="007715BE"/>
    <w:rsid w:val="00771C4D"/>
    <w:rsid w:val="0077248C"/>
    <w:rsid w:val="00774F97"/>
    <w:rsid w:val="00776574"/>
    <w:rsid w:val="0078096D"/>
    <w:rsid w:val="0078570A"/>
    <w:rsid w:val="0079189C"/>
    <w:rsid w:val="00795027"/>
    <w:rsid w:val="007A11DB"/>
    <w:rsid w:val="007A7C3B"/>
    <w:rsid w:val="007B146E"/>
    <w:rsid w:val="007B55FA"/>
    <w:rsid w:val="007B5D62"/>
    <w:rsid w:val="007C4600"/>
    <w:rsid w:val="007D10BD"/>
    <w:rsid w:val="007D1ED6"/>
    <w:rsid w:val="007D4997"/>
    <w:rsid w:val="007E1580"/>
    <w:rsid w:val="007E287D"/>
    <w:rsid w:val="007F07B0"/>
    <w:rsid w:val="007F2461"/>
    <w:rsid w:val="007F4DF3"/>
    <w:rsid w:val="007F756F"/>
    <w:rsid w:val="00801225"/>
    <w:rsid w:val="0080267A"/>
    <w:rsid w:val="0081395E"/>
    <w:rsid w:val="00820631"/>
    <w:rsid w:val="00826103"/>
    <w:rsid w:val="0083015A"/>
    <w:rsid w:val="008332AA"/>
    <w:rsid w:val="008341C9"/>
    <w:rsid w:val="00841CD6"/>
    <w:rsid w:val="00843B34"/>
    <w:rsid w:val="00850E21"/>
    <w:rsid w:val="0085307B"/>
    <w:rsid w:val="00855599"/>
    <w:rsid w:val="0085602E"/>
    <w:rsid w:val="008616A7"/>
    <w:rsid w:val="00874F98"/>
    <w:rsid w:val="00880183"/>
    <w:rsid w:val="0088335F"/>
    <w:rsid w:val="0088531A"/>
    <w:rsid w:val="00885A28"/>
    <w:rsid w:val="00893345"/>
    <w:rsid w:val="00895A89"/>
    <w:rsid w:val="008B1D05"/>
    <w:rsid w:val="008B251F"/>
    <w:rsid w:val="008B6CC5"/>
    <w:rsid w:val="008C3022"/>
    <w:rsid w:val="008C7375"/>
    <w:rsid w:val="008D0B0A"/>
    <w:rsid w:val="008D10BF"/>
    <w:rsid w:val="008D6C24"/>
    <w:rsid w:val="008E0780"/>
    <w:rsid w:val="008E2041"/>
    <w:rsid w:val="008F567D"/>
    <w:rsid w:val="008F66AB"/>
    <w:rsid w:val="009010B2"/>
    <w:rsid w:val="009051EC"/>
    <w:rsid w:val="00907EC5"/>
    <w:rsid w:val="00915739"/>
    <w:rsid w:val="00920DEC"/>
    <w:rsid w:val="0093162A"/>
    <w:rsid w:val="00934103"/>
    <w:rsid w:val="00940940"/>
    <w:rsid w:val="0094627A"/>
    <w:rsid w:val="009470DA"/>
    <w:rsid w:val="00953D3E"/>
    <w:rsid w:val="00954104"/>
    <w:rsid w:val="00955676"/>
    <w:rsid w:val="00955EE1"/>
    <w:rsid w:val="009605AC"/>
    <w:rsid w:val="00960638"/>
    <w:rsid w:val="00960A3B"/>
    <w:rsid w:val="00960ADD"/>
    <w:rsid w:val="00962D01"/>
    <w:rsid w:val="00963113"/>
    <w:rsid w:val="00973409"/>
    <w:rsid w:val="00977475"/>
    <w:rsid w:val="00977EDD"/>
    <w:rsid w:val="009811D2"/>
    <w:rsid w:val="009815A2"/>
    <w:rsid w:val="00996C97"/>
    <w:rsid w:val="00997015"/>
    <w:rsid w:val="009A0C2F"/>
    <w:rsid w:val="009A1805"/>
    <w:rsid w:val="009C1F14"/>
    <w:rsid w:val="009C4CAA"/>
    <w:rsid w:val="009D2B0F"/>
    <w:rsid w:val="009D4E70"/>
    <w:rsid w:val="009E105B"/>
    <w:rsid w:val="009F2055"/>
    <w:rsid w:val="009F3ABA"/>
    <w:rsid w:val="009F78AE"/>
    <w:rsid w:val="00A00095"/>
    <w:rsid w:val="00A0061D"/>
    <w:rsid w:val="00A03291"/>
    <w:rsid w:val="00A037D2"/>
    <w:rsid w:val="00A03C29"/>
    <w:rsid w:val="00A07AFD"/>
    <w:rsid w:val="00A14045"/>
    <w:rsid w:val="00A14944"/>
    <w:rsid w:val="00A21C8B"/>
    <w:rsid w:val="00A25B09"/>
    <w:rsid w:val="00A262B1"/>
    <w:rsid w:val="00A307E6"/>
    <w:rsid w:val="00A45D5A"/>
    <w:rsid w:val="00A51885"/>
    <w:rsid w:val="00A53916"/>
    <w:rsid w:val="00A56D70"/>
    <w:rsid w:val="00A7114F"/>
    <w:rsid w:val="00A725FE"/>
    <w:rsid w:val="00A75378"/>
    <w:rsid w:val="00A77DC0"/>
    <w:rsid w:val="00A8132A"/>
    <w:rsid w:val="00A872DF"/>
    <w:rsid w:val="00A931E0"/>
    <w:rsid w:val="00A971F6"/>
    <w:rsid w:val="00AA0F09"/>
    <w:rsid w:val="00AA1055"/>
    <w:rsid w:val="00AA350D"/>
    <w:rsid w:val="00AA7C0B"/>
    <w:rsid w:val="00AB7227"/>
    <w:rsid w:val="00AC220C"/>
    <w:rsid w:val="00AC6957"/>
    <w:rsid w:val="00AD0DB7"/>
    <w:rsid w:val="00AD328A"/>
    <w:rsid w:val="00AE3A2E"/>
    <w:rsid w:val="00AE40BE"/>
    <w:rsid w:val="00AE741C"/>
    <w:rsid w:val="00AF3610"/>
    <w:rsid w:val="00AF392E"/>
    <w:rsid w:val="00AF3EA1"/>
    <w:rsid w:val="00B237D9"/>
    <w:rsid w:val="00B37DB8"/>
    <w:rsid w:val="00B43904"/>
    <w:rsid w:val="00B46862"/>
    <w:rsid w:val="00B64455"/>
    <w:rsid w:val="00B714AE"/>
    <w:rsid w:val="00B77B5B"/>
    <w:rsid w:val="00B85E10"/>
    <w:rsid w:val="00B9175A"/>
    <w:rsid w:val="00BA3430"/>
    <w:rsid w:val="00BA4917"/>
    <w:rsid w:val="00BA7218"/>
    <w:rsid w:val="00BB225E"/>
    <w:rsid w:val="00BB3F4B"/>
    <w:rsid w:val="00BB544C"/>
    <w:rsid w:val="00BC2DE8"/>
    <w:rsid w:val="00BD5114"/>
    <w:rsid w:val="00BD7A09"/>
    <w:rsid w:val="00BE19B4"/>
    <w:rsid w:val="00BE384E"/>
    <w:rsid w:val="00BE38D0"/>
    <w:rsid w:val="00BF45F1"/>
    <w:rsid w:val="00C02DB3"/>
    <w:rsid w:val="00C12E35"/>
    <w:rsid w:val="00C12FD8"/>
    <w:rsid w:val="00C269ED"/>
    <w:rsid w:val="00C3156C"/>
    <w:rsid w:val="00C3201B"/>
    <w:rsid w:val="00C33BF2"/>
    <w:rsid w:val="00C458D2"/>
    <w:rsid w:val="00C60259"/>
    <w:rsid w:val="00C650AD"/>
    <w:rsid w:val="00C706FB"/>
    <w:rsid w:val="00C77CE1"/>
    <w:rsid w:val="00C80096"/>
    <w:rsid w:val="00C81D12"/>
    <w:rsid w:val="00C85A23"/>
    <w:rsid w:val="00C97EB5"/>
    <w:rsid w:val="00CA6189"/>
    <w:rsid w:val="00CB0F28"/>
    <w:rsid w:val="00CB122B"/>
    <w:rsid w:val="00CB3DC9"/>
    <w:rsid w:val="00CB7993"/>
    <w:rsid w:val="00CC0CC2"/>
    <w:rsid w:val="00CC3A34"/>
    <w:rsid w:val="00CD178C"/>
    <w:rsid w:val="00CD583E"/>
    <w:rsid w:val="00CE3852"/>
    <w:rsid w:val="00CE3A6D"/>
    <w:rsid w:val="00CE48A2"/>
    <w:rsid w:val="00CF23C1"/>
    <w:rsid w:val="00D00AA2"/>
    <w:rsid w:val="00D02A24"/>
    <w:rsid w:val="00D07644"/>
    <w:rsid w:val="00D14C23"/>
    <w:rsid w:val="00D22883"/>
    <w:rsid w:val="00D23FB4"/>
    <w:rsid w:val="00D265C9"/>
    <w:rsid w:val="00D3030D"/>
    <w:rsid w:val="00D313F4"/>
    <w:rsid w:val="00D436CD"/>
    <w:rsid w:val="00D43714"/>
    <w:rsid w:val="00D46D06"/>
    <w:rsid w:val="00D5156F"/>
    <w:rsid w:val="00D70723"/>
    <w:rsid w:val="00D77D4D"/>
    <w:rsid w:val="00D81C83"/>
    <w:rsid w:val="00D86111"/>
    <w:rsid w:val="00D90A61"/>
    <w:rsid w:val="00D9200F"/>
    <w:rsid w:val="00DA1A5F"/>
    <w:rsid w:val="00DA40EB"/>
    <w:rsid w:val="00DA670F"/>
    <w:rsid w:val="00DA77DE"/>
    <w:rsid w:val="00DB6A3D"/>
    <w:rsid w:val="00DE47A8"/>
    <w:rsid w:val="00DF1AF3"/>
    <w:rsid w:val="00E01692"/>
    <w:rsid w:val="00E0382B"/>
    <w:rsid w:val="00E04574"/>
    <w:rsid w:val="00E058FE"/>
    <w:rsid w:val="00E11F94"/>
    <w:rsid w:val="00E1617C"/>
    <w:rsid w:val="00E23A7E"/>
    <w:rsid w:val="00E42E9F"/>
    <w:rsid w:val="00E43AB0"/>
    <w:rsid w:val="00E45A6C"/>
    <w:rsid w:val="00E549D7"/>
    <w:rsid w:val="00E61EB8"/>
    <w:rsid w:val="00E66491"/>
    <w:rsid w:val="00E92160"/>
    <w:rsid w:val="00E958E4"/>
    <w:rsid w:val="00EB4FC6"/>
    <w:rsid w:val="00EB5594"/>
    <w:rsid w:val="00EB73E9"/>
    <w:rsid w:val="00ED0660"/>
    <w:rsid w:val="00ED7A0F"/>
    <w:rsid w:val="00EE2FAC"/>
    <w:rsid w:val="00EE4D9C"/>
    <w:rsid w:val="00EF628A"/>
    <w:rsid w:val="00F12AE1"/>
    <w:rsid w:val="00F17639"/>
    <w:rsid w:val="00F222ED"/>
    <w:rsid w:val="00F241A9"/>
    <w:rsid w:val="00F321C9"/>
    <w:rsid w:val="00F378C0"/>
    <w:rsid w:val="00F43D2F"/>
    <w:rsid w:val="00F44C02"/>
    <w:rsid w:val="00F54117"/>
    <w:rsid w:val="00F550F2"/>
    <w:rsid w:val="00F66EA2"/>
    <w:rsid w:val="00F73860"/>
    <w:rsid w:val="00F76772"/>
    <w:rsid w:val="00F7744F"/>
    <w:rsid w:val="00F8662B"/>
    <w:rsid w:val="00F93304"/>
    <w:rsid w:val="00F9549F"/>
    <w:rsid w:val="00F95CAC"/>
    <w:rsid w:val="00FA0B53"/>
    <w:rsid w:val="00FA3574"/>
    <w:rsid w:val="00FB08EF"/>
    <w:rsid w:val="00FB52C2"/>
    <w:rsid w:val="00FB6515"/>
    <w:rsid w:val="00FC32E4"/>
    <w:rsid w:val="00FE4F14"/>
    <w:rsid w:val="00FF33CA"/>
    <w:rsid w:val="00FF4A25"/>
    <w:rsid w:val="00FF5D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4E5D7"/>
  <w15:chartTrackingRefBased/>
  <w15:docId w15:val="{18DE1856-8E85-4EF5-900C-FCACD3D21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048"/>
    <w:pPr>
      <w:spacing w:after="0" w:line="240" w:lineRule="auto"/>
    </w:pPr>
    <w:rPr>
      <w:rFonts w:ascii="Times New Roman" w:eastAsia="Calibri" w:hAnsi="Times New Roman" w:cs="Times New Roman"/>
      <w:sz w:val="20"/>
      <w:szCs w:val="20"/>
    </w:rPr>
  </w:style>
  <w:style w:type="paragraph" w:styleId="Heading1">
    <w:name w:val="heading 1"/>
    <w:basedOn w:val="Normal"/>
    <w:next w:val="Normal"/>
    <w:link w:val="Heading1Char"/>
    <w:qFormat/>
    <w:rsid w:val="00607048"/>
    <w:pPr>
      <w:keepNext/>
      <w:spacing w:before="240" w:after="60"/>
      <w:outlineLvl w:val="0"/>
    </w:pPr>
    <w:rPr>
      <w:rFonts w:ascii="Calibri" w:eastAsia="Times New Roman" w:hAnsi="Calibri"/>
      <w:b/>
      <w:bCs/>
      <w:kern w:val="32"/>
      <w:sz w:val="32"/>
      <w:szCs w:val="32"/>
    </w:rPr>
  </w:style>
  <w:style w:type="paragraph" w:styleId="Heading2">
    <w:name w:val="heading 2"/>
    <w:basedOn w:val="Normal"/>
    <w:next w:val="Normal"/>
    <w:link w:val="Heading2Char"/>
    <w:qFormat/>
    <w:rsid w:val="00607048"/>
    <w:pPr>
      <w:keepNext/>
      <w:ind w:right="540" w:firstLine="720"/>
      <w:jc w:val="center"/>
      <w:outlineLvl w:val="1"/>
    </w:pPr>
    <w:rPr>
      <w:b/>
      <w:sz w:val="24"/>
    </w:rPr>
  </w:style>
  <w:style w:type="paragraph" w:styleId="Heading3">
    <w:name w:val="heading 3"/>
    <w:basedOn w:val="Normal"/>
    <w:next w:val="Normal"/>
    <w:link w:val="Heading3Char"/>
    <w:qFormat/>
    <w:rsid w:val="00607048"/>
    <w:pPr>
      <w:keepNext/>
      <w:ind w:right="540"/>
      <w:jc w:val="center"/>
      <w:outlineLvl w:val="2"/>
    </w:pPr>
    <w:rPr>
      <w:b/>
      <w:i/>
      <w:sz w:val="24"/>
    </w:rPr>
  </w:style>
  <w:style w:type="paragraph" w:styleId="Heading4">
    <w:name w:val="heading 4"/>
    <w:basedOn w:val="Normal"/>
    <w:next w:val="Normal"/>
    <w:link w:val="Heading4Char"/>
    <w:qFormat/>
    <w:rsid w:val="00607048"/>
    <w:pPr>
      <w:keepNext/>
      <w:spacing w:before="240" w:after="60"/>
      <w:outlineLvl w:val="3"/>
    </w:pPr>
    <w:rPr>
      <w:rFonts w:ascii="Cambria" w:eastAsia="Times New Roman" w:hAnsi="Cambria"/>
      <w:b/>
      <w:bCs/>
      <w:sz w:val="28"/>
      <w:szCs w:val="28"/>
    </w:rPr>
  </w:style>
  <w:style w:type="paragraph" w:styleId="Heading5">
    <w:name w:val="heading 5"/>
    <w:basedOn w:val="Normal"/>
    <w:next w:val="Normal"/>
    <w:link w:val="Heading5Char"/>
    <w:qFormat/>
    <w:rsid w:val="00607048"/>
    <w:pPr>
      <w:spacing w:before="240" w:after="60"/>
      <w:outlineLvl w:val="4"/>
    </w:pPr>
    <w:rPr>
      <w:rFonts w:ascii="Cambria" w:eastAsia="Times New Roman" w:hAnsi="Cambria"/>
      <w:b/>
      <w:bCs/>
      <w:i/>
      <w:iCs/>
      <w:sz w:val="26"/>
      <w:szCs w:val="26"/>
    </w:rPr>
  </w:style>
  <w:style w:type="paragraph" w:styleId="Heading8">
    <w:name w:val="heading 8"/>
    <w:basedOn w:val="Normal"/>
    <w:next w:val="Normal"/>
    <w:link w:val="Heading8Char"/>
    <w:qFormat/>
    <w:rsid w:val="00607048"/>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7048"/>
    <w:rPr>
      <w:rFonts w:ascii="Calibri" w:eastAsia="Times New Roman" w:hAnsi="Calibri" w:cs="Times New Roman"/>
      <w:b/>
      <w:bCs/>
      <w:kern w:val="32"/>
      <w:sz w:val="32"/>
      <w:szCs w:val="32"/>
    </w:rPr>
  </w:style>
  <w:style w:type="character" w:customStyle="1" w:styleId="Heading2Char">
    <w:name w:val="Heading 2 Char"/>
    <w:basedOn w:val="DefaultParagraphFont"/>
    <w:link w:val="Heading2"/>
    <w:rsid w:val="00607048"/>
    <w:rPr>
      <w:rFonts w:ascii="Times New Roman" w:eastAsia="Calibri" w:hAnsi="Times New Roman" w:cs="Times New Roman"/>
      <w:b/>
      <w:sz w:val="24"/>
      <w:szCs w:val="20"/>
    </w:rPr>
  </w:style>
  <w:style w:type="character" w:customStyle="1" w:styleId="Heading3Char">
    <w:name w:val="Heading 3 Char"/>
    <w:basedOn w:val="DefaultParagraphFont"/>
    <w:link w:val="Heading3"/>
    <w:rsid w:val="00607048"/>
    <w:rPr>
      <w:rFonts w:ascii="Times New Roman" w:eastAsia="Calibri" w:hAnsi="Times New Roman" w:cs="Times New Roman"/>
      <w:b/>
      <w:i/>
      <w:sz w:val="24"/>
      <w:szCs w:val="20"/>
    </w:rPr>
  </w:style>
  <w:style w:type="character" w:customStyle="1" w:styleId="Heading4Char">
    <w:name w:val="Heading 4 Char"/>
    <w:basedOn w:val="DefaultParagraphFont"/>
    <w:link w:val="Heading4"/>
    <w:rsid w:val="00607048"/>
    <w:rPr>
      <w:rFonts w:ascii="Cambria" w:eastAsia="Times New Roman" w:hAnsi="Cambria" w:cs="Times New Roman"/>
      <w:b/>
      <w:bCs/>
      <w:sz w:val="28"/>
      <w:szCs w:val="28"/>
    </w:rPr>
  </w:style>
  <w:style w:type="character" w:customStyle="1" w:styleId="Heading5Char">
    <w:name w:val="Heading 5 Char"/>
    <w:basedOn w:val="DefaultParagraphFont"/>
    <w:link w:val="Heading5"/>
    <w:rsid w:val="00607048"/>
    <w:rPr>
      <w:rFonts w:ascii="Cambria" w:eastAsia="Times New Roman" w:hAnsi="Cambria" w:cs="Times New Roman"/>
      <w:b/>
      <w:bCs/>
      <w:i/>
      <w:iCs/>
      <w:sz w:val="26"/>
      <w:szCs w:val="26"/>
    </w:rPr>
  </w:style>
  <w:style w:type="character" w:customStyle="1" w:styleId="Heading8Char">
    <w:name w:val="Heading 8 Char"/>
    <w:basedOn w:val="DefaultParagraphFont"/>
    <w:link w:val="Heading8"/>
    <w:rsid w:val="00607048"/>
    <w:rPr>
      <w:rFonts w:ascii="Times New Roman" w:eastAsia="Calibri" w:hAnsi="Times New Roman" w:cs="Times New Roman"/>
      <w:i/>
      <w:iCs/>
      <w:sz w:val="24"/>
      <w:szCs w:val="24"/>
    </w:rPr>
  </w:style>
  <w:style w:type="paragraph" w:styleId="BodyTextIndent">
    <w:name w:val="Body Text Indent"/>
    <w:basedOn w:val="Normal"/>
    <w:link w:val="BodyTextIndentChar"/>
    <w:semiHidden/>
    <w:rsid w:val="00607048"/>
    <w:pPr>
      <w:ind w:left="1440" w:hanging="720"/>
    </w:pPr>
    <w:rPr>
      <w:sz w:val="24"/>
    </w:rPr>
  </w:style>
  <w:style w:type="character" w:customStyle="1" w:styleId="BodyTextIndentChar">
    <w:name w:val="Body Text Indent Char"/>
    <w:basedOn w:val="DefaultParagraphFont"/>
    <w:link w:val="BodyTextIndent"/>
    <w:semiHidden/>
    <w:rsid w:val="00607048"/>
    <w:rPr>
      <w:rFonts w:ascii="Times New Roman" w:eastAsia="Calibri" w:hAnsi="Times New Roman" w:cs="Times New Roman"/>
      <w:sz w:val="24"/>
      <w:szCs w:val="20"/>
    </w:rPr>
  </w:style>
  <w:style w:type="paragraph" w:styleId="PlainText">
    <w:name w:val="Plain Text"/>
    <w:basedOn w:val="Normal"/>
    <w:link w:val="PlainTextChar"/>
    <w:rsid w:val="00607048"/>
    <w:rPr>
      <w:rFonts w:ascii="Courier New" w:hAnsi="Courier New"/>
    </w:rPr>
  </w:style>
  <w:style w:type="character" w:customStyle="1" w:styleId="PlainTextChar">
    <w:name w:val="Plain Text Char"/>
    <w:basedOn w:val="DefaultParagraphFont"/>
    <w:link w:val="PlainText"/>
    <w:rsid w:val="00607048"/>
    <w:rPr>
      <w:rFonts w:ascii="Courier New" w:eastAsia="Calibri" w:hAnsi="Courier New" w:cs="Times New Roman"/>
      <w:sz w:val="20"/>
      <w:szCs w:val="20"/>
    </w:rPr>
  </w:style>
  <w:style w:type="paragraph" w:customStyle="1" w:styleId="ColorfulList-Accent11">
    <w:name w:val="Colorful List - Accent 11"/>
    <w:basedOn w:val="Normal"/>
    <w:uiPriority w:val="99"/>
    <w:qFormat/>
    <w:rsid w:val="00607048"/>
    <w:pPr>
      <w:ind w:left="720"/>
    </w:pPr>
  </w:style>
  <w:style w:type="character" w:customStyle="1" w:styleId="BalloonTextChar">
    <w:name w:val="Balloon Text Char"/>
    <w:basedOn w:val="DefaultParagraphFont"/>
    <w:link w:val="BalloonText"/>
    <w:semiHidden/>
    <w:rsid w:val="00607048"/>
    <w:rPr>
      <w:rFonts w:ascii="Tahoma" w:eastAsia="Calibri" w:hAnsi="Tahoma" w:cs="Tahoma"/>
      <w:sz w:val="16"/>
      <w:szCs w:val="16"/>
    </w:rPr>
  </w:style>
  <w:style w:type="paragraph" w:styleId="BalloonText">
    <w:name w:val="Balloon Text"/>
    <w:basedOn w:val="Normal"/>
    <w:link w:val="BalloonTextChar"/>
    <w:semiHidden/>
    <w:rsid w:val="00607048"/>
    <w:rPr>
      <w:rFonts w:ascii="Tahoma" w:hAnsi="Tahoma" w:cs="Tahoma"/>
      <w:sz w:val="16"/>
      <w:szCs w:val="16"/>
    </w:rPr>
  </w:style>
  <w:style w:type="paragraph" w:styleId="Header">
    <w:name w:val="header"/>
    <w:basedOn w:val="Normal"/>
    <w:link w:val="HeaderChar"/>
    <w:uiPriority w:val="99"/>
    <w:rsid w:val="00607048"/>
    <w:pPr>
      <w:tabs>
        <w:tab w:val="center" w:pos="4680"/>
        <w:tab w:val="right" w:pos="9360"/>
      </w:tabs>
    </w:pPr>
  </w:style>
  <w:style w:type="character" w:customStyle="1" w:styleId="HeaderChar">
    <w:name w:val="Header Char"/>
    <w:basedOn w:val="DefaultParagraphFont"/>
    <w:link w:val="Header"/>
    <w:uiPriority w:val="99"/>
    <w:rsid w:val="00607048"/>
    <w:rPr>
      <w:rFonts w:ascii="Times New Roman" w:eastAsia="Calibri" w:hAnsi="Times New Roman" w:cs="Times New Roman"/>
      <w:sz w:val="20"/>
      <w:szCs w:val="20"/>
    </w:rPr>
  </w:style>
  <w:style w:type="paragraph" w:styleId="Footer">
    <w:name w:val="footer"/>
    <w:basedOn w:val="Normal"/>
    <w:link w:val="FooterChar"/>
    <w:uiPriority w:val="99"/>
    <w:rsid w:val="00607048"/>
    <w:pPr>
      <w:tabs>
        <w:tab w:val="center" w:pos="4680"/>
        <w:tab w:val="right" w:pos="9360"/>
      </w:tabs>
    </w:pPr>
  </w:style>
  <w:style w:type="character" w:customStyle="1" w:styleId="FooterChar">
    <w:name w:val="Footer Char"/>
    <w:basedOn w:val="DefaultParagraphFont"/>
    <w:link w:val="Footer"/>
    <w:uiPriority w:val="99"/>
    <w:rsid w:val="00607048"/>
    <w:rPr>
      <w:rFonts w:ascii="Times New Roman" w:eastAsia="Calibri" w:hAnsi="Times New Roman" w:cs="Times New Roman"/>
      <w:sz w:val="20"/>
      <w:szCs w:val="20"/>
    </w:rPr>
  </w:style>
  <w:style w:type="character" w:styleId="Hyperlink">
    <w:name w:val="Hyperlink"/>
    <w:rsid w:val="00607048"/>
    <w:rPr>
      <w:rFonts w:cs="Times New Roman"/>
      <w:color w:val="0066CC"/>
      <w:u w:val="single"/>
    </w:rPr>
  </w:style>
  <w:style w:type="table" w:styleId="TableGrid">
    <w:name w:val="Table Grid"/>
    <w:basedOn w:val="TableNormal"/>
    <w:uiPriority w:val="39"/>
    <w:rsid w:val="00607048"/>
    <w:pPr>
      <w:spacing w:after="0" w:line="240" w:lineRule="auto"/>
    </w:pPr>
    <w:rPr>
      <w:rFonts w:ascii="Calibri" w:eastAsia="Times New Roman"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semiHidden/>
    <w:rsid w:val="00607048"/>
    <w:pPr>
      <w:spacing w:after="120" w:line="480" w:lineRule="auto"/>
    </w:pPr>
  </w:style>
  <w:style w:type="character" w:customStyle="1" w:styleId="BodyText2Char">
    <w:name w:val="Body Text 2 Char"/>
    <w:basedOn w:val="DefaultParagraphFont"/>
    <w:link w:val="BodyText2"/>
    <w:semiHidden/>
    <w:rsid w:val="00607048"/>
    <w:rPr>
      <w:rFonts w:ascii="Times New Roman" w:eastAsia="Calibri" w:hAnsi="Times New Roman" w:cs="Times New Roman"/>
      <w:sz w:val="20"/>
      <w:szCs w:val="20"/>
    </w:rPr>
  </w:style>
  <w:style w:type="paragraph" w:styleId="BodyText">
    <w:name w:val="Body Text"/>
    <w:basedOn w:val="Normal"/>
    <w:link w:val="BodyTextChar"/>
    <w:rsid w:val="00607048"/>
    <w:pPr>
      <w:spacing w:after="120"/>
    </w:pPr>
  </w:style>
  <w:style w:type="character" w:customStyle="1" w:styleId="BodyTextChar">
    <w:name w:val="Body Text Char"/>
    <w:basedOn w:val="DefaultParagraphFont"/>
    <w:link w:val="BodyText"/>
    <w:rsid w:val="00607048"/>
    <w:rPr>
      <w:rFonts w:ascii="Times New Roman" w:eastAsia="Calibri" w:hAnsi="Times New Roman" w:cs="Times New Roman"/>
      <w:sz w:val="20"/>
      <w:szCs w:val="20"/>
    </w:rPr>
  </w:style>
  <w:style w:type="paragraph" w:styleId="BodyTextIndent2">
    <w:name w:val="Body Text Indent 2"/>
    <w:basedOn w:val="Normal"/>
    <w:link w:val="BodyTextIndent2Char"/>
    <w:rsid w:val="00607048"/>
    <w:pPr>
      <w:spacing w:after="120" w:line="480" w:lineRule="auto"/>
      <w:ind w:left="283"/>
    </w:pPr>
  </w:style>
  <w:style w:type="character" w:customStyle="1" w:styleId="BodyTextIndent2Char">
    <w:name w:val="Body Text Indent 2 Char"/>
    <w:basedOn w:val="DefaultParagraphFont"/>
    <w:link w:val="BodyTextIndent2"/>
    <w:rsid w:val="00607048"/>
    <w:rPr>
      <w:rFonts w:ascii="Times New Roman" w:eastAsia="Calibri" w:hAnsi="Times New Roman" w:cs="Times New Roman"/>
      <w:sz w:val="20"/>
      <w:szCs w:val="20"/>
    </w:rPr>
  </w:style>
  <w:style w:type="character" w:styleId="PageNumber">
    <w:name w:val="page number"/>
    <w:basedOn w:val="DefaultParagraphFont"/>
    <w:rsid w:val="00607048"/>
  </w:style>
  <w:style w:type="paragraph" w:styleId="List2">
    <w:name w:val="List 2"/>
    <w:basedOn w:val="Normal"/>
    <w:rsid w:val="00607048"/>
    <w:pPr>
      <w:ind w:left="566" w:hanging="283"/>
      <w:contextualSpacing/>
    </w:pPr>
  </w:style>
  <w:style w:type="paragraph" w:customStyle="1" w:styleId="kindent2">
    <w:name w:val="kindent2"/>
    <w:basedOn w:val="Normal"/>
    <w:rsid w:val="00607048"/>
    <w:pPr>
      <w:tabs>
        <w:tab w:val="left" w:pos="567"/>
        <w:tab w:val="left" w:pos="1134"/>
        <w:tab w:val="left" w:pos="1701"/>
        <w:tab w:val="left" w:pos="2268"/>
        <w:tab w:val="left" w:pos="2835"/>
        <w:tab w:val="left" w:pos="3402"/>
        <w:tab w:val="left" w:pos="3969"/>
        <w:tab w:val="left" w:pos="4536"/>
        <w:tab w:val="left" w:pos="5103"/>
      </w:tabs>
      <w:overflowPunct w:val="0"/>
      <w:autoSpaceDE w:val="0"/>
      <w:autoSpaceDN w:val="0"/>
      <w:adjustRightInd w:val="0"/>
      <w:ind w:left="567"/>
      <w:textAlignment w:val="baseline"/>
    </w:pPr>
    <w:rPr>
      <w:rFonts w:eastAsia="Times New Roman"/>
      <w:sz w:val="22"/>
    </w:rPr>
  </w:style>
  <w:style w:type="paragraph" w:customStyle="1" w:styleId="BodyText1">
    <w:name w:val="Body Text1"/>
    <w:rsid w:val="00607048"/>
    <w:pPr>
      <w:overflowPunct w:val="0"/>
      <w:autoSpaceDE w:val="0"/>
      <w:autoSpaceDN w:val="0"/>
      <w:adjustRightInd w:val="0"/>
      <w:spacing w:after="140" w:line="300" w:lineRule="atLeast"/>
      <w:textAlignment w:val="baseline"/>
    </w:pPr>
    <w:rPr>
      <w:rFonts w:ascii="New Century Schlbk" w:eastAsia="Times New Roman" w:hAnsi="New Century Schlbk" w:cs="Times New Roman"/>
      <w:sz w:val="24"/>
      <w:szCs w:val="20"/>
    </w:rPr>
  </w:style>
  <w:style w:type="paragraph" w:styleId="BodyTextIndent3">
    <w:name w:val="Body Text Indent 3"/>
    <w:basedOn w:val="Normal"/>
    <w:link w:val="BodyTextIndent3Char"/>
    <w:rsid w:val="00607048"/>
    <w:pPr>
      <w:spacing w:after="120"/>
      <w:ind w:left="283"/>
    </w:pPr>
    <w:rPr>
      <w:rFonts w:eastAsia="Times New Roman"/>
      <w:sz w:val="16"/>
      <w:szCs w:val="16"/>
    </w:rPr>
  </w:style>
  <w:style w:type="character" w:customStyle="1" w:styleId="BodyTextIndent3Char">
    <w:name w:val="Body Text Indent 3 Char"/>
    <w:basedOn w:val="DefaultParagraphFont"/>
    <w:link w:val="BodyTextIndent3"/>
    <w:rsid w:val="00607048"/>
    <w:rPr>
      <w:rFonts w:ascii="Times New Roman" w:eastAsia="Times New Roman" w:hAnsi="Times New Roman" w:cs="Times New Roman"/>
      <w:sz w:val="16"/>
      <w:szCs w:val="16"/>
    </w:rPr>
  </w:style>
  <w:style w:type="paragraph" w:customStyle="1" w:styleId="12SAqnpartbc">
    <w:name w:val="12 SA qn part bc"/>
    <w:basedOn w:val="Normal"/>
    <w:rsid w:val="00607048"/>
    <w:pPr>
      <w:spacing w:before="120" w:after="120"/>
      <w:ind w:left="1418" w:hanging="698"/>
    </w:pPr>
    <w:rPr>
      <w:rFonts w:ascii="Arial" w:eastAsia="Times" w:hAnsi="Arial"/>
      <w:sz w:val="24"/>
    </w:rPr>
  </w:style>
  <w:style w:type="paragraph" w:customStyle="1" w:styleId="10SAqn">
    <w:name w:val="10 SA qn"/>
    <w:basedOn w:val="Normal"/>
    <w:rsid w:val="00607048"/>
    <w:pPr>
      <w:tabs>
        <w:tab w:val="left" w:pos="720"/>
        <w:tab w:val="left" w:pos="1440"/>
      </w:tabs>
      <w:spacing w:before="120" w:after="120"/>
      <w:ind w:left="720" w:hanging="720"/>
      <w:jc w:val="both"/>
    </w:pPr>
    <w:rPr>
      <w:rFonts w:ascii="Arial" w:eastAsia="Times" w:hAnsi="Arial"/>
      <w:sz w:val="24"/>
    </w:rPr>
  </w:style>
  <w:style w:type="paragraph" w:customStyle="1" w:styleId="t7">
    <w:name w:val="t7"/>
    <w:basedOn w:val="Normal"/>
    <w:rsid w:val="00607048"/>
    <w:pPr>
      <w:widowControl w:val="0"/>
      <w:spacing w:line="240" w:lineRule="atLeast"/>
    </w:pPr>
    <w:rPr>
      <w:rFonts w:eastAsia="Times New Roman"/>
      <w:snapToGrid w:val="0"/>
      <w:sz w:val="24"/>
      <w:szCs w:val="24"/>
    </w:rPr>
  </w:style>
  <w:style w:type="paragraph" w:styleId="FootnoteText">
    <w:name w:val="footnote text"/>
    <w:basedOn w:val="Normal"/>
    <w:link w:val="FootnoteTextChar"/>
    <w:rsid w:val="00607048"/>
    <w:rPr>
      <w:sz w:val="24"/>
      <w:szCs w:val="24"/>
    </w:rPr>
  </w:style>
  <w:style w:type="character" w:customStyle="1" w:styleId="FootnoteTextChar">
    <w:name w:val="Footnote Text Char"/>
    <w:basedOn w:val="DefaultParagraphFont"/>
    <w:link w:val="FootnoteText"/>
    <w:rsid w:val="00607048"/>
    <w:rPr>
      <w:rFonts w:ascii="Times New Roman" w:eastAsia="Calibri" w:hAnsi="Times New Roman" w:cs="Times New Roman"/>
      <w:sz w:val="24"/>
      <w:szCs w:val="24"/>
    </w:rPr>
  </w:style>
  <w:style w:type="character" w:styleId="FootnoteReference">
    <w:name w:val="footnote reference"/>
    <w:rsid w:val="00607048"/>
    <w:rPr>
      <w:vertAlign w:val="superscript"/>
    </w:rPr>
  </w:style>
  <w:style w:type="paragraph" w:styleId="NormalWeb">
    <w:name w:val="Normal (Web)"/>
    <w:basedOn w:val="Normal"/>
    <w:uiPriority w:val="99"/>
    <w:rsid w:val="00607048"/>
    <w:pPr>
      <w:spacing w:before="100" w:beforeAutospacing="1" w:after="100" w:afterAutospacing="1"/>
    </w:pPr>
    <w:rPr>
      <w:rFonts w:eastAsia="Times New Roman"/>
      <w:sz w:val="24"/>
      <w:szCs w:val="24"/>
      <w:lang w:eastAsia="en-AU"/>
    </w:rPr>
  </w:style>
  <w:style w:type="paragraph" w:customStyle="1" w:styleId="Style4">
    <w:name w:val="Style 4"/>
    <w:basedOn w:val="Normal"/>
    <w:rsid w:val="00607048"/>
    <w:pPr>
      <w:widowControl w:val="0"/>
      <w:autoSpaceDE w:val="0"/>
      <w:autoSpaceDN w:val="0"/>
      <w:spacing w:line="552" w:lineRule="atLeast"/>
    </w:pPr>
    <w:rPr>
      <w:rFonts w:eastAsia="MS Mincho"/>
      <w:sz w:val="24"/>
      <w:szCs w:val="24"/>
      <w:lang w:eastAsia="ja-JP"/>
    </w:rPr>
  </w:style>
  <w:style w:type="paragraph" w:customStyle="1" w:styleId="csbullet">
    <w:name w:val="csbullet"/>
    <w:basedOn w:val="Normal"/>
    <w:rsid w:val="00607048"/>
    <w:pPr>
      <w:numPr>
        <w:numId w:val="1"/>
      </w:numPr>
      <w:tabs>
        <w:tab w:val="left" w:pos="-851"/>
      </w:tabs>
      <w:spacing w:before="120" w:after="120" w:line="280" w:lineRule="exact"/>
    </w:pPr>
    <w:rPr>
      <w:rFonts w:eastAsia="Times New Roman"/>
      <w:sz w:val="22"/>
    </w:rPr>
  </w:style>
  <w:style w:type="paragraph" w:customStyle="1" w:styleId="xl25">
    <w:name w:val="xl25"/>
    <w:basedOn w:val="Normal"/>
    <w:rsid w:val="00607048"/>
    <w:pPr>
      <w:spacing w:before="100" w:beforeAutospacing="1" w:after="100" w:afterAutospacing="1"/>
      <w:jc w:val="center"/>
      <w:textAlignment w:val="top"/>
    </w:pPr>
    <w:rPr>
      <w:rFonts w:ascii="Arial" w:eastAsia="Arial Unicode MS" w:hAnsi="Arial" w:cs="Arial"/>
      <w:b/>
      <w:bCs/>
      <w:sz w:val="22"/>
      <w:szCs w:val="24"/>
    </w:rPr>
  </w:style>
  <w:style w:type="paragraph" w:styleId="ListParagraph">
    <w:name w:val="List Paragraph"/>
    <w:basedOn w:val="Normal"/>
    <w:uiPriority w:val="34"/>
    <w:qFormat/>
    <w:rsid w:val="00607048"/>
    <w:pPr>
      <w:ind w:left="720"/>
      <w:contextualSpacing/>
    </w:pPr>
  </w:style>
  <w:style w:type="character" w:styleId="CommentReference">
    <w:name w:val="annotation reference"/>
    <w:basedOn w:val="DefaultParagraphFont"/>
    <w:rsid w:val="00607048"/>
    <w:rPr>
      <w:sz w:val="16"/>
      <w:szCs w:val="16"/>
    </w:rPr>
  </w:style>
  <w:style w:type="paragraph" w:styleId="CommentText">
    <w:name w:val="annotation text"/>
    <w:basedOn w:val="Normal"/>
    <w:link w:val="CommentTextChar"/>
    <w:rsid w:val="00607048"/>
  </w:style>
  <w:style w:type="character" w:customStyle="1" w:styleId="CommentTextChar">
    <w:name w:val="Comment Text Char"/>
    <w:basedOn w:val="DefaultParagraphFont"/>
    <w:link w:val="CommentText"/>
    <w:rsid w:val="00607048"/>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rsid w:val="00607048"/>
    <w:rPr>
      <w:b/>
      <w:bCs/>
    </w:rPr>
  </w:style>
  <w:style w:type="character" w:customStyle="1" w:styleId="CommentSubjectChar">
    <w:name w:val="Comment Subject Char"/>
    <w:basedOn w:val="CommentTextChar"/>
    <w:link w:val="CommentSubject"/>
    <w:rsid w:val="00607048"/>
    <w:rPr>
      <w:rFonts w:ascii="Times New Roman" w:eastAsia="Calibri" w:hAnsi="Times New Roman" w:cs="Times New Roman"/>
      <w:b/>
      <w:bCs/>
      <w:sz w:val="20"/>
      <w:szCs w:val="20"/>
    </w:rPr>
  </w:style>
  <w:style w:type="character" w:styleId="PlaceholderText">
    <w:name w:val="Placeholder Text"/>
    <w:basedOn w:val="DefaultParagraphFont"/>
    <w:rsid w:val="00607048"/>
    <w:rPr>
      <w:color w:val="808080"/>
    </w:rPr>
  </w:style>
  <w:style w:type="character" w:styleId="Strong">
    <w:name w:val="Strong"/>
    <w:basedOn w:val="DefaultParagraphFont"/>
    <w:uiPriority w:val="22"/>
    <w:qFormat/>
    <w:rsid w:val="00607048"/>
    <w:rPr>
      <w:b/>
      <w:bCs/>
    </w:rPr>
  </w:style>
  <w:style w:type="character" w:customStyle="1" w:styleId="tgc">
    <w:name w:val="_tgc"/>
    <w:basedOn w:val="DefaultParagraphFont"/>
    <w:rsid w:val="00607048"/>
  </w:style>
  <w:style w:type="character" w:customStyle="1" w:styleId="mw-mmv-title">
    <w:name w:val="mw-mmv-title"/>
    <w:basedOn w:val="DefaultParagraphFont"/>
    <w:rsid w:val="00607048"/>
  </w:style>
  <w:style w:type="character" w:customStyle="1" w:styleId="mtext">
    <w:name w:val="mtext"/>
    <w:basedOn w:val="DefaultParagraphFont"/>
    <w:rsid w:val="00607048"/>
  </w:style>
  <w:style w:type="character" w:customStyle="1" w:styleId="mn">
    <w:name w:val="mn"/>
    <w:basedOn w:val="DefaultParagraphFont"/>
    <w:rsid w:val="00607048"/>
  </w:style>
  <w:style w:type="character" w:customStyle="1" w:styleId="mi">
    <w:name w:val="mi"/>
    <w:basedOn w:val="DefaultParagraphFont"/>
    <w:rsid w:val="00607048"/>
  </w:style>
  <w:style w:type="character" w:customStyle="1" w:styleId="mo">
    <w:name w:val="mo"/>
    <w:basedOn w:val="DefaultParagraphFont"/>
    <w:rsid w:val="00607048"/>
  </w:style>
  <w:style w:type="paragraph" w:customStyle="1" w:styleId="Default">
    <w:name w:val="Default"/>
    <w:rsid w:val="00607048"/>
    <w:pPr>
      <w:autoSpaceDE w:val="0"/>
      <w:autoSpaceDN w:val="0"/>
      <w:adjustRightInd w:val="0"/>
      <w:spacing w:after="0" w:line="240" w:lineRule="auto"/>
    </w:pPr>
    <w:rPr>
      <w:rFonts w:ascii="Calibri" w:eastAsia="Calibri" w:hAnsi="Calibri" w:cs="Calibri"/>
      <w:color w:val="000000"/>
      <w:sz w:val="24"/>
      <w:szCs w:val="24"/>
    </w:rPr>
  </w:style>
  <w:style w:type="character" w:styleId="FollowedHyperlink">
    <w:name w:val="FollowedHyperlink"/>
    <w:basedOn w:val="DefaultParagraphFont"/>
    <w:rsid w:val="00607048"/>
    <w:rPr>
      <w:color w:val="954F72" w:themeColor="followedHyperlink"/>
      <w:u w:val="single"/>
    </w:rPr>
  </w:style>
  <w:style w:type="paragraph" w:styleId="Caption">
    <w:name w:val="caption"/>
    <w:basedOn w:val="Normal"/>
    <w:next w:val="Normal"/>
    <w:unhideWhenUsed/>
    <w:qFormat/>
    <w:rsid w:val="00607048"/>
    <w:pPr>
      <w:spacing w:after="200"/>
    </w:pPr>
    <w:rPr>
      <w:i/>
      <w:iCs/>
      <w:color w:val="44546A" w:themeColor="text2"/>
      <w:sz w:val="18"/>
      <w:szCs w:val="18"/>
    </w:rPr>
  </w:style>
  <w:style w:type="character" w:customStyle="1" w:styleId="UnresolvedMention2">
    <w:name w:val="Unresolved Mention2"/>
    <w:basedOn w:val="DefaultParagraphFont"/>
    <w:rsid w:val="00607048"/>
    <w:rPr>
      <w:color w:val="605E5C"/>
      <w:shd w:val="clear" w:color="auto" w:fill="E1DFDD"/>
    </w:rPr>
  </w:style>
  <w:style w:type="paragraph" w:customStyle="1" w:styleId="tarticle-subtitle">
    <w:name w:val="t_article-subtitle"/>
    <w:basedOn w:val="Normal"/>
    <w:rsid w:val="00044995"/>
    <w:pPr>
      <w:spacing w:before="100" w:beforeAutospacing="1" w:after="100" w:afterAutospacing="1"/>
    </w:pPr>
    <w:rPr>
      <w:rFonts w:eastAsia="Times New Roman"/>
      <w:sz w:val="24"/>
      <w:szCs w:val="24"/>
      <w:lang w:eastAsia="en-AU"/>
    </w:rPr>
  </w:style>
  <w:style w:type="character" w:styleId="Emphasis">
    <w:name w:val="Emphasis"/>
    <w:basedOn w:val="DefaultParagraphFont"/>
    <w:uiPriority w:val="20"/>
    <w:qFormat/>
    <w:rsid w:val="00044995"/>
    <w:rPr>
      <w:i/>
      <w:iCs/>
    </w:rPr>
  </w:style>
  <w:style w:type="character" w:styleId="UnresolvedMention">
    <w:name w:val="Unresolved Mention"/>
    <w:basedOn w:val="DefaultParagraphFont"/>
    <w:uiPriority w:val="99"/>
    <w:semiHidden/>
    <w:unhideWhenUsed/>
    <w:rsid w:val="00CE48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image" Target="media/image14.emf"/><Relationship Id="rId21" Type="http://schemas.openxmlformats.org/officeDocument/2006/relationships/image" Target="media/image4.svg"/><Relationship Id="rId34" Type="http://schemas.openxmlformats.org/officeDocument/2006/relationships/oleObject" Target="embeddings/oleObject1.bin"/><Relationship Id="rId42" Type="http://schemas.openxmlformats.org/officeDocument/2006/relationships/footer" Target="footer4.xml"/><Relationship Id="rId47" Type="http://schemas.openxmlformats.org/officeDocument/2006/relationships/customXml" Target="../customXml/item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svg"/><Relationship Id="rId32" Type="http://schemas.openxmlformats.org/officeDocument/2006/relationships/image" Target="media/image9.gif"/><Relationship Id="rId37" Type="http://schemas.openxmlformats.org/officeDocument/2006/relationships/image" Target="media/image13.wmf"/><Relationship Id="rId40" Type="http://schemas.openxmlformats.org/officeDocument/2006/relationships/image" Target="media/image15.emf"/><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6.png"/><Relationship Id="rId36" Type="http://schemas.openxmlformats.org/officeDocument/2006/relationships/oleObject" Target="embeddings/oleObject2.bin"/><Relationship Id="rId49" Type="http://schemas.openxmlformats.org/officeDocument/2006/relationships/customXml" Target="../customXml/item4.xml"/><Relationship Id="rId10" Type="http://schemas.openxmlformats.org/officeDocument/2006/relationships/footer" Target="footer1.xml"/><Relationship Id="rId19" Type="http://schemas.openxmlformats.org/officeDocument/2006/relationships/image" Target="media/image2.sv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ustomXml" Target="ink/ink1.xml"/><Relationship Id="rId22" Type="http://schemas.openxmlformats.org/officeDocument/2006/relationships/image" Target="media/image5.png"/><Relationship Id="rId27" Type="http://schemas.openxmlformats.org/officeDocument/2006/relationships/image" Target="media/image10.jpeg"/><Relationship Id="rId35" Type="http://schemas.openxmlformats.org/officeDocument/2006/relationships/image" Target="media/image12.wmf"/><Relationship Id="rId43" Type="http://schemas.openxmlformats.org/officeDocument/2006/relationships/footer" Target="footer5.xml"/><Relationship Id="rId48" Type="http://schemas.openxmlformats.org/officeDocument/2006/relationships/customXml" Target="../customXml/item3.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2.emf"/><Relationship Id="rId25" Type="http://schemas.openxmlformats.org/officeDocument/2006/relationships/image" Target="media/image8.jpeg"/><Relationship Id="rId33" Type="http://schemas.openxmlformats.org/officeDocument/2006/relationships/image" Target="media/image11.wmf"/><Relationship Id="rId38" Type="http://schemas.openxmlformats.org/officeDocument/2006/relationships/oleObject" Target="embeddings/oleObject3.bin"/><Relationship Id="rId46" Type="http://schemas.openxmlformats.org/officeDocument/2006/relationships/theme" Target="theme/theme1.xml"/><Relationship Id="rId20" Type="http://schemas.openxmlformats.org/officeDocument/2006/relationships/image" Target="media/image3.png"/><Relationship Id="rId41" Type="http://schemas.openxmlformats.org/officeDocument/2006/relationships/hyperlink" Target="https://commons.wikimedia.org/wiki/File:Pince_amp%C3%A8rm%C3%A9trique.jpg"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06T01:49:42.948"/>
    </inkml:context>
    <inkml:brush xml:id="br0">
      <inkml:brushProperty name="width" value="0.02222" units="cm"/>
      <inkml:brushProperty name="height" value="0.02222" units="cm"/>
    </inkml:brush>
  </inkml:definitions>
  <inkml:trace contextRef="#ctx0" brushRef="#br0">20556 5889 7296,'17'-121'2720,"-34"121"-1472,0 35-4544,17-18-960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06T01:49:21.859"/>
    </inkml:context>
    <inkml:brush xml:id="br0">
      <inkml:brushProperty name="width" value="0.02222" units="cm"/>
      <inkml:brushProperty name="height" value="0.02222" units="cm"/>
    </inkml:brush>
  </inkml:definitions>
  <inkml:trace contextRef="#ctx0" brushRef="#br0">20447 9858 7040,'0'-51'2624,"-17"16"-1408,-18 0-4384,35 35-928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29C4044-2661-43ED-BAD7-6D0C7900439F}">
  <ds:schemaRefs>
    <ds:schemaRef ds:uri="http://schemas.openxmlformats.org/officeDocument/2006/bibliography"/>
  </ds:schemaRefs>
</ds:datastoreItem>
</file>

<file path=customXml/itemProps2.xml><?xml version="1.0" encoding="utf-8"?>
<ds:datastoreItem xmlns:ds="http://schemas.openxmlformats.org/officeDocument/2006/customXml" ds:itemID="{81808502-5C8D-4DF5-BF69-5D2A4306B99C}"/>
</file>

<file path=customXml/itemProps3.xml><?xml version="1.0" encoding="utf-8"?>
<ds:datastoreItem xmlns:ds="http://schemas.openxmlformats.org/officeDocument/2006/customXml" ds:itemID="{69DC2893-7FCC-42C6-898D-B90EC21E5ABD}"/>
</file>

<file path=customXml/itemProps4.xml><?xml version="1.0" encoding="utf-8"?>
<ds:datastoreItem xmlns:ds="http://schemas.openxmlformats.org/officeDocument/2006/customXml" ds:itemID="{8D260ACE-6EB6-494E-A832-4D6629BD8C66}"/>
</file>

<file path=docProps/app.xml><?xml version="1.0" encoding="utf-8"?>
<Properties xmlns="http://schemas.openxmlformats.org/officeDocument/2006/extended-properties" xmlns:vt="http://schemas.openxmlformats.org/officeDocument/2006/docPropsVTypes">
  <Template>Normal.dotm</Template>
  <TotalTime>563</TotalTime>
  <Pages>46</Pages>
  <Words>8416</Words>
  <Characters>47972</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56276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 (Chisholm Catholic College)</dc:creator>
  <cp:keywords/>
  <dc:description/>
  <cp:lastModifiedBy>BAKER Mark [Southern River College]</cp:lastModifiedBy>
  <cp:revision>17</cp:revision>
  <dcterms:created xsi:type="dcterms:W3CDTF">2022-09-06T04:56:00Z</dcterms:created>
  <dcterms:modified xsi:type="dcterms:W3CDTF">2022-09-14T07:45:00Z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