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A6B67" w14:textId="7DF0BA3B" w:rsidR="009509CD" w:rsidRDefault="0014333D" w:rsidP="009A7DBE">
      <w:pPr>
        <w:tabs>
          <w:tab w:val="left" w:pos="4706"/>
          <w:tab w:val="right" w:pos="7740"/>
        </w:tabs>
        <w:ind w:right="3"/>
        <w:rPr>
          <w:b/>
          <w:szCs w:val="22"/>
        </w:rPr>
      </w:pPr>
      <w:proofErr w:type="spellStart"/>
      <w:r>
        <w:rPr>
          <w:b/>
          <w:szCs w:val="22"/>
        </w:rPr>
        <w:t>i</w:t>
      </w:r>
      <w:proofErr w:type="spellEnd"/>
    </w:p>
    <w:p w14:paraId="17E70711" w14:textId="06C3D469" w:rsidR="009509CD" w:rsidRDefault="009509CD" w:rsidP="009A7DBE">
      <w:pPr>
        <w:tabs>
          <w:tab w:val="left" w:pos="4706"/>
          <w:tab w:val="right" w:pos="7740"/>
        </w:tabs>
        <w:ind w:right="3"/>
        <w:rPr>
          <w:szCs w:val="22"/>
        </w:rPr>
      </w:pPr>
    </w:p>
    <w:p w14:paraId="15D2EA8E" w14:textId="21B87A11" w:rsidR="009509CD" w:rsidRPr="007936BA" w:rsidRDefault="0001587B" w:rsidP="003746D8">
      <w:pPr>
        <w:tabs>
          <w:tab w:val="left" w:pos="4706"/>
          <w:tab w:val="right" w:pos="7740"/>
        </w:tabs>
        <w:ind w:right="3"/>
        <w:rPr>
          <w:szCs w:val="22"/>
        </w:rPr>
      </w:pPr>
      <w:ins w:id="0" w:author="clare" w:date="2023-10-26T16:41:00Z">
        <w:r w:rsidRPr="004A6D9C">
          <w:rPr>
            <w:rFonts w:eastAsiaTheme="minorEastAsia" w:cs="Arial"/>
            <w:noProof/>
            <w:sz w:val="24"/>
            <w:szCs w:val="24"/>
            <w:lang w:val="en-US"/>
          </w:rPr>
          <w:drawing>
            <wp:anchor distT="0" distB="0" distL="114300" distR="114300" simplePos="0" relativeHeight="251660288" behindDoc="0" locked="0" layoutInCell="1" allowOverlap="1" wp14:anchorId="08C1F2C1" wp14:editId="6E3C16B4">
              <wp:simplePos x="0" y="0"/>
              <wp:positionH relativeFrom="column">
                <wp:posOffset>3810</wp:posOffset>
              </wp:positionH>
              <wp:positionV relativeFrom="paragraph">
                <wp:posOffset>101600</wp:posOffset>
              </wp:positionV>
              <wp:extent cx="2680904" cy="1168400"/>
              <wp:effectExtent l="0" t="0" r="0" b="0"/>
              <wp:wrapNone/>
              <wp:docPr id="5" name="Picture 5" descr="C:\Users\Daisuke\Document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suke\Documents\image0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0904" cy="116840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577D1244" w14:textId="241219F3" w:rsidR="00E641A0" w:rsidRPr="003746D8" w:rsidRDefault="00E641A0" w:rsidP="009A7DBE">
      <w:pPr>
        <w:spacing w:before="120"/>
        <w:ind w:left="4320" w:firstLine="720"/>
        <w:jc w:val="center"/>
        <w:outlineLvl w:val="4"/>
        <w:rPr>
          <w:b/>
          <w:bCs/>
          <w:iCs/>
          <w:sz w:val="40"/>
          <w:szCs w:val="40"/>
        </w:rPr>
      </w:pPr>
      <w:r w:rsidRPr="003746D8">
        <w:rPr>
          <w:b/>
          <w:bCs/>
          <w:iCs/>
          <w:sz w:val="40"/>
          <w:szCs w:val="40"/>
        </w:rPr>
        <w:t>Semester</w:t>
      </w:r>
      <w:r w:rsidR="009B76D8">
        <w:rPr>
          <w:b/>
          <w:bCs/>
          <w:iCs/>
          <w:sz w:val="40"/>
          <w:szCs w:val="40"/>
        </w:rPr>
        <w:t xml:space="preserve"> Two</w:t>
      </w:r>
    </w:p>
    <w:p w14:paraId="74329BE2" w14:textId="33CEF226" w:rsidR="008F2848" w:rsidRPr="003746D8" w:rsidRDefault="00205142" w:rsidP="009A7DBE">
      <w:pPr>
        <w:spacing w:before="120"/>
        <w:ind w:left="4320" w:firstLine="720"/>
        <w:jc w:val="center"/>
        <w:outlineLvl w:val="4"/>
        <w:rPr>
          <w:b/>
          <w:bCs/>
          <w:iCs/>
          <w:sz w:val="40"/>
          <w:szCs w:val="40"/>
        </w:rPr>
      </w:pPr>
      <w:r w:rsidRPr="003746D8">
        <w:rPr>
          <w:b/>
          <w:bCs/>
          <w:iCs/>
          <w:sz w:val="40"/>
          <w:szCs w:val="40"/>
        </w:rPr>
        <w:t>Examination</w:t>
      </w:r>
      <w:r w:rsidR="00457766" w:rsidRPr="003746D8">
        <w:rPr>
          <w:b/>
          <w:bCs/>
          <w:iCs/>
          <w:sz w:val="40"/>
          <w:szCs w:val="40"/>
        </w:rPr>
        <w:t xml:space="preserve"> </w:t>
      </w:r>
      <w:r w:rsidR="00E75F57" w:rsidRPr="003746D8">
        <w:rPr>
          <w:b/>
          <w:bCs/>
          <w:iCs/>
          <w:sz w:val="40"/>
          <w:szCs w:val="40"/>
        </w:rPr>
        <w:t>20</w:t>
      </w:r>
      <w:r w:rsidR="00AB243D" w:rsidRPr="003746D8">
        <w:rPr>
          <w:b/>
          <w:bCs/>
          <w:iCs/>
          <w:sz w:val="40"/>
          <w:szCs w:val="40"/>
        </w:rPr>
        <w:t>2</w:t>
      </w:r>
      <w:r w:rsidR="0006158C">
        <w:rPr>
          <w:b/>
          <w:bCs/>
          <w:iCs/>
          <w:sz w:val="40"/>
          <w:szCs w:val="40"/>
        </w:rPr>
        <w:t>4</w:t>
      </w:r>
    </w:p>
    <w:p w14:paraId="54931D7E" w14:textId="24D5511C" w:rsidR="009509CD" w:rsidRPr="003746D8" w:rsidRDefault="009509CD" w:rsidP="009A7DBE">
      <w:pPr>
        <w:spacing w:before="120"/>
        <w:jc w:val="right"/>
        <w:outlineLvl w:val="4"/>
        <w:rPr>
          <w:b/>
          <w:bCs/>
          <w:iCs/>
          <w:sz w:val="40"/>
          <w:szCs w:val="40"/>
        </w:rPr>
      </w:pPr>
      <w:r w:rsidRPr="003746D8">
        <w:rPr>
          <w:b/>
          <w:bCs/>
          <w:iCs/>
          <w:sz w:val="40"/>
          <w:szCs w:val="40"/>
        </w:rPr>
        <w:t>Question/</w:t>
      </w:r>
      <w:r w:rsidR="00F207EF" w:rsidRPr="003746D8">
        <w:rPr>
          <w:b/>
          <w:bCs/>
          <w:iCs/>
          <w:sz w:val="40"/>
          <w:szCs w:val="40"/>
        </w:rPr>
        <w:t>A</w:t>
      </w:r>
      <w:r w:rsidRPr="003746D8">
        <w:rPr>
          <w:b/>
          <w:bCs/>
          <w:iCs/>
          <w:sz w:val="40"/>
          <w:szCs w:val="40"/>
        </w:rPr>
        <w:t>nswer booklet</w:t>
      </w:r>
    </w:p>
    <w:p w14:paraId="2ADF564C" w14:textId="77777777" w:rsidR="009509CD" w:rsidRPr="007936BA" w:rsidRDefault="009509CD" w:rsidP="009A7DBE">
      <w:pPr>
        <w:rPr>
          <w:szCs w:val="22"/>
        </w:rPr>
      </w:pPr>
    </w:p>
    <w:p w14:paraId="54FE6E2F" w14:textId="77777777" w:rsidR="009509CD" w:rsidRPr="007936BA" w:rsidRDefault="009509CD" w:rsidP="009A7DBE">
      <w:pPr>
        <w:tabs>
          <w:tab w:val="right" w:pos="9270"/>
        </w:tabs>
        <w:rPr>
          <w:rFonts w:cs="Arial"/>
          <w:szCs w:val="22"/>
        </w:rPr>
      </w:pPr>
    </w:p>
    <w:p w14:paraId="3FD5F357" w14:textId="77777777" w:rsidR="009509CD" w:rsidRPr="007936BA" w:rsidRDefault="009509CD" w:rsidP="009A7DBE">
      <w:pPr>
        <w:tabs>
          <w:tab w:val="right" w:pos="9360"/>
        </w:tabs>
        <w:rPr>
          <w:rFonts w:cs="Arial"/>
          <w:szCs w:val="22"/>
        </w:rPr>
      </w:pPr>
    </w:p>
    <w:p w14:paraId="0DE52A86" w14:textId="77777777" w:rsidR="00F71A64" w:rsidRDefault="00F71A64" w:rsidP="009A7DBE">
      <w:pPr>
        <w:tabs>
          <w:tab w:val="right" w:pos="9360"/>
        </w:tabs>
        <w:rPr>
          <w:rFonts w:cs="Arial"/>
          <w:b/>
          <w:bCs/>
          <w:sz w:val="36"/>
          <w:szCs w:val="36"/>
        </w:rPr>
      </w:pPr>
    </w:p>
    <w:p w14:paraId="642CC782" w14:textId="3AE575BC" w:rsidR="003746D8" w:rsidRPr="003746D8" w:rsidRDefault="00300D36" w:rsidP="0037477C">
      <w:pPr>
        <w:tabs>
          <w:tab w:val="right" w:pos="9360"/>
        </w:tabs>
        <w:rPr>
          <w:rFonts w:cs="Arial"/>
          <w:b/>
          <w:bCs/>
          <w:sz w:val="48"/>
          <w:szCs w:val="48"/>
        </w:rPr>
      </w:pPr>
      <w:r>
        <w:rPr>
          <w:rFonts w:cs="Arial"/>
          <w:b/>
          <w:bCs/>
          <w:sz w:val="48"/>
          <w:szCs w:val="48"/>
        </w:rPr>
        <w:t>PSYCHOLOGY</w:t>
      </w:r>
    </w:p>
    <w:p w14:paraId="426D7446" w14:textId="7CF3DC59" w:rsidR="009509CD" w:rsidRPr="003746D8" w:rsidRDefault="00E641A0" w:rsidP="0037477C">
      <w:pPr>
        <w:tabs>
          <w:tab w:val="right" w:pos="9360"/>
        </w:tabs>
        <w:rPr>
          <w:rFonts w:cs="Arial"/>
          <w:b/>
          <w:bCs/>
          <w:sz w:val="48"/>
          <w:szCs w:val="48"/>
        </w:rPr>
      </w:pPr>
      <w:r w:rsidRPr="003746D8">
        <w:rPr>
          <w:rFonts w:cs="Arial"/>
          <w:b/>
          <w:bCs/>
          <w:sz w:val="48"/>
          <w:szCs w:val="48"/>
        </w:rPr>
        <w:t>UNIT</w:t>
      </w:r>
      <w:r w:rsidR="00070A2A">
        <w:rPr>
          <w:rFonts w:cs="Arial"/>
          <w:b/>
          <w:bCs/>
          <w:sz w:val="48"/>
          <w:szCs w:val="48"/>
        </w:rPr>
        <w:t>S</w:t>
      </w:r>
      <w:r w:rsidRPr="003746D8">
        <w:rPr>
          <w:rFonts w:cs="Arial"/>
          <w:b/>
          <w:bCs/>
          <w:sz w:val="48"/>
          <w:szCs w:val="48"/>
        </w:rPr>
        <w:t xml:space="preserve"> </w:t>
      </w:r>
      <w:r w:rsidR="00300D36">
        <w:rPr>
          <w:rFonts w:cs="Arial"/>
          <w:b/>
          <w:bCs/>
          <w:sz w:val="48"/>
          <w:szCs w:val="48"/>
        </w:rPr>
        <w:t>1</w:t>
      </w:r>
      <w:r w:rsidR="00747108">
        <w:rPr>
          <w:rFonts w:cs="Arial"/>
          <w:b/>
          <w:bCs/>
          <w:sz w:val="48"/>
          <w:szCs w:val="48"/>
        </w:rPr>
        <w:t xml:space="preserve"> </w:t>
      </w:r>
      <w:r w:rsidR="00070A2A">
        <w:rPr>
          <w:rFonts w:cs="Arial"/>
          <w:b/>
          <w:bCs/>
          <w:sz w:val="48"/>
          <w:szCs w:val="48"/>
        </w:rPr>
        <w:t>&amp;</w:t>
      </w:r>
      <w:r w:rsidR="00747108">
        <w:rPr>
          <w:rFonts w:cs="Arial"/>
          <w:b/>
          <w:bCs/>
          <w:sz w:val="48"/>
          <w:szCs w:val="48"/>
        </w:rPr>
        <w:t xml:space="preserve"> 2</w:t>
      </w:r>
    </w:p>
    <w:p w14:paraId="7C127007" w14:textId="77777777" w:rsidR="002236ED" w:rsidRPr="007936BA" w:rsidRDefault="002236ED" w:rsidP="009A7DBE">
      <w:pPr>
        <w:tabs>
          <w:tab w:val="right" w:pos="9360"/>
        </w:tabs>
        <w:rPr>
          <w:rFonts w:cs="Arial"/>
          <w:b/>
          <w:bCs/>
          <w:sz w:val="36"/>
          <w:szCs w:val="36"/>
        </w:rPr>
      </w:pPr>
    </w:p>
    <w:p w14:paraId="48E65B2D" w14:textId="77777777" w:rsidR="008D0C24" w:rsidRPr="00FB2CCE" w:rsidRDefault="008D0C24" w:rsidP="008D0C24">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p>
    <w:p w14:paraId="4844A816" w14:textId="77777777" w:rsidR="008D0C24" w:rsidRPr="00FB2CCE" w:rsidRDefault="008D0C24" w:rsidP="008D0C24">
      <w:pPr>
        <w:tabs>
          <w:tab w:val="left" w:pos="7371"/>
        </w:tabs>
        <w:jc w:val="both"/>
        <w:rPr>
          <w:rFonts w:cs="Arial"/>
          <w:sz w:val="16"/>
        </w:rPr>
      </w:pPr>
    </w:p>
    <w:p w14:paraId="0CF12C90" w14:textId="77777777" w:rsidR="008D0C24" w:rsidRPr="00FB2CCE" w:rsidRDefault="008D0C24" w:rsidP="008D0C24">
      <w:pPr>
        <w:tabs>
          <w:tab w:val="left" w:pos="7371"/>
        </w:tabs>
        <w:jc w:val="both"/>
        <w:rPr>
          <w:rFonts w:cs="Arial"/>
          <w:sz w:val="16"/>
        </w:rPr>
      </w:pPr>
    </w:p>
    <w:p w14:paraId="1B473840" w14:textId="2BE2BDAB" w:rsidR="008D0C24" w:rsidRDefault="008D0C24" w:rsidP="008D0C24">
      <w:pPr>
        <w:tabs>
          <w:tab w:val="left" w:pos="1701"/>
          <w:tab w:val="left" w:pos="7371"/>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p>
    <w:p w14:paraId="34930AAF" w14:textId="77777777" w:rsidR="008D0C24" w:rsidRPr="00FB2CCE" w:rsidRDefault="008D0C24" w:rsidP="008D0C24">
      <w:pPr>
        <w:tabs>
          <w:tab w:val="left" w:pos="1701"/>
          <w:tab w:val="left" w:pos="7371"/>
        </w:tabs>
        <w:jc w:val="both"/>
        <w:rPr>
          <w:rFonts w:cs="Arial"/>
        </w:rPr>
      </w:pPr>
    </w:p>
    <w:p w14:paraId="1645C1F9" w14:textId="77777777" w:rsidR="008D0C24" w:rsidRPr="00FB2CCE" w:rsidRDefault="008D0C24" w:rsidP="008D0C24">
      <w:pPr>
        <w:keepNext/>
        <w:tabs>
          <w:tab w:val="right" w:pos="9360"/>
        </w:tabs>
        <w:outlineLvl w:val="0"/>
        <w:rPr>
          <w:rFonts w:cs="Arial"/>
          <w:b/>
          <w:bCs/>
          <w:i/>
          <w:iCs/>
          <w:spacing w:val="-3"/>
        </w:rPr>
      </w:pPr>
    </w:p>
    <w:p w14:paraId="0F26ABF6" w14:textId="0BB9D07D" w:rsidR="00BC0148" w:rsidRPr="00C40C46" w:rsidRDefault="00BC0148" w:rsidP="00BC0148">
      <w:pPr>
        <w:keepNext/>
        <w:tabs>
          <w:tab w:val="right" w:pos="9360"/>
        </w:tabs>
        <w:outlineLvl w:val="0"/>
        <w:rPr>
          <w:rFonts w:cs="Arial"/>
          <w:b/>
          <w:bCs/>
          <w:spacing w:val="-3"/>
          <w:sz w:val="28"/>
          <w:szCs w:val="28"/>
        </w:rPr>
      </w:pPr>
      <w:bookmarkStart w:id="1" w:name="_Hlk121381340"/>
      <w:r w:rsidRPr="00C40C46">
        <w:rPr>
          <w:rFonts w:cs="Arial"/>
          <w:b/>
          <w:bCs/>
          <w:spacing w:val="-3"/>
          <w:sz w:val="28"/>
          <w:szCs w:val="28"/>
        </w:rPr>
        <w:t>T</w:t>
      </w:r>
      <w:r w:rsidR="00C40C46" w:rsidRPr="00C40C46">
        <w:rPr>
          <w:rFonts w:cs="Arial"/>
          <w:b/>
          <w:bCs/>
          <w:spacing w:val="-3"/>
          <w:sz w:val="28"/>
          <w:szCs w:val="28"/>
        </w:rPr>
        <w:t>ime allowed for this paper</w:t>
      </w:r>
    </w:p>
    <w:p w14:paraId="599FC32C" w14:textId="54B4C5D4" w:rsidR="00BC0148" w:rsidRPr="00FB2CCE" w:rsidRDefault="00BC0148" w:rsidP="00BC0148">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r>
      <w:r w:rsidR="00C40C46">
        <w:rPr>
          <w:rFonts w:cs="Arial"/>
          <w:bCs/>
          <w:szCs w:val="22"/>
        </w:rPr>
        <w:t>t</w:t>
      </w:r>
      <w:r w:rsidRPr="00FB2CCE">
        <w:rPr>
          <w:rFonts w:cs="Arial"/>
          <w:bCs/>
          <w:szCs w:val="22"/>
        </w:rPr>
        <w:t>en minutes</w:t>
      </w:r>
    </w:p>
    <w:p w14:paraId="610F61C6" w14:textId="79EABFD0" w:rsidR="00BC0148" w:rsidRPr="00FB2CCE" w:rsidRDefault="00BC0148" w:rsidP="00BC0148">
      <w:pPr>
        <w:tabs>
          <w:tab w:val="left" w:pos="4320"/>
        </w:tabs>
        <w:rPr>
          <w:rFonts w:cs="Arial"/>
          <w:szCs w:val="22"/>
        </w:rPr>
      </w:pPr>
      <w:r w:rsidRPr="00FB2CCE">
        <w:rPr>
          <w:rFonts w:cs="Arial"/>
          <w:szCs w:val="22"/>
        </w:rPr>
        <w:t>Working time:</w:t>
      </w:r>
      <w:r w:rsidRPr="00FB2CCE">
        <w:rPr>
          <w:rFonts w:cs="Arial"/>
          <w:szCs w:val="22"/>
        </w:rPr>
        <w:tab/>
      </w:r>
      <w:r w:rsidR="00C40C46">
        <w:rPr>
          <w:rFonts w:cs="Arial"/>
          <w:szCs w:val="22"/>
        </w:rPr>
        <w:t>t</w:t>
      </w:r>
      <w:r w:rsidRPr="00FB2CCE">
        <w:rPr>
          <w:rFonts w:cs="Arial"/>
          <w:szCs w:val="22"/>
        </w:rPr>
        <w:t>hree hours</w:t>
      </w:r>
    </w:p>
    <w:p w14:paraId="2626CD43" w14:textId="77777777" w:rsidR="00BC0148" w:rsidRPr="00FB2CCE" w:rsidRDefault="00BC0148" w:rsidP="00BC0148">
      <w:pPr>
        <w:keepNext/>
        <w:tabs>
          <w:tab w:val="right" w:pos="9360"/>
        </w:tabs>
        <w:outlineLvl w:val="0"/>
        <w:rPr>
          <w:rFonts w:cs="Arial"/>
          <w:b/>
          <w:bCs/>
          <w:spacing w:val="-3"/>
        </w:rPr>
      </w:pPr>
    </w:p>
    <w:p w14:paraId="608BD33E" w14:textId="6751498E" w:rsidR="00BC0148" w:rsidRPr="00C40C46" w:rsidRDefault="00C40C46" w:rsidP="00C40C46">
      <w:pPr>
        <w:keepNext/>
        <w:tabs>
          <w:tab w:val="right" w:pos="9360"/>
        </w:tabs>
        <w:outlineLvl w:val="0"/>
        <w:rPr>
          <w:rFonts w:cs="Arial"/>
          <w:b/>
          <w:bCs/>
          <w:spacing w:val="-3"/>
          <w:sz w:val="28"/>
          <w:szCs w:val="28"/>
        </w:rPr>
      </w:pPr>
      <w:r w:rsidRPr="00C40C46">
        <w:rPr>
          <w:rFonts w:cs="Arial"/>
          <w:b/>
          <w:bCs/>
          <w:spacing w:val="-3"/>
          <w:sz w:val="28"/>
          <w:szCs w:val="28"/>
        </w:rPr>
        <w:t>Materials required/recommended for this paper</w:t>
      </w:r>
    </w:p>
    <w:p w14:paraId="6F33CDD5" w14:textId="77777777" w:rsidR="00BC0148" w:rsidRPr="00FB2CCE" w:rsidRDefault="00BC0148" w:rsidP="00BC0148">
      <w:pPr>
        <w:rPr>
          <w:rFonts w:cs="Arial"/>
          <w:b/>
        </w:rPr>
      </w:pPr>
      <w:r w:rsidRPr="00FB2CCE">
        <w:rPr>
          <w:rFonts w:cs="Arial"/>
          <w:b/>
        </w:rPr>
        <w:t>To be provided by the supervisor:</w:t>
      </w:r>
    </w:p>
    <w:p w14:paraId="316C5C31" w14:textId="6C826490" w:rsidR="00BC0148" w:rsidRPr="00FB2CCE" w:rsidRDefault="00BC0148" w:rsidP="00C40C46">
      <w:pPr>
        <w:rPr>
          <w:rFonts w:cs="Arial"/>
        </w:rPr>
      </w:pPr>
      <w:r w:rsidRPr="00FB2CCE">
        <w:rPr>
          <w:rFonts w:cs="Arial"/>
        </w:rPr>
        <w:t>This Question/Answer Booklet</w:t>
      </w:r>
      <w:r w:rsidR="00114B33">
        <w:rPr>
          <w:rFonts w:cs="Arial"/>
        </w:rPr>
        <w:t>.</w:t>
      </w:r>
    </w:p>
    <w:p w14:paraId="2519885D" w14:textId="77777777" w:rsidR="00BC0148" w:rsidRPr="00FB2CCE" w:rsidRDefault="00BC0148" w:rsidP="00BC0148">
      <w:pPr>
        <w:rPr>
          <w:rFonts w:cs="Arial"/>
        </w:rPr>
      </w:pPr>
    </w:p>
    <w:p w14:paraId="5F9112FA" w14:textId="77777777" w:rsidR="00BC0148" w:rsidRPr="00C40C46" w:rsidRDefault="00BC0148" w:rsidP="00BC0148">
      <w:pPr>
        <w:rPr>
          <w:rFonts w:cs="Arial"/>
          <w:i/>
          <w:iCs/>
        </w:rPr>
      </w:pPr>
      <w:r w:rsidRPr="00C40C46">
        <w:rPr>
          <w:rFonts w:cs="Arial"/>
          <w:b/>
          <w:i/>
          <w:iCs/>
        </w:rPr>
        <w:t>To be provided by the candidate:</w:t>
      </w:r>
    </w:p>
    <w:p w14:paraId="5B91EDB1" w14:textId="703C8368" w:rsidR="00BC0148" w:rsidRPr="00FB2CCE" w:rsidRDefault="00BC0148" w:rsidP="00C40C46">
      <w:pPr>
        <w:tabs>
          <w:tab w:val="left" w:pos="360"/>
        </w:tabs>
        <w:rPr>
          <w:rFonts w:cs="Arial"/>
        </w:rPr>
      </w:pPr>
      <w:r w:rsidRPr="00FB2CCE">
        <w:rPr>
          <w:rFonts w:cs="Arial"/>
        </w:rPr>
        <w:t>Standard items:</w:t>
      </w:r>
      <w:r w:rsidRPr="00FB2CCE">
        <w:rPr>
          <w:rFonts w:cs="Arial"/>
        </w:rPr>
        <w:tab/>
        <w:t>pens, pencils,</w:t>
      </w:r>
      <w:r w:rsidR="00C40C46">
        <w:rPr>
          <w:rFonts w:cs="Arial"/>
        </w:rPr>
        <w:t xml:space="preserve"> sharpener,</w:t>
      </w:r>
      <w:r w:rsidRPr="00FB2CCE">
        <w:rPr>
          <w:rFonts w:cs="Arial"/>
        </w:rPr>
        <w:t xml:space="preserve"> eraser or correction fluid, ruler, highlighter</w:t>
      </w:r>
      <w:r w:rsidR="00C40C46">
        <w:rPr>
          <w:rFonts w:cs="Arial"/>
        </w:rPr>
        <w:t>s</w:t>
      </w:r>
    </w:p>
    <w:p w14:paraId="08587639" w14:textId="77777777" w:rsidR="00BC0148" w:rsidRPr="00FB2CCE" w:rsidRDefault="00BC0148" w:rsidP="00BC0148">
      <w:pPr>
        <w:tabs>
          <w:tab w:val="left" w:pos="360"/>
        </w:tabs>
        <w:rPr>
          <w:rFonts w:cs="Arial"/>
        </w:rPr>
      </w:pPr>
    </w:p>
    <w:p w14:paraId="44BC10CB" w14:textId="76A3EE5B" w:rsidR="00BC0148" w:rsidRPr="00FB2CCE" w:rsidRDefault="00BC0148" w:rsidP="00C40C46">
      <w:pPr>
        <w:tabs>
          <w:tab w:val="left" w:pos="360"/>
        </w:tabs>
        <w:ind w:left="2160" w:hanging="2160"/>
        <w:rPr>
          <w:rFonts w:cs="Arial"/>
        </w:rPr>
      </w:pPr>
      <w:r w:rsidRPr="00FB2CCE">
        <w:rPr>
          <w:rFonts w:cs="Arial"/>
        </w:rPr>
        <w:t>Special items:</w:t>
      </w:r>
      <w:r w:rsidRPr="00FB2CCE">
        <w:rPr>
          <w:rFonts w:cs="Arial"/>
        </w:rPr>
        <w:tab/>
      </w:r>
      <w:r w:rsidR="00C40C46">
        <w:rPr>
          <w:rFonts w:cs="Arial"/>
        </w:rPr>
        <w:t>up to three c</w:t>
      </w:r>
      <w:r w:rsidRPr="00FB2CCE">
        <w:rPr>
          <w:rFonts w:cs="Arial"/>
        </w:rPr>
        <w:t>alculators</w:t>
      </w:r>
      <w:r w:rsidR="00C40C46">
        <w:rPr>
          <w:rFonts w:cs="Arial"/>
        </w:rPr>
        <w:t>, which do not have the capacity to create or store programmes or text, are permitted</w:t>
      </w:r>
      <w:r w:rsidRPr="00FB2CCE">
        <w:rPr>
          <w:rFonts w:cs="Arial"/>
        </w:rPr>
        <w:t xml:space="preserve"> </w:t>
      </w:r>
    </w:p>
    <w:p w14:paraId="7DDD1C66" w14:textId="77777777" w:rsidR="00BC0148" w:rsidRPr="00FB2CCE" w:rsidRDefault="00BC0148" w:rsidP="00BC0148">
      <w:pPr>
        <w:rPr>
          <w:rFonts w:cs="Arial"/>
        </w:rPr>
      </w:pPr>
    </w:p>
    <w:p w14:paraId="26978166" w14:textId="6A5D0D70" w:rsidR="00BC0148" w:rsidRPr="00C40C46" w:rsidRDefault="00BC0148" w:rsidP="00BC0148">
      <w:pPr>
        <w:keepNext/>
        <w:tabs>
          <w:tab w:val="right" w:pos="9360"/>
        </w:tabs>
        <w:outlineLvl w:val="0"/>
        <w:rPr>
          <w:rFonts w:cs="Arial"/>
          <w:b/>
          <w:bCs/>
          <w:spacing w:val="-3"/>
          <w:sz w:val="28"/>
          <w:szCs w:val="28"/>
        </w:rPr>
      </w:pPr>
      <w:r w:rsidRPr="00C40C46">
        <w:rPr>
          <w:rFonts w:cs="Arial"/>
          <w:b/>
          <w:bCs/>
          <w:spacing w:val="-3"/>
          <w:sz w:val="28"/>
          <w:szCs w:val="28"/>
        </w:rPr>
        <w:t>I</w:t>
      </w:r>
      <w:r w:rsidR="00C40C46">
        <w:rPr>
          <w:rFonts w:cs="Arial"/>
          <w:b/>
          <w:bCs/>
          <w:spacing w:val="-3"/>
          <w:sz w:val="28"/>
          <w:szCs w:val="28"/>
        </w:rPr>
        <w:t>mportant note to candidates</w:t>
      </w:r>
    </w:p>
    <w:p w14:paraId="1D4BE1C6" w14:textId="52AA050A" w:rsidR="00BC0148" w:rsidRPr="00FB2CCE" w:rsidRDefault="00BC0148" w:rsidP="00BC0148">
      <w:pPr>
        <w:ind w:right="-518"/>
        <w:rPr>
          <w:rFonts w:cs="Arial"/>
          <w:b/>
        </w:rPr>
      </w:pPr>
      <w:r w:rsidRPr="00FB2CCE">
        <w:rPr>
          <w:rFonts w:cs="Arial"/>
        </w:rPr>
        <w:t>No other items may be taken into the examination room.</w:t>
      </w:r>
      <w:r w:rsidR="00C67E95">
        <w:rPr>
          <w:rFonts w:cs="Arial"/>
        </w:rPr>
        <w:t xml:space="preserve"> </w:t>
      </w:r>
      <w:r w:rsidRPr="00FB2CCE">
        <w:rPr>
          <w:rFonts w:cs="Arial"/>
        </w:rPr>
        <w:t xml:space="preserve">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bookmarkEnd w:id="1"/>
    <w:p w14:paraId="032139DB" w14:textId="77777777" w:rsidR="00BC0148" w:rsidRPr="00FB2CCE" w:rsidRDefault="00BC0148" w:rsidP="00BC0148">
      <w:pPr>
        <w:ind w:right="-518"/>
        <w:rPr>
          <w:rFonts w:cs="Arial"/>
        </w:rPr>
      </w:pPr>
    </w:p>
    <w:p w14:paraId="2CB540A1" w14:textId="77777777" w:rsidR="00BC0148" w:rsidRPr="00FB2CCE" w:rsidRDefault="00BC0148" w:rsidP="00114B33">
      <w:pPr>
        <w:rPr>
          <w:rFonts w:cs="Arial"/>
          <w:b/>
          <w:bCs/>
          <w:sz w:val="28"/>
          <w:szCs w:val="28"/>
        </w:rPr>
        <w:sectPr w:rsidR="00BC0148" w:rsidRPr="00FB2CCE" w:rsidSect="005B7A9C">
          <w:headerReference w:type="even" r:id="rId12"/>
          <w:headerReference w:type="default" r:id="rId13"/>
          <w:footerReference w:type="even" r:id="rId14"/>
          <w:footerReference w:type="default" r:id="rId15"/>
          <w:pgSz w:w="11906" w:h="16838" w:code="9"/>
          <w:pgMar w:top="1134" w:right="1134" w:bottom="1134" w:left="1134" w:header="709" w:footer="363" w:gutter="0"/>
          <w:cols w:space="708"/>
          <w:titlePg/>
          <w:docGrid w:linePitch="360"/>
        </w:sectPr>
      </w:pPr>
    </w:p>
    <w:p w14:paraId="407D3190" w14:textId="762489FC" w:rsidR="00BC0148" w:rsidRPr="00FB2CCE" w:rsidRDefault="00BC0148" w:rsidP="00BC0148">
      <w:pPr>
        <w:ind w:left="720" w:hanging="720"/>
        <w:rPr>
          <w:rFonts w:cs="Arial"/>
          <w:b/>
          <w:bCs/>
          <w:sz w:val="28"/>
          <w:szCs w:val="28"/>
        </w:rPr>
      </w:pPr>
      <w:r w:rsidRPr="00FB2CCE">
        <w:rPr>
          <w:rFonts w:cs="Arial"/>
          <w:b/>
          <w:bCs/>
          <w:sz w:val="28"/>
          <w:szCs w:val="28"/>
        </w:rPr>
        <w:lastRenderedPageBreak/>
        <w:t xml:space="preserve">Structure of this paper </w:t>
      </w:r>
    </w:p>
    <w:p w14:paraId="1DE34053" w14:textId="77777777" w:rsidR="00BC0148" w:rsidRPr="00FB2CCE" w:rsidRDefault="00BC0148" w:rsidP="00BC0148">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60"/>
        <w:gridCol w:w="1276"/>
        <w:gridCol w:w="1276"/>
        <w:gridCol w:w="1559"/>
        <w:gridCol w:w="1455"/>
        <w:gridCol w:w="1509"/>
      </w:tblGrid>
      <w:tr w:rsidR="00BC0148" w:rsidRPr="00FB2CCE" w14:paraId="4E74D000" w14:textId="77777777" w:rsidTr="005B7A9C">
        <w:trPr>
          <w:jc w:val="center"/>
        </w:trPr>
        <w:tc>
          <w:tcPr>
            <w:tcW w:w="2260" w:type="dxa"/>
            <w:tcBorders>
              <w:top w:val="single" w:sz="6" w:space="0" w:color="auto"/>
              <w:bottom w:val="single" w:sz="4" w:space="0" w:color="auto"/>
              <w:right w:val="single" w:sz="4" w:space="0" w:color="auto"/>
            </w:tcBorders>
            <w:vAlign w:val="center"/>
          </w:tcPr>
          <w:p w14:paraId="32276FEB" w14:textId="77777777" w:rsidR="00BC0148" w:rsidRPr="00FB2CCE" w:rsidRDefault="00BC0148" w:rsidP="005B7A9C">
            <w:pPr>
              <w:tabs>
                <w:tab w:val="center" w:pos="4513"/>
              </w:tabs>
              <w:suppressAutoHyphens/>
              <w:ind w:left="720" w:hanging="720"/>
              <w:jc w:val="center"/>
              <w:rPr>
                <w:rFonts w:cs="Arial"/>
                <w:spacing w:val="-2"/>
              </w:rPr>
            </w:pPr>
            <w:bookmarkStart w:id="2" w:name="_Hlk121381425"/>
            <w:r w:rsidRPr="00FB2CCE">
              <w:rPr>
                <w:rFonts w:cs="Arial"/>
                <w:spacing w:val="-2"/>
                <w:szCs w:val="22"/>
              </w:rPr>
              <w:t>Section</w:t>
            </w:r>
          </w:p>
        </w:tc>
        <w:tc>
          <w:tcPr>
            <w:tcW w:w="1276" w:type="dxa"/>
            <w:tcBorders>
              <w:top w:val="single" w:sz="4" w:space="0" w:color="auto"/>
              <w:left w:val="single" w:sz="4" w:space="0" w:color="auto"/>
              <w:bottom w:val="single" w:sz="4" w:space="0" w:color="auto"/>
              <w:right w:val="single" w:sz="4" w:space="0" w:color="auto"/>
            </w:tcBorders>
            <w:vAlign w:val="center"/>
          </w:tcPr>
          <w:p w14:paraId="2DFD53F4" w14:textId="77777777" w:rsidR="00BC0148" w:rsidRPr="00FB2CCE" w:rsidRDefault="00BC0148" w:rsidP="005B7A9C">
            <w:pPr>
              <w:tabs>
                <w:tab w:val="center" w:pos="4513"/>
              </w:tabs>
              <w:suppressAutoHyphens/>
              <w:jc w:val="center"/>
              <w:rPr>
                <w:rFonts w:cs="Arial"/>
                <w:spacing w:val="-2"/>
              </w:rPr>
            </w:pPr>
            <w:r w:rsidRPr="00FB2CCE">
              <w:rPr>
                <w:rFonts w:cs="Arial"/>
                <w:spacing w:val="-2"/>
                <w:szCs w:val="22"/>
              </w:rPr>
              <w:t>Number of questions available</w:t>
            </w:r>
          </w:p>
        </w:tc>
        <w:tc>
          <w:tcPr>
            <w:tcW w:w="1276" w:type="dxa"/>
            <w:tcBorders>
              <w:top w:val="single" w:sz="6" w:space="0" w:color="auto"/>
              <w:left w:val="single" w:sz="4" w:space="0" w:color="auto"/>
              <w:bottom w:val="single" w:sz="4" w:space="0" w:color="auto"/>
              <w:right w:val="single" w:sz="6" w:space="0" w:color="auto"/>
            </w:tcBorders>
            <w:vAlign w:val="center"/>
          </w:tcPr>
          <w:p w14:paraId="6A8A795A" w14:textId="77777777" w:rsidR="00BC0148" w:rsidRPr="00FB2CCE" w:rsidRDefault="00BC0148" w:rsidP="005B7A9C">
            <w:pPr>
              <w:tabs>
                <w:tab w:val="center" w:pos="4513"/>
              </w:tabs>
              <w:suppressAutoHyphens/>
              <w:jc w:val="center"/>
              <w:rPr>
                <w:rFonts w:cs="Arial"/>
                <w:spacing w:val="-2"/>
              </w:rPr>
            </w:pPr>
            <w:r w:rsidRPr="00FB2CCE">
              <w:rPr>
                <w:rFonts w:cs="Arial"/>
                <w:spacing w:val="-2"/>
                <w:szCs w:val="22"/>
              </w:rPr>
              <w:t>Number of questions to be answered</w:t>
            </w:r>
          </w:p>
        </w:tc>
        <w:tc>
          <w:tcPr>
            <w:tcW w:w="1559" w:type="dxa"/>
            <w:tcBorders>
              <w:top w:val="single" w:sz="6" w:space="0" w:color="auto"/>
              <w:left w:val="nil"/>
              <w:bottom w:val="single" w:sz="4" w:space="0" w:color="auto"/>
              <w:right w:val="single" w:sz="6" w:space="0" w:color="auto"/>
            </w:tcBorders>
            <w:vAlign w:val="center"/>
          </w:tcPr>
          <w:p w14:paraId="5D5E56FF" w14:textId="77777777" w:rsidR="00BC0148" w:rsidRPr="00FB2CCE" w:rsidRDefault="00BC0148" w:rsidP="005B7A9C">
            <w:pPr>
              <w:tabs>
                <w:tab w:val="center" w:pos="4513"/>
              </w:tabs>
              <w:suppressAutoHyphens/>
              <w:jc w:val="center"/>
              <w:rPr>
                <w:rFonts w:cs="Arial"/>
                <w:spacing w:val="-2"/>
              </w:rPr>
            </w:pPr>
            <w:r w:rsidRPr="00FB2CCE">
              <w:rPr>
                <w:rFonts w:cs="Arial"/>
                <w:spacing w:val="-2"/>
                <w:szCs w:val="22"/>
              </w:rPr>
              <w:t>Suggested working time</w:t>
            </w:r>
          </w:p>
          <w:p w14:paraId="073C64A9" w14:textId="77777777" w:rsidR="00BC0148" w:rsidRPr="00FB2CCE" w:rsidRDefault="00BC0148" w:rsidP="005B7A9C">
            <w:pPr>
              <w:tabs>
                <w:tab w:val="center" w:pos="4513"/>
              </w:tabs>
              <w:suppressAutoHyphens/>
              <w:ind w:left="720" w:hanging="720"/>
              <w:jc w:val="center"/>
              <w:rPr>
                <w:rFonts w:cs="Arial"/>
                <w:spacing w:val="-2"/>
              </w:rPr>
            </w:pPr>
            <w:r w:rsidRPr="00FB2CCE">
              <w:rPr>
                <w:rFonts w:cs="Arial"/>
                <w:spacing w:val="-2"/>
                <w:szCs w:val="22"/>
              </w:rPr>
              <w:t>(minutes)</w:t>
            </w:r>
          </w:p>
        </w:tc>
        <w:tc>
          <w:tcPr>
            <w:tcW w:w="1455" w:type="dxa"/>
            <w:tcBorders>
              <w:top w:val="single" w:sz="6" w:space="0" w:color="auto"/>
              <w:left w:val="nil"/>
              <w:bottom w:val="single" w:sz="4" w:space="0" w:color="auto"/>
              <w:right w:val="single" w:sz="6" w:space="0" w:color="auto"/>
            </w:tcBorders>
            <w:vAlign w:val="center"/>
          </w:tcPr>
          <w:p w14:paraId="32EE49B6" w14:textId="77777777" w:rsidR="00BC0148" w:rsidRPr="00FB2CCE" w:rsidRDefault="00BC0148" w:rsidP="005B7A9C">
            <w:pPr>
              <w:tabs>
                <w:tab w:val="center" w:pos="4513"/>
              </w:tabs>
              <w:suppressAutoHyphens/>
              <w:jc w:val="center"/>
              <w:rPr>
                <w:rFonts w:cs="Arial"/>
                <w:spacing w:val="-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7A8EAC4C" w14:textId="77777777" w:rsidR="00BC0148" w:rsidRPr="00FB2CCE" w:rsidRDefault="00BC0148" w:rsidP="005B7A9C">
            <w:pPr>
              <w:tabs>
                <w:tab w:val="center" w:pos="4513"/>
              </w:tabs>
              <w:suppressAutoHyphens/>
              <w:ind w:left="-3" w:firstLine="3"/>
              <w:jc w:val="center"/>
              <w:rPr>
                <w:rFonts w:cs="Arial"/>
                <w:spacing w:val="-2"/>
              </w:rPr>
            </w:pPr>
            <w:r w:rsidRPr="00FB2CCE">
              <w:rPr>
                <w:rFonts w:cs="Arial"/>
                <w:spacing w:val="-2"/>
                <w:szCs w:val="22"/>
              </w:rPr>
              <w:t>Percentage of exam</w:t>
            </w:r>
          </w:p>
        </w:tc>
      </w:tr>
      <w:tr w:rsidR="00BC0148" w:rsidRPr="00FB2CCE" w14:paraId="5DEE24B5" w14:textId="77777777" w:rsidTr="005B7A9C">
        <w:trPr>
          <w:trHeight w:val="796"/>
          <w:jc w:val="center"/>
        </w:trPr>
        <w:tc>
          <w:tcPr>
            <w:tcW w:w="2260" w:type="dxa"/>
            <w:tcBorders>
              <w:top w:val="single" w:sz="4" w:space="0" w:color="auto"/>
              <w:left w:val="single" w:sz="4" w:space="0" w:color="auto"/>
              <w:bottom w:val="single" w:sz="4" w:space="0" w:color="auto"/>
              <w:right w:val="single" w:sz="4" w:space="0" w:color="auto"/>
            </w:tcBorders>
            <w:vAlign w:val="center"/>
          </w:tcPr>
          <w:p w14:paraId="673BE8EB" w14:textId="32002F06" w:rsidR="00C67E95" w:rsidRPr="00FB2CCE" w:rsidRDefault="00C67E95" w:rsidP="00C67E95">
            <w:pPr>
              <w:tabs>
                <w:tab w:val="left" w:pos="900"/>
              </w:tabs>
              <w:suppressAutoHyphens/>
              <w:ind w:left="720" w:hanging="720"/>
              <w:rPr>
                <w:rFonts w:cs="Arial"/>
                <w:spacing w:val="-2"/>
              </w:rPr>
            </w:pPr>
            <w:r w:rsidRPr="00FB2CCE">
              <w:rPr>
                <w:rFonts w:cs="Arial"/>
                <w:spacing w:val="-2"/>
                <w:szCs w:val="22"/>
              </w:rPr>
              <w:t xml:space="preserve">Section </w:t>
            </w:r>
            <w:r>
              <w:rPr>
                <w:rFonts w:cs="Arial"/>
                <w:spacing w:val="-2"/>
                <w:szCs w:val="22"/>
              </w:rPr>
              <w:t>One</w:t>
            </w:r>
          </w:p>
          <w:p w14:paraId="60FB9041" w14:textId="006378E9" w:rsidR="00BC0148" w:rsidRPr="00FB2CCE" w:rsidRDefault="00C67E95" w:rsidP="00C67E95">
            <w:pPr>
              <w:tabs>
                <w:tab w:val="left" w:pos="900"/>
              </w:tabs>
              <w:suppressAutoHyphens/>
              <w:ind w:left="22" w:hanging="22"/>
              <w:rPr>
                <w:rFonts w:cs="Arial"/>
                <w:spacing w:val="-2"/>
              </w:rPr>
            </w:pPr>
            <w:r>
              <w:rPr>
                <w:rFonts w:cs="Arial"/>
                <w:spacing w:val="-2"/>
                <w:szCs w:val="22"/>
              </w:rPr>
              <w:t>Short</w:t>
            </w:r>
            <w:r w:rsidRPr="00FB2CCE">
              <w:rPr>
                <w:rFonts w:cs="Arial"/>
                <w:spacing w:val="-2"/>
                <w:szCs w:val="22"/>
              </w:rPr>
              <w:t xml:space="preserve"> answer</w:t>
            </w:r>
          </w:p>
        </w:tc>
        <w:tc>
          <w:tcPr>
            <w:tcW w:w="1276" w:type="dxa"/>
            <w:tcBorders>
              <w:top w:val="single" w:sz="4" w:space="0" w:color="auto"/>
              <w:left w:val="single" w:sz="4" w:space="0" w:color="auto"/>
              <w:bottom w:val="single" w:sz="4" w:space="0" w:color="auto"/>
              <w:right w:val="single" w:sz="4" w:space="0" w:color="auto"/>
            </w:tcBorders>
            <w:vAlign w:val="center"/>
          </w:tcPr>
          <w:p w14:paraId="2DDA0008" w14:textId="221DDB26" w:rsidR="00BC0148" w:rsidRPr="00FB2CCE" w:rsidRDefault="001239ED" w:rsidP="005B7A9C">
            <w:pPr>
              <w:tabs>
                <w:tab w:val="left" w:pos="-720"/>
              </w:tabs>
              <w:suppressAutoHyphens/>
              <w:spacing w:before="80"/>
              <w:ind w:left="720" w:hanging="720"/>
              <w:jc w:val="center"/>
              <w:rPr>
                <w:rFonts w:cs="Arial"/>
                <w:spacing w:val="-2"/>
              </w:rPr>
            </w:pPr>
            <w:r>
              <w:rPr>
                <w:rFonts w:cs="Arial"/>
                <w:spacing w:val="-2"/>
              </w:rPr>
              <w:t>7</w:t>
            </w:r>
          </w:p>
        </w:tc>
        <w:tc>
          <w:tcPr>
            <w:tcW w:w="1276" w:type="dxa"/>
            <w:tcBorders>
              <w:top w:val="single" w:sz="4" w:space="0" w:color="auto"/>
              <w:left w:val="single" w:sz="4" w:space="0" w:color="auto"/>
              <w:bottom w:val="single" w:sz="4" w:space="0" w:color="auto"/>
              <w:right w:val="single" w:sz="4" w:space="0" w:color="auto"/>
            </w:tcBorders>
            <w:vAlign w:val="center"/>
          </w:tcPr>
          <w:p w14:paraId="1F3FF465" w14:textId="66DE2911" w:rsidR="00BC0148" w:rsidRPr="00FB2CCE" w:rsidRDefault="001239ED" w:rsidP="005B7A9C">
            <w:pPr>
              <w:tabs>
                <w:tab w:val="left" w:pos="-720"/>
              </w:tabs>
              <w:suppressAutoHyphens/>
              <w:spacing w:before="80"/>
              <w:ind w:left="720" w:hanging="720"/>
              <w:jc w:val="center"/>
              <w:rPr>
                <w:rFonts w:cs="Arial"/>
                <w:spacing w:val="-2"/>
              </w:rPr>
            </w:pPr>
            <w:r>
              <w:rPr>
                <w:rFonts w:cs="Arial"/>
                <w:spacing w:val="-2"/>
              </w:rPr>
              <w:t>7</w:t>
            </w:r>
          </w:p>
        </w:tc>
        <w:tc>
          <w:tcPr>
            <w:tcW w:w="1559" w:type="dxa"/>
            <w:tcBorders>
              <w:top w:val="single" w:sz="4" w:space="0" w:color="auto"/>
              <w:left w:val="single" w:sz="4" w:space="0" w:color="auto"/>
              <w:bottom w:val="single" w:sz="4" w:space="0" w:color="auto"/>
              <w:right w:val="single" w:sz="4" w:space="0" w:color="auto"/>
            </w:tcBorders>
            <w:vAlign w:val="center"/>
          </w:tcPr>
          <w:p w14:paraId="738F9716" w14:textId="18A278BA" w:rsidR="00BC0148" w:rsidRPr="00FB2CCE" w:rsidRDefault="00C67E95" w:rsidP="005B7A9C">
            <w:pPr>
              <w:tabs>
                <w:tab w:val="left" w:pos="-720"/>
              </w:tabs>
              <w:suppressAutoHyphens/>
              <w:spacing w:before="80"/>
              <w:ind w:left="720" w:hanging="720"/>
              <w:jc w:val="center"/>
              <w:rPr>
                <w:rFonts w:cs="Arial"/>
                <w:spacing w:val="-2"/>
              </w:rPr>
            </w:pPr>
            <w:r>
              <w:rPr>
                <w:rFonts w:cs="Arial"/>
                <w:spacing w:val="-2"/>
              </w:rPr>
              <w:t>120</w:t>
            </w:r>
          </w:p>
        </w:tc>
        <w:tc>
          <w:tcPr>
            <w:tcW w:w="1455" w:type="dxa"/>
            <w:tcBorders>
              <w:top w:val="single" w:sz="4" w:space="0" w:color="auto"/>
              <w:left w:val="single" w:sz="4" w:space="0" w:color="auto"/>
              <w:bottom w:val="single" w:sz="4" w:space="0" w:color="auto"/>
              <w:right w:val="single" w:sz="4" w:space="0" w:color="auto"/>
            </w:tcBorders>
            <w:vAlign w:val="center"/>
          </w:tcPr>
          <w:p w14:paraId="66A4235F" w14:textId="110DB7C0" w:rsidR="00BC0148" w:rsidRPr="00FB2CCE" w:rsidRDefault="003F6C8F" w:rsidP="005B7A9C">
            <w:pPr>
              <w:tabs>
                <w:tab w:val="left" w:pos="-720"/>
              </w:tabs>
              <w:suppressAutoHyphens/>
              <w:spacing w:before="80"/>
              <w:ind w:left="720" w:hanging="720"/>
              <w:jc w:val="center"/>
              <w:rPr>
                <w:rFonts w:cs="Arial"/>
                <w:spacing w:val="-2"/>
              </w:rPr>
            </w:pPr>
            <w:r>
              <w:rPr>
                <w:rFonts w:cs="Arial"/>
                <w:spacing w:val="-2"/>
              </w:rPr>
              <w:t>1</w:t>
            </w:r>
            <w:r w:rsidR="00D7752C">
              <w:rPr>
                <w:rFonts w:cs="Arial"/>
                <w:spacing w:val="-2"/>
              </w:rPr>
              <w:t>2</w:t>
            </w:r>
            <w:r w:rsidR="007E5271">
              <w:rPr>
                <w:rFonts w:cs="Arial"/>
                <w:spacing w:val="-2"/>
              </w:rPr>
              <w:t>6</w:t>
            </w:r>
          </w:p>
        </w:tc>
        <w:tc>
          <w:tcPr>
            <w:tcW w:w="1509" w:type="dxa"/>
            <w:tcBorders>
              <w:top w:val="single" w:sz="4" w:space="0" w:color="auto"/>
              <w:left w:val="single" w:sz="4" w:space="0" w:color="auto"/>
              <w:bottom w:val="single" w:sz="4" w:space="0" w:color="auto"/>
              <w:right w:val="single" w:sz="4" w:space="0" w:color="auto"/>
            </w:tcBorders>
            <w:vAlign w:val="center"/>
          </w:tcPr>
          <w:p w14:paraId="41EDE16F" w14:textId="54DF6DD4" w:rsidR="00BC0148" w:rsidRPr="00FB2CCE" w:rsidRDefault="00C67E95" w:rsidP="005B7A9C">
            <w:pPr>
              <w:tabs>
                <w:tab w:val="left" w:pos="-720"/>
              </w:tabs>
              <w:suppressAutoHyphens/>
              <w:spacing w:before="80"/>
              <w:ind w:left="720" w:hanging="720"/>
              <w:jc w:val="center"/>
              <w:rPr>
                <w:rFonts w:cs="Arial"/>
                <w:spacing w:val="-2"/>
              </w:rPr>
            </w:pPr>
            <w:r>
              <w:rPr>
                <w:rFonts w:cs="Arial"/>
                <w:spacing w:val="-2"/>
              </w:rPr>
              <w:t>70</w:t>
            </w:r>
          </w:p>
        </w:tc>
      </w:tr>
      <w:tr w:rsidR="00BC0148" w:rsidRPr="00FB2CCE" w14:paraId="7BA11907" w14:textId="77777777" w:rsidTr="005B7A9C">
        <w:trPr>
          <w:trHeight w:val="771"/>
          <w:jc w:val="center"/>
        </w:trPr>
        <w:tc>
          <w:tcPr>
            <w:tcW w:w="2260" w:type="dxa"/>
            <w:tcBorders>
              <w:top w:val="single" w:sz="4" w:space="0" w:color="auto"/>
              <w:left w:val="single" w:sz="4" w:space="0" w:color="auto"/>
              <w:bottom w:val="single" w:sz="4" w:space="0" w:color="auto"/>
              <w:right w:val="single" w:sz="4" w:space="0" w:color="auto"/>
            </w:tcBorders>
            <w:vAlign w:val="center"/>
          </w:tcPr>
          <w:p w14:paraId="6F48F297" w14:textId="77777777" w:rsidR="00C67E95" w:rsidRPr="00FB2CCE" w:rsidRDefault="00C67E95" w:rsidP="00C67E95">
            <w:pPr>
              <w:tabs>
                <w:tab w:val="left" w:pos="900"/>
              </w:tabs>
              <w:suppressAutoHyphens/>
              <w:ind w:left="720" w:hanging="720"/>
              <w:rPr>
                <w:rFonts w:cs="Arial"/>
                <w:spacing w:val="-2"/>
              </w:rPr>
            </w:pPr>
            <w:r w:rsidRPr="00FB2CCE">
              <w:rPr>
                <w:rFonts w:cs="Arial"/>
                <w:spacing w:val="-2"/>
                <w:szCs w:val="22"/>
              </w:rPr>
              <w:t xml:space="preserve">Section </w:t>
            </w:r>
            <w:r>
              <w:rPr>
                <w:rFonts w:cs="Arial"/>
                <w:spacing w:val="-2"/>
                <w:szCs w:val="22"/>
              </w:rPr>
              <w:t>Two</w:t>
            </w:r>
            <w:r w:rsidRPr="00FB2CCE">
              <w:rPr>
                <w:rFonts w:cs="Arial"/>
                <w:spacing w:val="-2"/>
                <w:szCs w:val="22"/>
              </w:rPr>
              <w:t>:</w:t>
            </w:r>
          </w:p>
          <w:p w14:paraId="0C4EC501" w14:textId="77777777" w:rsidR="00C67E95" w:rsidRDefault="00C67E95" w:rsidP="00C67E95">
            <w:pPr>
              <w:tabs>
                <w:tab w:val="left" w:pos="0"/>
              </w:tabs>
              <w:suppressAutoHyphens/>
              <w:ind w:left="22" w:hanging="22"/>
              <w:rPr>
                <w:rFonts w:cs="Arial"/>
                <w:spacing w:val="-2"/>
                <w:szCs w:val="22"/>
              </w:rPr>
            </w:pPr>
            <w:r>
              <w:rPr>
                <w:rFonts w:cs="Arial"/>
                <w:spacing w:val="-2"/>
                <w:szCs w:val="22"/>
              </w:rPr>
              <w:t>Extended Answer</w:t>
            </w:r>
          </w:p>
          <w:p w14:paraId="555284B3" w14:textId="54A7D656" w:rsidR="00BC0148" w:rsidRPr="00FB2CCE" w:rsidRDefault="00C67E95" w:rsidP="00C67E95">
            <w:pPr>
              <w:tabs>
                <w:tab w:val="left" w:pos="0"/>
              </w:tabs>
              <w:suppressAutoHyphens/>
              <w:ind w:left="22" w:hanging="22"/>
              <w:rPr>
                <w:rFonts w:cs="Arial"/>
                <w:spacing w:val="-2"/>
              </w:rPr>
            </w:pPr>
            <w:r>
              <w:rPr>
                <w:rFonts w:cs="Arial"/>
                <w:spacing w:val="-2"/>
                <w:szCs w:val="22"/>
              </w:rPr>
              <w:t xml:space="preserve">Part 1 </w:t>
            </w:r>
          </w:p>
        </w:tc>
        <w:tc>
          <w:tcPr>
            <w:tcW w:w="1276" w:type="dxa"/>
            <w:tcBorders>
              <w:top w:val="single" w:sz="4" w:space="0" w:color="auto"/>
              <w:left w:val="single" w:sz="4" w:space="0" w:color="auto"/>
              <w:bottom w:val="single" w:sz="4" w:space="0" w:color="auto"/>
              <w:right w:val="single" w:sz="4" w:space="0" w:color="auto"/>
            </w:tcBorders>
            <w:vAlign w:val="center"/>
          </w:tcPr>
          <w:p w14:paraId="59B9A210" w14:textId="28189090" w:rsidR="00BC0148" w:rsidRPr="00FB2CCE" w:rsidRDefault="00C67E95" w:rsidP="005B7A9C">
            <w:pPr>
              <w:tabs>
                <w:tab w:val="left" w:pos="-720"/>
              </w:tabs>
              <w:suppressAutoHyphens/>
              <w:spacing w:before="80"/>
              <w:ind w:left="720" w:hanging="720"/>
              <w:jc w:val="center"/>
              <w:rPr>
                <w:rFonts w:cs="Arial"/>
                <w:spacing w:val="-2"/>
              </w:rPr>
            </w:pPr>
            <w:r>
              <w:rPr>
                <w:rFonts w:cs="Arial"/>
                <w:spacing w:val="-2"/>
                <w:szCs w:val="22"/>
              </w:rPr>
              <w:t>1</w:t>
            </w:r>
          </w:p>
        </w:tc>
        <w:tc>
          <w:tcPr>
            <w:tcW w:w="1276" w:type="dxa"/>
            <w:tcBorders>
              <w:top w:val="single" w:sz="4" w:space="0" w:color="auto"/>
              <w:left w:val="single" w:sz="4" w:space="0" w:color="auto"/>
              <w:bottom w:val="single" w:sz="4" w:space="0" w:color="auto"/>
              <w:right w:val="single" w:sz="4" w:space="0" w:color="auto"/>
            </w:tcBorders>
            <w:vAlign w:val="center"/>
          </w:tcPr>
          <w:p w14:paraId="418B3440" w14:textId="1CD5BA22" w:rsidR="00BC0148" w:rsidRPr="00FB2CCE" w:rsidRDefault="00C67E95" w:rsidP="005B7A9C">
            <w:pPr>
              <w:tabs>
                <w:tab w:val="left" w:pos="-720"/>
              </w:tabs>
              <w:suppressAutoHyphens/>
              <w:spacing w:before="80"/>
              <w:ind w:left="720" w:hanging="720"/>
              <w:jc w:val="center"/>
              <w:rPr>
                <w:rFonts w:cs="Arial"/>
                <w:spacing w:val="-2"/>
              </w:rPr>
            </w:pPr>
            <w:r>
              <w:rPr>
                <w:rFonts w:cs="Arial"/>
                <w:spacing w:val="-2"/>
                <w:szCs w:val="22"/>
              </w:rPr>
              <w:t>1</w:t>
            </w:r>
          </w:p>
        </w:tc>
        <w:tc>
          <w:tcPr>
            <w:tcW w:w="1559" w:type="dxa"/>
            <w:tcBorders>
              <w:top w:val="single" w:sz="4" w:space="0" w:color="auto"/>
              <w:left w:val="single" w:sz="4" w:space="0" w:color="auto"/>
              <w:bottom w:val="single" w:sz="4" w:space="0" w:color="auto"/>
              <w:right w:val="single" w:sz="4" w:space="0" w:color="auto"/>
            </w:tcBorders>
            <w:vAlign w:val="center"/>
          </w:tcPr>
          <w:p w14:paraId="14605F6F" w14:textId="1ABB0FDE" w:rsidR="00BC0148" w:rsidRPr="00FB2CCE" w:rsidRDefault="008F4887" w:rsidP="005B7A9C">
            <w:pPr>
              <w:tabs>
                <w:tab w:val="left" w:pos="-720"/>
              </w:tabs>
              <w:suppressAutoHyphens/>
              <w:spacing w:before="80"/>
              <w:ind w:left="720" w:hanging="720"/>
              <w:jc w:val="center"/>
              <w:rPr>
                <w:rFonts w:cs="Arial"/>
                <w:spacing w:val="-2"/>
              </w:rPr>
            </w:pPr>
            <w:r>
              <w:rPr>
                <w:rFonts w:cs="Arial"/>
                <w:spacing w:val="-2"/>
                <w:szCs w:val="22"/>
              </w:rPr>
              <w:t>3</w:t>
            </w:r>
            <w:r w:rsidR="00C67E95">
              <w:rPr>
                <w:rFonts w:cs="Arial"/>
                <w:spacing w:val="-2"/>
                <w:szCs w:val="22"/>
              </w:rPr>
              <w:t xml:space="preserve">0 </w:t>
            </w:r>
          </w:p>
        </w:tc>
        <w:tc>
          <w:tcPr>
            <w:tcW w:w="1455" w:type="dxa"/>
            <w:tcBorders>
              <w:top w:val="single" w:sz="4" w:space="0" w:color="auto"/>
              <w:left w:val="single" w:sz="4" w:space="0" w:color="auto"/>
              <w:bottom w:val="single" w:sz="4" w:space="0" w:color="auto"/>
              <w:right w:val="single" w:sz="4" w:space="0" w:color="auto"/>
            </w:tcBorders>
            <w:vAlign w:val="center"/>
          </w:tcPr>
          <w:p w14:paraId="5039D32E" w14:textId="04D57B41" w:rsidR="00BC0148" w:rsidRPr="00FB2CCE" w:rsidRDefault="00C86519" w:rsidP="007C1933">
            <w:pPr>
              <w:tabs>
                <w:tab w:val="left" w:pos="-720"/>
              </w:tabs>
              <w:suppressAutoHyphens/>
              <w:spacing w:before="80"/>
              <w:ind w:left="720" w:hanging="720"/>
              <w:jc w:val="center"/>
              <w:rPr>
                <w:rFonts w:cs="Arial"/>
                <w:spacing w:val="-2"/>
              </w:rPr>
            </w:pPr>
            <w:r>
              <w:rPr>
                <w:rFonts w:cs="Arial"/>
                <w:spacing w:val="-2"/>
              </w:rPr>
              <w:t>31</w:t>
            </w:r>
          </w:p>
        </w:tc>
        <w:tc>
          <w:tcPr>
            <w:tcW w:w="1509" w:type="dxa"/>
            <w:tcBorders>
              <w:top w:val="single" w:sz="4" w:space="0" w:color="auto"/>
              <w:left w:val="single" w:sz="4" w:space="0" w:color="auto"/>
              <w:bottom w:val="single" w:sz="4" w:space="0" w:color="auto"/>
              <w:right w:val="single" w:sz="4" w:space="0" w:color="auto"/>
            </w:tcBorders>
            <w:vAlign w:val="center"/>
          </w:tcPr>
          <w:p w14:paraId="55676BD8" w14:textId="3F0735BD" w:rsidR="00BC0148" w:rsidRPr="00FB2CCE" w:rsidRDefault="00182F30" w:rsidP="005B7A9C">
            <w:pPr>
              <w:tabs>
                <w:tab w:val="left" w:pos="-720"/>
              </w:tabs>
              <w:suppressAutoHyphens/>
              <w:spacing w:before="80"/>
              <w:ind w:left="720" w:hanging="720"/>
              <w:jc w:val="center"/>
              <w:rPr>
                <w:rFonts w:cs="Arial"/>
                <w:spacing w:val="-2"/>
              </w:rPr>
            </w:pPr>
            <w:r>
              <w:rPr>
                <w:rFonts w:cs="Arial"/>
                <w:spacing w:val="-2"/>
                <w:szCs w:val="22"/>
              </w:rPr>
              <w:t>2</w:t>
            </w:r>
            <w:r w:rsidR="00C67E95">
              <w:rPr>
                <w:rFonts w:cs="Arial"/>
                <w:spacing w:val="-2"/>
                <w:szCs w:val="22"/>
              </w:rPr>
              <w:t>0</w:t>
            </w:r>
          </w:p>
        </w:tc>
      </w:tr>
      <w:tr w:rsidR="00BC0148" w:rsidRPr="00FB2CCE" w14:paraId="39557D43" w14:textId="77777777" w:rsidTr="005B7A9C">
        <w:trPr>
          <w:trHeight w:val="881"/>
          <w:jc w:val="center"/>
        </w:trPr>
        <w:tc>
          <w:tcPr>
            <w:tcW w:w="2260" w:type="dxa"/>
            <w:tcBorders>
              <w:top w:val="single" w:sz="4" w:space="0" w:color="auto"/>
              <w:left w:val="single" w:sz="4" w:space="0" w:color="auto"/>
              <w:bottom w:val="single" w:sz="4" w:space="0" w:color="auto"/>
              <w:right w:val="single" w:sz="4" w:space="0" w:color="auto"/>
            </w:tcBorders>
            <w:vAlign w:val="center"/>
          </w:tcPr>
          <w:p w14:paraId="370CAE4C" w14:textId="77777777" w:rsidR="00C67E95" w:rsidRPr="00FB2CCE" w:rsidRDefault="00C67E95" w:rsidP="00C67E95">
            <w:pPr>
              <w:tabs>
                <w:tab w:val="left" w:pos="900"/>
              </w:tabs>
              <w:suppressAutoHyphens/>
              <w:ind w:left="720" w:hanging="720"/>
              <w:rPr>
                <w:rFonts w:cs="Arial"/>
                <w:spacing w:val="-2"/>
              </w:rPr>
            </w:pPr>
            <w:r w:rsidRPr="00FB2CCE">
              <w:rPr>
                <w:rFonts w:cs="Arial"/>
                <w:spacing w:val="-2"/>
                <w:szCs w:val="22"/>
              </w:rPr>
              <w:t xml:space="preserve">Section </w:t>
            </w:r>
            <w:r>
              <w:rPr>
                <w:rFonts w:cs="Arial"/>
                <w:spacing w:val="-2"/>
                <w:szCs w:val="22"/>
              </w:rPr>
              <w:t>Two</w:t>
            </w:r>
            <w:r w:rsidRPr="00FB2CCE">
              <w:rPr>
                <w:rFonts w:cs="Arial"/>
                <w:spacing w:val="-2"/>
                <w:szCs w:val="22"/>
              </w:rPr>
              <w:t>:</w:t>
            </w:r>
          </w:p>
          <w:p w14:paraId="7C8777A4" w14:textId="77777777" w:rsidR="00C67E95" w:rsidRDefault="00C67E95" w:rsidP="00C67E95">
            <w:pPr>
              <w:tabs>
                <w:tab w:val="left" w:pos="0"/>
              </w:tabs>
              <w:suppressAutoHyphens/>
              <w:ind w:left="22" w:hanging="22"/>
              <w:rPr>
                <w:rFonts w:cs="Arial"/>
                <w:spacing w:val="-2"/>
                <w:szCs w:val="22"/>
              </w:rPr>
            </w:pPr>
            <w:r>
              <w:rPr>
                <w:rFonts w:cs="Arial"/>
                <w:spacing w:val="-2"/>
                <w:szCs w:val="22"/>
              </w:rPr>
              <w:t>Extended Answer</w:t>
            </w:r>
          </w:p>
          <w:p w14:paraId="2CC9B076" w14:textId="45D6936F" w:rsidR="00BC0148" w:rsidRPr="00FB2CCE" w:rsidRDefault="00C67E95" w:rsidP="00C67E95">
            <w:pPr>
              <w:tabs>
                <w:tab w:val="left" w:pos="900"/>
              </w:tabs>
              <w:suppressAutoHyphens/>
              <w:ind w:left="720" w:hanging="720"/>
              <w:rPr>
                <w:rFonts w:cs="Arial"/>
                <w:spacing w:val="-2"/>
              </w:rPr>
            </w:pPr>
            <w:r>
              <w:rPr>
                <w:rFonts w:cs="Arial"/>
                <w:spacing w:val="-2"/>
                <w:szCs w:val="22"/>
              </w:rPr>
              <w:t xml:space="preserve">Part 2 </w:t>
            </w:r>
          </w:p>
        </w:tc>
        <w:tc>
          <w:tcPr>
            <w:tcW w:w="1276" w:type="dxa"/>
            <w:tcBorders>
              <w:top w:val="single" w:sz="4" w:space="0" w:color="auto"/>
              <w:left w:val="single" w:sz="4" w:space="0" w:color="auto"/>
              <w:bottom w:val="single" w:sz="4" w:space="0" w:color="auto"/>
              <w:right w:val="single" w:sz="4" w:space="0" w:color="auto"/>
            </w:tcBorders>
            <w:vAlign w:val="center"/>
          </w:tcPr>
          <w:p w14:paraId="50837CC0" w14:textId="53E2DC45" w:rsidR="00BC0148" w:rsidRPr="00FB2CCE" w:rsidRDefault="00C67E95" w:rsidP="005B7A9C">
            <w:pPr>
              <w:tabs>
                <w:tab w:val="left" w:pos="-720"/>
              </w:tabs>
              <w:suppressAutoHyphens/>
              <w:spacing w:before="80"/>
              <w:ind w:left="720" w:hanging="720"/>
              <w:jc w:val="center"/>
              <w:rPr>
                <w:rFonts w:cs="Arial"/>
                <w:spacing w:val="-2"/>
              </w:rPr>
            </w:pPr>
            <w:r>
              <w:rPr>
                <w:rFonts w:cs="Arial"/>
                <w:spacing w:val="-2"/>
              </w:rPr>
              <w:t>2</w:t>
            </w:r>
          </w:p>
        </w:tc>
        <w:tc>
          <w:tcPr>
            <w:tcW w:w="1276" w:type="dxa"/>
            <w:tcBorders>
              <w:top w:val="single" w:sz="4" w:space="0" w:color="auto"/>
              <w:left w:val="single" w:sz="4" w:space="0" w:color="auto"/>
              <w:bottom w:val="single" w:sz="4" w:space="0" w:color="auto"/>
              <w:right w:val="single" w:sz="4" w:space="0" w:color="auto"/>
            </w:tcBorders>
            <w:vAlign w:val="center"/>
          </w:tcPr>
          <w:p w14:paraId="5F55C271" w14:textId="41291FD4" w:rsidR="00BC0148" w:rsidRPr="00FB2CCE" w:rsidRDefault="00C67E95" w:rsidP="005B7A9C">
            <w:pPr>
              <w:tabs>
                <w:tab w:val="left" w:pos="-720"/>
              </w:tabs>
              <w:suppressAutoHyphens/>
              <w:spacing w:before="80"/>
              <w:ind w:left="720" w:hanging="720"/>
              <w:jc w:val="center"/>
              <w:rPr>
                <w:rFonts w:cs="Arial"/>
                <w:spacing w:val="-2"/>
              </w:rPr>
            </w:pPr>
            <w:r>
              <w:rPr>
                <w:rFonts w:cs="Arial"/>
                <w:spacing w:val="-2"/>
              </w:rPr>
              <w:t>1</w:t>
            </w:r>
          </w:p>
        </w:tc>
        <w:tc>
          <w:tcPr>
            <w:tcW w:w="1559" w:type="dxa"/>
            <w:tcBorders>
              <w:top w:val="single" w:sz="4" w:space="0" w:color="auto"/>
              <w:left w:val="single" w:sz="4" w:space="0" w:color="auto"/>
              <w:bottom w:val="single" w:sz="4" w:space="0" w:color="auto"/>
              <w:right w:val="single" w:sz="4" w:space="0" w:color="auto"/>
            </w:tcBorders>
            <w:vAlign w:val="center"/>
          </w:tcPr>
          <w:p w14:paraId="78114A14" w14:textId="1727498C" w:rsidR="00BC0148" w:rsidRPr="00FB2CCE" w:rsidRDefault="008F4887" w:rsidP="005B7A9C">
            <w:pPr>
              <w:tabs>
                <w:tab w:val="left" w:pos="-720"/>
              </w:tabs>
              <w:suppressAutoHyphens/>
              <w:spacing w:before="80"/>
              <w:ind w:left="720" w:hanging="720"/>
              <w:jc w:val="center"/>
              <w:rPr>
                <w:rFonts w:cs="Arial"/>
                <w:spacing w:val="-2"/>
              </w:rPr>
            </w:pPr>
            <w:r>
              <w:rPr>
                <w:rFonts w:cs="Arial"/>
                <w:spacing w:val="-2"/>
              </w:rPr>
              <w:t>3</w:t>
            </w:r>
            <w:r w:rsidR="00C67E95">
              <w:rPr>
                <w:rFonts w:cs="Arial"/>
                <w:spacing w:val="-2"/>
              </w:rPr>
              <w:t>0</w:t>
            </w:r>
          </w:p>
        </w:tc>
        <w:tc>
          <w:tcPr>
            <w:tcW w:w="1455" w:type="dxa"/>
            <w:tcBorders>
              <w:top w:val="single" w:sz="4" w:space="0" w:color="auto"/>
              <w:left w:val="single" w:sz="4" w:space="0" w:color="auto"/>
              <w:bottom w:val="single" w:sz="4" w:space="0" w:color="auto"/>
              <w:right w:val="single" w:sz="4" w:space="0" w:color="auto"/>
            </w:tcBorders>
            <w:vAlign w:val="center"/>
          </w:tcPr>
          <w:p w14:paraId="4A53EA16" w14:textId="238EF62B" w:rsidR="00BC0148" w:rsidRPr="00FB2CCE" w:rsidRDefault="008F4887" w:rsidP="007C1933">
            <w:pPr>
              <w:tabs>
                <w:tab w:val="left" w:pos="-720"/>
              </w:tabs>
              <w:suppressAutoHyphens/>
              <w:spacing w:before="80"/>
              <w:ind w:left="720" w:hanging="720"/>
              <w:jc w:val="center"/>
              <w:rPr>
                <w:rFonts w:cs="Arial"/>
                <w:spacing w:val="-2"/>
              </w:rPr>
            </w:pPr>
            <w:r>
              <w:rPr>
                <w:rFonts w:cs="Arial"/>
                <w:spacing w:val="-2"/>
              </w:rPr>
              <w:t>21</w:t>
            </w:r>
          </w:p>
        </w:tc>
        <w:tc>
          <w:tcPr>
            <w:tcW w:w="1509" w:type="dxa"/>
            <w:tcBorders>
              <w:top w:val="single" w:sz="4" w:space="0" w:color="auto"/>
              <w:left w:val="single" w:sz="4" w:space="0" w:color="auto"/>
              <w:bottom w:val="single" w:sz="4" w:space="0" w:color="auto"/>
              <w:right w:val="single" w:sz="4" w:space="0" w:color="auto"/>
            </w:tcBorders>
            <w:vAlign w:val="center"/>
          </w:tcPr>
          <w:p w14:paraId="10481B8C" w14:textId="6FCB34A5" w:rsidR="00BC0148" w:rsidRPr="00FB2CCE" w:rsidRDefault="00182F30" w:rsidP="005B7A9C">
            <w:pPr>
              <w:tabs>
                <w:tab w:val="left" w:pos="-720"/>
              </w:tabs>
              <w:suppressAutoHyphens/>
              <w:spacing w:before="80"/>
              <w:ind w:left="720" w:hanging="720"/>
              <w:jc w:val="center"/>
              <w:rPr>
                <w:rFonts w:cs="Arial"/>
                <w:spacing w:val="-2"/>
              </w:rPr>
            </w:pPr>
            <w:r>
              <w:rPr>
                <w:rFonts w:cs="Arial"/>
                <w:spacing w:val="-2"/>
              </w:rPr>
              <w:t>1</w:t>
            </w:r>
            <w:r w:rsidR="00C67E95">
              <w:rPr>
                <w:rFonts w:cs="Arial"/>
                <w:spacing w:val="-2"/>
              </w:rPr>
              <w:t>0</w:t>
            </w:r>
          </w:p>
        </w:tc>
      </w:tr>
      <w:tr w:rsidR="00BC0148" w:rsidRPr="00FB2CCE" w14:paraId="1591528A" w14:textId="77777777" w:rsidTr="005B7A9C">
        <w:trPr>
          <w:trHeight w:val="821"/>
          <w:jc w:val="center"/>
        </w:trPr>
        <w:tc>
          <w:tcPr>
            <w:tcW w:w="2260" w:type="dxa"/>
            <w:tcBorders>
              <w:top w:val="single" w:sz="4" w:space="0" w:color="auto"/>
              <w:left w:val="nil"/>
              <w:bottom w:val="nil"/>
              <w:right w:val="nil"/>
            </w:tcBorders>
            <w:vAlign w:val="center"/>
          </w:tcPr>
          <w:p w14:paraId="1FB33E0C" w14:textId="77777777" w:rsidR="00BC0148" w:rsidRPr="00C25DB4" w:rsidRDefault="00BC0148" w:rsidP="005B7A9C">
            <w:pPr>
              <w:tabs>
                <w:tab w:val="left" w:pos="900"/>
              </w:tabs>
              <w:suppressAutoHyphens/>
              <w:spacing w:before="80"/>
              <w:ind w:left="720" w:hanging="720"/>
              <w:rPr>
                <w:rFonts w:cs="Arial"/>
                <w:spacing w:val="-2"/>
                <w:highlight w:val="lightGray"/>
              </w:rPr>
            </w:pPr>
          </w:p>
        </w:tc>
        <w:tc>
          <w:tcPr>
            <w:tcW w:w="1276" w:type="dxa"/>
            <w:tcBorders>
              <w:top w:val="single" w:sz="4" w:space="0" w:color="auto"/>
              <w:left w:val="nil"/>
              <w:bottom w:val="nil"/>
              <w:right w:val="nil"/>
            </w:tcBorders>
            <w:vAlign w:val="center"/>
          </w:tcPr>
          <w:p w14:paraId="3A600982" w14:textId="77777777" w:rsidR="00BC0148" w:rsidRPr="00FB2CCE" w:rsidRDefault="00BC0148" w:rsidP="005B7A9C">
            <w:pPr>
              <w:tabs>
                <w:tab w:val="left" w:pos="-720"/>
              </w:tabs>
              <w:suppressAutoHyphens/>
              <w:spacing w:before="80"/>
              <w:ind w:left="720" w:hanging="720"/>
              <w:jc w:val="center"/>
              <w:rPr>
                <w:rFonts w:cs="Arial"/>
                <w:spacing w:val="-2"/>
              </w:rPr>
            </w:pPr>
          </w:p>
        </w:tc>
        <w:tc>
          <w:tcPr>
            <w:tcW w:w="1276" w:type="dxa"/>
            <w:tcBorders>
              <w:top w:val="single" w:sz="4" w:space="0" w:color="auto"/>
              <w:left w:val="nil"/>
              <w:bottom w:val="nil"/>
              <w:right w:val="nil"/>
            </w:tcBorders>
            <w:vAlign w:val="center"/>
          </w:tcPr>
          <w:p w14:paraId="11598E15" w14:textId="77777777" w:rsidR="00BC0148" w:rsidRPr="00FB2CCE" w:rsidRDefault="00BC0148" w:rsidP="005B7A9C">
            <w:pPr>
              <w:tabs>
                <w:tab w:val="left" w:pos="-720"/>
              </w:tabs>
              <w:suppressAutoHyphens/>
              <w:spacing w:before="80"/>
              <w:ind w:left="720" w:hanging="720"/>
              <w:jc w:val="center"/>
              <w:rPr>
                <w:rFonts w:cs="Arial"/>
                <w:spacing w:val="-2"/>
              </w:rPr>
            </w:pPr>
          </w:p>
        </w:tc>
        <w:tc>
          <w:tcPr>
            <w:tcW w:w="1559" w:type="dxa"/>
            <w:tcBorders>
              <w:top w:val="single" w:sz="4" w:space="0" w:color="auto"/>
              <w:left w:val="nil"/>
              <w:bottom w:val="nil"/>
              <w:right w:val="single" w:sz="4" w:space="0" w:color="auto"/>
            </w:tcBorders>
            <w:vAlign w:val="center"/>
          </w:tcPr>
          <w:p w14:paraId="33AC648A" w14:textId="77777777" w:rsidR="00BC0148" w:rsidRPr="00FB2CCE" w:rsidRDefault="00BC0148" w:rsidP="005B7A9C">
            <w:pPr>
              <w:tabs>
                <w:tab w:val="left" w:pos="-720"/>
              </w:tabs>
              <w:suppressAutoHyphens/>
              <w:ind w:left="720" w:hanging="720"/>
              <w:jc w:val="center"/>
              <w:rPr>
                <w:rFonts w:cs="Arial"/>
                <w:b/>
                <w:bCs/>
                <w:spacing w:val="-2"/>
              </w:rPr>
            </w:pPr>
            <w:r w:rsidRPr="00FB2CCE">
              <w:rPr>
                <w:rFonts w:cs="Arial"/>
                <w:b/>
                <w:bCs/>
                <w:spacing w:val="-2"/>
                <w:szCs w:val="22"/>
              </w:rPr>
              <w:t>Total</w:t>
            </w:r>
          </w:p>
        </w:tc>
        <w:tc>
          <w:tcPr>
            <w:tcW w:w="1455" w:type="dxa"/>
            <w:tcBorders>
              <w:top w:val="single" w:sz="4" w:space="0" w:color="auto"/>
              <w:left w:val="single" w:sz="4" w:space="0" w:color="auto"/>
              <w:bottom w:val="single" w:sz="4" w:space="0" w:color="auto"/>
              <w:right w:val="single" w:sz="4" w:space="0" w:color="auto"/>
            </w:tcBorders>
            <w:shd w:val="clear" w:color="auto" w:fill="auto"/>
            <w:vAlign w:val="center"/>
          </w:tcPr>
          <w:p w14:paraId="7799E2B6" w14:textId="2EBAF6DD" w:rsidR="00BC0148" w:rsidRPr="00C25DB4" w:rsidRDefault="005F2DC7" w:rsidP="005B7A9C">
            <w:pPr>
              <w:tabs>
                <w:tab w:val="left" w:pos="-720"/>
              </w:tabs>
              <w:suppressAutoHyphens/>
              <w:spacing w:before="80"/>
              <w:ind w:left="720" w:hanging="720"/>
              <w:jc w:val="center"/>
              <w:rPr>
                <w:rFonts w:cs="Arial"/>
                <w:spacing w:val="-2"/>
                <w:highlight w:val="lightGray"/>
              </w:rPr>
            </w:pPr>
            <w:r w:rsidRPr="005F2DC7">
              <w:rPr>
                <w:rFonts w:cs="Arial"/>
                <w:spacing w:val="-2"/>
              </w:rPr>
              <w:t>17</w:t>
            </w:r>
            <w:r w:rsidR="004F6F4B">
              <w:rPr>
                <w:rFonts w:cs="Arial"/>
                <w:spacing w:val="-2"/>
              </w:rPr>
              <w:t>9</w:t>
            </w:r>
          </w:p>
        </w:tc>
        <w:tc>
          <w:tcPr>
            <w:tcW w:w="1509" w:type="dxa"/>
            <w:tcBorders>
              <w:top w:val="single" w:sz="4" w:space="0" w:color="auto"/>
              <w:left w:val="single" w:sz="4" w:space="0" w:color="auto"/>
              <w:bottom w:val="single" w:sz="4" w:space="0" w:color="auto"/>
            </w:tcBorders>
            <w:vAlign w:val="center"/>
          </w:tcPr>
          <w:p w14:paraId="659B657D" w14:textId="77777777" w:rsidR="00BC0148" w:rsidRPr="00C25DB4" w:rsidRDefault="00BC0148" w:rsidP="005B7A9C">
            <w:pPr>
              <w:tabs>
                <w:tab w:val="left" w:pos="-720"/>
              </w:tabs>
              <w:suppressAutoHyphens/>
              <w:spacing w:before="80"/>
              <w:ind w:left="720" w:hanging="720"/>
              <w:jc w:val="center"/>
              <w:rPr>
                <w:rFonts w:cs="Arial"/>
                <w:spacing w:val="-2"/>
                <w:highlight w:val="lightGray"/>
              </w:rPr>
            </w:pPr>
            <w:r w:rsidRPr="00FB2CCE">
              <w:rPr>
                <w:rFonts w:cs="Arial"/>
                <w:spacing w:val="-2"/>
                <w:szCs w:val="22"/>
              </w:rPr>
              <w:t>100</w:t>
            </w:r>
          </w:p>
        </w:tc>
      </w:tr>
      <w:bookmarkEnd w:id="2"/>
    </w:tbl>
    <w:p w14:paraId="031841B7" w14:textId="77777777" w:rsidR="00BC0148" w:rsidRPr="00FB2CCE" w:rsidRDefault="00BC0148" w:rsidP="00BC0148">
      <w:pPr>
        <w:ind w:left="720" w:hanging="720"/>
        <w:rPr>
          <w:rFonts w:cs="Arial"/>
          <w:b/>
          <w:bCs/>
          <w:sz w:val="28"/>
          <w:szCs w:val="28"/>
        </w:rPr>
      </w:pPr>
    </w:p>
    <w:p w14:paraId="549DCB31" w14:textId="77777777" w:rsidR="00BC0148" w:rsidRPr="00FB2CCE" w:rsidRDefault="00BC0148" w:rsidP="00BC0148">
      <w:pPr>
        <w:suppressAutoHyphens/>
        <w:ind w:left="720" w:hanging="720"/>
        <w:rPr>
          <w:rFonts w:cs="Arial"/>
          <w:spacing w:val="-2"/>
          <w:szCs w:val="22"/>
        </w:rPr>
      </w:pPr>
    </w:p>
    <w:p w14:paraId="4488FC1B" w14:textId="77777777" w:rsidR="00BC0148" w:rsidRPr="00FB2CCE" w:rsidRDefault="00BC0148" w:rsidP="00BC0148">
      <w:pPr>
        <w:ind w:left="720" w:hanging="720"/>
        <w:rPr>
          <w:rFonts w:cs="Arial"/>
          <w:b/>
          <w:bCs/>
          <w:sz w:val="28"/>
          <w:szCs w:val="28"/>
        </w:rPr>
      </w:pPr>
      <w:r w:rsidRPr="00FB2CCE">
        <w:rPr>
          <w:rFonts w:cs="Arial"/>
          <w:b/>
          <w:bCs/>
          <w:sz w:val="28"/>
          <w:szCs w:val="28"/>
        </w:rPr>
        <w:t>Instructions to candidates</w:t>
      </w:r>
    </w:p>
    <w:p w14:paraId="563C7877" w14:textId="77777777" w:rsidR="00BC0148" w:rsidRPr="00FB2CCE" w:rsidRDefault="00BC0148" w:rsidP="00BC0148">
      <w:pPr>
        <w:suppressAutoHyphens/>
        <w:ind w:left="720" w:hanging="720"/>
        <w:rPr>
          <w:rFonts w:cs="Arial"/>
          <w:spacing w:val="-2"/>
          <w:szCs w:val="22"/>
        </w:rPr>
      </w:pPr>
    </w:p>
    <w:p w14:paraId="57BDBA16" w14:textId="77777777" w:rsidR="00BC0148" w:rsidRPr="00FB2CCE" w:rsidRDefault="00BC0148" w:rsidP="00BC0148">
      <w:pPr>
        <w:ind w:left="720" w:hanging="720"/>
        <w:rPr>
          <w:rFonts w:cs="Arial"/>
          <w:b/>
          <w:bCs/>
          <w:szCs w:val="22"/>
        </w:rPr>
      </w:pPr>
    </w:p>
    <w:p w14:paraId="10CA20D0" w14:textId="77777777" w:rsidR="004949CA" w:rsidRPr="00FB2CCE" w:rsidRDefault="004949CA">
      <w:pPr>
        <w:pStyle w:val="ListParagraph"/>
        <w:numPr>
          <w:ilvl w:val="0"/>
          <w:numId w:val="5"/>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Year 1</w:t>
      </w:r>
      <w:r>
        <w:rPr>
          <w:i/>
          <w:iCs/>
          <w:spacing w:val="-2"/>
        </w:rPr>
        <w:t>2</w:t>
      </w:r>
      <w:r w:rsidRPr="00FB2CCE">
        <w:rPr>
          <w:i/>
          <w:iCs/>
          <w:spacing w:val="-2"/>
        </w:rPr>
        <w:t xml:space="preserve"> Information Handbook 20</w:t>
      </w:r>
      <w:r>
        <w:rPr>
          <w:i/>
          <w:iCs/>
          <w:spacing w:val="-2"/>
        </w:rPr>
        <w:t>23</w:t>
      </w:r>
      <w:r w:rsidRPr="00FB2CCE">
        <w:rPr>
          <w:i/>
          <w:iCs/>
          <w:spacing w:val="-2"/>
        </w:rPr>
        <w:t xml:space="preserve">.  </w:t>
      </w:r>
      <w:r>
        <w:rPr>
          <w:spacing w:val="-2"/>
        </w:rPr>
        <w:t>Year 11 exams use the same rules and s</w:t>
      </w:r>
      <w:r w:rsidRPr="00FB2CCE">
        <w:rPr>
          <w:spacing w:val="-2"/>
        </w:rPr>
        <w:t>itting this examination implies that you agree to abide by these rules.</w:t>
      </w:r>
    </w:p>
    <w:p w14:paraId="35598DF3" w14:textId="77777777" w:rsidR="004949CA" w:rsidRPr="00FB2CCE" w:rsidRDefault="004949CA" w:rsidP="004949CA">
      <w:pPr>
        <w:suppressAutoHyphens/>
        <w:ind w:left="720" w:hanging="720"/>
        <w:rPr>
          <w:rFonts w:cs="Arial"/>
          <w:spacing w:val="-2"/>
          <w:szCs w:val="22"/>
        </w:rPr>
      </w:pPr>
    </w:p>
    <w:p w14:paraId="47A77A92" w14:textId="77777777" w:rsidR="004949CA" w:rsidRPr="00FB2CCE" w:rsidRDefault="004949CA">
      <w:pPr>
        <w:pStyle w:val="ListParagraph"/>
        <w:numPr>
          <w:ilvl w:val="0"/>
          <w:numId w:val="5"/>
        </w:numPr>
        <w:suppressAutoHyphens/>
        <w:ind w:hanging="720"/>
        <w:rPr>
          <w:spacing w:val="-2"/>
        </w:rPr>
      </w:pPr>
      <w:r w:rsidRPr="00FB2CCE">
        <w:rPr>
          <w:spacing w:val="-2"/>
        </w:rPr>
        <w:t>Write your answers in this Question/Answer Booklet.</w:t>
      </w:r>
    </w:p>
    <w:p w14:paraId="7F15FDF7" w14:textId="77777777" w:rsidR="004949CA" w:rsidRPr="00FB2CCE" w:rsidRDefault="004949CA" w:rsidP="004949CA">
      <w:pPr>
        <w:suppressAutoHyphens/>
        <w:ind w:left="720" w:hanging="720"/>
        <w:rPr>
          <w:rFonts w:cs="Arial"/>
          <w:spacing w:val="-2"/>
          <w:szCs w:val="22"/>
        </w:rPr>
      </w:pPr>
    </w:p>
    <w:p w14:paraId="09BCDF26" w14:textId="77777777" w:rsidR="004949CA" w:rsidRPr="00FB2CCE" w:rsidRDefault="004949CA">
      <w:pPr>
        <w:pStyle w:val="ListParagraph"/>
        <w:numPr>
          <w:ilvl w:val="0"/>
          <w:numId w:val="5"/>
        </w:numPr>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2DC9765E" w14:textId="77777777" w:rsidR="004949CA" w:rsidRPr="00FB2CCE" w:rsidRDefault="004949CA" w:rsidP="004949CA">
      <w:pPr>
        <w:suppressAutoHyphens/>
        <w:rPr>
          <w:rFonts w:cs="Arial"/>
          <w:spacing w:val="-2"/>
          <w:szCs w:val="22"/>
        </w:rPr>
      </w:pPr>
    </w:p>
    <w:p w14:paraId="24CECB84" w14:textId="48235F11" w:rsidR="004949CA" w:rsidRPr="00FB2CCE" w:rsidRDefault="004949CA">
      <w:pPr>
        <w:pStyle w:val="ListParagraph"/>
        <w:numPr>
          <w:ilvl w:val="0"/>
          <w:numId w:val="5"/>
        </w:numPr>
        <w:suppressAutoHyphens/>
        <w:ind w:hanging="720"/>
        <w:rPr>
          <w:spacing w:val="-2"/>
        </w:rPr>
      </w:pPr>
      <w:r w:rsidRPr="00FB2CCE">
        <w:rPr>
          <w:spacing w:val="-2"/>
        </w:rPr>
        <w:t xml:space="preserve">Spare pages are included at the end of this booklet. They can be used for planning your responses and/or as additional space if required to continue an answer. </w:t>
      </w:r>
    </w:p>
    <w:p w14:paraId="2C6258DA" w14:textId="77777777" w:rsidR="004949CA" w:rsidRPr="00FB2CCE" w:rsidRDefault="004949CA">
      <w:pPr>
        <w:numPr>
          <w:ilvl w:val="1"/>
          <w:numId w:val="4"/>
        </w:numPr>
        <w:tabs>
          <w:tab w:val="num" w:pos="1080"/>
        </w:tabs>
        <w:suppressAutoHyphens/>
        <w:ind w:left="1080" w:hanging="371"/>
        <w:rPr>
          <w:rFonts w:cs="Arial"/>
          <w:spacing w:val="-2"/>
          <w:szCs w:val="22"/>
        </w:rPr>
      </w:pPr>
      <w:r w:rsidRPr="00FB2CCE">
        <w:rPr>
          <w:rFonts w:cs="Arial"/>
          <w:spacing w:val="-2"/>
          <w:szCs w:val="22"/>
        </w:rPr>
        <w:t>Planning: If you use the spare pages for planning, indicate this clearly.</w:t>
      </w:r>
    </w:p>
    <w:p w14:paraId="53F76B20" w14:textId="729848DF" w:rsidR="004949CA" w:rsidRPr="00FB2CCE" w:rsidRDefault="004949CA">
      <w:pPr>
        <w:numPr>
          <w:ilvl w:val="1"/>
          <w:numId w:val="4"/>
        </w:numPr>
        <w:tabs>
          <w:tab w:val="num" w:pos="1080"/>
        </w:tabs>
        <w:suppressAutoHyphens/>
        <w:ind w:left="1080" w:hanging="371"/>
        <w:rPr>
          <w:rFonts w:cs="Arial"/>
          <w:spacing w:val="-2"/>
          <w:szCs w:val="22"/>
        </w:rPr>
      </w:pPr>
      <w:r w:rsidRPr="00FB2CCE">
        <w:rPr>
          <w:rFonts w:cs="Arial"/>
          <w:spacing w:val="-2"/>
          <w:szCs w:val="22"/>
        </w:rPr>
        <w:t xml:space="preserve">Continuing an answer: If you need to use the space to continue an answer, indicate in the original answer space where the answer is continued, </w:t>
      </w:r>
      <w:r w:rsidR="007B7543" w:rsidRPr="00FB2CCE">
        <w:rPr>
          <w:rFonts w:cs="Arial"/>
          <w:spacing w:val="-2"/>
          <w:szCs w:val="22"/>
        </w:rPr>
        <w:t>i.e.</w:t>
      </w:r>
      <w:r w:rsidRPr="00FB2CCE">
        <w:rPr>
          <w:rFonts w:cs="Arial"/>
          <w:spacing w:val="-2"/>
          <w:szCs w:val="22"/>
        </w:rPr>
        <w:t xml:space="preserve"> give the page number. Refer to the question(s) where you are continuing your work.</w:t>
      </w:r>
    </w:p>
    <w:p w14:paraId="55D592D9" w14:textId="77777777" w:rsidR="004949CA" w:rsidRPr="00FB2CCE" w:rsidRDefault="004949CA" w:rsidP="004949CA">
      <w:pPr>
        <w:ind w:left="720" w:hanging="720"/>
        <w:rPr>
          <w:rFonts w:cs="Arial"/>
          <w:b/>
          <w:bCs/>
          <w:szCs w:val="22"/>
        </w:rPr>
      </w:pPr>
    </w:p>
    <w:p w14:paraId="1C09FBE2" w14:textId="77777777" w:rsidR="00BC0148" w:rsidRDefault="00943B04" w:rsidP="00BC0148">
      <w:pPr>
        <w:pStyle w:val="Heading1"/>
        <w:tabs>
          <w:tab w:val="clear" w:pos="9311"/>
          <w:tab w:val="left" w:pos="1134"/>
          <w:tab w:val="left" w:pos="1701"/>
          <w:tab w:val="right" w:pos="9356"/>
        </w:tabs>
        <w:ind w:left="0" w:firstLine="0"/>
      </w:pPr>
      <w:r w:rsidRPr="00780109">
        <w:br w:type="page"/>
      </w:r>
    </w:p>
    <w:p w14:paraId="2544F2CE" w14:textId="1D9DEB58" w:rsidR="002B7CB1" w:rsidRPr="00747108" w:rsidRDefault="009509CD" w:rsidP="007A255E">
      <w:pPr>
        <w:pStyle w:val="Heading1"/>
        <w:tabs>
          <w:tab w:val="clear" w:pos="9311"/>
          <w:tab w:val="left" w:pos="1134"/>
          <w:tab w:val="left" w:pos="1701"/>
          <w:tab w:val="right" w:pos="9639"/>
        </w:tabs>
        <w:ind w:left="0" w:firstLine="0"/>
        <w:jc w:val="both"/>
        <w:rPr>
          <w:sz w:val="24"/>
          <w:szCs w:val="24"/>
        </w:rPr>
      </w:pPr>
      <w:r w:rsidRPr="00747108">
        <w:rPr>
          <w:sz w:val="24"/>
          <w:szCs w:val="24"/>
        </w:rPr>
        <w:lastRenderedPageBreak/>
        <w:t>Section</w:t>
      </w:r>
      <w:r w:rsidR="00A62027" w:rsidRPr="00747108">
        <w:rPr>
          <w:sz w:val="24"/>
          <w:szCs w:val="24"/>
        </w:rPr>
        <w:t xml:space="preserve"> </w:t>
      </w:r>
      <w:r w:rsidRPr="00747108">
        <w:rPr>
          <w:sz w:val="24"/>
          <w:szCs w:val="24"/>
        </w:rPr>
        <w:t>One</w:t>
      </w:r>
      <w:r w:rsidR="00015C96" w:rsidRPr="00747108">
        <w:rPr>
          <w:sz w:val="24"/>
          <w:szCs w:val="24"/>
        </w:rPr>
        <w:t xml:space="preserve">: </w:t>
      </w:r>
      <w:r w:rsidR="00C67E95" w:rsidRPr="00747108">
        <w:rPr>
          <w:sz w:val="24"/>
          <w:szCs w:val="24"/>
        </w:rPr>
        <w:t>Short Answer</w:t>
      </w:r>
      <w:r w:rsidR="007A255E" w:rsidRPr="00747108">
        <w:rPr>
          <w:sz w:val="24"/>
          <w:szCs w:val="24"/>
        </w:rPr>
        <w:tab/>
      </w:r>
      <w:r w:rsidR="00C67E95" w:rsidRPr="00747108">
        <w:rPr>
          <w:sz w:val="24"/>
          <w:szCs w:val="24"/>
        </w:rPr>
        <w:t>70</w:t>
      </w:r>
      <w:r w:rsidR="00C66AA1" w:rsidRPr="00747108">
        <w:rPr>
          <w:sz w:val="24"/>
          <w:szCs w:val="24"/>
        </w:rPr>
        <w:t>%</w:t>
      </w:r>
      <w:r w:rsidR="007A255E" w:rsidRPr="00747108">
        <w:rPr>
          <w:sz w:val="24"/>
          <w:szCs w:val="24"/>
        </w:rPr>
        <w:t xml:space="preserve"> </w:t>
      </w:r>
      <w:r w:rsidR="00C66AA1" w:rsidRPr="00747108">
        <w:rPr>
          <w:sz w:val="24"/>
          <w:szCs w:val="24"/>
        </w:rPr>
        <w:t>(</w:t>
      </w:r>
      <w:r w:rsidR="0084075D" w:rsidRPr="00747108">
        <w:rPr>
          <w:sz w:val="24"/>
          <w:szCs w:val="24"/>
        </w:rPr>
        <w:t>1</w:t>
      </w:r>
      <w:r w:rsidR="00D7752C">
        <w:rPr>
          <w:sz w:val="24"/>
          <w:szCs w:val="24"/>
        </w:rPr>
        <w:t>2</w:t>
      </w:r>
      <w:r w:rsidR="000833E5">
        <w:rPr>
          <w:sz w:val="24"/>
          <w:szCs w:val="24"/>
        </w:rPr>
        <w:t>6</w:t>
      </w:r>
      <w:r w:rsidR="003B6E5A" w:rsidRPr="00747108">
        <w:rPr>
          <w:sz w:val="24"/>
          <w:szCs w:val="24"/>
        </w:rPr>
        <w:t xml:space="preserve"> </w:t>
      </w:r>
      <w:r w:rsidR="001A333B" w:rsidRPr="00747108">
        <w:rPr>
          <w:sz w:val="24"/>
          <w:szCs w:val="24"/>
        </w:rPr>
        <w:t>marks</w:t>
      </w:r>
      <w:r w:rsidR="00C66AA1" w:rsidRPr="00747108">
        <w:rPr>
          <w:sz w:val="24"/>
          <w:szCs w:val="24"/>
        </w:rPr>
        <w:t>)</w:t>
      </w:r>
    </w:p>
    <w:p w14:paraId="61237DF5" w14:textId="77777777" w:rsidR="009509CD" w:rsidRPr="00E67B59" w:rsidRDefault="009509CD" w:rsidP="009A7DBE">
      <w:pPr>
        <w:tabs>
          <w:tab w:val="left" w:pos="1134"/>
          <w:tab w:val="left" w:pos="1701"/>
          <w:tab w:val="right" w:pos="9356"/>
        </w:tabs>
        <w:ind w:left="567" w:hanging="567"/>
        <w:rPr>
          <w:rFonts w:cs="Arial"/>
          <w:b/>
          <w:bCs/>
          <w:szCs w:val="22"/>
        </w:rPr>
      </w:pPr>
    </w:p>
    <w:p w14:paraId="6E065F18" w14:textId="2CC063D0" w:rsidR="0086501F" w:rsidRPr="00E67B59" w:rsidRDefault="0086501F" w:rsidP="0086501F">
      <w:pPr>
        <w:tabs>
          <w:tab w:val="right" w:pos="9356"/>
        </w:tabs>
        <w:rPr>
          <w:rFonts w:cs="Arial"/>
          <w:bCs/>
          <w:szCs w:val="22"/>
        </w:rPr>
      </w:pPr>
      <w:r w:rsidRPr="00E67B59">
        <w:rPr>
          <w:rFonts w:cs="Arial"/>
          <w:szCs w:val="22"/>
        </w:rPr>
        <w:t xml:space="preserve">This section has </w:t>
      </w:r>
      <w:r w:rsidR="001239ED" w:rsidRPr="00E67B59">
        <w:rPr>
          <w:rFonts w:cs="Arial"/>
          <w:b/>
          <w:szCs w:val="22"/>
        </w:rPr>
        <w:t>seven</w:t>
      </w:r>
      <w:r w:rsidRPr="00E67B59">
        <w:rPr>
          <w:rFonts w:cs="Arial"/>
          <w:szCs w:val="22"/>
        </w:rPr>
        <w:t xml:space="preserve"> questions. Answer </w:t>
      </w:r>
      <w:r w:rsidRPr="00E67B59">
        <w:rPr>
          <w:rFonts w:cs="Arial"/>
          <w:b/>
          <w:bCs/>
          <w:szCs w:val="22"/>
        </w:rPr>
        <w:t xml:space="preserve">all </w:t>
      </w:r>
      <w:r w:rsidRPr="00E67B59">
        <w:rPr>
          <w:rFonts w:cs="Arial"/>
          <w:szCs w:val="22"/>
        </w:rPr>
        <w:t xml:space="preserve">questions. </w:t>
      </w:r>
      <w:r w:rsidRPr="00E67B59">
        <w:rPr>
          <w:rFonts w:cs="Arial"/>
          <w:bCs/>
          <w:szCs w:val="22"/>
        </w:rPr>
        <w:t xml:space="preserve">Write your answers in the space provided. </w:t>
      </w:r>
    </w:p>
    <w:p w14:paraId="057B0239" w14:textId="77777777" w:rsidR="0086501F" w:rsidRPr="00E67B59" w:rsidRDefault="0086501F" w:rsidP="0086501F">
      <w:pPr>
        <w:tabs>
          <w:tab w:val="right" w:pos="9356"/>
        </w:tabs>
        <w:rPr>
          <w:rFonts w:cs="Arial"/>
          <w:bCs/>
          <w:szCs w:val="22"/>
        </w:rPr>
      </w:pPr>
    </w:p>
    <w:p w14:paraId="3E3A7995" w14:textId="47F03EAA" w:rsidR="0086501F" w:rsidRPr="00E67B59" w:rsidRDefault="0086501F" w:rsidP="0086501F">
      <w:pPr>
        <w:tabs>
          <w:tab w:val="right" w:pos="9356"/>
        </w:tabs>
        <w:rPr>
          <w:rFonts w:cs="Arial"/>
          <w:bCs/>
          <w:szCs w:val="22"/>
        </w:rPr>
      </w:pPr>
      <w:r w:rsidRPr="00E67B59">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w:t>
      </w:r>
      <w:r w:rsidR="007B7543" w:rsidRPr="00E67B59">
        <w:rPr>
          <w:rFonts w:cs="Arial"/>
          <w:bCs/>
          <w:szCs w:val="22"/>
        </w:rPr>
        <w:t>i.e.</w:t>
      </w:r>
      <w:r w:rsidRPr="00E67B59">
        <w:rPr>
          <w:rFonts w:cs="Arial"/>
          <w:bCs/>
          <w:szCs w:val="22"/>
        </w:rPr>
        <w:t xml:space="preserve"> give the page number. </w:t>
      </w:r>
    </w:p>
    <w:p w14:paraId="64570D50" w14:textId="77777777" w:rsidR="0086501F" w:rsidRPr="00E67B59" w:rsidRDefault="0086501F" w:rsidP="0086501F">
      <w:pPr>
        <w:tabs>
          <w:tab w:val="right" w:pos="9356"/>
        </w:tabs>
        <w:rPr>
          <w:rFonts w:cs="Arial"/>
          <w:bCs/>
          <w:szCs w:val="22"/>
        </w:rPr>
      </w:pPr>
    </w:p>
    <w:p w14:paraId="7AA69B23" w14:textId="04A90A13" w:rsidR="0086501F" w:rsidRPr="00E67B59" w:rsidRDefault="0086501F" w:rsidP="0086501F">
      <w:pPr>
        <w:tabs>
          <w:tab w:val="right" w:pos="9356"/>
        </w:tabs>
        <w:rPr>
          <w:rFonts w:cs="Arial"/>
          <w:bCs/>
          <w:szCs w:val="22"/>
        </w:rPr>
      </w:pPr>
      <w:r w:rsidRPr="00E67B59">
        <w:rPr>
          <w:rFonts w:cs="Arial"/>
          <w:szCs w:val="22"/>
        </w:rPr>
        <w:t xml:space="preserve">Suggested working time for this section is </w:t>
      </w:r>
      <w:r w:rsidR="00C67E95" w:rsidRPr="00E67B59">
        <w:rPr>
          <w:rFonts w:cs="Arial"/>
          <w:szCs w:val="22"/>
        </w:rPr>
        <w:t>120</w:t>
      </w:r>
      <w:r w:rsidRPr="00E67B59">
        <w:rPr>
          <w:rFonts w:cs="Arial"/>
          <w:szCs w:val="22"/>
        </w:rPr>
        <w:t xml:space="preserve"> minutes.</w:t>
      </w:r>
    </w:p>
    <w:p w14:paraId="649A8F30" w14:textId="77777777" w:rsidR="0086501F" w:rsidRPr="00E67B59" w:rsidRDefault="0086501F" w:rsidP="0086501F">
      <w:pPr>
        <w:pBdr>
          <w:bottom w:val="single" w:sz="4" w:space="1" w:color="auto"/>
        </w:pBdr>
        <w:tabs>
          <w:tab w:val="right" w:pos="9356"/>
        </w:tabs>
        <w:autoSpaceDE w:val="0"/>
        <w:autoSpaceDN w:val="0"/>
        <w:adjustRightInd w:val="0"/>
        <w:ind w:left="567" w:hanging="567"/>
        <w:rPr>
          <w:rFonts w:cs="Arial"/>
          <w:szCs w:val="22"/>
        </w:rPr>
      </w:pPr>
    </w:p>
    <w:p w14:paraId="40D3ECA3" w14:textId="589891D3" w:rsidR="0086501F" w:rsidRPr="00E67B59" w:rsidRDefault="0086501F" w:rsidP="0086501F">
      <w:pPr>
        <w:rPr>
          <w:rFonts w:cs="Arial"/>
          <w:szCs w:val="22"/>
        </w:rPr>
      </w:pPr>
    </w:p>
    <w:p w14:paraId="701F2184" w14:textId="77777777" w:rsidR="00A769E2" w:rsidRPr="00E67B59" w:rsidRDefault="00A769E2" w:rsidP="0086501F">
      <w:pPr>
        <w:rPr>
          <w:rFonts w:cs="Arial"/>
        </w:rPr>
      </w:pPr>
    </w:p>
    <w:p w14:paraId="5CF37C3B" w14:textId="16895158" w:rsidR="00A769E2" w:rsidRDefault="00A769E2" w:rsidP="00F503C6">
      <w:pPr>
        <w:spacing w:after="120"/>
        <w:rPr>
          <w:rFonts w:cs="Arial"/>
          <w:b/>
          <w:bCs/>
          <w:szCs w:val="22"/>
        </w:rPr>
      </w:pPr>
      <w:r w:rsidRPr="00E67B59">
        <w:rPr>
          <w:rFonts w:cs="Arial"/>
          <w:b/>
          <w:bCs/>
          <w:szCs w:val="22"/>
        </w:rPr>
        <w:t xml:space="preserve">Question 1                                                                                          </w:t>
      </w:r>
      <w:r w:rsidR="00E92267" w:rsidRPr="00E67B59">
        <w:rPr>
          <w:rFonts w:cs="Arial"/>
          <w:b/>
          <w:bCs/>
          <w:szCs w:val="22"/>
        </w:rPr>
        <w:tab/>
      </w:r>
      <w:r w:rsidR="00E92267" w:rsidRPr="00E67B59">
        <w:rPr>
          <w:rFonts w:cs="Arial"/>
          <w:b/>
          <w:bCs/>
          <w:szCs w:val="22"/>
        </w:rPr>
        <w:tab/>
      </w:r>
      <w:r w:rsidR="001239ED" w:rsidRPr="00E67B59">
        <w:rPr>
          <w:rFonts w:cs="Arial"/>
          <w:b/>
          <w:bCs/>
          <w:szCs w:val="22"/>
        </w:rPr>
        <w:t xml:space="preserve">         </w:t>
      </w:r>
      <w:r w:rsidRPr="00E67B59">
        <w:rPr>
          <w:rFonts w:cs="Arial"/>
          <w:b/>
          <w:bCs/>
          <w:szCs w:val="22"/>
        </w:rPr>
        <w:t>(</w:t>
      </w:r>
      <w:r w:rsidR="001239ED" w:rsidRPr="00E67B59">
        <w:rPr>
          <w:rFonts w:cs="Arial"/>
          <w:b/>
          <w:bCs/>
          <w:szCs w:val="22"/>
        </w:rPr>
        <w:t>1</w:t>
      </w:r>
      <w:r w:rsidR="00D7752C">
        <w:rPr>
          <w:rFonts w:cs="Arial"/>
          <w:b/>
          <w:bCs/>
          <w:szCs w:val="22"/>
        </w:rPr>
        <w:t>4</w:t>
      </w:r>
      <w:r w:rsidR="001239ED" w:rsidRPr="00E67B59">
        <w:rPr>
          <w:rFonts w:cs="Arial"/>
          <w:b/>
          <w:bCs/>
          <w:szCs w:val="22"/>
        </w:rPr>
        <w:t xml:space="preserve"> </w:t>
      </w:r>
      <w:r w:rsidRPr="00E67B59">
        <w:rPr>
          <w:rFonts w:cs="Arial"/>
          <w:b/>
          <w:bCs/>
          <w:szCs w:val="22"/>
        </w:rPr>
        <w:t>marks)</w:t>
      </w:r>
    </w:p>
    <w:p w14:paraId="00CFC72C" w14:textId="77777777" w:rsidR="008F4887" w:rsidRDefault="008F4887" w:rsidP="00F503C6">
      <w:pPr>
        <w:spacing w:after="120"/>
        <w:rPr>
          <w:rFonts w:cs="Arial"/>
          <w:b/>
          <w:bCs/>
          <w:szCs w:val="22"/>
        </w:rPr>
      </w:pPr>
    </w:p>
    <w:p w14:paraId="4D995DD6" w14:textId="0FB1BF73" w:rsidR="008F4887" w:rsidRPr="00E67B59" w:rsidRDefault="008F4887" w:rsidP="008F4887">
      <w:pPr>
        <w:spacing w:after="120"/>
        <w:jc w:val="center"/>
        <w:rPr>
          <w:rFonts w:cs="Arial"/>
          <w:b/>
          <w:bCs/>
          <w:szCs w:val="22"/>
        </w:rPr>
      </w:pPr>
      <w:r w:rsidRPr="007831DF">
        <w:rPr>
          <w:rFonts w:cs="Arial"/>
          <w:noProof/>
          <w:szCs w:val="24"/>
          <w:lang w:val="en-US"/>
        </w:rPr>
        <w:drawing>
          <wp:inline distT="0" distB="0" distL="0" distR="0" wp14:anchorId="310A570D" wp14:editId="74BA5101">
            <wp:extent cx="2877619" cy="1973655"/>
            <wp:effectExtent l="0" t="0" r="5715" b="0"/>
            <wp:docPr id="12037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5258" name=""/>
                    <pic:cNvPicPr/>
                  </pic:nvPicPr>
                  <pic:blipFill>
                    <a:blip r:embed="rId16"/>
                    <a:stretch>
                      <a:fillRect/>
                    </a:stretch>
                  </pic:blipFill>
                  <pic:spPr>
                    <a:xfrm>
                      <a:off x="0" y="0"/>
                      <a:ext cx="2920298" cy="2002927"/>
                    </a:xfrm>
                    <a:prstGeom prst="rect">
                      <a:avLst/>
                    </a:prstGeom>
                  </pic:spPr>
                </pic:pic>
              </a:graphicData>
            </a:graphic>
          </wp:inline>
        </w:drawing>
      </w:r>
    </w:p>
    <w:p w14:paraId="70B39EE4" w14:textId="77777777" w:rsidR="00FC3865" w:rsidRPr="00E67B59" w:rsidRDefault="00FC3865" w:rsidP="00CB7185">
      <w:pPr>
        <w:tabs>
          <w:tab w:val="left" w:pos="709"/>
          <w:tab w:val="left" w:pos="8647"/>
          <w:tab w:val="right" w:pos="9356"/>
        </w:tabs>
        <w:spacing w:after="120"/>
        <w:ind w:left="993" w:hanging="851"/>
        <w:rPr>
          <w:rFonts w:cs="Arial"/>
          <w:szCs w:val="22"/>
        </w:rPr>
      </w:pPr>
    </w:p>
    <w:p w14:paraId="1BF49EB4" w14:textId="1A9A3E6E" w:rsidR="001239ED" w:rsidRPr="00E67B59" w:rsidRDefault="00A769E2" w:rsidP="00BB1EAC">
      <w:pPr>
        <w:ind w:left="709" w:hanging="709"/>
        <w:rPr>
          <w:rFonts w:cs="Arial"/>
        </w:rPr>
      </w:pPr>
      <w:r w:rsidRPr="00E67B59">
        <w:rPr>
          <w:rFonts w:cs="Arial"/>
          <w:szCs w:val="22"/>
        </w:rPr>
        <w:t xml:space="preserve">(a)  </w:t>
      </w:r>
      <w:r w:rsidR="00E97099" w:rsidRPr="00E67B59">
        <w:rPr>
          <w:rFonts w:cs="Arial"/>
          <w:szCs w:val="22"/>
        </w:rPr>
        <w:tab/>
      </w:r>
      <w:bookmarkStart w:id="3" w:name="_Hlk121381532"/>
      <w:r w:rsidR="007B51D6">
        <w:rPr>
          <w:rFonts w:cs="Arial"/>
        </w:rPr>
        <w:t>Neurons play a variety of</w:t>
      </w:r>
      <w:r w:rsidR="001239ED" w:rsidRPr="00E67B59">
        <w:rPr>
          <w:rFonts w:cs="Arial"/>
        </w:rPr>
        <w:t xml:space="preserve"> roles in the human body. Sensory and motor neurons are two types of neurons found in the human body. Name a third type.</w:t>
      </w:r>
      <w:r w:rsidR="001239ED" w:rsidRPr="00E67B59">
        <w:rPr>
          <w:rFonts w:cs="Arial"/>
        </w:rPr>
        <w:tab/>
      </w:r>
      <w:r w:rsidR="001239ED" w:rsidRPr="00E67B59">
        <w:rPr>
          <w:rFonts w:cs="Arial"/>
        </w:rPr>
        <w:tab/>
      </w:r>
      <w:r w:rsidR="001239ED" w:rsidRPr="00E67B59">
        <w:rPr>
          <w:rFonts w:cs="Arial"/>
        </w:rPr>
        <w:tab/>
      </w:r>
      <w:r w:rsidR="00BB1EAC">
        <w:rPr>
          <w:rFonts w:cs="Arial"/>
        </w:rPr>
        <w:t xml:space="preserve">  </w:t>
      </w:r>
      <w:r w:rsidR="001239ED" w:rsidRPr="00E67B59">
        <w:rPr>
          <w:rFonts w:cs="Arial"/>
        </w:rPr>
        <w:t>(1 mark)</w:t>
      </w:r>
    </w:p>
    <w:p w14:paraId="264870E7" w14:textId="1279174A" w:rsidR="00F503C6" w:rsidRPr="00E67B59" w:rsidRDefault="00F503C6" w:rsidP="000941B1">
      <w:pPr>
        <w:tabs>
          <w:tab w:val="left" w:pos="142"/>
          <w:tab w:val="left" w:pos="709"/>
          <w:tab w:val="left" w:pos="8647"/>
          <w:tab w:val="right" w:pos="9356"/>
        </w:tabs>
        <w:spacing w:after="120"/>
        <w:ind w:left="1134" w:hanging="992"/>
        <w:rPr>
          <w:rFonts w:cs="Arial"/>
          <w:b/>
          <w:bCs/>
          <w:szCs w:val="22"/>
        </w:rPr>
      </w:pPr>
    </w:p>
    <w:bookmarkEnd w:id="3"/>
    <w:p w14:paraId="6F70E66C" w14:textId="59449E44" w:rsidR="008F4887" w:rsidRPr="008F4887" w:rsidRDefault="001239ED" w:rsidP="008F4887">
      <w:pPr>
        <w:tabs>
          <w:tab w:val="left" w:pos="567"/>
          <w:tab w:val="left" w:pos="709"/>
          <w:tab w:val="left" w:pos="8647"/>
          <w:tab w:val="right" w:pos="9356"/>
        </w:tabs>
        <w:spacing w:after="120"/>
        <w:ind w:left="709"/>
        <w:rPr>
          <w:rFonts w:cs="Arial"/>
        </w:rPr>
      </w:pPr>
      <w:r w:rsidRPr="00114B33">
        <w:rPr>
          <w:rFonts w:cs="Arial"/>
        </w:rPr>
        <w:t>______________________________________________________________</w:t>
      </w:r>
      <w:r w:rsidR="00114B33">
        <w:rPr>
          <w:rFonts w:cs="Arial"/>
        </w:rPr>
        <w:t>___</w:t>
      </w:r>
      <w:r w:rsidRPr="00114B33">
        <w:rPr>
          <w:rFonts w:cs="Arial"/>
        </w:rPr>
        <w:t>_______</w:t>
      </w:r>
    </w:p>
    <w:p w14:paraId="754E3C83" w14:textId="77777777" w:rsidR="00FC3865" w:rsidRPr="00E67B59" w:rsidRDefault="00FC3865" w:rsidP="000941B1">
      <w:pPr>
        <w:tabs>
          <w:tab w:val="left" w:pos="142"/>
          <w:tab w:val="left" w:pos="709"/>
          <w:tab w:val="left" w:pos="8647"/>
          <w:tab w:val="right" w:pos="9356"/>
        </w:tabs>
        <w:spacing w:after="120"/>
        <w:ind w:left="1134" w:hanging="992"/>
        <w:rPr>
          <w:rFonts w:cs="Arial"/>
          <w:szCs w:val="22"/>
        </w:rPr>
      </w:pPr>
    </w:p>
    <w:p w14:paraId="56251CC1" w14:textId="4B213753" w:rsidR="008F4887" w:rsidRPr="00D7752C" w:rsidRDefault="00D7752C" w:rsidP="00D7752C">
      <w:pPr>
        <w:tabs>
          <w:tab w:val="left" w:pos="567"/>
          <w:tab w:val="left" w:pos="1134"/>
          <w:tab w:val="right" w:pos="9923"/>
        </w:tabs>
        <w:contextualSpacing/>
        <w:rPr>
          <w:rFonts w:cs="Arial"/>
        </w:rPr>
      </w:pPr>
      <w:r>
        <w:rPr>
          <w:rFonts w:cs="Arial"/>
        </w:rPr>
        <w:t>(b)</w:t>
      </w:r>
      <w:r>
        <w:rPr>
          <w:rFonts w:cs="Arial"/>
        </w:rPr>
        <w:tab/>
      </w:r>
      <w:r w:rsidR="008F4887" w:rsidRPr="00D7752C">
        <w:rPr>
          <w:rFonts w:cs="Arial"/>
        </w:rPr>
        <w:t>State the structure and the function of Structure 5.</w:t>
      </w:r>
      <w:r w:rsidR="008F4887" w:rsidRPr="00D7752C">
        <w:rPr>
          <w:rFonts w:cs="Arial"/>
        </w:rPr>
        <w:tab/>
        <w:t>(2 marks)</w:t>
      </w:r>
    </w:p>
    <w:p w14:paraId="23DB3D56" w14:textId="77777777" w:rsidR="008F4887" w:rsidRDefault="008F4887" w:rsidP="008F4887">
      <w:pPr>
        <w:pStyle w:val="ListParagraph"/>
        <w:tabs>
          <w:tab w:val="left" w:pos="567"/>
          <w:tab w:val="left" w:pos="1134"/>
          <w:tab w:val="right" w:pos="9923"/>
        </w:tabs>
        <w:ind w:left="502"/>
        <w:contextualSpacing/>
        <w:rPr>
          <w:rFonts w:cs="Arial"/>
        </w:rPr>
      </w:pPr>
    </w:p>
    <w:p w14:paraId="27BBBFEA" w14:textId="5310F381" w:rsidR="008F4887" w:rsidRPr="008F4887" w:rsidRDefault="00D7752C" w:rsidP="008F4887">
      <w:pPr>
        <w:pStyle w:val="ListParagraph"/>
        <w:tabs>
          <w:tab w:val="left" w:pos="567"/>
          <w:tab w:val="left" w:pos="1134"/>
          <w:tab w:val="right" w:pos="9923"/>
        </w:tabs>
        <w:ind w:left="502"/>
        <w:contextualSpacing/>
        <w:rPr>
          <w:rFonts w:cs="Arial"/>
        </w:rPr>
      </w:pPr>
      <w:r>
        <w:rPr>
          <w:rFonts w:cs="Arial"/>
          <w:noProof/>
          <w:lang w:val="en-US"/>
        </w:rPr>
        <w:drawing>
          <wp:inline distT="0" distB="0" distL="0" distR="0" wp14:anchorId="4C5A79D3" wp14:editId="182D9B31">
            <wp:extent cx="5715000" cy="850900"/>
            <wp:effectExtent l="0" t="0" r="0" b="0"/>
            <wp:docPr id="1722970386"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70386" name="Picture 1" descr="A white rectangular object with black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15000" cy="850900"/>
                    </a:xfrm>
                    <a:prstGeom prst="rect">
                      <a:avLst/>
                    </a:prstGeom>
                  </pic:spPr>
                </pic:pic>
              </a:graphicData>
            </a:graphic>
          </wp:inline>
        </w:drawing>
      </w:r>
    </w:p>
    <w:p w14:paraId="4E26F3E7" w14:textId="77777777" w:rsidR="008F4887" w:rsidRPr="00D7752C" w:rsidRDefault="008F4887" w:rsidP="00D7752C">
      <w:pPr>
        <w:tabs>
          <w:tab w:val="left" w:pos="567"/>
          <w:tab w:val="left" w:pos="1134"/>
          <w:tab w:val="right" w:pos="9923"/>
        </w:tabs>
        <w:rPr>
          <w:rFonts w:cs="Arial"/>
        </w:rPr>
      </w:pPr>
    </w:p>
    <w:p w14:paraId="0EEC7AE5" w14:textId="538CB2E8" w:rsidR="008F4887" w:rsidRPr="00D7752C" w:rsidRDefault="00D7752C" w:rsidP="00D7752C">
      <w:pPr>
        <w:tabs>
          <w:tab w:val="left" w:pos="567"/>
          <w:tab w:val="left" w:pos="1134"/>
          <w:tab w:val="right" w:pos="9923"/>
        </w:tabs>
        <w:contextualSpacing/>
        <w:rPr>
          <w:rFonts w:cs="Arial"/>
        </w:rPr>
      </w:pPr>
      <w:r>
        <w:rPr>
          <w:rFonts w:cs="Arial"/>
        </w:rPr>
        <w:t xml:space="preserve">(c) </w:t>
      </w:r>
      <w:r>
        <w:rPr>
          <w:rFonts w:cs="Arial"/>
        </w:rPr>
        <w:tab/>
      </w:r>
      <w:r w:rsidR="008F4887" w:rsidRPr="00D7752C">
        <w:rPr>
          <w:rFonts w:cs="Arial"/>
        </w:rPr>
        <w:t>State the structure and the function of Structure 2.</w:t>
      </w:r>
      <w:r w:rsidR="008F4887" w:rsidRPr="00D7752C">
        <w:rPr>
          <w:rFonts w:cs="Arial"/>
        </w:rPr>
        <w:tab/>
        <w:t xml:space="preserve">(2 marks) </w:t>
      </w:r>
    </w:p>
    <w:p w14:paraId="096C7D27" w14:textId="77777777" w:rsidR="00D7752C" w:rsidRDefault="00D7752C" w:rsidP="00D7752C">
      <w:pPr>
        <w:pStyle w:val="ListParagraph"/>
        <w:tabs>
          <w:tab w:val="left" w:pos="567"/>
          <w:tab w:val="left" w:pos="1134"/>
          <w:tab w:val="right" w:pos="9923"/>
        </w:tabs>
        <w:ind w:left="502"/>
        <w:contextualSpacing/>
        <w:rPr>
          <w:rFonts w:cs="Arial"/>
        </w:rPr>
      </w:pPr>
    </w:p>
    <w:p w14:paraId="7403A3B6" w14:textId="4AAC815E" w:rsidR="00D7752C" w:rsidRPr="007831DF" w:rsidRDefault="00D7752C" w:rsidP="00D7752C">
      <w:pPr>
        <w:pStyle w:val="ListParagraph"/>
        <w:tabs>
          <w:tab w:val="left" w:pos="567"/>
          <w:tab w:val="left" w:pos="1134"/>
          <w:tab w:val="right" w:pos="9923"/>
        </w:tabs>
        <w:ind w:left="502"/>
        <w:contextualSpacing/>
        <w:rPr>
          <w:rFonts w:cs="Arial"/>
        </w:rPr>
      </w:pPr>
      <w:r>
        <w:rPr>
          <w:rFonts w:cs="Arial"/>
          <w:noProof/>
          <w:lang w:val="en-US"/>
        </w:rPr>
        <w:drawing>
          <wp:inline distT="0" distB="0" distL="0" distR="0" wp14:anchorId="56EBBD8D" wp14:editId="2CD3B23A">
            <wp:extent cx="5715000" cy="850900"/>
            <wp:effectExtent l="0" t="0" r="0" b="0"/>
            <wp:docPr id="1280775899" name="Picture 1280775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70386" name="Picture 1722970386"/>
                    <pic:cNvPicPr/>
                  </pic:nvPicPr>
                  <pic:blipFill>
                    <a:blip r:embed="rId17">
                      <a:extLst>
                        <a:ext uri="{28A0092B-C50C-407E-A947-70E740481C1C}">
                          <a14:useLocalDpi xmlns:a14="http://schemas.microsoft.com/office/drawing/2010/main" val="0"/>
                        </a:ext>
                      </a:extLst>
                    </a:blip>
                    <a:stretch>
                      <a:fillRect/>
                    </a:stretch>
                  </pic:blipFill>
                  <pic:spPr>
                    <a:xfrm>
                      <a:off x="0" y="0"/>
                      <a:ext cx="5715000" cy="850900"/>
                    </a:xfrm>
                    <a:prstGeom prst="rect">
                      <a:avLst/>
                    </a:prstGeom>
                  </pic:spPr>
                </pic:pic>
              </a:graphicData>
            </a:graphic>
          </wp:inline>
        </w:drawing>
      </w:r>
    </w:p>
    <w:p w14:paraId="389933A1" w14:textId="6CEE6F35" w:rsidR="00A769E2" w:rsidRPr="00E67B59" w:rsidRDefault="00A769E2" w:rsidP="008F4887">
      <w:pPr>
        <w:tabs>
          <w:tab w:val="left" w:pos="142"/>
          <w:tab w:val="left" w:pos="709"/>
          <w:tab w:val="left" w:pos="8647"/>
          <w:tab w:val="right" w:pos="9356"/>
        </w:tabs>
        <w:spacing w:after="120"/>
        <w:ind w:left="1134" w:hanging="992"/>
        <w:rPr>
          <w:rFonts w:cs="Arial"/>
          <w:szCs w:val="22"/>
        </w:rPr>
      </w:pPr>
    </w:p>
    <w:p w14:paraId="6F6E82BD" w14:textId="432789ED" w:rsidR="00E97099" w:rsidRPr="00114B33" w:rsidRDefault="00E97099" w:rsidP="00114B33">
      <w:pPr>
        <w:tabs>
          <w:tab w:val="left" w:pos="142"/>
          <w:tab w:val="left" w:pos="709"/>
          <w:tab w:val="left" w:pos="8647"/>
          <w:tab w:val="right" w:pos="9356"/>
        </w:tabs>
        <w:spacing w:after="120"/>
        <w:ind w:left="709" w:hanging="567"/>
        <w:rPr>
          <w:rFonts w:cs="Arial"/>
          <w:szCs w:val="22"/>
        </w:rPr>
      </w:pPr>
    </w:p>
    <w:p w14:paraId="08FC4DC9" w14:textId="77777777" w:rsidR="00BB1EAC" w:rsidRDefault="00BB1EAC" w:rsidP="00894A4B">
      <w:pPr>
        <w:spacing w:after="120"/>
        <w:rPr>
          <w:rFonts w:cs="Arial"/>
          <w:b/>
          <w:bCs/>
          <w:szCs w:val="22"/>
        </w:rPr>
      </w:pPr>
    </w:p>
    <w:p w14:paraId="1BCE4D2C" w14:textId="77777777" w:rsidR="00BB1EAC" w:rsidRDefault="00BB1EAC" w:rsidP="00894A4B">
      <w:pPr>
        <w:spacing w:after="120"/>
        <w:rPr>
          <w:rFonts w:cs="Arial"/>
          <w:b/>
          <w:bCs/>
          <w:szCs w:val="22"/>
        </w:rPr>
      </w:pPr>
    </w:p>
    <w:p w14:paraId="01CE8BCF" w14:textId="054DB11B" w:rsidR="00894A4B" w:rsidRPr="00E67B59" w:rsidRDefault="00894A4B" w:rsidP="00894A4B">
      <w:pPr>
        <w:spacing w:after="120"/>
        <w:rPr>
          <w:rFonts w:cs="Arial"/>
          <w:b/>
          <w:bCs/>
          <w:szCs w:val="22"/>
        </w:rPr>
      </w:pPr>
      <w:r w:rsidRPr="00E67B59">
        <w:rPr>
          <w:rFonts w:cs="Arial"/>
          <w:b/>
          <w:bCs/>
          <w:szCs w:val="22"/>
        </w:rPr>
        <w:t>Question 1</w:t>
      </w:r>
      <w:r>
        <w:rPr>
          <w:rFonts w:cs="Arial"/>
          <w:b/>
          <w:bCs/>
          <w:szCs w:val="22"/>
        </w:rPr>
        <w:t xml:space="preserve"> (continued)</w:t>
      </w:r>
      <w:r w:rsidRPr="00E67B59">
        <w:rPr>
          <w:rFonts w:cs="Arial"/>
          <w:b/>
          <w:bCs/>
          <w:szCs w:val="22"/>
        </w:rPr>
        <w:t xml:space="preserve">                                                                                          </w:t>
      </w:r>
    </w:p>
    <w:p w14:paraId="2BBCB73E" w14:textId="77777777" w:rsidR="00894A4B" w:rsidRPr="00E67B59" w:rsidRDefault="00894A4B" w:rsidP="000941B1">
      <w:pPr>
        <w:pStyle w:val="NoSpacing"/>
        <w:tabs>
          <w:tab w:val="left" w:pos="142"/>
          <w:tab w:val="left" w:pos="567"/>
          <w:tab w:val="left" w:pos="709"/>
          <w:tab w:val="left" w:pos="1134"/>
          <w:tab w:val="left" w:pos="1701"/>
          <w:tab w:val="right" w:pos="9356"/>
        </w:tabs>
        <w:ind w:left="1134" w:hanging="992"/>
        <w:rPr>
          <w:rFonts w:ascii="Arial" w:hAnsi="Arial" w:cs="Arial"/>
        </w:rPr>
      </w:pPr>
    </w:p>
    <w:p w14:paraId="4CE5C96B" w14:textId="77777777" w:rsidR="00AE1B3E" w:rsidRPr="00E67B59" w:rsidRDefault="00AE1B3E" w:rsidP="00AE1B3E">
      <w:pPr>
        <w:rPr>
          <w:rFonts w:cs="Arial"/>
        </w:rPr>
      </w:pPr>
    </w:p>
    <w:p w14:paraId="53D7C1B2" w14:textId="3134DC8C" w:rsidR="001F133E" w:rsidRPr="00E67B59" w:rsidRDefault="00AE606E" w:rsidP="009D2A6D">
      <w:pPr>
        <w:tabs>
          <w:tab w:val="left" w:pos="709"/>
          <w:tab w:val="left" w:pos="7938"/>
        </w:tabs>
        <w:rPr>
          <w:rFonts w:cs="Arial"/>
        </w:rPr>
      </w:pPr>
      <w:bookmarkStart w:id="4" w:name="_Hlk121818368"/>
      <w:r w:rsidRPr="00E67B59">
        <w:rPr>
          <w:rFonts w:cs="Arial"/>
        </w:rPr>
        <w:t>(d)</w:t>
      </w:r>
      <w:r w:rsidR="001F133E" w:rsidRPr="00E67B59">
        <w:rPr>
          <w:rFonts w:cs="Arial"/>
        </w:rPr>
        <w:tab/>
      </w:r>
      <w:r w:rsidR="001239ED" w:rsidRPr="00E67B59">
        <w:rPr>
          <w:rFonts w:cs="Arial"/>
        </w:rPr>
        <w:t>Contrast the function of sensory neurons with motor neurons.</w:t>
      </w:r>
      <w:r w:rsidR="001239ED" w:rsidRPr="00E67B59">
        <w:rPr>
          <w:rFonts w:cs="Arial"/>
        </w:rPr>
        <w:tab/>
      </w:r>
      <w:r w:rsidR="001239ED" w:rsidRPr="00E67B59">
        <w:rPr>
          <w:rFonts w:cs="Arial"/>
        </w:rPr>
        <w:tab/>
        <w:t>(4 marks)</w:t>
      </w:r>
    </w:p>
    <w:bookmarkEnd w:id="4"/>
    <w:p w14:paraId="102542BC" w14:textId="007DE551" w:rsidR="00462942" w:rsidRPr="00E67B59" w:rsidRDefault="00462942" w:rsidP="009B76D8">
      <w:pPr>
        <w:tabs>
          <w:tab w:val="left" w:pos="709"/>
          <w:tab w:val="left" w:pos="7938"/>
        </w:tabs>
        <w:rPr>
          <w:rFonts w:cs="Arial"/>
        </w:rPr>
      </w:pPr>
    </w:p>
    <w:p w14:paraId="0B47ECEA" w14:textId="255AFEED" w:rsidR="0032548C" w:rsidRDefault="0032548C" w:rsidP="0032548C">
      <w:pPr>
        <w:spacing w:line="480" w:lineRule="auto"/>
        <w:ind w:left="720" w:right="-7"/>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243DF0" w14:textId="77777777" w:rsidR="0032548C" w:rsidRDefault="0032548C" w:rsidP="0032548C">
      <w:pPr>
        <w:spacing w:line="480" w:lineRule="auto"/>
        <w:ind w:left="720" w:right="-7"/>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1BFEE83" w14:textId="77777777" w:rsidR="0032548C" w:rsidRDefault="0032548C" w:rsidP="001239ED">
      <w:pPr>
        <w:rPr>
          <w:rFonts w:cs="Arial"/>
        </w:rPr>
      </w:pPr>
    </w:p>
    <w:p w14:paraId="6BBD2DF8" w14:textId="77777777" w:rsidR="0032548C" w:rsidRDefault="0032548C" w:rsidP="001239ED">
      <w:pPr>
        <w:rPr>
          <w:rFonts w:cs="Arial"/>
        </w:rPr>
      </w:pPr>
    </w:p>
    <w:p w14:paraId="570E9E5F" w14:textId="075405E2" w:rsidR="001239ED" w:rsidRPr="00E67B59" w:rsidRDefault="001239ED" w:rsidP="001239ED">
      <w:pPr>
        <w:rPr>
          <w:rFonts w:cs="Arial"/>
        </w:rPr>
      </w:pPr>
      <w:r w:rsidRPr="00E67B59">
        <w:rPr>
          <w:rFonts w:cs="Arial"/>
        </w:rPr>
        <w:t>(</w:t>
      </w:r>
      <w:r w:rsidR="00114B33">
        <w:rPr>
          <w:rFonts w:cs="Arial"/>
        </w:rPr>
        <w:t>e</w:t>
      </w:r>
      <w:r w:rsidRPr="00E67B59">
        <w:rPr>
          <w:rFonts w:cs="Arial"/>
        </w:rPr>
        <w:t>)</w:t>
      </w:r>
      <w:r w:rsidRPr="00E67B59">
        <w:rPr>
          <w:rFonts w:cs="Arial"/>
        </w:rPr>
        <w:tab/>
        <w:t xml:space="preserve">Describe neural transmission in </w:t>
      </w:r>
      <w:r w:rsidR="008610C5">
        <w:rPr>
          <w:rFonts w:cs="Arial"/>
        </w:rPr>
        <w:t>terms of</w:t>
      </w:r>
      <w:r w:rsidRPr="00E67B59">
        <w:rPr>
          <w:rFonts w:cs="Arial"/>
        </w:rPr>
        <w:t xml:space="preserve"> an electro-chemical signal.</w:t>
      </w:r>
      <w:r w:rsidRPr="00E67B59">
        <w:rPr>
          <w:rFonts w:cs="Arial"/>
        </w:rPr>
        <w:tab/>
      </w:r>
      <w:r w:rsidRPr="00E67B59">
        <w:rPr>
          <w:rFonts w:cs="Arial"/>
        </w:rPr>
        <w:tab/>
        <w:t>(5 marks)</w:t>
      </w:r>
    </w:p>
    <w:p w14:paraId="6350BBF2" w14:textId="7C1758DB" w:rsidR="00AE1B3E" w:rsidRPr="00E67B59" w:rsidRDefault="00AE1B3E" w:rsidP="001239ED">
      <w:pPr>
        <w:tabs>
          <w:tab w:val="left" w:pos="709"/>
          <w:tab w:val="left" w:pos="7797"/>
        </w:tabs>
        <w:rPr>
          <w:rFonts w:cs="Arial"/>
        </w:rPr>
      </w:pPr>
    </w:p>
    <w:p w14:paraId="6EA96BCC" w14:textId="656786A8" w:rsidR="0032548C" w:rsidRDefault="0032548C" w:rsidP="0032548C">
      <w:pPr>
        <w:spacing w:line="480" w:lineRule="auto"/>
        <w:ind w:left="720" w:right="-7"/>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53C425" w14:textId="0A2A424F" w:rsidR="0032548C" w:rsidRDefault="0032548C" w:rsidP="0032548C">
      <w:pPr>
        <w:spacing w:line="480" w:lineRule="auto"/>
        <w:ind w:left="720" w:right="-7"/>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D0A52D" w14:textId="4743D879" w:rsidR="00AE1B3E" w:rsidRPr="00E67B59" w:rsidRDefault="0032548C" w:rsidP="0032548C">
      <w:pPr>
        <w:tabs>
          <w:tab w:val="left" w:pos="709"/>
          <w:tab w:val="left" w:pos="7797"/>
        </w:tabs>
        <w:spacing w:line="480" w:lineRule="auto"/>
        <w:ind w:left="709" w:hanging="709"/>
        <w:rPr>
          <w:rFonts w:cs="Arial"/>
        </w:rPr>
      </w:pPr>
      <w:r>
        <w:rPr>
          <w:rFonts w:cs="Arial"/>
          <w:szCs w:val="22"/>
        </w:rPr>
        <w:tab/>
        <w:t>________________________________________________________________________________________________________________________________________________</w:t>
      </w:r>
    </w:p>
    <w:p w14:paraId="2DBBDDC8" w14:textId="04E12DBF" w:rsidR="00AE1B3E" w:rsidRPr="00E67B59" w:rsidRDefault="00AE1B3E" w:rsidP="001F133E">
      <w:pPr>
        <w:tabs>
          <w:tab w:val="left" w:pos="709"/>
          <w:tab w:val="left" w:pos="7797"/>
        </w:tabs>
        <w:ind w:left="1134" w:hanging="1134"/>
        <w:rPr>
          <w:rFonts w:cs="Arial"/>
        </w:rPr>
      </w:pPr>
    </w:p>
    <w:p w14:paraId="50086564" w14:textId="413C0A1A" w:rsidR="00AE1B3E" w:rsidRPr="00E67B59" w:rsidRDefault="00AE1B3E" w:rsidP="001F133E">
      <w:pPr>
        <w:tabs>
          <w:tab w:val="left" w:pos="709"/>
          <w:tab w:val="left" w:pos="7797"/>
        </w:tabs>
        <w:ind w:left="1134" w:hanging="1134"/>
        <w:rPr>
          <w:rFonts w:cs="Arial"/>
        </w:rPr>
      </w:pPr>
    </w:p>
    <w:p w14:paraId="788CC044" w14:textId="471E952F" w:rsidR="00AE1B3E" w:rsidRPr="00E67B59" w:rsidRDefault="00AE1B3E" w:rsidP="001F133E">
      <w:pPr>
        <w:tabs>
          <w:tab w:val="left" w:pos="709"/>
          <w:tab w:val="left" w:pos="7797"/>
        </w:tabs>
        <w:ind w:left="1134" w:hanging="1134"/>
        <w:rPr>
          <w:rFonts w:cs="Arial"/>
        </w:rPr>
      </w:pPr>
    </w:p>
    <w:p w14:paraId="338BCB34" w14:textId="4DEC7277" w:rsidR="00AE1B3E" w:rsidRPr="00E67B59" w:rsidRDefault="00AE1B3E" w:rsidP="001F133E">
      <w:pPr>
        <w:tabs>
          <w:tab w:val="left" w:pos="709"/>
          <w:tab w:val="left" w:pos="7797"/>
        </w:tabs>
        <w:ind w:left="1134" w:hanging="1134"/>
        <w:rPr>
          <w:rFonts w:cs="Arial"/>
        </w:rPr>
      </w:pPr>
    </w:p>
    <w:p w14:paraId="219111EA" w14:textId="669FE966" w:rsidR="00AE1B3E" w:rsidRPr="00E67B59" w:rsidRDefault="00AE1B3E" w:rsidP="001F133E">
      <w:pPr>
        <w:tabs>
          <w:tab w:val="left" w:pos="709"/>
          <w:tab w:val="left" w:pos="7797"/>
        </w:tabs>
        <w:ind w:left="1134" w:hanging="1134"/>
        <w:rPr>
          <w:rFonts w:cs="Arial"/>
        </w:rPr>
      </w:pPr>
    </w:p>
    <w:p w14:paraId="37D3BEE6" w14:textId="370F69A8" w:rsidR="00AE1B3E" w:rsidRPr="00E67B59" w:rsidRDefault="00AE1B3E" w:rsidP="001F133E">
      <w:pPr>
        <w:tabs>
          <w:tab w:val="left" w:pos="709"/>
          <w:tab w:val="left" w:pos="7797"/>
        </w:tabs>
        <w:ind w:left="1134" w:hanging="1134"/>
        <w:rPr>
          <w:rFonts w:cs="Arial"/>
        </w:rPr>
      </w:pPr>
    </w:p>
    <w:p w14:paraId="6A1543AA" w14:textId="60D41257" w:rsidR="00AE1B3E" w:rsidRPr="00E67B59" w:rsidRDefault="00AE1B3E" w:rsidP="001F133E">
      <w:pPr>
        <w:tabs>
          <w:tab w:val="left" w:pos="709"/>
          <w:tab w:val="left" w:pos="7797"/>
        </w:tabs>
        <w:ind w:left="1134" w:hanging="1134"/>
        <w:rPr>
          <w:rFonts w:cs="Arial"/>
        </w:rPr>
      </w:pPr>
    </w:p>
    <w:p w14:paraId="2772A8BE" w14:textId="0CD173FE" w:rsidR="00AE1B3E" w:rsidRPr="00E67B59" w:rsidRDefault="00AE1B3E" w:rsidP="001F133E">
      <w:pPr>
        <w:tabs>
          <w:tab w:val="left" w:pos="709"/>
          <w:tab w:val="left" w:pos="7797"/>
        </w:tabs>
        <w:ind w:left="1134" w:hanging="1134"/>
        <w:rPr>
          <w:rFonts w:cs="Arial"/>
        </w:rPr>
      </w:pPr>
    </w:p>
    <w:p w14:paraId="0CED0133" w14:textId="3A2796F0" w:rsidR="00AE1B3E" w:rsidRPr="00E67B59" w:rsidRDefault="00AE1B3E" w:rsidP="001F133E">
      <w:pPr>
        <w:tabs>
          <w:tab w:val="left" w:pos="709"/>
          <w:tab w:val="left" w:pos="7797"/>
        </w:tabs>
        <w:ind w:left="1134" w:hanging="1134"/>
        <w:rPr>
          <w:rFonts w:cs="Arial"/>
        </w:rPr>
      </w:pPr>
    </w:p>
    <w:p w14:paraId="585056A2" w14:textId="20BA4B13" w:rsidR="00AE1B3E" w:rsidRPr="00E67B59" w:rsidRDefault="00AE1B3E" w:rsidP="001F133E">
      <w:pPr>
        <w:tabs>
          <w:tab w:val="left" w:pos="709"/>
          <w:tab w:val="left" w:pos="7797"/>
        </w:tabs>
        <w:ind w:left="1134" w:hanging="1134"/>
        <w:rPr>
          <w:rFonts w:cs="Arial"/>
        </w:rPr>
      </w:pPr>
    </w:p>
    <w:p w14:paraId="4D56E28E" w14:textId="4D0A1D08" w:rsidR="00AE1B3E" w:rsidRPr="00E67B59" w:rsidRDefault="00AE1B3E" w:rsidP="001F133E">
      <w:pPr>
        <w:tabs>
          <w:tab w:val="left" w:pos="709"/>
          <w:tab w:val="left" w:pos="7797"/>
        </w:tabs>
        <w:ind w:left="1134" w:hanging="1134"/>
        <w:rPr>
          <w:rFonts w:cs="Arial"/>
        </w:rPr>
      </w:pPr>
    </w:p>
    <w:p w14:paraId="72F73A2E" w14:textId="4D6D0E03" w:rsidR="001930F0" w:rsidRPr="00E67B59" w:rsidRDefault="001930F0" w:rsidP="009D2A6D">
      <w:pPr>
        <w:tabs>
          <w:tab w:val="left" w:pos="540"/>
          <w:tab w:val="left" w:pos="7920"/>
          <w:tab w:val="right" w:pos="9356"/>
        </w:tabs>
        <w:spacing w:after="120"/>
        <w:rPr>
          <w:rFonts w:cs="Arial"/>
          <w:b/>
          <w:bCs/>
          <w:szCs w:val="22"/>
        </w:rPr>
      </w:pPr>
      <w:r w:rsidRPr="00E67B59">
        <w:rPr>
          <w:rFonts w:cs="Arial"/>
          <w:b/>
          <w:bCs/>
          <w:szCs w:val="22"/>
        </w:rPr>
        <w:t xml:space="preserve">Question 2                                                                                       </w:t>
      </w:r>
      <w:r w:rsidR="00A30FDD" w:rsidRPr="00E67B59">
        <w:rPr>
          <w:rFonts w:cs="Arial"/>
          <w:b/>
          <w:bCs/>
          <w:szCs w:val="22"/>
        </w:rPr>
        <w:tab/>
      </w:r>
      <w:r w:rsidR="00A30FDD" w:rsidRPr="00E67B59">
        <w:rPr>
          <w:rFonts w:cs="Arial"/>
          <w:b/>
          <w:bCs/>
          <w:szCs w:val="22"/>
        </w:rPr>
        <w:tab/>
      </w:r>
      <w:r w:rsidR="008E7C4E">
        <w:rPr>
          <w:rFonts w:cs="Arial"/>
          <w:b/>
          <w:bCs/>
          <w:szCs w:val="22"/>
        </w:rPr>
        <w:t xml:space="preserve">          </w:t>
      </w:r>
      <w:r w:rsidR="00532A70" w:rsidRPr="00E67B59">
        <w:rPr>
          <w:rFonts w:cs="Arial"/>
          <w:b/>
          <w:bCs/>
          <w:szCs w:val="22"/>
        </w:rPr>
        <w:t>(</w:t>
      </w:r>
      <w:r w:rsidR="0003363A">
        <w:rPr>
          <w:rFonts w:cs="Arial"/>
          <w:b/>
          <w:bCs/>
          <w:szCs w:val="22"/>
        </w:rPr>
        <w:t>2</w:t>
      </w:r>
      <w:r w:rsidR="00082C26">
        <w:rPr>
          <w:rFonts w:cs="Arial"/>
          <w:b/>
          <w:bCs/>
          <w:szCs w:val="22"/>
        </w:rPr>
        <w:t>2</w:t>
      </w:r>
      <w:r w:rsidR="00532A70" w:rsidRPr="00E67B59">
        <w:rPr>
          <w:rFonts w:cs="Arial"/>
          <w:b/>
          <w:bCs/>
          <w:szCs w:val="22"/>
        </w:rPr>
        <w:t xml:space="preserve"> </w:t>
      </w:r>
      <w:r w:rsidRPr="00E67B59">
        <w:rPr>
          <w:rFonts w:cs="Arial"/>
          <w:b/>
          <w:bCs/>
          <w:szCs w:val="22"/>
        </w:rPr>
        <w:t>marks)</w:t>
      </w:r>
    </w:p>
    <w:p w14:paraId="5E936F61" w14:textId="5924BF98" w:rsidR="00B46A50" w:rsidRPr="00E67B59" w:rsidRDefault="00B46A50" w:rsidP="001930F0">
      <w:pPr>
        <w:tabs>
          <w:tab w:val="left" w:pos="8647"/>
          <w:tab w:val="right" w:pos="9356"/>
        </w:tabs>
        <w:spacing w:after="120"/>
        <w:rPr>
          <w:rFonts w:cs="Arial"/>
          <w:b/>
          <w:bCs/>
          <w:szCs w:val="22"/>
        </w:rPr>
      </w:pPr>
    </w:p>
    <w:p w14:paraId="2A7AB38D" w14:textId="17562379" w:rsidR="009863EB" w:rsidRDefault="00B30A87" w:rsidP="009863EB">
      <w:pPr>
        <w:tabs>
          <w:tab w:val="left" w:pos="709"/>
          <w:tab w:val="left" w:pos="8647"/>
          <w:tab w:val="right" w:pos="9356"/>
        </w:tabs>
        <w:spacing w:after="120"/>
        <w:rPr>
          <w:rFonts w:cs="Arial"/>
          <w:szCs w:val="22"/>
        </w:rPr>
      </w:pPr>
      <w:r w:rsidRPr="00E67B59">
        <w:rPr>
          <w:rFonts w:cs="Arial"/>
          <w:szCs w:val="22"/>
        </w:rPr>
        <w:t>The diagram below represents a side view of the brain.</w:t>
      </w:r>
    </w:p>
    <w:p w14:paraId="4C01ABF5" w14:textId="459F96D2" w:rsidR="009863EB" w:rsidRDefault="009863EB" w:rsidP="009B76D8">
      <w:pPr>
        <w:tabs>
          <w:tab w:val="left" w:pos="709"/>
          <w:tab w:val="left" w:pos="8647"/>
          <w:tab w:val="right" w:pos="9356"/>
        </w:tabs>
        <w:spacing w:after="120"/>
        <w:ind w:left="1134" w:hanging="992"/>
        <w:jc w:val="center"/>
        <w:rPr>
          <w:rFonts w:cs="Arial"/>
          <w:szCs w:val="22"/>
        </w:rPr>
      </w:pPr>
      <w:r w:rsidRPr="00E67B59">
        <w:rPr>
          <w:rFonts w:cs="Arial"/>
          <w:noProof/>
          <w:lang w:val="en-US"/>
        </w:rPr>
        <w:drawing>
          <wp:inline distT="0" distB="0" distL="0" distR="0" wp14:anchorId="1669C737" wp14:editId="6D247DAE">
            <wp:extent cx="4121865" cy="2723745"/>
            <wp:effectExtent l="0" t="0" r="571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72235" cy="2757030"/>
                    </a:xfrm>
                    <a:prstGeom prst="rect">
                      <a:avLst/>
                    </a:prstGeom>
                  </pic:spPr>
                </pic:pic>
              </a:graphicData>
            </a:graphic>
          </wp:inline>
        </w:drawing>
      </w:r>
    </w:p>
    <w:p w14:paraId="78DA1619" w14:textId="77777777" w:rsidR="009863EB" w:rsidRDefault="009863EB" w:rsidP="009B76D8">
      <w:pPr>
        <w:tabs>
          <w:tab w:val="left" w:pos="709"/>
          <w:tab w:val="left" w:pos="8647"/>
          <w:tab w:val="right" w:pos="9356"/>
        </w:tabs>
        <w:spacing w:after="120"/>
        <w:ind w:left="1134" w:hanging="992"/>
        <w:jc w:val="center"/>
        <w:rPr>
          <w:rFonts w:cs="Arial"/>
          <w:szCs w:val="22"/>
        </w:rPr>
      </w:pPr>
    </w:p>
    <w:p w14:paraId="7CD06BEE" w14:textId="77777777" w:rsidR="009863EB" w:rsidRPr="00E67B59" w:rsidRDefault="009863EB" w:rsidP="009B76D8">
      <w:pPr>
        <w:tabs>
          <w:tab w:val="left" w:pos="709"/>
          <w:tab w:val="left" w:pos="8647"/>
          <w:tab w:val="right" w:pos="9356"/>
        </w:tabs>
        <w:spacing w:after="120"/>
        <w:ind w:left="1134" w:hanging="992"/>
        <w:jc w:val="center"/>
        <w:rPr>
          <w:rFonts w:cs="Arial"/>
          <w:szCs w:val="22"/>
        </w:rPr>
      </w:pPr>
    </w:p>
    <w:p w14:paraId="323FCD16" w14:textId="06D0C8DE" w:rsidR="00D267A6" w:rsidRPr="00E67B59" w:rsidRDefault="00B30A87" w:rsidP="009D2A6D">
      <w:pPr>
        <w:pStyle w:val="ListParagraph"/>
        <w:numPr>
          <w:ilvl w:val="0"/>
          <w:numId w:val="6"/>
        </w:numPr>
        <w:tabs>
          <w:tab w:val="left" w:pos="709"/>
        </w:tabs>
        <w:ind w:left="709" w:hanging="709"/>
        <w:rPr>
          <w:rFonts w:cs="Arial"/>
        </w:rPr>
      </w:pPr>
      <w:bookmarkStart w:id="5" w:name="_Hlk121394889"/>
      <w:r w:rsidRPr="00E67B59">
        <w:rPr>
          <w:rFonts w:cs="Arial"/>
        </w:rPr>
        <w:t>Using the image of the brain, complete the table below demonstrating your knowledge of the lobes of the brain and their functions.</w:t>
      </w:r>
      <w:r w:rsidRPr="00E67B59">
        <w:rPr>
          <w:rFonts w:cs="Arial"/>
        </w:rPr>
        <w:tab/>
      </w:r>
      <w:r w:rsidRPr="00E67B59">
        <w:rPr>
          <w:rFonts w:cs="Arial"/>
        </w:rPr>
        <w:tab/>
      </w:r>
      <w:r w:rsidRPr="00E67B59">
        <w:rPr>
          <w:rFonts w:cs="Arial"/>
        </w:rPr>
        <w:tab/>
      </w:r>
      <w:r w:rsidRPr="00E67B59">
        <w:rPr>
          <w:rFonts w:cs="Arial"/>
        </w:rPr>
        <w:tab/>
      </w:r>
      <w:r w:rsidRPr="00E67B59">
        <w:rPr>
          <w:rFonts w:cs="Arial"/>
        </w:rPr>
        <w:tab/>
      </w:r>
      <w:r w:rsidRPr="00E67B59">
        <w:rPr>
          <w:rFonts w:cs="Arial"/>
        </w:rPr>
        <w:tab/>
      </w:r>
      <w:r w:rsidR="00D267A6" w:rsidRPr="00E67B59">
        <w:rPr>
          <w:rFonts w:cs="Arial"/>
        </w:rPr>
        <w:t>(</w:t>
      </w:r>
      <w:r w:rsidRPr="00E67B59">
        <w:rPr>
          <w:rFonts w:cs="Arial"/>
        </w:rPr>
        <w:t>8</w:t>
      </w:r>
      <w:r w:rsidR="00D267A6" w:rsidRPr="00E67B59">
        <w:rPr>
          <w:rFonts w:cs="Arial"/>
        </w:rPr>
        <w:t xml:space="preserve"> marks)</w:t>
      </w:r>
    </w:p>
    <w:p w14:paraId="088BE91B" w14:textId="77777777" w:rsidR="00E92267" w:rsidRPr="00E67B59" w:rsidRDefault="00E92267" w:rsidP="00E92267">
      <w:pPr>
        <w:pStyle w:val="ListParagraph"/>
        <w:tabs>
          <w:tab w:val="left" w:pos="709"/>
          <w:tab w:val="left" w:pos="8647"/>
          <w:tab w:val="right" w:pos="9356"/>
        </w:tabs>
        <w:spacing w:after="120"/>
        <w:ind w:left="1134"/>
        <w:rPr>
          <w:rFonts w:cs="Arial"/>
        </w:rPr>
      </w:pPr>
    </w:p>
    <w:tbl>
      <w:tblPr>
        <w:tblStyle w:val="TableGrid"/>
        <w:tblW w:w="8930" w:type="dxa"/>
        <w:tblInd w:w="704" w:type="dxa"/>
        <w:tblLook w:val="04A0" w:firstRow="1" w:lastRow="0" w:firstColumn="1" w:lastColumn="0" w:noHBand="0" w:noVBand="1"/>
      </w:tblPr>
      <w:tblGrid>
        <w:gridCol w:w="567"/>
        <w:gridCol w:w="2268"/>
        <w:gridCol w:w="6095"/>
      </w:tblGrid>
      <w:tr w:rsidR="00B30A87" w:rsidRPr="00E67B59" w14:paraId="6969BA06" w14:textId="77777777" w:rsidTr="00F13FAF">
        <w:tc>
          <w:tcPr>
            <w:tcW w:w="567" w:type="dxa"/>
            <w:tcBorders>
              <w:top w:val="nil"/>
              <w:left w:val="nil"/>
              <w:bottom w:val="single" w:sz="4" w:space="0" w:color="auto"/>
              <w:right w:val="single" w:sz="4" w:space="0" w:color="auto"/>
            </w:tcBorders>
          </w:tcPr>
          <w:p w14:paraId="2CDCAA9C" w14:textId="77777777" w:rsidR="00B30A87" w:rsidRPr="00E67B59" w:rsidRDefault="00B30A87" w:rsidP="00B30A87">
            <w:pPr>
              <w:jc w:val="center"/>
              <w:rPr>
                <w:rFonts w:cs="Arial"/>
                <w:b/>
                <w:bCs/>
              </w:rPr>
            </w:pPr>
          </w:p>
        </w:tc>
        <w:tc>
          <w:tcPr>
            <w:tcW w:w="2268" w:type="dxa"/>
            <w:tcBorders>
              <w:left w:val="single" w:sz="4" w:space="0" w:color="auto"/>
              <w:bottom w:val="single" w:sz="4" w:space="0" w:color="auto"/>
            </w:tcBorders>
          </w:tcPr>
          <w:p w14:paraId="74A09B59" w14:textId="77777777" w:rsidR="00B30A87" w:rsidRPr="00E67B59" w:rsidRDefault="00B30A87" w:rsidP="00B30A87">
            <w:pPr>
              <w:jc w:val="center"/>
              <w:rPr>
                <w:rFonts w:cs="Arial"/>
                <w:b/>
                <w:bCs/>
              </w:rPr>
            </w:pPr>
          </w:p>
          <w:p w14:paraId="7D04D5DC" w14:textId="3D8D6676" w:rsidR="00B30A87" w:rsidRPr="00E67B59" w:rsidRDefault="00B30A87" w:rsidP="00B30A87">
            <w:pPr>
              <w:jc w:val="center"/>
              <w:rPr>
                <w:rFonts w:cs="Arial"/>
                <w:b/>
                <w:bCs/>
              </w:rPr>
            </w:pPr>
            <w:r w:rsidRPr="00E67B59">
              <w:rPr>
                <w:rFonts w:cs="Arial"/>
                <w:b/>
                <w:bCs/>
              </w:rPr>
              <w:t>Lobe of the brain</w:t>
            </w:r>
          </w:p>
          <w:p w14:paraId="2889DED7" w14:textId="36307BA9" w:rsidR="00B30A87" w:rsidRPr="00E67B59" w:rsidRDefault="00B30A87" w:rsidP="00B30A87">
            <w:pPr>
              <w:jc w:val="center"/>
              <w:rPr>
                <w:rFonts w:cs="Arial"/>
                <w:b/>
                <w:bCs/>
              </w:rPr>
            </w:pPr>
          </w:p>
        </w:tc>
        <w:tc>
          <w:tcPr>
            <w:tcW w:w="6095" w:type="dxa"/>
            <w:tcBorders>
              <w:bottom w:val="single" w:sz="4" w:space="0" w:color="auto"/>
            </w:tcBorders>
          </w:tcPr>
          <w:p w14:paraId="26472736" w14:textId="77777777" w:rsidR="00B30A87" w:rsidRPr="00E67B59" w:rsidRDefault="00B30A87" w:rsidP="00B30A87">
            <w:pPr>
              <w:jc w:val="center"/>
              <w:rPr>
                <w:rFonts w:cs="Arial"/>
                <w:b/>
                <w:bCs/>
              </w:rPr>
            </w:pPr>
          </w:p>
          <w:p w14:paraId="4C36B279" w14:textId="5074A768" w:rsidR="00B30A87" w:rsidRPr="00E67B59" w:rsidRDefault="00B30A87" w:rsidP="00B30A87">
            <w:pPr>
              <w:jc w:val="center"/>
              <w:rPr>
                <w:rFonts w:cs="Arial"/>
                <w:b/>
                <w:bCs/>
              </w:rPr>
            </w:pPr>
            <w:r w:rsidRPr="00E67B59">
              <w:rPr>
                <w:rFonts w:cs="Arial"/>
                <w:b/>
                <w:bCs/>
              </w:rPr>
              <w:t>Function</w:t>
            </w:r>
          </w:p>
        </w:tc>
      </w:tr>
      <w:tr w:rsidR="00B30A87" w:rsidRPr="00E67B59" w14:paraId="6E6CE3DF" w14:textId="77777777" w:rsidTr="00F13FAF">
        <w:tc>
          <w:tcPr>
            <w:tcW w:w="567" w:type="dxa"/>
            <w:tcBorders>
              <w:top w:val="single" w:sz="4" w:space="0" w:color="auto"/>
            </w:tcBorders>
          </w:tcPr>
          <w:p w14:paraId="5E670AE9" w14:textId="77777777" w:rsidR="00B30A87" w:rsidRPr="00E67B59" w:rsidRDefault="00B30A87" w:rsidP="00B30A87">
            <w:pPr>
              <w:jc w:val="center"/>
              <w:rPr>
                <w:rFonts w:cs="Arial"/>
                <w:b/>
                <w:bCs/>
              </w:rPr>
            </w:pPr>
          </w:p>
          <w:p w14:paraId="61106C05" w14:textId="77777777" w:rsidR="0032548C" w:rsidRDefault="0032548C" w:rsidP="00B30A87">
            <w:pPr>
              <w:jc w:val="center"/>
              <w:rPr>
                <w:rFonts w:cs="Arial"/>
                <w:b/>
                <w:bCs/>
              </w:rPr>
            </w:pPr>
          </w:p>
          <w:p w14:paraId="181271DE" w14:textId="19976BD4" w:rsidR="00B30A87" w:rsidRPr="00E67B59" w:rsidRDefault="00B30A87" w:rsidP="00B30A87">
            <w:pPr>
              <w:jc w:val="center"/>
              <w:rPr>
                <w:rFonts w:cs="Arial"/>
                <w:b/>
                <w:bCs/>
              </w:rPr>
            </w:pPr>
            <w:r w:rsidRPr="00E67B59">
              <w:rPr>
                <w:rFonts w:cs="Arial"/>
                <w:b/>
                <w:bCs/>
              </w:rPr>
              <w:t>A</w:t>
            </w:r>
          </w:p>
        </w:tc>
        <w:tc>
          <w:tcPr>
            <w:tcW w:w="2268" w:type="dxa"/>
            <w:tcBorders>
              <w:top w:val="single" w:sz="4" w:space="0" w:color="auto"/>
            </w:tcBorders>
          </w:tcPr>
          <w:p w14:paraId="38265459" w14:textId="77777777" w:rsidR="00B30A87" w:rsidRPr="00E67B59" w:rsidRDefault="00B30A87" w:rsidP="00B30A87">
            <w:pPr>
              <w:jc w:val="center"/>
              <w:rPr>
                <w:rFonts w:cs="Arial"/>
              </w:rPr>
            </w:pPr>
          </w:p>
          <w:p w14:paraId="191DD9C3" w14:textId="77777777" w:rsidR="00B30A87" w:rsidRPr="00E67B59" w:rsidRDefault="00B30A87" w:rsidP="00B30A87">
            <w:pPr>
              <w:jc w:val="center"/>
              <w:rPr>
                <w:rFonts w:cs="Arial"/>
              </w:rPr>
            </w:pPr>
          </w:p>
          <w:p w14:paraId="16A70487" w14:textId="093D8B83" w:rsidR="00B30A87" w:rsidRPr="00E67B59" w:rsidRDefault="00B30A87" w:rsidP="00B30A87">
            <w:pPr>
              <w:jc w:val="center"/>
              <w:rPr>
                <w:rFonts w:cs="Arial"/>
              </w:rPr>
            </w:pPr>
          </w:p>
        </w:tc>
        <w:tc>
          <w:tcPr>
            <w:tcW w:w="6095" w:type="dxa"/>
            <w:tcBorders>
              <w:top w:val="single" w:sz="4" w:space="0" w:color="auto"/>
            </w:tcBorders>
          </w:tcPr>
          <w:p w14:paraId="046EF843" w14:textId="77777777" w:rsidR="00B30A87" w:rsidRDefault="00B30A87" w:rsidP="00B30A87">
            <w:pPr>
              <w:jc w:val="center"/>
              <w:rPr>
                <w:rFonts w:cs="Arial"/>
              </w:rPr>
            </w:pPr>
          </w:p>
          <w:p w14:paraId="434DDDBE" w14:textId="77777777" w:rsidR="009863EB" w:rsidRDefault="009863EB" w:rsidP="00B30A87">
            <w:pPr>
              <w:jc w:val="center"/>
              <w:rPr>
                <w:rFonts w:cs="Arial"/>
              </w:rPr>
            </w:pPr>
          </w:p>
          <w:p w14:paraId="545A4B6E" w14:textId="77777777" w:rsidR="009863EB" w:rsidRDefault="009863EB" w:rsidP="00B30A87">
            <w:pPr>
              <w:jc w:val="center"/>
              <w:rPr>
                <w:rFonts w:cs="Arial"/>
              </w:rPr>
            </w:pPr>
          </w:p>
          <w:p w14:paraId="54CEB8E1" w14:textId="77777777" w:rsidR="009863EB" w:rsidRDefault="009863EB" w:rsidP="00B30A87">
            <w:pPr>
              <w:jc w:val="center"/>
              <w:rPr>
                <w:rFonts w:cs="Arial"/>
              </w:rPr>
            </w:pPr>
          </w:p>
          <w:p w14:paraId="20656F55" w14:textId="77777777" w:rsidR="0032548C" w:rsidRPr="00E67B59" w:rsidRDefault="0032548C" w:rsidP="00B30A87">
            <w:pPr>
              <w:jc w:val="center"/>
              <w:rPr>
                <w:rFonts w:cs="Arial"/>
              </w:rPr>
            </w:pPr>
          </w:p>
        </w:tc>
      </w:tr>
      <w:tr w:rsidR="00B30A87" w:rsidRPr="00E67B59" w14:paraId="67468722" w14:textId="77777777" w:rsidTr="00114B33">
        <w:tc>
          <w:tcPr>
            <w:tcW w:w="567" w:type="dxa"/>
          </w:tcPr>
          <w:p w14:paraId="1F0899A6" w14:textId="77777777" w:rsidR="00B30A87" w:rsidRPr="00E67B59" w:rsidRDefault="00B30A87" w:rsidP="00B30A87">
            <w:pPr>
              <w:jc w:val="center"/>
              <w:rPr>
                <w:rFonts w:cs="Arial"/>
                <w:b/>
                <w:bCs/>
              </w:rPr>
            </w:pPr>
          </w:p>
          <w:p w14:paraId="60A09AD8" w14:textId="77777777" w:rsidR="0032548C" w:rsidRDefault="0032548C" w:rsidP="00B30A87">
            <w:pPr>
              <w:jc w:val="center"/>
              <w:rPr>
                <w:rFonts w:cs="Arial"/>
                <w:b/>
                <w:bCs/>
              </w:rPr>
            </w:pPr>
          </w:p>
          <w:p w14:paraId="626ED39A" w14:textId="4E0CEB02" w:rsidR="00B30A87" w:rsidRPr="00E67B59" w:rsidRDefault="00B30A87" w:rsidP="00B30A87">
            <w:pPr>
              <w:jc w:val="center"/>
              <w:rPr>
                <w:rFonts w:cs="Arial"/>
                <w:b/>
                <w:bCs/>
              </w:rPr>
            </w:pPr>
            <w:r w:rsidRPr="00E67B59">
              <w:rPr>
                <w:rFonts w:cs="Arial"/>
                <w:b/>
                <w:bCs/>
              </w:rPr>
              <w:t>B</w:t>
            </w:r>
          </w:p>
        </w:tc>
        <w:tc>
          <w:tcPr>
            <w:tcW w:w="2268" w:type="dxa"/>
          </w:tcPr>
          <w:p w14:paraId="6104597F" w14:textId="321A7758" w:rsidR="00B30A87" w:rsidRPr="00E67B59" w:rsidRDefault="00B30A87" w:rsidP="00B30A87">
            <w:pPr>
              <w:jc w:val="center"/>
              <w:rPr>
                <w:rFonts w:cs="Arial"/>
              </w:rPr>
            </w:pPr>
          </w:p>
          <w:p w14:paraId="3C61379F" w14:textId="77777777" w:rsidR="00B30A87" w:rsidRPr="00E67B59" w:rsidRDefault="00B30A87" w:rsidP="00B30A87">
            <w:pPr>
              <w:jc w:val="center"/>
              <w:rPr>
                <w:rFonts w:cs="Arial"/>
              </w:rPr>
            </w:pPr>
          </w:p>
          <w:p w14:paraId="50B8A2DF" w14:textId="317E9AC6" w:rsidR="00B30A87" w:rsidRPr="00E67B59" w:rsidRDefault="00B30A87" w:rsidP="00B30A87">
            <w:pPr>
              <w:jc w:val="center"/>
              <w:rPr>
                <w:rFonts w:cs="Arial"/>
              </w:rPr>
            </w:pPr>
          </w:p>
        </w:tc>
        <w:tc>
          <w:tcPr>
            <w:tcW w:w="6095" w:type="dxa"/>
          </w:tcPr>
          <w:p w14:paraId="275F3D89" w14:textId="77777777" w:rsidR="00B30A87" w:rsidRDefault="00B30A87" w:rsidP="00B30A87">
            <w:pPr>
              <w:jc w:val="center"/>
              <w:rPr>
                <w:rFonts w:cs="Arial"/>
              </w:rPr>
            </w:pPr>
          </w:p>
          <w:p w14:paraId="262A037A" w14:textId="77777777" w:rsidR="009863EB" w:rsidRDefault="009863EB" w:rsidP="00B30A87">
            <w:pPr>
              <w:jc w:val="center"/>
              <w:rPr>
                <w:rFonts w:cs="Arial"/>
              </w:rPr>
            </w:pPr>
          </w:p>
          <w:p w14:paraId="4A1528EC" w14:textId="77777777" w:rsidR="009863EB" w:rsidRDefault="009863EB" w:rsidP="00B30A87">
            <w:pPr>
              <w:jc w:val="center"/>
              <w:rPr>
                <w:rFonts w:cs="Arial"/>
              </w:rPr>
            </w:pPr>
          </w:p>
          <w:p w14:paraId="08C5F1AC" w14:textId="77777777" w:rsidR="0032548C" w:rsidRDefault="0032548C" w:rsidP="00B30A87">
            <w:pPr>
              <w:jc w:val="center"/>
              <w:rPr>
                <w:rFonts w:cs="Arial"/>
              </w:rPr>
            </w:pPr>
          </w:p>
          <w:p w14:paraId="564D1C61" w14:textId="77777777" w:rsidR="009863EB" w:rsidRPr="00E67B59" w:rsidRDefault="009863EB" w:rsidP="00B30A87">
            <w:pPr>
              <w:jc w:val="center"/>
              <w:rPr>
                <w:rFonts w:cs="Arial"/>
              </w:rPr>
            </w:pPr>
          </w:p>
        </w:tc>
      </w:tr>
      <w:tr w:rsidR="00B30A87" w:rsidRPr="00E67B59" w14:paraId="6266FD0F" w14:textId="77777777" w:rsidTr="00114B33">
        <w:tc>
          <w:tcPr>
            <w:tcW w:w="567" w:type="dxa"/>
          </w:tcPr>
          <w:p w14:paraId="31CE257B" w14:textId="77777777" w:rsidR="00B30A87" w:rsidRPr="00E67B59" w:rsidRDefault="00B30A87" w:rsidP="00B30A87">
            <w:pPr>
              <w:jc w:val="center"/>
              <w:rPr>
                <w:rFonts w:cs="Arial"/>
                <w:b/>
                <w:bCs/>
              </w:rPr>
            </w:pPr>
          </w:p>
          <w:p w14:paraId="062D9DE0" w14:textId="77777777" w:rsidR="0032548C" w:rsidRDefault="0032548C" w:rsidP="00B30A87">
            <w:pPr>
              <w:jc w:val="center"/>
              <w:rPr>
                <w:rFonts w:cs="Arial"/>
                <w:b/>
                <w:bCs/>
              </w:rPr>
            </w:pPr>
          </w:p>
          <w:p w14:paraId="17BB11A6" w14:textId="2CD51905" w:rsidR="00B30A87" w:rsidRPr="00E67B59" w:rsidRDefault="00B30A87" w:rsidP="00B30A87">
            <w:pPr>
              <w:jc w:val="center"/>
              <w:rPr>
                <w:rFonts w:cs="Arial"/>
                <w:b/>
                <w:bCs/>
              </w:rPr>
            </w:pPr>
            <w:r w:rsidRPr="00E67B59">
              <w:rPr>
                <w:rFonts w:cs="Arial"/>
                <w:b/>
                <w:bCs/>
              </w:rPr>
              <w:t>C</w:t>
            </w:r>
          </w:p>
        </w:tc>
        <w:tc>
          <w:tcPr>
            <w:tcW w:w="2268" w:type="dxa"/>
          </w:tcPr>
          <w:p w14:paraId="7C9EEBB8" w14:textId="77777777" w:rsidR="00B30A87" w:rsidRPr="00E67B59" w:rsidRDefault="00B30A87" w:rsidP="00B30A87">
            <w:pPr>
              <w:jc w:val="center"/>
              <w:rPr>
                <w:rFonts w:cs="Arial"/>
              </w:rPr>
            </w:pPr>
          </w:p>
          <w:p w14:paraId="693B939F" w14:textId="77777777" w:rsidR="00B30A87" w:rsidRPr="00E67B59" w:rsidRDefault="00B30A87" w:rsidP="00B30A87">
            <w:pPr>
              <w:jc w:val="center"/>
              <w:rPr>
                <w:rFonts w:cs="Arial"/>
              </w:rPr>
            </w:pPr>
          </w:p>
          <w:p w14:paraId="7EA0CF2A" w14:textId="27FB2808" w:rsidR="00B30A87" w:rsidRPr="00E67B59" w:rsidRDefault="00B30A87" w:rsidP="00B30A87">
            <w:pPr>
              <w:jc w:val="center"/>
              <w:rPr>
                <w:rFonts w:cs="Arial"/>
              </w:rPr>
            </w:pPr>
          </w:p>
        </w:tc>
        <w:tc>
          <w:tcPr>
            <w:tcW w:w="6095" w:type="dxa"/>
          </w:tcPr>
          <w:p w14:paraId="471A435F" w14:textId="77777777" w:rsidR="00B30A87" w:rsidRDefault="00B30A87" w:rsidP="00B30A87">
            <w:pPr>
              <w:jc w:val="center"/>
              <w:rPr>
                <w:rFonts w:cs="Arial"/>
              </w:rPr>
            </w:pPr>
          </w:p>
          <w:p w14:paraId="2FFFA833" w14:textId="77777777" w:rsidR="009863EB" w:rsidRDefault="009863EB" w:rsidP="00B30A87">
            <w:pPr>
              <w:jc w:val="center"/>
              <w:rPr>
                <w:rFonts w:cs="Arial"/>
              </w:rPr>
            </w:pPr>
          </w:p>
          <w:p w14:paraId="43962F3A" w14:textId="77777777" w:rsidR="009863EB" w:rsidRDefault="009863EB" w:rsidP="00B30A87">
            <w:pPr>
              <w:jc w:val="center"/>
              <w:rPr>
                <w:rFonts w:cs="Arial"/>
              </w:rPr>
            </w:pPr>
          </w:p>
          <w:p w14:paraId="03600F47" w14:textId="77777777" w:rsidR="0032548C" w:rsidRDefault="0032548C" w:rsidP="00B30A87">
            <w:pPr>
              <w:jc w:val="center"/>
              <w:rPr>
                <w:rFonts w:cs="Arial"/>
              </w:rPr>
            </w:pPr>
          </w:p>
          <w:p w14:paraId="7A38717F" w14:textId="77777777" w:rsidR="009863EB" w:rsidRPr="00E67B59" w:rsidRDefault="009863EB" w:rsidP="00B30A87">
            <w:pPr>
              <w:jc w:val="center"/>
              <w:rPr>
                <w:rFonts w:cs="Arial"/>
              </w:rPr>
            </w:pPr>
          </w:p>
        </w:tc>
      </w:tr>
      <w:tr w:rsidR="00B30A87" w:rsidRPr="00E67B59" w14:paraId="0E2E7860" w14:textId="77777777" w:rsidTr="00114B33">
        <w:tc>
          <w:tcPr>
            <w:tcW w:w="567" w:type="dxa"/>
          </w:tcPr>
          <w:p w14:paraId="20837CA9" w14:textId="77777777" w:rsidR="00B30A87" w:rsidRPr="00E67B59" w:rsidRDefault="00B30A87" w:rsidP="00B30A87">
            <w:pPr>
              <w:jc w:val="center"/>
              <w:rPr>
                <w:rFonts w:cs="Arial"/>
                <w:b/>
                <w:bCs/>
              </w:rPr>
            </w:pPr>
          </w:p>
          <w:p w14:paraId="29290B33" w14:textId="77777777" w:rsidR="0032548C" w:rsidRDefault="0032548C" w:rsidP="00B30A87">
            <w:pPr>
              <w:jc w:val="center"/>
              <w:rPr>
                <w:rFonts w:cs="Arial"/>
                <w:b/>
                <w:bCs/>
              </w:rPr>
            </w:pPr>
          </w:p>
          <w:p w14:paraId="24072641" w14:textId="1736B777" w:rsidR="00B30A87" w:rsidRPr="00E67B59" w:rsidRDefault="00B30A87" w:rsidP="00B30A87">
            <w:pPr>
              <w:jc w:val="center"/>
              <w:rPr>
                <w:rFonts w:cs="Arial"/>
                <w:b/>
                <w:bCs/>
              </w:rPr>
            </w:pPr>
            <w:r w:rsidRPr="00E67B59">
              <w:rPr>
                <w:rFonts w:cs="Arial"/>
                <w:b/>
                <w:bCs/>
              </w:rPr>
              <w:t>D</w:t>
            </w:r>
          </w:p>
        </w:tc>
        <w:tc>
          <w:tcPr>
            <w:tcW w:w="2268" w:type="dxa"/>
          </w:tcPr>
          <w:p w14:paraId="7E795866" w14:textId="4C80A84A" w:rsidR="00B30A87" w:rsidRPr="00E67B59" w:rsidRDefault="00B30A87" w:rsidP="00B30A87">
            <w:pPr>
              <w:jc w:val="center"/>
              <w:rPr>
                <w:rFonts w:cs="Arial"/>
              </w:rPr>
            </w:pPr>
          </w:p>
          <w:p w14:paraId="7EC4F918" w14:textId="77777777" w:rsidR="00B30A87" w:rsidRPr="00E67B59" w:rsidRDefault="00B30A87" w:rsidP="00B30A87">
            <w:pPr>
              <w:jc w:val="center"/>
              <w:rPr>
                <w:rFonts w:cs="Arial"/>
              </w:rPr>
            </w:pPr>
          </w:p>
          <w:p w14:paraId="4153647A" w14:textId="77C5E89A" w:rsidR="00B30A87" w:rsidRPr="00E67B59" w:rsidRDefault="00B30A87" w:rsidP="00B30A87">
            <w:pPr>
              <w:jc w:val="center"/>
              <w:rPr>
                <w:rFonts w:cs="Arial"/>
              </w:rPr>
            </w:pPr>
          </w:p>
        </w:tc>
        <w:tc>
          <w:tcPr>
            <w:tcW w:w="6095" w:type="dxa"/>
          </w:tcPr>
          <w:p w14:paraId="244E25A6" w14:textId="77777777" w:rsidR="00B30A87" w:rsidRDefault="00B30A87" w:rsidP="00B30A87">
            <w:pPr>
              <w:jc w:val="center"/>
              <w:rPr>
                <w:rFonts w:cs="Arial"/>
              </w:rPr>
            </w:pPr>
          </w:p>
          <w:p w14:paraId="5E290675" w14:textId="77777777" w:rsidR="009863EB" w:rsidRDefault="009863EB" w:rsidP="00B30A87">
            <w:pPr>
              <w:jc w:val="center"/>
              <w:rPr>
                <w:rFonts w:cs="Arial"/>
              </w:rPr>
            </w:pPr>
          </w:p>
          <w:p w14:paraId="2CABEB1A" w14:textId="77777777" w:rsidR="009863EB" w:rsidRDefault="009863EB" w:rsidP="00B30A87">
            <w:pPr>
              <w:jc w:val="center"/>
              <w:rPr>
                <w:rFonts w:cs="Arial"/>
              </w:rPr>
            </w:pPr>
          </w:p>
          <w:p w14:paraId="4F51740E" w14:textId="77777777" w:rsidR="0032548C" w:rsidRDefault="0032548C" w:rsidP="00B30A87">
            <w:pPr>
              <w:jc w:val="center"/>
              <w:rPr>
                <w:rFonts w:cs="Arial"/>
              </w:rPr>
            </w:pPr>
          </w:p>
          <w:p w14:paraId="3742867F" w14:textId="77777777" w:rsidR="009863EB" w:rsidRPr="00E67B59" w:rsidRDefault="009863EB" w:rsidP="00B30A87">
            <w:pPr>
              <w:jc w:val="center"/>
              <w:rPr>
                <w:rFonts w:cs="Arial"/>
              </w:rPr>
            </w:pPr>
          </w:p>
        </w:tc>
      </w:tr>
    </w:tbl>
    <w:p w14:paraId="6D8807E8" w14:textId="7A7A791C" w:rsidR="00D267A6" w:rsidRPr="00E67B59" w:rsidRDefault="00D267A6" w:rsidP="00CC1031">
      <w:pPr>
        <w:pStyle w:val="ListParagraph"/>
        <w:tabs>
          <w:tab w:val="left" w:pos="709"/>
          <w:tab w:val="left" w:pos="8647"/>
          <w:tab w:val="right" w:pos="9356"/>
        </w:tabs>
        <w:spacing w:after="120"/>
        <w:ind w:left="1134" w:hanging="992"/>
        <w:rPr>
          <w:rFonts w:cs="Arial"/>
        </w:rPr>
      </w:pPr>
    </w:p>
    <w:p w14:paraId="11BC70C5" w14:textId="77777777" w:rsidR="00B30A87" w:rsidRPr="00E67B59" w:rsidRDefault="00B30A87" w:rsidP="00B30A87">
      <w:pPr>
        <w:rPr>
          <w:rFonts w:cs="Arial"/>
        </w:rPr>
      </w:pPr>
    </w:p>
    <w:p w14:paraId="5C8FD95C" w14:textId="77777777" w:rsidR="00B30A87" w:rsidRPr="00E67B59" w:rsidRDefault="00B30A87" w:rsidP="00B30A87">
      <w:pPr>
        <w:rPr>
          <w:rFonts w:cs="Arial"/>
        </w:rPr>
      </w:pPr>
    </w:p>
    <w:p w14:paraId="32EAE82C" w14:textId="77777777" w:rsidR="00B30A87" w:rsidRPr="00E67B59" w:rsidRDefault="00B30A87" w:rsidP="00B30A87">
      <w:pPr>
        <w:rPr>
          <w:rFonts w:cs="Arial"/>
        </w:rPr>
      </w:pPr>
    </w:p>
    <w:p w14:paraId="514521A5" w14:textId="77777777" w:rsidR="00B30A87" w:rsidRPr="00E67B59" w:rsidRDefault="00B30A87" w:rsidP="00B30A87">
      <w:pPr>
        <w:rPr>
          <w:rFonts w:cs="Arial"/>
        </w:rPr>
      </w:pPr>
    </w:p>
    <w:p w14:paraId="6DB20FB1" w14:textId="77777777" w:rsidR="009D2A6D" w:rsidRPr="00E67B59" w:rsidRDefault="009D2A6D" w:rsidP="00B30A87">
      <w:pPr>
        <w:rPr>
          <w:rFonts w:cs="Arial"/>
        </w:rPr>
      </w:pPr>
    </w:p>
    <w:p w14:paraId="29A4B00D" w14:textId="199113D2" w:rsidR="00B30A87" w:rsidRPr="00E67B59" w:rsidRDefault="00B30A87" w:rsidP="00B30A87">
      <w:pPr>
        <w:rPr>
          <w:rFonts w:cs="Arial"/>
        </w:rPr>
      </w:pPr>
      <w:r w:rsidRPr="00E67B59">
        <w:rPr>
          <w:rFonts w:cs="Arial"/>
        </w:rPr>
        <w:t>A researcher was asked to test a new medication to see if it could improve cognitive abilities such as problem solving. The medication was called Flume and was not yet safe to trial on humans. The researcher decided to test the medication on rats using a maze to see how quickly the rats could get from the centre of the maze to the outside.</w:t>
      </w:r>
    </w:p>
    <w:p w14:paraId="4785323D" w14:textId="77777777" w:rsidR="00E92267" w:rsidRPr="00E67B59" w:rsidRDefault="00E92267" w:rsidP="00CC1031">
      <w:pPr>
        <w:pStyle w:val="ListParagraph"/>
        <w:tabs>
          <w:tab w:val="left" w:pos="709"/>
          <w:tab w:val="left" w:pos="8647"/>
          <w:tab w:val="right" w:pos="9356"/>
        </w:tabs>
        <w:spacing w:after="120"/>
        <w:ind w:left="1134" w:hanging="992"/>
        <w:rPr>
          <w:rFonts w:cs="Arial"/>
        </w:rPr>
      </w:pPr>
    </w:p>
    <w:p w14:paraId="1E5CDC5A" w14:textId="06DC5304" w:rsidR="00AE1B3E" w:rsidRPr="0032548C" w:rsidRDefault="00036D42" w:rsidP="0032548C">
      <w:pPr>
        <w:pStyle w:val="ListParagraph"/>
        <w:numPr>
          <w:ilvl w:val="0"/>
          <w:numId w:val="6"/>
        </w:numPr>
        <w:tabs>
          <w:tab w:val="left" w:pos="0"/>
        </w:tabs>
        <w:ind w:left="709" w:hanging="709"/>
        <w:rPr>
          <w:rFonts w:cs="Arial"/>
        </w:rPr>
      </w:pPr>
      <w:bookmarkStart w:id="6" w:name="_Hlk121394870"/>
      <w:r>
        <w:rPr>
          <w:rFonts w:cs="Arial"/>
        </w:rPr>
        <w:t>State</w:t>
      </w:r>
      <w:r w:rsidR="00B30A87" w:rsidRPr="00E67B59">
        <w:rPr>
          <w:rFonts w:cs="Arial"/>
        </w:rPr>
        <w:t xml:space="preserve"> an aim for the researcher</w:t>
      </w:r>
      <w:r w:rsidR="00114B33">
        <w:rPr>
          <w:rFonts w:cs="Arial"/>
        </w:rPr>
        <w:t>’</w:t>
      </w:r>
      <w:r w:rsidR="00B30A87" w:rsidRPr="00E67B59">
        <w:rPr>
          <w:rFonts w:cs="Arial"/>
        </w:rPr>
        <w:t>s experiment.</w:t>
      </w:r>
      <w:r w:rsidR="00B30A87" w:rsidRPr="00E67B59">
        <w:rPr>
          <w:rFonts w:cs="Arial"/>
        </w:rPr>
        <w:tab/>
      </w:r>
      <w:r w:rsidR="00B30A87" w:rsidRPr="00E67B59">
        <w:rPr>
          <w:rFonts w:cs="Arial"/>
        </w:rPr>
        <w:tab/>
      </w:r>
      <w:r w:rsidR="00B30A87" w:rsidRPr="00E67B59">
        <w:rPr>
          <w:rFonts w:cs="Arial"/>
        </w:rPr>
        <w:tab/>
      </w:r>
      <w:r w:rsidR="00B30A87" w:rsidRPr="00E67B59">
        <w:rPr>
          <w:rFonts w:cs="Arial"/>
        </w:rPr>
        <w:tab/>
      </w:r>
      <w:r w:rsidR="00B30A87" w:rsidRPr="00E67B59">
        <w:rPr>
          <w:rFonts w:cs="Arial"/>
        </w:rPr>
        <w:tab/>
      </w:r>
      <w:r w:rsidR="0032548C">
        <w:rPr>
          <w:rFonts w:cs="Arial"/>
        </w:rPr>
        <w:t xml:space="preserve">  </w:t>
      </w:r>
      <w:r w:rsidR="00B30A87" w:rsidRPr="00E67B59">
        <w:rPr>
          <w:rFonts w:cs="Arial"/>
        </w:rPr>
        <w:t>(1 mark)</w:t>
      </w:r>
    </w:p>
    <w:p w14:paraId="5A3680C0" w14:textId="2863DEA6" w:rsidR="002A5B2A" w:rsidRDefault="0032548C" w:rsidP="0032548C">
      <w:pPr>
        <w:tabs>
          <w:tab w:val="left" w:pos="142"/>
          <w:tab w:val="left" w:pos="709"/>
          <w:tab w:val="left" w:pos="8647"/>
          <w:tab w:val="right" w:pos="9356"/>
        </w:tabs>
        <w:spacing w:after="120" w:line="480" w:lineRule="auto"/>
        <w:ind w:left="708" w:hanging="992"/>
        <w:rPr>
          <w:rFonts w:cs="Arial"/>
        </w:rPr>
      </w:pPr>
      <w:r>
        <w:rPr>
          <w:rFonts w:cs="Arial"/>
          <w:szCs w:val="22"/>
        </w:rPr>
        <w:tab/>
      </w:r>
      <w:r>
        <w:rPr>
          <w:rFonts w:cs="Arial"/>
          <w:szCs w:val="22"/>
        </w:rPr>
        <w:tab/>
        <w:t>________________________________________________________________________________________________________________________________________________________________________________________________________________________</w:t>
      </w:r>
    </w:p>
    <w:p w14:paraId="1F76B962" w14:textId="77777777" w:rsidR="0032548C" w:rsidRPr="00E67B59" w:rsidRDefault="0032548C" w:rsidP="0032548C">
      <w:pPr>
        <w:tabs>
          <w:tab w:val="left" w:pos="142"/>
          <w:tab w:val="left" w:pos="709"/>
          <w:tab w:val="left" w:pos="8647"/>
          <w:tab w:val="right" w:pos="9356"/>
        </w:tabs>
        <w:spacing w:after="120" w:line="480" w:lineRule="auto"/>
        <w:ind w:left="708" w:hanging="992"/>
        <w:rPr>
          <w:rFonts w:cs="Arial"/>
          <w:u w:val="single"/>
        </w:rPr>
      </w:pPr>
    </w:p>
    <w:p w14:paraId="7DF6CA5F" w14:textId="59C4F6EA" w:rsidR="00B30A87" w:rsidRPr="0032548C" w:rsidRDefault="00B30A87" w:rsidP="0032548C">
      <w:pPr>
        <w:rPr>
          <w:rFonts w:cs="Arial"/>
        </w:rPr>
      </w:pPr>
      <w:bookmarkStart w:id="7" w:name="_Hlk121400047"/>
      <w:bookmarkEnd w:id="5"/>
      <w:bookmarkEnd w:id="6"/>
      <w:r w:rsidRPr="00E67B59">
        <w:rPr>
          <w:rFonts w:cs="Arial"/>
        </w:rPr>
        <w:t>(c)</w:t>
      </w:r>
      <w:r w:rsidR="003228E6" w:rsidRPr="00E67B59">
        <w:rPr>
          <w:rFonts w:cs="Arial"/>
        </w:rPr>
        <w:tab/>
      </w:r>
      <w:r w:rsidR="00036D42">
        <w:rPr>
          <w:rFonts w:cs="Arial"/>
        </w:rPr>
        <w:t>Propose</w:t>
      </w:r>
      <w:r w:rsidRPr="00E67B59">
        <w:rPr>
          <w:rFonts w:cs="Arial"/>
        </w:rPr>
        <w:t xml:space="preserve"> a</w:t>
      </w:r>
      <w:r w:rsidR="007B51D6">
        <w:rPr>
          <w:rFonts w:cs="Arial"/>
        </w:rPr>
        <w:t xml:space="preserve"> research question based on your</w:t>
      </w:r>
      <w:r w:rsidRPr="00E67B59">
        <w:rPr>
          <w:rFonts w:cs="Arial"/>
        </w:rPr>
        <w:t xml:space="preserve"> aim</w:t>
      </w:r>
      <w:r w:rsidR="007B51D6">
        <w:rPr>
          <w:rFonts w:cs="Arial"/>
        </w:rPr>
        <w:t xml:space="preserve"> from part (b).</w:t>
      </w:r>
      <w:r w:rsidR="007B51D6">
        <w:rPr>
          <w:rFonts w:cs="Arial"/>
        </w:rPr>
        <w:tab/>
      </w:r>
      <w:r w:rsidR="007B51D6">
        <w:rPr>
          <w:rFonts w:cs="Arial"/>
        </w:rPr>
        <w:tab/>
      </w:r>
      <w:r w:rsidR="007B51D6">
        <w:rPr>
          <w:rFonts w:cs="Arial"/>
        </w:rPr>
        <w:tab/>
      </w:r>
      <w:r w:rsidR="0032548C">
        <w:rPr>
          <w:rFonts w:cs="Arial"/>
        </w:rPr>
        <w:t xml:space="preserve">  </w:t>
      </w:r>
      <w:r w:rsidRPr="00E67B59">
        <w:rPr>
          <w:rFonts w:cs="Arial"/>
        </w:rPr>
        <w:t>(1 mark)</w:t>
      </w:r>
    </w:p>
    <w:p w14:paraId="7CE647EC" w14:textId="29621C80" w:rsidR="0032548C" w:rsidRDefault="0032548C" w:rsidP="0032548C">
      <w:pPr>
        <w:tabs>
          <w:tab w:val="left" w:pos="142"/>
          <w:tab w:val="left" w:pos="709"/>
          <w:tab w:val="left" w:pos="8647"/>
          <w:tab w:val="right" w:pos="9356"/>
        </w:tabs>
        <w:spacing w:after="120" w:line="480" w:lineRule="auto"/>
        <w:ind w:left="708" w:hanging="992"/>
        <w:rPr>
          <w:rFonts w:cs="Arial"/>
        </w:rPr>
      </w:pPr>
      <w:r>
        <w:rPr>
          <w:rFonts w:cs="Arial"/>
          <w:szCs w:val="22"/>
        </w:rPr>
        <w:tab/>
      </w:r>
      <w:r>
        <w:rPr>
          <w:rFonts w:cs="Arial"/>
          <w:szCs w:val="22"/>
        </w:rPr>
        <w:tab/>
        <w:t>________________________________________________________________________________________________________________________________________________________________________________________________________________________</w:t>
      </w:r>
    </w:p>
    <w:p w14:paraId="5E75D64B" w14:textId="72064055" w:rsidR="003228E6" w:rsidRPr="00114B33" w:rsidRDefault="003228E6" w:rsidP="003228E6">
      <w:pPr>
        <w:tabs>
          <w:tab w:val="left" w:pos="142"/>
          <w:tab w:val="left" w:pos="709"/>
          <w:tab w:val="left" w:pos="8647"/>
          <w:tab w:val="right" w:pos="9356"/>
        </w:tabs>
        <w:spacing w:after="120"/>
        <w:ind w:left="1134" w:hanging="992"/>
        <w:rPr>
          <w:rFonts w:cs="Arial"/>
          <w:szCs w:val="22"/>
        </w:rPr>
      </w:pPr>
    </w:p>
    <w:bookmarkEnd w:id="7"/>
    <w:p w14:paraId="1E6F4DA3" w14:textId="77777777" w:rsidR="003650B4" w:rsidRPr="00E67B59" w:rsidRDefault="003650B4" w:rsidP="00B30A87">
      <w:pPr>
        <w:pStyle w:val="NoSpacing"/>
        <w:tabs>
          <w:tab w:val="left" w:pos="142"/>
          <w:tab w:val="left" w:pos="567"/>
          <w:tab w:val="left" w:pos="709"/>
          <w:tab w:val="left" w:pos="1134"/>
          <w:tab w:val="left" w:pos="1701"/>
          <w:tab w:val="right" w:pos="9356"/>
        </w:tabs>
        <w:rPr>
          <w:rFonts w:ascii="Arial" w:hAnsi="Arial" w:cs="Arial"/>
          <w:u w:val="single"/>
        </w:rPr>
      </w:pPr>
    </w:p>
    <w:p w14:paraId="06E52F78" w14:textId="77777777" w:rsidR="00E92267" w:rsidRPr="00E67B59" w:rsidRDefault="00E92267" w:rsidP="00E92267">
      <w:pPr>
        <w:pStyle w:val="ListParagraph"/>
        <w:tabs>
          <w:tab w:val="left" w:pos="709"/>
          <w:tab w:val="left" w:pos="8647"/>
          <w:tab w:val="right" w:pos="9356"/>
        </w:tabs>
        <w:spacing w:after="120"/>
        <w:ind w:left="1134"/>
        <w:rPr>
          <w:rFonts w:cs="Arial"/>
        </w:rPr>
      </w:pPr>
    </w:p>
    <w:p w14:paraId="3088B6FC" w14:textId="050C73C3" w:rsidR="00B30A87" w:rsidRPr="00E67B59" w:rsidRDefault="00B30A87" w:rsidP="00B30A87">
      <w:pPr>
        <w:rPr>
          <w:rFonts w:cs="Arial"/>
        </w:rPr>
      </w:pPr>
      <w:r w:rsidRPr="00E67B59">
        <w:rPr>
          <w:rFonts w:cs="Arial"/>
        </w:rPr>
        <w:t>(d)</w:t>
      </w:r>
      <w:r w:rsidR="003228E6" w:rsidRPr="00E67B59">
        <w:rPr>
          <w:rFonts w:cs="Arial"/>
        </w:rPr>
        <w:t xml:space="preserve">  </w:t>
      </w:r>
      <w:r w:rsidRPr="00E67B59">
        <w:rPr>
          <w:rFonts w:cs="Arial"/>
        </w:rPr>
        <w:tab/>
        <w:t>Identify the independent and dependent variables for the researcher</w:t>
      </w:r>
      <w:r w:rsidR="004D6A3E">
        <w:rPr>
          <w:rFonts w:cs="Arial"/>
        </w:rPr>
        <w:t>’</w:t>
      </w:r>
      <w:r w:rsidRPr="00E67B59">
        <w:rPr>
          <w:rFonts w:cs="Arial"/>
        </w:rPr>
        <w:t xml:space="preserve">s experiment.   </w:t>
      </w:r>
    </w:p>
    <w:p w14:paraId="07E09E9E" w14:textId="77283DEB" w:rsidR="00B30A87" w:rsidRPr="00E67B59" w:rsidRDefault="0032548C" w:rsidP="0032548C">
      <w:pPr>
        <w:ind w:left="7920"/>
        <w:jc w:val="center"/>
        <w:rPr>
          <w:rFonts w:cs="Arial"/>
        </w:rPr>
      </w:pPr>
      <w:r>
        <w:rPr>
          <w:rFonts w:cs="Arial"/>
        </w:rPr>
        <w:t xml:space="preserve">           </w:t>
      </w:r>
      <w:r w:rsidR="00B30A87" w:rsidRPr="00E67B59">
        <w:rPr>
          <w:rFonts w:cs="Arial"/>
        </w:rPr>
        <w:t>(2 marks)</w:t>
      </w:r>
    </w:p>
    <w:p w14:paraId="401F6868" w14:textId="4F31C84C" w:rsidR="00B30A87" w:rsidRPr="00E67B59" w:rsidRDefault="00B30A87" w:rsidP="00B30A87">
      <w:pPr>
        <w:pStyle w:val="ListParagraph"/>
        <w:tabs>
          <w:tab w:val="left" w:pos="142"/>
          <w:tab w:val="left" w:pos="709"/>
          <w:tab w:val="left" w:pos="8647"/>
          <w:tab w:val="right" w:pos="9356"/>
        </w:tabs>
        <w:spacing w:after="120"/>
        <w:ind w:left="1134"/>
        <w:rPr>
          <w:rFonts w:cs="Arial"/>
        </w:rPr>
      </w:pPr>
    </w:p>
    <w:p w14:paraId="28354D55" w14:textId="74A4AD3A" w:rsidR="00B30A87" w:rsidRPr="00E67B59" w:rsidRDefault="009D2A6D" w:rsidP="00B30A87">
      <w:pPr>
        <w:tabs>
          <w:tab w:val="left" w:pos="142"/>
          <w:tab w:val="left" w:pos="709"/>
          <w:tab w:val="left" w:pos="8647"/>
          <w:tab w:val="right" w:pos="9356"/>
        </w:tabs>
        <w:spacing w:after="120"/>
        <w:ind w:left="709"/>
        <w:rPr>
          <w:rFonts w:cs="Arial"/>
          <w:szCs w:val="22"/>
        </w:rPr>
      </w:pPr>
      <w:r w:rsidRPr="00E67B59">
        <w:rPr>
          <w:rFonts w:cs="Arial"/>
        </w:rPr>
        <w:t>Independent: _____________________________________________________________</w:t>
      </w:r>
    </w:p>
    <w:p w14:paraId="419E9300" w14:textId="77777777" w:rsidR="009D2A6D" w:rsidRPr="00E67B59" w:rsidRDefault="00B30A87" w:rsidP="00B30A87">
      <w:pPr>
        <w:tabs>
          <w:tab w:val="left" w:pos="142"/>
          <w:tab w:val="left" w:pos="709"/>
          <w:tab w:val="left" w:pos="8647"/>
          <w:tab w:val="right" w:pos="9356"/>
        </w:tabs>
        <w:spacing w:after="120"/>
        <w:ind w:left="709" w:hanging="992"/>
        <w:rPr>
          <w:rFonts w:cs="Arial"/>
          <w:u w:val="single"/>
        </w:rPr>
      </w:pPr>
      <w:r w:rsidRPr="00E67B59">
        <w:rPr>
          <w:rFonts w:cs="Arial"/>
          <w:u w:val="single"/>
        </w:rPr>
        <w:t xml:space="preserve">    </w:t>
      </w:r>
    </w:p>
    <w:p w14:paraId="7B7A4196" w14:textId="6D14C5DB" w:rsidR="009D2A6D" w:rsidRPr="00E67B59" w:rsidRDefault="009D2A6D" w:rsidP="009D2A6D">
      <w:pPr>
        <w:tabs>
          <w:tab w:val="left" w:pos="142"/>
          <w:tab w:val="left" w:pos="709"/>
          <w:tab w:val="left" w:pos="8647"/>
          <w:tab w:val="right" w:pos="9356"/>
        </w:tabs>
        <w:spacing w:after="120"/>
        <w:ind w:left="709"/>
        <w:rPr>
          <w:rFonts w:cs="Arial"/>
        </w:rPr>
      </w:pPr>
      <w:r w:rsidRPr="00E67B59">
        <w:rPr>
          <w:rFonts w:cs="Arial"/>
        </w:rPr>
        <w:t>Dependent: ______________________________________________________________</w:t>
      </w:r>
    </w:p>
    <w:p w14:paraId="50F74D55" w14:textId="3A5E8993" w:rsidR="009D2A6D" w:rsidRPr="00E67B59" w:rsidRDefault="009D2A6D" w:rsidP="009D2A6D">
      <w:pPr>
        <w:tabs>
          <w:tab w:val="left" w:pos="142"/>
          <w:tab w:val="left" w:pos="709"/>
          <w:tab w:val="left" w:pos="8647"/>
          <w:tab w:val="right" w:pos="9356"/>
        </w:tabs>
        <w:spacing w:after="120"/>
        <w:ind w:left="709"/>
        <w:rPr>
          <w:rFonts w:cs="Arial"/>
        </w:rPr>
      </w:pPr>
    </w:p>
    <w:p w14:paraId="57D0A21F" w14:textId="79E8514E" w:rsidR="009D2A6D" w:rsidRPr="00E67B59" w:rsidRDefault="009D2A6D" w:rsidP="009D2A6D">
      <w:pPr>
        <w:tabs>
          <w:tab w:val="left" w:pos="142"/>
          <w:tab w:val="left" w:pos="709"/>
          <w:tab w:val="left" w:pos="8647"/>
          <w:tab w:val="right" w:pos="9356"/>
        </w:tabs>
        <w:spacing w:after="120"/>
        <w:ind w:left="709"/>
        <w:rPr>
          <w:rFonts w:cs="Arial"/>
        </w:rPr>
      </w:pPr>
    </w:p>
    <w:p w14:paraId="1ED5B496" w14:textId="77777777" w:rsidR="009D2A6D" w:rsidRPr="00E67B59" w:rsidRDefault="009D2A6D" w:rsidP="009D2A6D">
      <w:pPr>
        <w:rPr>
          <w:rFonts w:cs="Arial"/>
        </w:rPr>
      </w:pPr>
    </w:p>
    <w:p w14:paraId="774189AB" w14:textId="77777777" w:rsidR="009D2A6D" w:rsidRPr="00E67B59" w:rsidRDefault="009D2A6D" w:rsidP="009D2A6D">
      <w:pPr>
        <w:rPr>
          <w:rFonts w:cs="Arial"/>
        </w:rPr>
      </w:pPr>
    </w:p>
    <w:p w14:paraId="6DFCA42C" w14:textId="77777777" w:rsidR="009D2A6D" w:rsidRPr="00E67B59" w:rsidRDefault="009D2A6D" w:rsidP="009D2A6D">
      <w:pPr>
        <w:rPr>
          <w:rFonts w:cs="Arial"/>
        </w:rPr>
      </w:pPr>
    </w:p>
    <w:p w14:paraId="141F3730" w14:textId="77777777" w:rsidR="009D2A6D" w:rsidRPr="00E67B59" w:rsidRDefault="009D2A6D" w:rsidP="009D2A6D">
      <w:pPr>
        <w:rPr>
          <w:rFonts w:cs="Arial"/>
        </w:rPr>
      </w:pPr>
    </w:p>
    <w:p w14:paraId="47A976CF" w14:textId="77777777" w:rsidR="009D2A6D" w:rsidRPr="00E67B59" w:rsidRDefault="009D2A6D" w:rsidP="009D2A6D">
      <w:pPr>
        <w:rPr>
          <w:rFonts w:cs="Arial"/>
        </w:rPr>
      </w:pPr>
    </w:p>
    <w:p w14:paraId="652A727D" w14:textId="77777777" w:rsidR="009D2A6D" w:rsidRPr="00E67B59" w:rsidRDefault="009D2A6D" w:rsidP="009D2A6D">
      <w:pPr>
        <w:rPr>
          <w:rFonts w:cs="Arial"/>
        </w:rPr>
      </w:pPr>
    </w:p>
    <w:p w14:paraId="789B26E0" w14:textId="77777777" w:rsidR="009D2A6D" w:rsidRPr="00E67B59" w:rsidRDefault="009D2A6D" w:rsidP="009D2A6D">
      <w:pPr>
        <w:rPr>
          <w:rFonts w:cs="Arial"/>
        </w:rPr>
      </w:pPr>
    </w:p>
    <w:p w14:paraId="7A4A6FC1" w14:textId="77777777" w:rsidR="009D2A6D" w:rsidRPr="00E67B59" w:rsidRDefault="009D2A6D" w:rsidP="009D2A6D">
      <w:pPr>
        <w:rPr>
          <w:rFonts w:cs="Arial"/>
        </w:rPr>
      </w:pPr>
    </w:p>
    <w:p w14:paraId="7C10548C" w14:textId="77777777" w:rsidR="009D2A6D" w:rsidRPr="00E67B59" w:rsidRDefault="009D2A6D" w:rsidP="009D2A6D">
      <w:pPr>
        <w:rPr>
          <w:rFonts w:cs="Arial"/>
        </w:rPr>
      </w:pPr>
    </w:p>
    <w:p w14:paraId="256DEFE7" w14:textId="77777777" w:rsidR="009D2A6D" w:rsidRPr="00E67B59" w:rsidRDefault="009D2A6D" w:rsidP="009D2A6D">
      <w:pPr>
        <w:rPr>
          <w:rFonts w:cs="Arial"/>
        </w:rPr>
      </w:pPr>
    </w:p>
    <w:p w14:paraId="61970B86" w14:textId="77777777" w:rsidR="009D2A6D" w:rsidRPr="00E67B59" w:rsidRDefault="009D2A6D" w:rsidP="009D2A6D">
      <w:pPr>
        <w:rPr>
          <w:rFonts w:cs="Arial"/>
        </w:rPr>
      </w:pPr>
    </w:p>
    <w:p w14:paraId="3152B6CA" w14:textId="77777777" w:rsidR="009D2A6D" w:rsidRDefault="009D2A6D" w:rsidP="009D2A6D">
      <w:pPr>
        <w:rPr>
          <w:rFonts w:cs="Arial"/>
        </w:rPr>
      </w:pPr>
    </w:p>
    <w:p w14:paraId="750434CC" w14:textId="77777777" w:rsidR="00F13AD6" w:rsidRDefault="00F13AD6" w:rsidP="009D2A6D">
      <w:pPr>
        <w:rPr>
          <w:rFonts w:cs="Arial"/>
        </w:rPr>
      </w:pPr>
    </w:p>
    <w:p w14:paraId="344D3AA5" w14:textId="77777777" w:rsidR="00F13AD6" w:rsidRDefault="00F13AD6" w:rsidP="009D2A6D">
      <w:pPr>
        <w:rPr>
          <w:rFonts w:cs="Arial"/>
        </w:rPr>
      </w:pPr>
    </w:p>
    <w:p w14:paraId="5639C48B" w14:textId="77777777" w:rsidR="009D2A6D" w:rsidRPr="00E67B59" w:rsidRDefault="009D2A6D" w:rsidP="009D2A6D">
      <w:pPr>
        <w:tabs>
          <w:tab w:val="left" w:pos="709"/>
          <w:tab w:val="left" w:pos="8647"/>
          <w:tab w:val="right" w:pos="9356"/>
        </w:tabs>
        <w:spacing w:after="120"/>
        <w:rPr>
          <w:rFonts w:cs="Arial"/>
          <w:b/>
          <w:bCs/>
          <w:szCs w:val="22"/>
        </w:rPr>
      </w:pPr>
      <w:r w:rsidRPr="00E67B59">
        <w:rPr>
          <w:rFonts w:cs="Arial"/>
          <w:b/>
          <w:bCs/>
          <w:szCs w:val="22"/>
        </w:rPr>
        <w:t>Question 2 (continued)</w:t>
      </w:r>
    </w:p>
    <w:p w14:paraId="51982E6C" w14:textId="77777777" w:rsidR="009D2A6D" w:rsidRPr="00E67B59" w:rsidRDefault="009D2A6D" w:rsidP="009D2A6D">
      <w:pPr>
        <w:rPr>
          <w:rFonts w:cs="Arial"/>
        </w:rPr>
      </w:pPr>
    </w:p>
    <w:p w14:paraId="46D5AFCF" w14:textId="05B889F9" w:rsidR="009D2A6D" w:rsidRPr="00E67B59" w:rsidRDefault="009D2A6D" w:rsidP="009D2A6D">
      <w:pPr>
        <w:rPr>
          <w:rFonts w:cs="Arial"/>
        </w:rPr>
      </w:pPr>
      <w:r w:rsidRPr="00E67B59">
        <w:rPr>
          <w:rFonts w:cs="Arial"/>
        </w:rPr>
        <w:t xml:space="preserve">The researcher gives half of the rats 5mg and the other half of the rats 10mg of Flume. He also places one pellet of food outside of the maze for the rats that receive 5mg of Flume and two pellets of food for the rats that receive 10mg of </w:t>
      </w:r>
      <w:r w:rsidR="00182F30">
        <w:rPr>
          <w:rFonts w:cs="Arial"/>
        </w:rPr>
        <w:t>Flume</w:t>
      </w:r>
      <w:r w:rsidRPr="00E67B59">
        <w:rPr>
          <w:rFonts w:cs="Arial"/>
        </w:rPr>
        <w:t>. The results can be seen in the table below.</w:t>
      </w:r>
    </w:p>
    <w:p w14:paraId="0EC673C4" w14:textId="77777777" w:rsidR="009D2A6D" w:rsidRPr="00E67B59" w:rsidRDefault="009D2A6D" w:rsidP="009D2A6D">
      <w:pPr>
        <w:rPr>
          <w:rFonts w:cs="Arial"/>
        </w:rPr>
      </w:pPr>
    </w:p>
    <w:p w14:paraId="6E53D854" w14:textId="77777777" w:rsidR="009D2A6D" w:rsidRPr="00E67B59" w:rsidRDefault="009D2A6D" w:rsidP="009D2A6D">
      <w:pPr>
        <w:ind w:firstLine="720"/>
        <w:rPr>
          <w:rFonts w:cs="Arial"/>
        </w:rPr>
      </w:pPr>
      <w:r w:rsidRPr="00E67B59">
        <w:rPr>
          <w:rFonts w:cs="Arial"/>
        </w:rPr>
        <w:t>Table 1: Time taken to complete the maze in minutes</w:t>
      </w:r>
    </w:p>
    <w:p w14:paraId="219EFC36" w14:textId="77777777" w:rsidR="009D2A6D" w:rsidRPr="00E67B59" w:rsidRDefault="009D2A6D" w:rsidP="009D2A6D">
      <w:pPr>
        <w:rPr>
          <w:rFonts w:cs="Arial"/>
        </w:rPr>
      </w:pPr>
    </w:p>
    <w:tbl>
      <w:tblPr>
        <w:tblStyle w:val="TableGrid"/>
        <w:tblW w:w="0" w:type="auto"/>
        <w:tblInd w:w="824" w:type="dxa"/>
        <w:tblLook w:val="04A0" w:firstRow="1" w:lastRow="0" w:firstColumn="1" w:lastColumn="0" w:noHBand="0" w:noVBand="1"/>
      </w:tblPr>
      <w:tblGrid>
        <w:gridCol w:w="1838"/>
        <w:gridCol w:w="2410"/>
        <w:gridCol w:w="2268"/>
      </w:tblGrid>
      <w:tr w:rsidR="009D2A6D" w:rsidRPr="00E67B59" w14:paraId="1FF14E85" w14:textId="77777777" w:rsidTr="009D2A6D">
        <w:tc>
          <w:tcPr>
            <w:tcW w:w="1838" w:type="dxa"/>
          </w:tcPr>
          <w:p w14:paraId="6B3E7A75" w14:textId="77777777" w:rsidR="009D2A6D" w:rsidRPr="00E67B59" w:rsidRDefault="009D2A6D" w:rsidP="00EB5C2D">
            <w:pPr>
              <w:jc w:val="center"/>
              <w:rPr>
                <w:rFonts w:cs="Arial"/>
                <w:b/>
                <w:bCs/>
              </w:rPr>
            </w:pPr>
            <w:r w:rsidRPr="00E67B59">
              <w:rPr>
                <w:rFonts w:cs="Arial"/>
                <w:b/>
                <w:bCs/>
              </w:rPr>
              <w:t>Rat Participants</w:t>
            </w:r>
          </w:p>
        </w:tc>
        <w:tc>
          <w:tcPr>
            <w:tcW w:w="2410" w:type="dxa"/>
          </w:tcPr>
          <w:p w14:paraId="56ECC859" w14:textId="77777777" w:rsidR="009D2A6D" w:rsidRPr="00E67B59" w:rsidRDefault="009D2A6D" w:rsidP="00EB5C2D">
            <w:pPr>
              <w:jc w:val="center"/>
              <w:rPr>
                <w:rFonts w:cs="Arial"/>
                <w:b/>
                <w:bCs/>
              </w:rPr>
            </w:pPr>
            <w:r w:rsidRPr="00E67B59">
              <w:rPr>
                <w:rFonts w:cs="Arial"/>
                <w:b/>
                <w:bCs/>
              </w:rPr>
              <w:t>5mg Group</w:t>
            </w:r>
          </w:p>
        </w:tc>
        <w:tc>
          <w:tcPr>
            <w:tcW w:w="2268" w:type="dxa"/>
          </w:tcPr>
          <w:p w14:paraId="54CEE342" w14:textId="77777777" w:rsidR="009D2A6D" w:rsidRPr="00E67B59" w:rsidRDefault="009D2A6D" w:rsidP="00EB5C2D">
            <w:pPr>
              <w:jc w:val="center"/>
              <w:rPr>
                <w:rFonts w:cs="Arial"/>
                <w:b/>
                <w:bCs/>
              </w:rPr>
            </w:pPr>
            <w:r w:rsidRPr="00E67B59">
              <w:rPr>
                <w:rFonts w:cs="Arial"/>
                <w:b/>
                <w:bCs/>
              </w:rPr>
              <w:t>10mg Group</w:t>
            </w:r>
          </w:p>
        </w:tc>
      </w:tr>
      <w:tr w:rsidR="009D2A6D" w:rsidRPr="00E67B59" w14:paraId="3CA113E5" w14:textId="77777777" w:rsidTr="009D2A6D">
        <w:tc>
          <w:tcPr>
            <w:tcW w:w="1838" w:type="dxa"/>
          </w:tcPr>
          <w:p w14:paraId="075DFB3E" w14:textId="77777777" w:rsidR="009D2A6D" w:rsidRPr="00E67B59" w:rsidRDefault="009D2A6D" w:rsidP="00EB5C2D">
            <w:pPr>
              <w:jc w:val="center"/>
              <w:rPr>
                <w:rFonts w:cs="Arial"/>
                <w:b/>
                <w:bCs/>
              </w:rPr>
            </w:pPr>
            <w:r w:rsidRPr="00E67B59">
              <w:rPr>
                <w:rFonts w:cs="Arial"/>
                <w:b/>
                <w:bCs/>
              </w:rPr>
              <w:t>1</w:t>
            </w:r>
          </w:p>
        </w:tc>
        <w:tc>
          <w:tcPr>
            <w:tcW w:w="2410" w:type="dxa"/>
          </w:tcPr>
          <w:p w14:paraId="3B7C3278" w14:textId="77777777" w:rsidR="009D2A6D" w:rsidRPr="00E67B59" w:rsidRDefault="009D2A6D" w:rsidP="00EB5C2D">
            <w:pPr>
              <w:jc w:val="center"/>
              <w:rPr>
                <w:rFonts w:cs="Arial"/>
              </w:rPr>
            </w:pPr>
            <w:r w:rsidRPr="00E67B59">
              <w:rPr>
                <w:rFonts w:cs="Arial"/>
              </w:rPr>
              <w:t>9.45</w:t>
            </w:r>
          </w:p>
        </w:tc>
        <w:tc>
          <w:tcPr>
            <w:tcW w:w="2268" w:type="dxa"/>
          </w:tcPr>
          <w:p w14:paraId="26A9013C" w14:textId="77777777" w:rsidR="009D2A6D" w:rsidRPr="00E67B59" w:rsidRDefault="009D2A6D" w:rsidP="00EB5C2D">
            <w:pPr>
              <w:jc w:val="center"/>
              <w:rPr>
                <w:rFonts w:cs="Arial"/>
              </w:rPr>
            </w:pPr>
            <w:r w:rsidRPr="00E67B59">
              <w:rPr>
                <w:rFonts w:cs="Arial"/>
              </w:rPr>
              <w:t>4.45</w:t>
            </w:r>
          </w:p>
        </w:tc>
      </w:tr>
      <w:tr w:rsidR="009D2A6D" w:rsidRPr="00E67B59" w14:paraId="596E3885" w14:textId="77777777" w:rsidTr="009D2A6D">
        <w:tc>
          <w:tcPr>
            <w:tcW w:w="1838" w:type="dxa"/>
          </w:tcPr>
          <w:p w14:paraId="0A84FB68" w14:textId="77777777" w:rsidR="009D2A6D" w:rsidRPr="00E67B59" w:rsidRDefault="009D2A6D" w:rsidP="00EB5C2D">
            <w:pPr>
              <w:jc w:val="center"/>
              <w:rPr>
                <w:rFonts w:cs="Arial"/>
                <w:b/>
                <w:bCs/>
              </w:rPr>
            </w:pPr>
            <w:r w:rsidRPr="00E67B59">
              <w:rPr>
                <w:rFonts w:cs="Arial"/>
                <w:b/>
                <w:bCs/>
              </w:rPr>
              <w:t>2</w:t>
            </w:r>
          </w:p>
        </w:tc>
        <w:tc>
          <w:tcPr>
            <w:tcW w:w="2410" w:type="dxa"/>
          </w:tcPr>
          <w:p w14:paraId="2AAD75A3" w14:textId="77777777" w:rsidR="009D2A6D" w:rsidRPr="00E67B59" w:rsidRDefault="009D2A6D" w:rsidP="00EB5C2D">
            <w:pPr>
              <w:jc w:val="center"/>
              <w:rPr>
                <w:rFonts w:cs="Arial"/>
              </w:rPr>
            </w:pPr>
            <w:r w:rsidRPr="00E67B59">
              <w:rPr>
                <w:rFonts w:cs="Arial"/>
              </w:rPr>
              <w:t>7.30</w:t>
            </w:r>
          </w:p>
        </w:tc>
        <w:tc>
          <w:tcPr>
            <w:tcW w:w="2268" w:type="dxa"/>
          </w:tcPr>
          <w:p w14:paraId="5B86B22C" w14:textId="77777777" w:rsidR="009D2A6D" w:rsidRPr="00E67B59" w:rsidRDefault="009D2A6D" w:rsidP="00EB5C2D">
            <w:pPr>
              <w:jc w:val="center"/>
              <w:rPr>
                <w:rFonts w:cs="Arial"/>
              </w:rPr>
            </w:pPr>
            <w:r w:rsidRPr="00E67B59">
              <w:rPr>
                <w:rFonts w:cs="Arial"/>
              </w:rPr>
              <w:t>3.30</w:t>
            </w:r>
          </w:p>
        </w:tc>
      </w:tr>
      <w:tr w:rsidR="009D2A6D" w:rsidRPr="00E67B59" w14:paraId="06ED214A" w14:textId="77777777" w:rsidTr="009D2A6D">
        <w:tc>
          <w:tcPr>
            <w:tcW w:w="1838" w:type="dxa"/>
          </w:tcPr>
          <w:p w14:paraId="747B2DCA" w14:textId="77777777" w:rsidR="009D2A6D" w:rsidRPr="00E67B59" w:rsidRDefault="009D2A6D" w:rsidP="00EB5C2D">
            <w:pPr>
              <w:jc w:val="center"/>
              <w:rPr>
                <w:rFonts w:cs="Arial"/>
                <w:b/>
                <w:bCs/>
              </w:rPr>
            </w:pPr>
            <w:r w:rsidRPr="00E67B59">
              <w:rPr>
                <w:rFonts w:cs="Arial"/>
                <w:b/>
                <w:bCs/>
              </w:rPr>
              <w:t>3</w:t>
            </w:r>
          </w:p>
        </w:tc>
        <w:tc>
          <w:tcPr>
            <w:tcW w:w="2410" w:type="dxa"/>
          </w:tcPr>
          <w:p w14:paraId="349898AB" w14:textId="77777777" w:rsidR="009D2A6D" w:rsidRPr="00E67B59" w:rsidRDefault="009D2A6D" w:rsidP="00EB5C2D">
            <w:pPr>
              <w:jc w:val="center"/>
              <w:rPr>
                <w:rFonts w:cs="Arial"/>
              </w:rPr>
            </w:pPr>
            <w:r w:rsidRPr="00E67B59">
              <w:rPr>
                <w:rFonts w:cs="Arial"/>
              </w:rPr>
              <w:t>4.23</w:t>
            </w:r>
          </w:p>
        </w:tc>
        <w:tc>
          <w:tcPr>
            <w:tcW w:w="2268" w:type="dxa"/>
          </w:tcPr>
          <w:p w14:paraId="5D259C61" w14:textId="77777777" w:rsidR="009D2A6D" w:rsidRPr="00E67B59" w:rsidRDefault="009D2A6D" w:rsidP="00EB5C2D">
            <w:pPr>
              <w:jc w:val="center"/>
              <w:rPr>
                <w:rFonts w:cs="Arial"/>
              </w:rPr>
            </w:pPr>
            <w:r w:rsidRPr="00E67B59">
              <w:rPr>
                <w:rFonts w:cs="Arial"/>
              </w:rPr>
              <w:t>2.26</w:t>
            </w:r>
          </w:p>
        </w:tc>
      </w:tr>
      <w:tr w:rsidR="009D2A6D" w:rsidRPr="00E67B59" w14:paraId="401B18B1" w14:textId="77777777" w:rsidTr="009D2A6D">
        <w:tc>
          <w:tcPr>
            <w:tcW w:w="1838" w:type="dxa"/>
          </w:tcPr>
          <w:p w14:paraId="5222C483" w14:textId="77777777" w:rsidR="009D2A6D" w:rsidRPr="00E67B59" w:rsidRDefault="009D2A6D" w:rsidP="00EB5C2D">
            <w:pPr>
              <w:jc w:val="center"/>
              <w:rPr>
                <w:rFonts w:cs="Arial"/>
                <w:b/>
                <w:bCs/>
              </w:rPr>
            </w:pPr>
            <w:r w:rsidRPr="00E67B59">
              <w:rPr>
                <w:rFonts w:cs="Arial"/>
                <w:b/>
                <w:bCs/>
              </w:rPr>
              <w:t>4</w:t>
            </w:r>
          </w:p>
        </w:tc>
        <w:tc>
          <w:tcPr>
            <w:tcW w:w="2410" w:type="dxa"/>
          </w:tcPr>
          <w:p w14:paraId="1AD9AB03" w14:textId="77777777" w:rsidR="009D2A6D" w:rsidRPr="00E67B59" w:rsidRDefault="009D2A6D" w:rsidP="00EB5C2D">
            <w:pPr>
              <w:jc w:val="center"/>
              <w:rPr>
                <w:rFonts w:cs="Arial"/>
              </w:rPr>
            </w:pPr>
            <w:r w:rsidRPr="00E67B59">
              <w:rPr>
                <w:rFonts w:cs="Arial"/>
              </w:rPr>
              <w:t>2.15</w:t>
            </w:r>
          </w:p>
        </w:tc>
        <w:tc>
          <w:tcPr>
            <w:tcW w:w="2268" w:type="dxa"/>
          </w:tcPr>
          <w:p w14:paraId="2B824844" w14:textId="77777777" w:rsidR="009D2A6D" w:rsidRPr="00E67B59" w:rsidRDefault="009D2A6D" w:rsidP="00EB5C2D">
            <w:pPr>
              <w:jc w:val="center"/>
              <w:rPr>
                <w:rFonts w:cs="Arial"/>
              </w:rPr>
            </w:pPr>
            <w:r w:rsidRPr="00E67B59">
              <w:rPr>
                <w:rFonts w:cs="Arial"/>
              </w:rPr>
              <w:t>1.56</w:t>
            </w:r>
          </w:p>
        </w:tc>
      </w:tr>
      <w:tr w:rsidR="009D2A6D" w:rsidRPr="00E67B59" w14:paraId="17FC40E1" w14:textId="77777777" w:rsidTr="009D2A6D">
        <w:tc>
          <w:tcPr>
            <w:tcW w:w="1838" w:type="dxa"/>
          </w:tcPr>
          <w:p w14:paraId="6A8F1CC8" w14:textId="77777777" w:rsidR="009D2A6D" w:rsidRPr="00E67B59" w:rsidRDefault="009D2A6D" w:rsidP="00EB5C2D">
            <w:pPr>
              <w:jc w:val="center"/>
              <w:rPr>
                <w:rFonts w:cs="Arial"/>
                <w:b/>
                <w:bCs/>
              </w:rPr>
            </w:pPr>
            <w:r w:rsidRPr="00E67B59">
              <w:rPr>
                <w:rFonts w:cs="Arial"/>
                <w:b/>
                <w:bCs/>
              </w:rPr>
              <w:t>5</w:t>
            </w:r>
          </w:p>
        </w:tc>
        <w:tc>
          <w:tcPr>
            <w:tcW w:w="2410" w:type="dxa"/>
          </w:tcPr>
          <w:p w14:paraId="0F5026BC" w14:textId="77777777" w:rsidR="009D2A6D" w:rsidRPr="00E67B59" w:rsidRDefault="009D2A6D" w:rsidP="00EB5C2D">
            <w:pPr>
              <w:jc w:val="center"/>
              <w:rPr>
                <w:rFonts w:cs="Arial"/>
              </w:rPr>
            </w:pPr>
            <w:r w:rsidRPr="00E67B59">
              <w:rPr>
                <w:rFonts w:cs="Arial"/>
              </w:rPr>
              <w:t>8.55</w:t>
            </w:r>
          </w:p>
        </w:tc>
        <w:tc>
          <w:tcPr>
            <w:tcW w:w="2268" w:type="dxa"/>
          </w:tcPr>
          <w:p w14:paraId="10EABA5D" w14:textId="77777777" w:rsidR="009D2A6D" w:rsidRPr="00E67B59" w:rsidRDefault="009D2A6D" w:rsidP="00EB5C2D">
            <w:pPr>
              <w:jc w:val="center"/>
              <w:rPr>
                <w:rFonts w:cs="Arial"/>
              </w:rPr>
            </w:pPr>
            <w:r w:rsidRPr="00E67B59">
              <w:rPr>
                <w:rFonts w:cs="Arial"/>
              </w:rPr>
              <w:t>2.57</w:t>
            </w:r>
          </w:p>
        </w:tc>
      </w:tr>
    </w:tbl>
    <w:p w14:paraId="7400ADC6" w14:textId="77777777" w:rsidR="009D2A6D" w:rsidRPr="00E67B59" w:rsidRDefault="009D2A6D" w:rsidP="009B76D8">
      <w:pPr>
        <w:tabs>
          <w:tab w:val="left" w:pos="142"/>
          <w:tab w:val="left" w:pos="709"/>
          <w:tab w:val="left" w:pos="8647"/>
          <w:tab w:val="right" w:pos="9356"/>
        </w:tabs>
        <w:spacing w:after="120" w:line="360" w:lineRule="auto"/>
        <w:rPr>
          <w:rFonts w:cs="Arial"/>
          <w:u w:val="single"/>
        </w:rPr>
      </w:pPr>
    </w:p>
    <w:p w14:paraId="15B4325E" w14:textId="72F0184C" w:rsidR="009D2A6D" w:rsidRDefault="009D2A6D" w:rsidP="009D2A6D">
      <w:pPr>
        <w:rPr>
          <w:rFonts w:cs="Arial"/>
        </w:rPr>
      </w:pPr>
      <w:r w:rsidRPr="00E67B59">
        <w:rPr>
          <w:rFonts w:cs="Arial"/>
        </w:rPr>
        <w:t>(e)</w:t>
      </w:r>
      <w:r w:rsidRPr="00E67B59">
        <w:rPr>
          <w:rFonts w:cs="Arial"/>
        </w:rPr>
        <w:tab/>
        <w:t>Create</w:t>
      </w:r>
      <w:r w:rsidR="007B51D6">
        <w:rPr>
          <w:rFonts w:cs="Arial"/>
        </w:rPr>
        <w:t xml:space="preserve"> a table using means to summari</w:t>
      </w:r>
      <w:r w:rsidRPr="00E67B59">
        <w:rPr>
          <w:rFonts w:cs="Arial"/>
        </w:rPr>
        <w:t>s</w:t>
      </w:r>
      <w:r w:rsidR="007B51D6">
        <w:rPr>
          <w:rFonts w:cs="Arial"/>
        </w:rPr>
        <w:t>e</w:t>
      </w:r>
      <w:r w:rsidRPr="00E67B59">
        <w:rPr>
          <w:rFonts w:cs="Arial"/>
        </w:rPr>
        <w:t xml:space="preserve"> the researcher</w:t>
      </w:r>
      <w:r w:rsidR="004D6A3E">
        <w:rPr>
          <w:rFonts w:cs="Arial"/>
        </w:rPr>
        <w:t>’</w:t>
      </w:r>
      <w:r w:rsidRPr="00E67B59">
        <w:rPr>
          <w:rFonts w:cs="Arial"/>
        </w:rPr>
        <w:t>s findings.</w:t>
      </w:r>
      <w:r w:rsidRPr="00E67B59">
        <w:rPr>
          <w:rFonts w:cs="Arial"/>
        </w:rPr>
        <w:tab/>
      </w:r>
      <w:r w:rsidRPr="00E67B59">
        <w:rPr>
          <w:rFonts w:cs="Arial"/>
        </w:rPr>
        <w:tab/>
        <w:t>(</w:t>
      </w:r>
      <w:r w:rsidR="007B3A3C">
        <w:rPr>
          <w:rFonts w:cs="Arial"/>
        </w:rPr>
        <w:t>5</w:t>
      </w:r>
      <w:r w:rsidRPr="00E67B59">
        <w:rPr>
          <w:rFonts w:cs="Arial"/>
        </w:rPr>
        <w:t xml:space="preserve"> marks)</w:t>
      </w:r>
    </w:p>
    <w:p w14:paraId="6EE162D6" w14:textId="77777777" w:rsidR="00F13FAF" w:rsidRPr="00E67B59" w:rsidRDefault="00F13FAF" w:rsidP="009D2A6D">
      <w:pPr>
        <w:rPr>
          <w:rFonts w:cs="Arial"/>
        </w:rPr>
      </w:pPr>
    </w:p>
    <w:p w14:paraId="3CFD09CE" w14:textId="77777777" w:rsidR="009D2A6D" w:rsidRPr="00E67B59" w:rsidRDefault="009D2A6D" w:rsidP="009D2A6D">
      <w:pPr>
        <w:rPr>
          <w:rFonts w:cs="Arial"/>
        </w:rPr>
      </w:pPr>
    </w:p>
    <w:p w14:paraId="526DEC84" w14:textId="06E49D4A" w:rsidR="009D2A6D" w:rsidRPr="00E67B59" w:rsidRDefault="009D2A6D" w:rsidP="009D2A6D">
      <w:pPr>
        <w:ind w:firstLine="720"/>
        <w:rPr>
          <w:rFonts w:cs="Arial"/>
        </w:rPr>
      </w:pPr>
      <w:r w:rsidRPr="00E67B59">
        <w:rPr>
          <w:rFonts w:cs="Arial"/>
        </w:rPr>
        <w:t>Title</w:t>
      </w:r>
      <w:r w:rsidR="007B3A3C">
        <w:rPr>
          <w:rFonts w:cs="Arial"/>
        </w:rPr>
        <w:t xml:space="preserve">: </w:t>
      </w:r>
      <w:r w:rsidRPr="00E67B59">
        <w:rPr>
          <w:rFonts w:cs="Arial"/>
        </w:rPr>
        <w:t>_________________________________________________</w:t>
      </w:r>
      <w:r w:rsidR="004D6A3E">
        <w:rPr>
          <w:rFonts w:cs="Arial"/>
        </w:rPr>
        <w:t>___________________</w:t>
      </w:r>
    </w:p>
    <w:p w14:paraId="5E176522" w14:textId="4001BD76" w:rsidR="009D2A6D" w:rsidRPr="00E67B59" w:rsidRDefault="009D2A6D" w:rsidP="009D2A6D">
      <w:pPr>
        <w:rPr>
          <w:rFonts w:cs="Arial"/>
        </w:rPr>
      </w:pPr>
    </w:p>
    <w:p w14:paraId="1DCE4198" w14:textId="77777777" w:rsidR="009D2A6D" w:rsidRPr="00E67B59" w:rsidRDefault="009D2A6D" w:rsidP="009D2A6D">
      <w:pPr>
        <w:rPr>
          <w:rFonts w:cs="Arial"/>
        </w:rPr>
      </w:pPr>
    </w:p>
    <w:tbl>
      <w:tblPr>
        <w:tblStyle w:val="TableGrid"/>
        <w:tblW w:w="0" w:type="auto"/>
        <w:tblInd w:w="750" w:type="dxa"/>
        <w:tblLook w:val="04A0" w:firstRow="1" w:lastRow="0" w:firstColumn="1" w:lastColumn="0" w:noHBand="0" w:noVBand="1"/>
      </w:tblPr>
      <w:tblGrid>
        <w:gridCol w:w="1838"/>
        <w:gridCol w:w="2410"/>
        <w:gridCol w:w="2268"/>
      </w:tblGrid>
      <w:tr w:rsidR="009D2A6D" w:rsidRPr="00E67B59" w14:paraId="08970098" w14:textId="77777777" w:rsidTr="00EB5C2D">
        <w:tc>
          <w:tcPr>
            <w:tcW w:w="1838" w:type="dxa"/>
            <w:tcBorders>
              <w:top w:val="nil"/>
              <w:left w:val="nil"/>
              <w:bottom w:val="single" w:sz="4" w:space="0" w:color="auto"/>
              <w:right w:val="single" w:sz="4" w:space="0" w:color="auto"/>
            </w:tcBorders>
          </w:tcPr>
          <w:p w14:paraId="428FB9BF" w14:textId="77777777" w:rsidR="009D2A6D" w:rsidRPr="00E67B59" w:rsidRDefault="009D2A6D" w:rsidP="00EB5C2D">
            <w:pPr>
              <w:rPr>
                <w:rFonts w:cs="Arial"/>
              </w:rPr>
            </w:pPr>
          </w:p>
        </w:tc>
        <w:tc>
          <w:tcPr>
            <w:tcW w:w="2410" w:type="dxa"/>
            <w:tcBorders>
              <w:left w:val="single" w:sz="4" w:space="0" w:color="auto"/>
            </w:tcBorders>
          </w:tcPr>
          <w:p w14:paraId="2D9D3BB5" w14:textId="77777777" w:rsidR="009D2A6D" w:rsidRPr="00E67B59" w:rsidRDefault="009D2A6D" w:rsidP="00EB5C2D">
            <w:pPr>
              <w:rPr>
                <w:rFonts w:cs="Arial"/>
              </w:rPr>
            </w:pPr>
          </w:p>
          <w:p w14:paraId="50C6EAB8" w14:textId="77777777" w:rsidR="009D2A6D" w:rsidRPr="00E67B59" w:rsidRDefault="009D2A6D" w:rsidP="00EB5C2D">
            <w:pPr>
              <w:rPr>
                <w:rFonts w:cs="Arial"/>
              </w:rPr>
            </w:pPr>
          </w:p>
          <w:p w14:paraId="1ED5998C" w14:textId="040862E7" w:rsidR="009D2A6D" w:rsidRPr="00E67B59" w:rsidRDefault="009D2A6D" w:rsidP="00EB5C2D">
            <w:pPr>
              <w:rPr>
                <w:rFonts w:cs="Arial"/>
              </w:rPr>
            </w:pPr>
          </w:p>
        </w:tc>
        <w:tc>
          <w:tcPr>
            <w:tcW w:w="2268" w:type="dxa"/>
          </w:tcPr>
          <w:p w14:paraId="03705C71" w14:textId="77777777" w:rsidR="009D2A6D" w:rsidRPr="00E67B59" w:rsidRDefault="009D2A6D" w:rsidP="00EB5C2D">
            <w:pPr>
              <w:rPr>
                <w:rFonts w:cs="Arial"/>
              </w:rPr>
            </w:pPr>
          </w:p>
        </w:tc>
      </w:tr>
      <w:tr w:rsidR="009D2A6D" w:rsidRPr="00E67B59" w14:paraId="5603016E" w14:textId="77777777" w:rsidTr="00EB5C2D">
        <w:tc>
          <w:tcPr>
            <w:tcW w:w="1838" w:type="dxa"/>
            <w:tcBorders>
              <w:top w:val="single" w:sz="4" w:space="0" w:color="auto"/>
            </w:tcBorders>
          </w:tcPr>
          <w:p w14:paraId="56AE3728" w14:textId="77777777" w:rsidR="009D2A6D" w:rsidRPr="00E67B59" w:rsidRDefault="009D2A6D" w:rsidP="007B51D6">
            <w:pPr>
              <w:spacing w:before="240"/>
              <w:jc w:val="center"/>
              <w:rPr>
                <w:rFonts w:cs="Arial"/>
              </w:rPr>
            </w:pPr>
            <w:r w:rsidRPr="00E67B59">
              <w:rPr>
                <w:rFonts w:cs="Arial"/>
              </w:rPr>
              <w:t>Mean</w:t>
            </w:r>
          </w:p>
          <w:p w14:paraId="23FE7AC5" w14:textId="1F723A5D" w:rsidR="009D2A6D" w:rsidRPr="00E67B59" w:rsidRDefault="009D2A6D" w:rsidP="00EB5C2D">
            <w:pPr>
              <w:rPr>
                <w:rFonts w:cs="Arial"/>
              </w:rPr>
            </w:pPr>
          </w:p>
        </w:tc>
        <w:tc>
          <w:tcPr>
            <w:tcW w:w="2410" w:type="dxa"/>
          </w:tcPr>
          <w:p w14:paraId="74B8B034" w14:textId="77777777" w:rsidR="009D2A6D" w:rsidRPr="00E67B59" w:rsidRDefault="009D2A6D" w:rsidP="00EB5C2D">
            <w:pPr>
              <w:rPr>
                <w:rFonts w:cs="Arial"/>
              </w:rPr>
            </w:pPr>
          </w:p>
        </w:tc>
        <w:tc>
          <w:tcPr>
            <w:tcW w:w="2268" w:type="dxa"/>
          </w:tcPr>
          <w:p w14:paraId="6C4CB685" w14:textId="77777777" w:rsidR="009D2A6D" w:rsidRPr="00E67B59" w:rsidRDefault="009D2A6D" w:rsidP="00EB5C2D">
            <w:pPr>
              <w:rPr>
                <w:rFonts w:cs="Arial"/>
              </w:rPr>
            </w:pPr>
          </w:p>
        </w:tc>
      </w:tr>
    </w:tbl>
    <w:p w14:paraId="29937DE5" w14:textId="4C5AAF34" w:rsidR="003228E6" w:rsidRPr="00E67B59" w:rsidRDefault="003228E6" w:rsidP="003228E6">
      <w:pPr>
        <w:pStyle w:val="ListParagraph"/>
        <w:tabs>
          <w:tab w:val="left" w:pos="709"/>
          <w:tab w:val="left" w:pos="8647"/>
          <w:tab w:val="right" w:pos="9356"/>
        </w:tabs>
        <w:spacing w:after="120"/>
        <w:ind w:left="1134" w:hanging="992"/>
        <w:rPr>
          <w:rFonts w:cs="Arial"/>
        </w:rPr>
      </w:pPr>
    </w:p>
    <w:p w14:paraId="00C0070A" w14:textId="526FB380" w:rsidR="003228E6" w:rsidRPr="00E67B59" w:rsidRDefault="003228E6" w:rsidP="00CC1031">
      <w:pPr>
        <w:tabs>
          <w:tab w:val="left" w:pos="709"/>
          <w:tab w:val="left" w:pos="8647"/>
          <w:tab w:val="right" w:pos="9356"/>
        </w:tabs>
        <w:spacing w:after="120"/>
        <w:ind w:left="1134" w:hanging="992"/>
        <w:rPr>
          <w:rFonts w:cs="Arial"/>
        </w:rPr>
      </w:pPr>
    </w:p>
    <w:p w14:paraId="235F89B0" w14:textId="77777777" w:rsidR="004D6A3E" w:rsidRDefault="009D2A6D" w:rsidP="009D2A6D">
      <w:pPr>
        <w:rPr>
          <w:rFonts w:cs="Arial"/>
        </w:rPr>
      </w:pPr>
      <w:r w:rsidRPr="00E67B59">
        <w:rPr>
          <w:rFonts w:cs="Arial"/>
        </w:rPr>
        <w:t>(f)</w:t>
      </w:r>
      <w:r w:rsidRPr="00E67B59">
        <w:rPr>
          <w:rFonts w:cs="Arial"/>
        </w:rPr>
        <w:tab/>
        <w:t>Outline what the mean scores suggest about the</w:t>
      </w:r>
      <w:r w:rsidR="004D6A3E">
        <w:rPr>
          <w:rFonts w:cs="Arial"/>
        </w:rPr>
        <w:t xml:space="preserve"> results of the</w:t>
      </w:r>
      <w:r w:rsidRPr="00E67B59">
        <w:rPr>
          <w:rFonts w:cs="Arial"/>
        </w:rPr>
        <w:t xml:space="preserve"> researcher</w:t>
      </w:r>
      <w:r w:rsidR="004D6A3E">
        <w:rPr>
          <w:rFonts w:cs="Arial"/>
        </w:rPr>
        <w:t>’</w:t>
      </w:r>
      <w:r w:rsidRPr="00E67B59">
        <w:rPr>
          <w:rFonts w:cs="Arial"/>
        </w:rPr>
        <w:t>s experiment.</w:t>
      </w:r>
      <w:r w:rsidRPr="00E67B59">
        <w:rPr>
          <w:rFonts w:cs="Arial"/>
        </w:rPr>
        <w:tab/>
        <w:t xml:space="preserve">            </w:t>
      </w:r>
    </w:p>
    <w:p w14:paraId="2D2A90AC" w14:textId="5F964846" w:rsidR="009D2A6D" w:rsidRDefault="009D2A6D" w:rsidP="004D6A3E">
      <w:pPr>
        <w:jc w:val="right"/>
        <w:rPr>
          <w:rFonts w:cs="Arial"/>
        </w:rPr>
      </w:pPr>
      <w:r w:rsidRPr="00E67B59">
        <w:rPr>
          <w:rFonts w:cs="Arial"/>
        </w:rPr>
        <w:t>(2 marks)</w:t>
      </w:r>
    </w:p>
    <w:p w14:paraId="1D748364" w14:textId="77777777" w:rsidR="007B3A3C" w:rsidRPr="00E67B59" w:rsidRDefault="007B3A3C" w:rsidP="004D6A3E">
      <w:pPr>
        <w:jc w:val="right"/>
        <w:rPr>
          <w:rFonts w:cs="Arial"/>
        </w:rPr>
      </w:pPr>
    </w:p>
    <w:p w14:paraId="1F2888A8" w14:textId="433FD5D7" w:rsidR="009B76D8" w:rsidRDefault="007B3A3C" w:rsidP="007B3A3C">
      <w:pPr>
        <w:tabs>
          <w:tab w:val="left" w:pos="142"/>
          <w:tab w:val="left" w:pos="709"/>
          <w:tab w:val="left" w:pos="8647"/>
          <w:tab w:val="right" w:pos="9639"/>
        </w:tabs>
        <w:spacing w:after="120" w:line="480" w:lineRule="auto"/>
        <w:ind w:left="709"/>
        <w:rPr>
          <w:rFonts w:cs="Arial"/>
          <w:szCs w:val="22"/>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848C71" w14:textId="127C520A" w:rsidR="00182F30" w:rsidRDefault="00182F30">
      <w:pPr>
        <w:rPr>
          <w:rFonts w:cs="Arial"/>
        </w:rPr>
      </w:pPr>
      <w:r>
        <w:rPr>
          <w:rFonts w:cs="Arial"/>
        </w:rPr>
        <w:br w:type="page"/>
      </w:r>
    </w:p>
    <w:p w14:paraId="46640174" w14:textId="77777777" w:rsidR="00182F30" w:rsidRDefault="00182F30" w:rsidP="007B3A3C">
      <w:pPr>
        <w:tabs>
          <w:tab w:val="left" w:pos="142"/>
          <w:tab w:val="left" w:pos="709"/>
          <w:tab w:val="left" w:pos="8647"/>
          <w:tab w:val="right" w:pos="9639"/>
        </w:tabs>
        <w:spacing w:after="120" w:line="480" w:lineRule="auto"/>
        <w:ind w:left="709"/>
        <w:rPr>
          <w:rFonts w:cs="Arial"/>
        </w:rPr>
      </w:pPr>
    </w:p>
    <w:p w14:paraId="77037F5B" w14:textId="77777777" w:rsidR="009B76D8" w:rsidRPr="00E67B59" w:rsidRDefault="009B76D8" w:rsidP="009B76D8">
      <w:pPr>
        <w:tabs>
          <w:tab w:val="left" w:pos="709"/>
          <w:tab w:val="left" w:pos="8647"/>
          <w:tab w:val="right" w:pos="9356"/>
        </w:tabs>
        <w:rPr>
          <w:rFonts w:cs="Arial"/>
        </w:rPr>
      </w:pPr>
    </w:p>
    <w:p w14:paraId="38829F31" w14:textId="3F45BAAB" w:rsidR="003228E6" w:rsidRDefault="009D2A6D" w:rsidP="004D6A3E">
      <w:pPr>
        <w:ind w:left="709" w:hanging="709"/>
        <w:rPr>
          <w:rFonts w:cs="Arial"/>
        </w:rPr>
      </w:pPr>
      <w:r w:rsidRPr="00E67B59">
        <w:rPr>
          <w:rFonts w:cs="Arial"/>
        </w:rPr>
        <w:t>(g)</w:t>
      </w:r>
      <w:r w:rsidRPr="00E67B59">
        <w:rPr>
          <w:rFonts w:cs="Arial"/>
        </w:rPr>
        <w:tab/>
      </w:r>
      <w:r w:rsidR="004D6A3E">
        <w:rPr>
          <w:rFonts w:cs="Arial"/>
        </w:rPr>
        <w:t xml:space="preserve">One limitation in research is the impact of uncontrolled variables. Name the type of variable that should be controlled (where possible) and </w:t>
      </w:r>
      <w:r w:rsidR="00036D42">
        <w:rPr>
          <w:rFonts w:cs="Arial"/>
        </w:rPr>
        <w:t>include</w:t>
      </w:r>
      <w:r w:rsidR="004D6A3E">
        <w:rPr>
          <w:rFonts w:cs="Arial"/>
        </w:rPr>
        <w:t xml:space="preserve"> </w:t>
      </w:r>
      <w:r w:rsidR="004D6A3E" w:rsidRPr="004D6A3E">
        <w:rPr>
          <w:rFonts w:cs="Arial"/>
          <w:b/>
          <w:bCs/>
        </w:rPr>
        <w:t xml:space="preserve">one </w:t>
      </w:r>
      <w:r w:rsidR="004D6A3E">
        <w:rPr>
          <w:rFonts w:cs="Arial"/>
        </w:rPr>
        <w:t xml:space="preserve">example of an environmental limitation </w:t>
      </w:r>
      <w:r w:rsidR="008610C5">
        <w:rPr>
          <w:rFonts w:cs="Arial"/>
        </w:rPr>
        <w:t>from the</w:t>
      </w:r>
      <w:r w:rsidR="004D6A3E">
        <w:rPr>
          <w:rFonts w:cs="Arial"/>
        </w:rPr>
        <w:t xml:space="preserve"> study</w:t>
      </w:r>
      <w:r w:rsidR="008610C5">
        <w:rPr>
          <w:rFonts w:cs="Arial"/>
        </w:rPr>
        <w:t xml:space="preserve"> above</w:t>
      </w:r>
      <w:r w:rsidR="004D6A3E">
        <w:rPr>
          <w:rFonts w:cs="Arial"/>
        </w:rPr>
        <w:t>.</w:t>
      </w:r>
      <w:r w:rsidRPr="00E67B59">
        <w:rPr>
          <w:rFonts w:cs="Arial"/>
        </w:rPr>
        <w:tab/>
      </w:r>
      <w:r w:rsidRPr="00E67B59">
        <w:rPr>
          <w:rFonts w:cs="Arial"/>
        </w:rPr>
        <w:tab/>
      </w:r>
      <w:r w:rsidRPr="00E67B59">
        <w:rPr>
          <w:rFonts w:cs="Arial"/>
        </w:rPr>
        <w:tab/>
      </w:r>
      <w:r w:rsidRPr="00E67B59">
        <w:rPr>
          <w:rFonts w:cs="Arial"/>
        </w:rPr>
        <w:tab/>
      </w:r>
      <w:r w:rsidRPr="00E67B59">
        <w:rPr>
          <w:rFonts w:cs="Arial"/>
        </w:rPr>
        <w:tab/>
      </w:r>
      <w:r w:rsidR="008610C5">
        <w:rPr>
          <w:rFonts w:cs="Arial"/>
        </w:rPr>
        <w:tab/>
      </w:r>
      <w:r w:rsidR="004D6A3E">
        <w:rPr>
          <w:rFonts w:cs="Arial"/>
        </w:rPr>
        <w:tab/>
      </w:r>
      <w:r w:rsidRPr="00E67B59">
        <w:rPr>
          <w:rFonts w:cs="Arial"/>
        </w:rPr>
        <w:t>(2 marks)</w:t>
      </w:r>
    </w:p>
    <w:p w14:paraId="6FB1F1E1" w14:textId="77777777" w:rsidR="004D6A3E" w:rsidRPr="00E67B59" w:rsidRDefault="004D6A3E" w:rsidP="004D6A3E">
      <w:pPr>
        <w:ind w:left="709" w:hanging="709"/>
        <w:rPr>
          <w:rFonts w:cs="Arial"/>
        </w:rPr>
      </w:pPr>
    </w:p>
    <w:p w14:paraId="7046296E" w14:textId="32DBC823" w:rsidR="007B3A3C" w:rsidRDefault="007B3A3C" w:rsidP="007B3A3C">
      <w:pPr>
        <w:tabs>
          <w:tab w:val="left" w:pos="142"/>
          <w:tab w:val="left" w:pos="709"/>
          <w:tab w:val="left" w:pos="8647"/>
          <w:tab w:val="right" w:pos="9639"/>
        </w:tabs>
        <w:spacing w:after="120" w:line="480" w:lineRule="auto"/>
        <w:ind w:left="709"/>
        <w:rPr>
          <w:rFonts w:cs="Arial"/>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34164FA" w14:textId="77777777" w:rsidR="007B3A3C" w:rsidRDefault="009D2A6D" w:rsidP="007B3A3C">
      <w:pPr>
        <w:tabs>
          <w:tab w:val="left" w:pos="142"/>
          <w:tab w:val="left" w:pos="709"/>
          <w:tab w:val="left" w:pos="8647"/>
          <w:tab w:val="right" w:pos="9639"/>
        </w:tabs>
        <w:spacing w:after="120" w:line="480" w:lineRule="auto"/>
        <w:ind w:left="709" w:hanging="709"/>
        <w:rPr>
          <w:rFonts w:cs="Arial"/>
        </w:rPr>
      </w:pPr>
      <w:r w:rsidRPr="00E67B59">
        <w:rPr>
          <w:rFonts w:cs="Arial"/>
        </w:rPr>
        <w:t>(h)</w:t>
      </w:r>
      <w:r w:rsidR="007B3A3C">
        <w:rPr>
          <w:rFonts w:cs="Arial"/>
        </w:rPr>
        <w:tab/>
      </w:r>
      <w:r w:rsidRPr="00E67B59">
        <w:rPr>
          <w:rFonts w:cs="Arial"/>
        </w:rPr>
        <w:t>Suggest a relevant improvement to address this limitation.</w:t>
      </w:r>
      <w:r w:rsidR="007B3A3C">
        <w:rPr>
          <w:rFonts w:cs="Arial"/>
        </w:rPr>
        <w:t xml:space="preserve"> </w:t>
      </w:r>
      <w:r w:rsidR="007B3A3C">
        <w:rPr>
          <w:rFonts w:cs="Arial"/>
        </w:rPr>
        <w:tab/>
      </w:r>
      <w:r w:rsidR="007B3A3C" w:rsidRPr="00E67B59">
        <w:rPr>
          <w:rFonts w:cs="Arial"/>
        </w:rPr>
        <w:t>(1 mark</w:t>
      </w:r>
      <w:r w:rsidR="007B3A3C">
        <w:rPr>
          <w:rFonts w:cs="Arial"/>
        </w:rPr>
        <w:t>)</w:t>
      </w:r>
      <w:r w:rsidRPr="00E67B59">
        <w:rPr>
          <w:rFonts w:cs="Arial"/>
        </w:rPr>
        <w:tab/>
      </w:r>
    </w:p>
    <w:p w14:paraId="0ECB99CC" w14:textId="7DDD0D7F" w:rsidR="007B3A3C" w:rsidRDefault="007B3A3C" w:rsidP="007B3A3C">
      <w:pPr>
        <w:tabs>
          <w:tab w:val="left" w:pos="142"/>
          <w:tab w:val="left" w:pos="709"/>
          <w:tab w:val="left" w:pos="8647"/>
          <w:tab w:val="right" w:pos="9639"/>
        </w:tabs>
        <w:spacing w:after="120" w:line="480" w:lineRule="auto"/>
        <w:ind w:left="709" w:hanging="283"/>
        <w:rPr>
          <w:rFonts w:cs="Arial"/>
        </w:rPr>
      </w:pPr>
      <w:r>
        <w:rPr>
          <w:rFonts w:cs="Arial"/>
          <w:szCs w:val="22"/>
        </w:rPr>
        <w:tab/>
        <w:t>________________________________________________________________________________________________________________________________________________</w:t>
      </w:r>
    </w:p>
    <w:p w14:paraId="32BBBA99" w14:textId="57437DE3" w:rsidR="007B3A3C" w:rsidRDefault="009D2A6D" w:rsidP="007B3A3C">
      <w:pPr>
        <w:tabs>
          <w:tab w:val="left" w:pos="142"/>
          <w:tab w:val="left" w:pos="709"/>
          <w:tab w:val="left" w:pos="8647"/>
          <w:tab w:val="right" w:pos="9639"/>
        </w:tabs>
        <w:spacing w:after="120" w:line="480" w:lineRule="auto"/>
        <w:ind w:left="709" w:hanging="709"/>
        <w:rPr>
          <w:rFonts w:cs="Arial"/>
        </w:rPr>
      </w:pPr>
      <w:r w:rsidRPr="00E67B59">
        <w:rPr>
          <w:rFonts w:cs="Arial"/>
        </w:rPr>
        <w:tab/>
        <w:t xml:space="preserve"> </w:t>
      </w:r>
    </w:p>
    <w:p w14:paraId="4CFF38CF" w14:textId="66F242DE" w:rsidR="009D2A6D" w:rsidRPr="00E67B59" w:rsidRDefault="009D2A6D" w:rsidP="007B3A3C">
      <w:pPr>
        <w:tabs>
          <w:tab w:val="left" w:pos="142"/>
          <w:tab w:val="left" w:pos="709"/>
          <w:tab w:val="left" w:pos="8647"/>
          <w:tab w:val="right" w:pos="9356"/>
        </w:tabs>
        <w:spacing w:after="120"/>
        <w:ind w:left="709" w:hanging="709"/>
        <w:rPr>
          <w:rFonts w:cs="Arial"/>
        </w:rPr>
      </w:pPr>
      <w:r w:rsidRPr="00E67B59">
        <w:rPr>
          <w:rFonts w:cs="Arial"/>
        </w:rPr>
        <w:tab/>
      </w:r>
      <w:r w:rsidRPr="00E67B59">
        <w:rPr>
          <w:rFonts w:cs="Arial"/>
        </w:rPr>
        <w:tab/>
      </w:r>
      <w:r w:rsidRPr="00E67B59">
        <w:rPr>
          <w:rFonts w:cs="Arial"/>
        </w:rPr>
        <w:tab/>
      </w:r>
      <w:r w:rsidRPr="00E67B59">
        <w:rPr>
          <w:rFonts w:cs="Arial"/>
        </w:rPr>
        <w:tab/>
      </w:r>
      <w:r w:rsidRPr="00E67B59">
        <w:rPr>
          <w:rFonts w:cs="Arial"/>
        </w:rPr>
        <w:tab/>
      </w:r>
      <w:r w:rsidRPr="00E67B59">
        <w:rPr>
          <w:rFonts w:cs="Arial"/>
        </w:rPr>
        <w:tab/>
      </w:r>
      <w:r w:rsidRPr="00E67B59">
        <w:rPr>
          <w:rFonts w:cs="Arial"/>
        </w:rPr>
        <w:tab/>
      </w:r>
    </w:p>
    <w:p w14:paraId="24497E06" w14:textId="6B95DCCD" w:rsidR="009D2A6D" w:rsidRPr="004D6A3E" w:rsidRDefault="009D2A6D" w:rsidP="007B3A3C">
      <w:pPr>
        <w:tabs>
          <w:tab w:val="left" w:pos="142"/>
          <w:tab w:val="left" w:pos="709"/>
          <w:tab w:val="left" w:pos="8647"/>
          <w:tab w:val="right" w:pos="9356"/>
        </w:tabs>
        <w:spacing w:after="120"/>
        <w:ind w:left="709" w:hanging="992"/>
        <w:rPr>
          <w:rFonts w:cs="Arial"/>
        </w:rPr>
      </w:pPr>
      <w:r w:rsidRPr="00E67B59">
        <w:rPr>
          <w:rFonts w:cs="Arial"/>
        </w:rPr>
        <w:tab/>
      </w:r>
    </w:p>
    <w:p w14:paraId="3516B58B" w14:textId="77777777" w:rsidR="00E37207" w:rsidRPr="004D6A3E" w:rsidRDefault="00E37207" w:rsidP="009D2A6D">
      <w:pPr>
        <w:tabs>
          <w:tab w:val="left" w:pos="709"/>
          <w:tab w:val="left" w:pos="8647"/>
          <w:tab w:val="right" w:pos="9356"/>
        </w:tabs>
        <w:spacing w:after="120"/>
        <w:rPr>
          <w:rFonts w:cs="Arial"/>
        </w:rPr>
      </w:pPr>
    </w:p>
    <w:p w14:paraId="70211022" w14:textId="77777777" w:rsidR="00E37207" w:rsidRPr="00E67B59" w:rsidRDefault="00E37207" w:rsidP="00E92267">
      <w:pPr>
        <w:tabs>
          <w:tab w:val="left" w:pos="709"/>
          <w:tab w:val="left" w:pos="8647"/>
          <w:tab w:val="right" w:pos="9356"/>
        </w:tabs>
        <w:spacing w:after="120"/>
        <w:ind w:left="142"/>
        <w:rPr>
          <w:rFonts w:cs="Arial"/>
        </w:rPr>
      </w:pPr>
    </w:p>
    <w:p w14:paraId="2AC2579D" w14:textId="77777777" w:rsidR="00011132" w:rsidRPr="00E67B59" w:rsidRDefault="00011132" w:rsidP="00CC1031">
      <w:pPr>
        <w:tabs>
          <w:tab w:val="left" w:pos="709"/>
          <w:tab w:val="left" w:pos="8647"/>
          <w:tab w:val="right" w:pos="9356"/>
        </w:tabs>
        <w:spacing w:after="120"/>
        <w:ind w:left="1134" w:hanging="992"/>
        <w:rPr>
          <w:rFonts w:cs="Arial"/>
        </w:rPr>
      </w:pPr>
    </w:p>
    <w:p w14:paraId="59E2B005" w14:textId="43880CC4" w:rsidR="00DA46F9" w:rsidRPr="00E67B59" w:rsidRDefault="00DA46F9" w:rsidP="00CC1031">
      <w:pPr>
        <w:tabs>
          <w:tab w:val="left" w:pos="709"/>
          <w:tab w:val="left" w:pos="8647"/>
          <w:tab w:val="right" w:pos="9356"/>
        </w:tabs>
        <w:spacing w:after="120"/>
        <w:ind w:left="1134" w:hanging="992"/>
        <w:rPr>
          <w:rFonts w:cs="Arial"/>
        </w:rPr>
      </w:pPr>
    </w:p>
    <w:p w14:paraId="02D0F686" w14:textId="69C7B91A" w:rsidR="00A729BC" w:rsidRPr="00E67B59" w:rsidRDefault="00A729BC" w:rsidP="00CC1031">
      <w:pPr>
        <w:tabs>
          <w:tab w:val="left" w:pos="709"/>
          <w:tab w:val="left" w:pos="8647"/>
          <w:tab w:val="right" w:pos="9356"/>
        </w:tabs>
        <w:spacing w:after="120"/>
        <w:ind w:left="1134" w:hanging="992"/>
        <w:rPr>
          <w:rFonts w:cs="Arial"/>
        </w:rPr>
      </w:pPr>
      <w:r w:rsidRPr="00E67B59">
        <w:rPr>
          <w:rFonts w:cs="Arial"/>
          <w:b/>
          <w:bCs/>
          <w:sz w:val="20"/>
        </w:rPr>
        <w:t xml:space="preserve">                               </w:t>
      </w:r>
    </w:p>
    <w:p w14:paraId="10973439" w14:textId="77777777" w:rsidR="00A729BC" w:rsidRPr="00E67B59" w:rsidRDefault="00A729BC" w:rsidP="00CC1031">
      <w:pPr>
        <w:tabs>
          <w:tab w:val="left" w:pos="709"/>
          <w:tab w:val="left" w:pos="8647"/>
          <w:tab w:val="right" w:pos="9356"/>
        </w:tabs>
        <w:spacing w:after="120"/>
        <w:ind w:left="1134" w:hanging="992"/>
        <w:rPr>
          <w:rFonts w:cs="Arial"/>
          <w:b/>
          <w:bCs/>
          <w:sz w:val="20"/>
        </w:rPr>
      </w:pPr>
    </w:p>
    <w:p w14:paraId="0E8B4D4A" w14:textId="77777777" w:rsidR="00A729BC" w:rsidRPr="00E67B59" w:rsidRDefault="00A729BC" w:rsidP="00CC1031">
      <w:pPr>
        <w:tabs>
          <w:tab w:val="left" w:pos="709"/>
          <w:tab w:val="left" w:pos="8647"/>
          <w:tab w:val="right" w:pos="9356"/>
        </w:tabs>
        <w:spacing w:after="120"/>
        <w:ind w:left="1134" w:hanging="992"/>
        <w:rPr>
          <w:rFonts w:cs="Arial"/>
          <w:b/>
          <w:bCs/>
          <w:sz w:val="20"/>
        </w:rPr>
      </w:pPr>
    </w:p>
    <w:p w14:paraId="36A3F692" w14:textId="77777777" w:rsidR="00DA46F9" w:rsidRPr="00E67B59" w:rsidRDefault="00DA46F9" w:rsidP="00CC1031">
      <w:pPr>
        <w:tabs>
          <w:tab w:val="left" w:pos="709"/>
          <w:tab w:val="left" w:pos="8647"/>
          <w:tab w:val="right" w:pos="9356"/>
        </w:tabs>
        <w:spacing w:after="120"/>
        <w:ind w:left="1134" w:hanging="992"/>
        <w:rPr>
          <w:rFonts w:cs="Arial"/>
        </w:rPr>
      </w:pPr>
    </w:p>
    <w:p w14:paraId="5FEECE13" w14:textId="2BCBA1FB" w:rsidR="00A729BC" w:rsidRPr="00E67B59" w:rsidRDefault="00A729BC" w:rsidP="00CC1031">
      <w:pPr>
        <w:pStyle w:val="Caption"/>
        <w:keepNext/>
        <w:tabs>
          <w:tab w:val="left" w:pos="709"/>
        </w:tabs>
        <w:ind w:left="1134" w:hanging="992"/>
        <w:rPr>
          <w:rFonts w:cs="Arial"/>
          <w:i w:val="0"/>
          <w:iCs w:val="0"/>
        </w:rPr>
      </w:pPr>
    </w:p>
    <w:p w14:paraId="3E11D1DB" w14:textId="4CAC96D3" w:rsidR="00011132" w:rsidRPr="00E67B59" w:rsidRDefault="00011132" w:rsidP="00CC1031">
      <w:pPr>
        <w:tabs>
          <w:tab w:val="left" w:pos="709"/>
        </w:tabs>
        <w:ind w:left="1134" w:hanging="992"/>
        <w:rPr>
          <w:rFonts w:cs="Arial"/>
        </w:rPr>
      </w:pPr>
    </w:p>
    <w:p w14:paraId="1422F572" w14:textId="1C2ED342" w:rsidR="00011132" w:rsidRPr="00E67B59" w:rsidRDefault="00011132" w:rsidP="00CC1031">
      <w:pPr>
        <w:tabs>
          <w:tab w:val="left" w:pos="709"/>
        </w:tabs>
        <w:ind w:left="1134" w:hanging="992"/>
        <w:rPr>
          <w:rFonts w:cs="Arial"/>
        </w:rPr>
      </w:pPr>
    </w:p>
    <w:p w14:paraId="4B6B5155" w14:textId="6F1C1938" w:rsidR="00011132" w:rsidRPr="00E67B59" w:rsidRDefault="00011132" w:rsidP="00CC1031">
      <w:pPr>
        <w:tabs>
          <w:tab w:val="left" w:pos="709"/>
        </w:tabs>
        <w:ind w:left="1134" w:hanging="992"/>
        <w:rPr>
          <w:rFonts w:cs="Arial"/>
        </w:rPr>
      </w:pPr>
    </w:p>
    <w:p w14:paraId="6B82267B" w14:textId="77777777" w:rsidR="00011132" w:rsidRPr="00E67B59" w:rsidRDefault="00011132" w:rsidP="00CC1031">
      <w:pPr>
        <w:tabs>
          <w:tab w:val="left" w:pos="709"/>
        </w:tabs>
        <w:ind w:left="1134" w:hanging="992"/>
        <w:rPr>
          <w:rFonts w:cs="Arial"/>
        </w:rPr>
      </w:pPr>
    </w:p>
    <w:p w14:paraId="4EEED1E8" w14:textId="23233D07" w:rsidR="00166057" w:rsidRPr="00E67B59" w:rsidRDefault="00276779" w:rsidP="009D2A6D">
      <w:pPr>
        <w:rPr>
          <w:rFonts w:cs="Arial"/>
        </w:rPr>
      </w:pPr>
      <w:r w:rsidRPr="00E67B59">
        <w:rPr>
          <w:rFonts w:cs="Arial"/>
        </w:rPr>
        <w:br w:type="page"/>
      </w:r>
      <w:r w:rsidR="00166057" w:rsidRPr="00E67B59">
        <w:rPr>
          <w:rFonts w:cs="Arial"/>
          <w:b/>
          <w:bCs/>
          <w:szCs w:val="22"/>
        </w:rPr>
        <w:lastRenderedPageBreak/>
        <w:t xml:space="preserve">Question 3                                                                                      </w:t>
      </w:r>
      <w:r w:rsidR="00166057" w:rsidRPr="00E67B59">
        <w:rPr>
          <w:rFonts w:cs="Arial"/>
          <w:b/>
          <w:bCs/>
          <w:szCs w:val="22"/>
        </w:rPr>
        <w:tab/>
      </w:r>
      <w:r w:rsidR="00166057" w:rsidRPr="00E67B59">
        <w:rPr>
          <w:rFonts w:cs="Arial"/>
          <w:b/>
          <w:bCs/>
          <w:szCs w:val="22"/>
        </w:rPr>
        <w:tab/>
      </w:r>
      <w:r w:rsidR="009D2A6D" w:rsidRPr="00E67B59">
        <w:rPr>
          <w:rFonts w:cs="Arial"/>
          <w:b/>
          <w:bCs/>
          <w:szCs w:val="22"/>
        </w:rPr>
        <w:tab/>
        <w:t xml:space="preserve">         </w:t>
      </w:r>
      <w:r w:rsidR="00166057" w:rsidRPr="00E67B59">
        <w:rPr>
          <w:rFonts w:cs="Arial"/>
          <w:b/>
          <w:bCs/>
          <w:szCs w:val="22"/>
        </w:rPr>
        <w:t>(</w:t>
      </w:r>
      <w:r w:rsidR="00CE1280">
        <w:rPr>
          <w:rFonts w:cs="Arial"/>
          <w:b/>
          <w:bCs/>
          <w:szCs w:val="22"/>
        </w:rPr>
        <w:t>18</w:t>
      </w:r>
      <w:r w:rsidR="00166057" w:rsidRPr="00E67B59">
        <w:rPr>
          <w:rFonts w:cs="Arial"/>
          <w:b/>
          <w:bCs/>
          <w:szCs w:val="22"/>
        </w:rPr>
        <w:t xml:space="preserve"> marks)</w:t>
      </w:r>
    </w:p>
    <w:p w14:paraId="76CE70C5" w14:textId="4DEE2D7D" w:rsidR="00DC51EE" w:rsidRPr="00E67B59" w:rsidRDefault="00DC51EE" w:rsidP="00166057">
      <w:pPr>
        <w:tabs>
          <w:tab w:val="left" w:pos="540"/>
          <w:tab w:val="left" w:pos="7920"/>
          <w:tab w:val="right" w:pos="9356"/>
        </w:tabs>
        <w:spacing w:after="120"/>
        <w:ind w:left="900" w:hanging="900"/>
        <w:rPr>
          <w:rFonts w:cs="Arial"/>
          <w:b/>
          <w:bCs/>
          <w:szCs w:val="22"/>
        </w:rPr>
      </w:pPr>
    </w:p>
    <w:p w14:paraId="7D864BE0" w14:textId="1B8646E2" w:rsidR="009D2A6D" w:rsidRPr="00E67B59" w:rsidRDefault="009D2A6D" w:rsidP="009D2A6D">
      <w:pPr>
        <w:rPr>
          <w:rFonts w:cs="Arial"/>
        </w:rPr>
      </w:pPr>
      <w:proofErr w:type="spellStart"/>
      <w:r w:rsidRPr="00E67B59">
        <w:rPr>
          <w:rFonts w:cs="Arial"/>
        </w:rPr>
        <w:t>Felina</w:t>
      </w:r>
      <w:proofErr w:type="spellEnd"/>
      <w:r w:rsidRPr="00E67B59">
        <w:rPr>
          <w:rFonts w:cs="Arial"/>
        </w:rPr>
        <w:t xml:space="preserve"> has 5-year-old twins Ruben and Hannah and is currently 28 weeks pregnant. </w:t>
      </w:r>
      <w:proofErr w:type="spellStart"/>
      <w:r w:rsidRPr="00E67B59">
        <w:rPr>
          <w:rFonts w:cs="Arial"/>
        </w:rPr>
        <w:t>Felina</w:t>
      </w:r>
      <w:proofErr w:type="spellEnd"/>
      <w:r w:rsidRPr="00E67B59">
        <w:rPr>
          <w:rFonts w:cs="Arial"/>
        </w:rPr>
        <w:t xml:space="preserve"> </w:t>
      </w:r>
      <w:r w:rsidR="00C7691B">
        <w:rPr>
          <w:rFonts w:cs="Arial"/>
        </w:rPr>
        <w:t>attends</w:t>
      </w:r>
      <w:r w:rsidRPr="00E67B59">
        <w:rPr>
          <w:rFonts w:cs="Arial"/>
        </w:rPr>
        <w:t xml:space="preserve"> routine medical appointments to check on the health of her unborn child.</w:t>
      </w:r>
    </w:p>
    <w:p w14:paraId="4553EDF3" w14:textId="77777777" w:rsidR="009D2A6D" w:rsidRPr="00E67B59" w:rsidRDefault="009D2A6D" w:rsidP="00166057">
      <w:pPr>
        <w:tabs>
          <w:tab w:val="left" w:pos="540"/>
          <w:tab w:val="left" w:pos="7920"/>
          <w:tab w:val="right" w:pos="9356"/>
        </w:tabs>
        <w:spacing w:after="120"/>
        <w:ind w:left="900" w:hanging="900"/>
        <w:rPr>
          <w:rFonts w:cs="Arial"/>
          <w:b/>
          <w:bCs/>
          <w:szCs w:val="22"/>
        </w:rPr>
      </w:pPr>
    </w:p>
    <w:p w14:paraId="4E03E340" w14:textId="461DB445" w:rsidR="009D2A6D" w:rsidRPr="00E67B59" w:rsidRDefault="009D2A6D" w:rsidP="00EB5C2D">
      <w:pPr>
        <w:pStyle w:val="ListParagraph"/>
        <w:numPr>
          <w:ilvl w:val="0"/>
          <w:numId w:val="11"/>
        </w:numPr>
        <w:ind w:left="709" w:hanging="709"/>
        <w:rPr>
          <w:rFonts w:cs="Arial"/>
        </w:rPr>
      </w:pPr>
      <w:r w:rsidRPr="00E67B59">
        <w:rPr>
          <w:rFonts w:cs="Arial"/>
        </w:rPr>
        <w:t xml:space="preserve">State the developmental term for </w:t>
      </w:r>
      <w:proofErr w:type="spellStart"/>
      <w:r w:rsidRPr="00E67B59">
        <w:rPr>
          <w:rFonts w:cs="Arial"/>
        </w:rPr>
        <w:t>Felina’s</w:t>
      </w:r>
      <w:proofErr w:type="spellEnd"/>
      <w:r w:rsidRPr="00E67B59">
        <w:rPr>
          <w:rFonts w:cs="Arial"/>
        </w:rPr>
        <w:t xml:space="preserve"> unborn child.</w:t>
      </w:r>
      <w:r w:rsidRPr="00E67B59">
        <w:rPr>
          <w:rFonts w:cs="Arial"/>
        </w:rPr>
        <w:tab/>
      </w:r>
      <w:r w:rsidRPr="00E67B59">
        <w:rPr>
          <w:rFonts w:cs="Arial"/>
        </w:rPr>
        <w:tab/>
      </w:r>
      <w:r w:rsidRPr="00E67B59">
        <w:rPr>
          <w:rFonts w:cs="Arial"/>
        </w:rPr>
        <w:tab/>
      </w:r>
      <w:r w:rsidRPr="00E67B59">
        <w:rPr>
          <w:rFonts w:cs="Arial"/>
        </w:rPr>
        <w:tab/>
      </w:r>
      <w:r w:rsidR="007B3A3C">
        <w:rPr>
          <w:rFonts w:cs="Arial"/>
        </w:rPr>
        <w:t xml:space="preserve">  </w:t>
      </w:r>
      <w:r w:rsidRPr="00E67B59">
        <w:rPr>
          <w:rFonts w:cs="Arial"/>
        </w:rPr>
        <w:t>(1 mark)</w:t>
      </w:r>
    </w:p>
    <w:p w14:paraId="191C8250" w14:textId="456A92F0" w:rsidR="002E4C3F" w:rsidRPr="009B76D8" w:rsidRDefault="002E4C3F" w:rsidP="00E67B59">
      <w:pPr>
        <w:tabs>
          <w:tab w:val="left" w:pos="142"/>
          <w:tab w:val="left" w:pos="709"/>
          <w:tab w:val="left" w:pos="8647"/>
          <w:tab w:val="right" w:pos="9356"/>
        </w:tabs>
        <w:spacing w:after="120"/>
        <w:ind w:left="709"/>
        <w:rPr>
          <w:rFonts w:cs="Arial"/>
        </w:rPr>
      </w:pPr>
      <w:r w:rsidRPr="00E67B59">
        <w:rPr>
          <w:rFonts w:cs="Arial"/>
          <w:u w:val="single"/>
        </w:rPr>
        <w:br/>
      </w:r>
      <w:r w:rsidRPr="009B76D8">
        <w:rPr>
          <w:rFonts w:cs="Arial"/>
        </w:rPr>
        <w:t>__________________________________________________________</w:t>
      </w:r>
      <w:r w:rsidR="009B76D8">
        <w:rPr>
          <w:rFonts w:cs="Arial"/>
        </w:rPr>
        <w:t>___</w:t>
      </w:r>
      <w:r w:rsidRPr="009B76D8">
        <w:rPr>
          <w:rFonts w:cs="Arial"/>
        </w:rPr>
        <w:t>___________</w:t>
      </w:r>
    </w:p>
    <w:p w14:paraId="4A21337D" w14:textId="477A6199" w:rsidR="00AE25D9" w:rsidRPr="00E67B59" w:rsidRDefault="002E4C3F" w:rsidP="00E67B59">
      <w:pPr>
        <w:tabs>
          <w:tab w:val="left" w:pos="142"/>
          <w:tab w:val="left" w:pos="709"/>
          <w:tab w:val="left" w:pos="8647"/>
          <w:tab w:val="right" w:pos="9356"/>
        </w:tabs>
        <w:spacing w:after="120"/>
        <w:ind w:left="709" w:hanging="992"/>
        <w:rPr>
          <w:rFonts w:cs="Arial"/>
          <w:u w:val="single"/>
        </w:rPr>
      </w:pPr>
      <w:r w:rsidRPr="00E67B59">
        <w:rPr>
          <w:rFonts w:cs="Arial"/>
          <w:u w:val="single"/>
        </w:rPr>
        <w:t xml:space="preserve">    </w:t>
      </w:r>
    </w:p>
    <w:p w14:paraId="1956A21D" w14:textId="0F2FC6E7" w:rsidR="00B042B6" w:rsidRPr="00E67B59" w:rsidRDefault="00B042B6" w:rsidP="00E67B59">
      <w:pPr>
        <w:rPr>
          <w:rFonts w:cs="Arial"/>
        </w:rPr>
      </w:pPr>
    </w:p>
    <w:p w14:paraId="48C2728E" w14:textId="5CE5C273" w:rsidR="00E67B59" w:rsidRPr="00E67B59" w:rsidRDefault="000E0E69" w:rsidP="00E67B59">
      <w:pPr>
        <w:rPr>
          <w:rFonts w:cs="Arial"/>
        </w:rPr>
      </w:pPr>
      <w:r w:rsidRPr="00E67B59">
        <w:rPr>
          <w:rFonts w:cs="Arial"/>
        </w:rPr>
        <w:t>(b)</w:t>
      </w:r>
      <w:r w:rsidR="00A11925" w:rsidRPr="00E67B59">
        <w:rPr>
          <w:rFonts w:cs="Arial"/>
        </w:rPr>
        <w:tab/>
      </w:r>
      <w:bookmarkStart w:id="8" w:name="_Hlk121823037"/>
      <w:r w:rsidR="00E67B59" w:rsidRPr="00E67B59">
        <w:rPr>
          <w:rFonts w:cs="Arial"/>
        </w:rPr>
        <w:t xml:space="preserve">List </w:t>
      </w:r>
      <w:r w:rsidR="00E67B59" w:rsidRPr="00E67B59">
        <w:rPr>
          <w:rFonts w:cs="Arial"/>
          <w:b/>
          <w:bCs/>
        </w:rPr>
        <w:t xml:space="preserve">three </w:t>
      </w:r>
      <w:r w:rsidR="00E67B59" w:rsidRPr="00E67B59">
        <w:rPr>
          <w:rFonts w:cs="Arial"/>
        </w:rPr>
        <w:t>stages of this type of development.</w:t>
      </w:r>
      <w:r w:rsidR="00E67B59" w:rsidRPr="00E67B59">
        <w:rPr>
          <w:rFonts w:cs="Arial"/>
        </w:rPr>
        <w:tab/>
      </w:r>
      <w:r w:rsidR="00E67B59" w:rsidRPr="00E67B59">
        <w:rPr>
          <w:rFonts w:cs="Arial"/>
        </w:rPr>
        <w:tab/>
      </w:r>
      <w:r w:rsidR="00E67B59" w:rsidRPr="00E67B59">
        <w:rPr>
          <w:rFonts w:cs="Arial"/>
        </w:rPr>
        <w:tab/>
      </w:r>
      <w:r w:rsidR="00E67B59" w:rsidRPr="00E67B59">
        <w:rPr>
          <w:rFonts w:cs="Arial"/>
        </w:rPr>
        <w:tab/>
      </w:r>
      <w:r w:rsidR="00E67B59" w:rsidRPr="00E67B59">
        <w:rPr>
          <w:rFonts w:cs="Arial"/>
        </w:rPr>
        <w:tab/>
        <w:t>(3 marks)</w:t>
      </w:r>
    </w:p>
    <w:p w14:paraId="66B17C36" w14:textId="746A4251" w:rsidR="00E67B59" w:rsidRPr="00C7691B" w:rsidRDefault="00E67B59" w:rsidP="00E67B59">
      <w:pPr>
        <w:tabs>
          <w:tab w:val="left" w:pos="142"/>
          <w:tab w:val="left" w:pos="709"/>
          <w:tab w:val="left" w:pos="8647"/>
          <w:tab w:val="right" w:pos="9356"/>
        </w:tabs>
        <w:spacing w:after="120"/>
        <w:ind w:left="709" w:hanging="992"/>
        <w:rPr>
          <w:rFonts w:cs="Arial"/>
        </w:rPr>
      </w:pPr>
      <w:r w:rsidRPr="00E67B59">
        <w:rPr>
          <w:rFonts w:cs="Arial"/>
          <w:u w:val="single"/>
        </w:rPr>
        <w:t xml:space="preserve">    </w:t>
      </w:r>
      <w:r w:rsidRPr="00C7691B">
        <w:rPr>
          <w:rFonts w:cs="Arial"/>
        </w:rPr>
        <w:br/>
        <w:t xml:space="preserve">One: ____________________________________________________________________ </w:t>
      </w:r>
    </w:p>
    <w:p w14:paraId="41F72086" w14:textId="49087C97" w:rsidR="00E67B59" w:rsidRPr="00C7691B" w:rsidRDefault="00E67B59" w:rsidP="00E67B59">
      <w:pPr>
        <w:tabs>
          <w:tab w:val="left" w:pos="142"/>
          <w:tab w:val="left" w:pos="709"/>
          <w:tab w:val="left" w:pos="8647"/>
          <w:tab w:val="right" w:pos="9356"/>
        </w:tabs>
        <w:spacing w:after="120"/>
        <w:ind w:left="709" w:hanging="992"/>
        <w:rPr>
          <w:rFonts w:cs="Arial"/>
        </w:rPr>
      </w:pPr>
      <w:r w:rsidRPr="00C7691B">
        <w:rPr>
          <w:rFonts w:cs="Arial"/>
        </w:rPr>
        <w:t xml:space="preserve">    </w:t>
      </w:r>
      <w:r w:rsidRPr="00C7691B">
        <w:rPr>
          <w:rFonts w:cs="Arial"/>
        </w:rPr>
        <w:br/>
        <w:t xml:space="preserve">Two: ____________________________________________________________________       </w:t>
      </w:r>
    </w:p>
    <w:p w14:paraId="75E58391" w14:textId="50281811" w:rsidR="00E67B59" w:rsidRPr="00C7691B" w:rsidRDefault="00E67B59" w:rsidP="00E67B59">
      <w:pPr>
        <w:tabs>
          <w:tab w:val="left" w:pos="142"/>
          <w:tab w:val="left" w:pos="709"/>
          <w:tab w:val="left" w:pos="8647"/>
          <w:tab w:val="right" w:pos="9356"/>
        </w:tabs>
        <w:spacing w:after="120"/>
        <w:ind w:left="709"/>
        <w:rPr>
          <w:rFonts w:cs="Arial"/>
          <w:szCs w:val="22"/>
        </w:rPr>
      </w:pPr>
      <w:r w:rsidRPr="00C7691B">
        <w:rPr>
          <w:rFonts w:cs="Arial"/>
        </w:rPr>
        <w:t xml:space="preserve">    </w:t>
      </w:r>
      <w:r w:rsidRPr="00C7691B">
        <w:rPr>
          <w:rFonts w:cs="Arial"/>
        </w:rPr>
        <w:br/>
      </w:r>
      <w:r w:rsidR="007B7543" w:rsidRPr="00C7691B">
        <w:rPr>
          <w:rFonts w:cs="Arial"/>
        </w:rPr>
        <w:t>Three:</w:t>
      </w:r>
      <w:r w:rsidR="007B7543">
        <w:rPr>
          <w:rFonts w:cs="Arial"/>
        </w:rPr>
        <w:t xml:space="preserve"> _</w:t>
      </w:r>
      <w:r w:rsidR="00C7691B">
        <w:rPr>
          <w:rFonts w:cs="Arial"/>
        </w:rPr>
        <w:t>__</w:t>
      </w:r>
      <w:r w:rsidRPr="00C7691B">
        <w:rPr>
          <w:rFonts w:cs="Arial"/>
        </w:rPr>
        <w:t xml:space="preserve">________________________________________________________________    </w:t>
      </w:r>
    </w:p>
    <w:p w14:paraId="2811AA63" w14:textId="5294EE2E" w:rsidR="00E67B59" w:rsidRPr="00E67B59" w:rsidRDefault="00E67B59" w:rsidP="00E67B59">
      <w:pPr>
        <w:pStyle w:val="ListParagraph"/>
        <w:tabs>
          <w:tab w:val="left" w:pos="142"/>
          <w:tab w:val="left" w:pos="709"/>
          <w:tab w:val="left" w:pos="8647"/>
          <w:tab w:val="right" w:pos="9356"/>
        </w:tabs>
        <w:spacing w:after="120"/>
        <w:ind w:left="709"/>
        <w:rPr>
          <w:rFonts w:cs="Arial"/>
          <w:szCs w:val="22"/>
        </w:rPr>
      </w:pPr>
    </w:p>
    <w:p w14:paraId="20912F4F" w14:textId="5E9F4AD8" w:rsidR="00C3586A" w:rsidRPr="00E67B59" w:rsidRDefault="00C3586A" w:rsidP="00AC00CF">
      <w:pPr>
        <w:pStyle w:val="ListParagraph"/>
        <w:tabs>
          <w:tab w:val="left" w:pos="142"/>
          <w:tab w:val="left" w:pos="709"/>
          <w:tab w:val="left" w:pos="8647"/>
          <w:tab w:val="right" w:pos="9356"/>
        </w:tabs>
        <w:spacing w:after="120"/>
        <w:ind w:left="709"/>
        <w:rPr>
          <w:rFonts w:cs="Arial"/>
          <w:u w:val="single"/>
        </w:rPr>
      </w:pPr>
    </w:p>
    <w:p w14:paraId="01ACCFC8" w14:textId="1ABD1FF3" w:rsidR="00767FB8" w:rsidRDefault="00E67B59" w:rsidP="00CE1280">
      <w:pPr>
        <w:ind w:left="709" w:hanging="709"/>
        <w:rPr>
          <w:rFonts w:cs="Arial"/>
        </w:rPr>
      </w:pPr>
      <w:bookmarkStart w:id="9" w:name="_Hlk121824717"/>
      <w:r w:rsidRPr="00E67B59">
        <w:rPr>
          <w:rFonts w:cs="Arial"/>
        </w:rPr>
        <w:t>(c</w:t>
      </w:r>
      <w:r>
        <w:rPr>
          <w:rFonts w:cs="Arial"/>
        </w:rPr>
        <w:t>)</w:t>
      </w:r>
      <w:r>
        <w:rPr>
          <w:rFonts w:cs="Arial"/>
        </w:rPr>
        <w:tab/>
      </w:r>
      <w:bookmarkEnd w:id="9"/>
      <w:r w:rsidR="007B51D6">
        <w:rPr>
          <w:rFonts w:cs="Arial"/>
        </w:rPr>
        <w:t>Contrast</w:t>
      </w:r>
      <w:r w:rsidRPr="00D15B43">
        <w:rPr>
          <w:rFonts w:cs="Arial"/>
        </w:rPr>
        <w:t xml:space="preserve"> gross and </w:t>
      </w:r>
      <w:r>
        <w:rPr>
          <w:rFonts w:cs="Arial"/>
        </w:rPr>
        <w:t xml:space="preserve">fine </w:t>
      </w:r>
      <w:r w:rsidR="007B51D6">
        <w:rPr>
          <w:rFonts w:cs="Arial"/>
        </w:rPr>
        <w:t xml:space="preserve">motor skills and provide </w:t>
      </w:r>
      <w:r w:rsidR="007B51D6">
        <w:rPr>
          <w:rFonts w:cs="Arial"/>
          <w:b/>
        </w:rPr>
        <w:t>one</w:t>
      </w:r>
      <w:r w:rsidRPr="00D15B43">
        <w:rPr>
          <w:rFonts w:cs="Arial"/>
        </w:rPr>
        <w:t xml:space="preserve"> example of each that Ruben and Hannah should be able to </w:t>
      </w:r>
      <w:r w:rsidR="007B3A3C">
        <w:rPr>
          <w:rFonts w:cs="Arial"/>
        </w:rPr>
        <w:t>perform</w:t>
      </w:r>
      <w:r w:rsidRPr="00D15B43">
        <w:rPr>
          <w:rFonts w:cs="Arial"/>
        </w:rPr>
        <w:t xml:space="preserve">.                                               </w:t>
      </w:r>
      <w:r w:rsidR="007B51D6">
        <w:rPr>
          <w:rFonts w:cs="Arial"/>
        </w:rPr>
        <w:t xml:space="preserve">                       </w:t>
      </w:r>
      <w:r w:rsidR="007B3A3C">
        <w:rPr>
          <w:rFonts w:cs="Arial"/>
        </w:rPr>
        <w:t xml:space="preserve">    </w:t>
      </w:r>
      <w:r w:rsidR="007B51D6">
        <w:rPr>
          <w:rFonts w:cs="Arial"/>
        </w:rPr>
        <w:t xml:space="preserve"> </w:t>
      </w:r>
      <w:r w:rsidRPr="00D15B43">
        <w:rPr>
          <w:rFonts w:cs="Arial"/>
        </w:rPr>
        <w:t>(4 marks)</w:t>
      </w:r>
    </w:p>
    <w:p w14:paraId="73252E6D" w14:textId="77777777" w:rsidR="00CE1280" w:rsidRPr="00CE1280" w:rsidRDefault="00CE1280" w:rsidP="00CE1280">
      <w:pPr>
        <w:ind w:left="709" w:hanging="709"/>
        <w:rPr>
          <w:rFonts w:cs="Arial"/>
          <w:szCs w:val="22"/>
        </w:rPr>
      </w:pPr>
    </w:p>
    <w:p w14:paraId="48701F94" w14:textId="3F0B1A50" w:rsidR="007B3A3C" w:rsidRDefault="007B3A3C" w:rsidP="007B3A3C">
      <w:pPr>
        <w:tabs>
          <w:tab w:val="left" w:pos="142"/>
          <w:tab w:val="left" w:pos="709"/>
          <w:tab w:val="left" w:pos="8647"/>
          <w:tab w:val="right" w:pos="9639"/>
        </w:tabs>
        <w:spacing w:after="120" w:line="480" w:lineRule="auto"/>
        <w:ind w:left="709"/>
        <w:rPr>
          <w:rFonts w:cs="Arial"/>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1A1C0E" w14:textId="3CE68EA1" w:rsidR="00C9208E" w:rsidRPr="00C7691B" w:rsidRDefault="00C9208E" w:rsidP="00C7691B">
      <w:pPr>
        <w:tabs>
          <w:tab w:val="left" w:pos="709"/>
          <w:tab w:val="left" w:pos="1845"/>
          <w:tab w:val="left" w:pos="7938"/>
        </w:tabs>
        <w:spacing w:after="120"/>
        <w:rPr>
          <w:rFonts w:cs="Arial"/>
        </w:rPr>
      </w:pPr>
    </w:p>
    <w:p w14:paraId="7B48386C" w14:textId="77777777" w:rsidR="00CE1280" w:rsidRDefault="00CE1280" w:rsidP="00E67B59">
      <w:pPr>
        <w:rPr>
          <w:rFonts w:cs="Arial"/>
        </w:rPr>
      </w:pPr>
    </w:p>
    <w:p w14:paraId="2E4AAA9C" w14:textId="77777777" w:rsidR="00CE1280" w:rsidRDefault="00CE1280" w:rsidP="00E67B59">
      <w:pPr>
        <w:rPr>
          <w:rFonts w:cs="Arial"/>
        </w:rPr>
      </w:pPr>
    </w:p>
    <w:p w14:paraId="22F64292" w14:textId="77777777" w:rsidR="00CE1280" w:rsidRDefault="00CE1280" w:rsidP="00E67B59">
      <w:pPr>
        <w:rPr>
          <w:rFonts w:cs="Arial"/>
        </w:rPr>
      </w:pPr>
    </w:p>
    <w:p w14:paraId="1A8B064F" w14:textId="77777777" w:rsidR="00CE1280" w:rsidRDefault="00CE1280" w:rsidP="00E67B59">
      <w:pPr>
        <w:rPr>
          <w:rFonts w:cs="Arial"/>
        </w:rPr>
      </w:pPr>
    </w:p>
    <w:p w14:paraId="0C7F82FB" w14:textId="77777777" w:rsidR="00CE1280" w:rsidRDefault="00CE1280" w:rsidP="00E67B59">
      <w:pPr>
        <w:rPr>
          <w:rFonts w:cs="Arial"/>
        </w:rPr>
      </w:pPr>
    </w:p>
    <w:p w14:paraId="643C3463" w14:textId="77777777" w:rsidR="00CE1280" w:rsidRDefault="00CE1280" w:rsidP="00E67B59">
      <w:pPr>
        <w:rPr>
          <w:rFonts w:cs="Arial"/>
        </w:rPr>
      </w:pPr>
    </w:p>
    <w:p w14:paraId="022AB405" w14:textId="77777777" w:rsidR="00CE1280" w:rsidRDefault="00CE1280" w:rsidP="00E67B59">
      <w:pPr>
        <w:rPr>
          <w:rFonts w:cs="Arial"/>
        </w:rPr>
      </w:pPr>
    </w:p>
    <w:p w14:paraId="74FC63F8" w14:textId="77777777" w:rsidR="00CE1280" w:rsidRDefault="00CE1280" w:rsidP="00E67B59">
      <w:pPr>
        <w:rPr>
          <w:rFonts w:cs="Arial"/>
        </w:rPr>
      </w:pPr>
    </w:p>
    <w:p w14:paraId="78C5E9D6" w14:textId="77777777" w:rsidR="00CE1280" w:rsidRDefault="00CE1280" w:rsidP="00E67B59">
      <w:pPr>
        <w:rPr>
          <w:rFonts w:cs="Arial"/>
        </w:rPr>
      </w:pPr>
    </w:p>
    <w:p w14:paraId="71516150" w14:textId="77777777" w:rsidR="00CE1280" w:rsidRDefault="00CE1280" w:rsidP="00E67B59">
      <w:pPr>
        <w:rPr>
          <w:rFonts w:cs="Arial"/>
        </w:rPr>
      </w:pPr>
    </w:p>
    <w:p w14:paraId="131BCCF8" w14:textId="77777777" w:rsidR="00CE1280" w:rsidRDefault="00CE1280" w:rsidP="00E67B59">
      <w:pPr>
        <w:rPr>
          <w:rFonts w:cs="Arial"/>
        </w:rPr>
      </w:pPr>
    </w:p>
    <w:p w14:paraId="21401C64" w14:textId="77777777" w:rsidR="00CE1280" w:rsidRDefault="00CE1280" w:rsidP="00E67B59">
      <w:pPr>
        <w:rPr>
          <w:rFonts w:cs="Arial"/>
        </w:rPr>
      </w:pPr>
    </w:p>
    <w:p w14:paraId="31F79C2A" w14:textId="01F57B53" w:rsidR="00E67B59" w:rsidRPr="00D15B43" w:rsidRDefault="00E67B59" w:rsidP="00E67B59">
      <w:pPr>
        <w:rPr>
          <w:rFonts w:cs="Arial"/>
        </w:rPr>
      </w:pPr>
      <w:proofErr w:type="spellStart"/>
      <w:r w:rsidRPr="00D15B43">
        <w:rPr>
          <w:rFonts w:cs="Arial"/>
        </w:rPr>
        <w:lastRenderedPageBreak/>
        <w:t>Fe</w:t>
      </w:r>
      <w:r>
        <w:rPr>
          <w:rFonts w:cs="Arial"/>
        </w:rPr>
        <w:t>l</w:t>
      </w:r>
      <w:r w:rsidRPr="00D15B43">
        <w:rPr>
          <w:rFonts w:cs="Arial"/>
        </w:rPr>
        <w:t>ina</w:t>
      </w:r>
      <w:proofErr w:type="spellEnd"/>
      <w:r w:rsidRPr="00D15B43">
        <w:rPr>
          <w:rFonts w:cs="Arial"/>
        </w:rPr>
        <w:t xml:space="preserve"> is grateful her 5-year</w:t>
      </w:r>
      <w:r w:rsidR="00C7691B">
        <w:rPr>
          <w:rFonts w:cs="Arial"/>
        </w:rPr>
        <w:t>-old</w:t>
      </w:r>
      <w:r w:rsidRPr="00D15B43">
        <w:rPr>
          <w:rFonts w:cs="Arial"/>
        </w:rPr>
        <w:t xml:space="preserve"> twins have gained some independence and don’t rely on her as much anymore. She notices that during dinner they can feed themselves using their </w:t>
      </w:r>
      <w:r w:rsidR="00C7691B">
        <w:rPr>
          <w:rFonts w:cs="Arial"/>
        </w:rPr>
        <w:t>forks and spoons</w:t>
      </w:r>
      <w:r w:rsidRPr="00D15B43">
        <w:rPr>
          <w:rFonts w:cs="Arial"/>
        </w:rPr>
        <w:t>. They are able to dress themselves in weather</w:t>
      </w:r>
      <w:r w:rsidR="0025314C">
        <w:rPr>
          <w:rFonts w:cs="Arial"/>
        </w:rPr>
        <w:t xml:space="preserve"> </w:t>
      </w:r>
      <w:r w:rsidRPr="00D15B43">
        <w:rPr>
          <w:rFonts w:cs="Arial"/>
        </w:rPr>
        <w:t>appropriate clothes, and she enjoys watching them play dress ups and pretend</w:t>
      </w:r>
      <w:r w:rsidR="007B51D6">
        <w:rPr>
          <w:rFonts w:cs="Arial"/>
        </w:rPr>
        <w:t xml:space="preserve"> play where</w:t>
      </w:r>
      <w:r w:rsidRPr="00D15B43">
        <w:rPr>
          <w:rFonts w:cs="Arial"/>
        </w:rPr>
        <w:t xml:space="preserve"> they </w:t>
      </w:r>
      <w:r w:rsidR="007B51D6">
        <w:rPr>
          <w:rFonts w:cs="Arial"/>
        </w:rPr>
        <w:t>are pirates or mermaids.</w:t>
      </w:r>
      <w:r w:rsidRPr="00D15B43">
        <w:rPr>
          <w:rFonts w:cs="Arial"/>
        </w:rPr>
        <w:t xml:space="preserve">  </w:t>
      </w:r>
    </w:p>
    <w:p w14:paraId="73FA80D0" w14:textId="77777777" w:rsidR="00E67B59" w:rsidRPr="00E67B59" w:rsidRDefault="00E67B59" w:rsidP="00E67B59">
      <w:pPr>
        <w:tabs>
          <w:tab w:val="left" w:pos="709"/>
          <w:tab w:val="left" w:pos="1845"/>
          <w:tab w:val="left" w:pos="7938"/>
        </w:tabs>
        <w:spacing w:after="120"/>
        <w:rPr>
          <w:rFonts w:cs="Arial"/>
        </w:rPr>
      </w:pPr>
    </w:p>
    <w:p w14:paraId="4F5DA45E" w14:textId="1A95F015" w:rsidR="00E67B59" w:rsidRDefault="00E67B59" w:rsidP="00E67B59">
      <w:pPr>
        <w:ind w:left="720" w:hanging="720"/>
        <w:rPr>
          <w:rFonts w:cs="Arial"/>
        </w:rPr>
      </w:pPr>
      <w:bookmarkStart w:id="10" w:name="_Hlk121824334"/>
      <w:bookmarkEnd w:id="8"/>
      <w:r>
        <w:rPr>
          <w:rFonts w:cs="Arial"/>
        </w:rPr>
        <w:t>(</w:t>
      </w:r>
      <w:r w:rsidR="00CE1280">
        <w:rPr>
          <w:rFonts w:cs="Arial"/>
        </w:rPr>
        <w:t>d</w:t>
      </w:r>
      <w:r>
        <w:rPr>
          <w:rFonts w:cs="Arial"/>
        </w:rPr>
        <w:t>)</w:t>
      </w:r>
      <w:r>
        <w:rPr>
          <w:rFonts w:cs="Arial"/>
        </w:rPr>
        <w:tab/>
      </w:r>
      <w:r w:rsidRPr="00D15B43">
        <w:rPr>
          <w:rFonts w:cs="Arial"/>
        </w:rPr>
        <w:t>Complete the table below to demonstrate your understan</w:t>
      </w:r>
      <w:r w:rsidR="007B51D6">
        <w:rPr>
          <w:rFonts w:cs="Arial"/>
        </w:rPr>
        <w:t xml:space="preserve">ding of the </w:t>
      </w:r>
      <w:r w:rsidR="00C7691B">
        <w:rPr>
          <w:rFonts w:cs="Arial"/>
        </w:rPr>
        <w:t>twins’</w:t>
      </w:r>
      <w:r w:rsidRPr="00D15B43">
        <w:rPr>
          <w:rFonts w:cs="Arial"/>
        </w:rPr>
        <w:t xml:space="preserve"> developmental changes.</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t>(6 marks)</w:t>
      </w:r>
    </w:p>
    <w:p w14:paraId="272C490D" w14:textId="68FB51DD" w:rsidR="00E67B59" w:rsidRDefault="00E67B59" w:rsidP="00E67B59">
      <w:pPr>
        <w:ind w:left="720" w:hanging="720"/>
        <w:rPr>
          <w:rFonts w:cs="Arial"/>
        </w:rPr>
      </w:pPr>
    </w:p>
    <w:tbl>
      <w:tblPr>
        <w:tblStyle w:val="TableGrid"/>
        <w:tblW w:w="0" w:type="auto"/>
        <w:tblInd w:w="704" w:type="dxa"/>
        <w:tblLook w:val="04A0" w:firstRow="1" w:lastRow="0" w:firstColumn="1" w:lastColumn="0" w:noHBand="0" w:noVBand="1"/>
      </w:tblPr>
      <w:tblGrid>
        <w:gridCol w:w="1781"/>
        <w:gridCol w:w="7144"/>
      </w:tblGrid>
      <w:tr w:rsidR="00E67B59" w:rsidRPr="00D15B43" w14:paraId="7C5A60FB" w14:textId="77777777" w:rsidTr="00EB5C2D">
        <w:tc>
          <w:tcPr>
            <w:tcW w:w="1585" w:type="dxa"/>
          </w:tcPr>
          <w:p w14:paraId="13D7E99F" w14:textId="77777777" w:rsidR="00E67B59" w:rsidRDefault="00E67B59" w:rsidP="00EB5C2D">
            <w:pPr>
              <w:jc w:val="center"/>
              <w:rPr>
                <w:rFonts w:cs="Arial"/>
                <w:b/>
                <w:bCs/>
              </w:rPr>
            </w:pPr>
          </w:p>
          <w:p w14:paraId="355B06CC" w14:textId="346EA5B5" w:rsidR="00E67B59" w:rsidRPr="00D15B43" w:rsidRDefault="00E67B59" w:rsidP="00EB5C2D">
            <w:pPr>
              <w:jc w:val="center"/>
              <w:rPr>
                <w:rFonts w:cs="Arial"/>
                <w:b/>
                <w:bCs/>
              </w:rPr>
            </w:pPr>
            <w:r w:rsidRPr="00D15B43">
              <w:rPr>
                <w:rFonts w:cs="Arial"/>
                <w:b/>
                <w:bCs/>
              </w:rPr>
              <w:t>Developmental change</w:t>
            </w:r>
          </w:p>
        </w:tc>
        <w:tc>
          <w:tcPr>
            <w:tcW w:w="7172" w:type="dxa"/>
          </w:tcPr>
          <w:p w14:paraId="386295A4" w14:textId="77777777" w:rsidR="00E67B59" w:rsidRDefault="00E67B59" w:rsidP="00EB5C2D">
            <w:pPr>
              <w:jc w:val="center"/>
              <w:rPr>
                <w:rFonts w:cs="Arial"/>
                <w:b/>
                <w:bCs/>
              </w:rPr>
            </w:pPr>
          </w:p>
          <w:p w14:paraId="002090A9" w14:textId="5D2A3C92" w:rsidR="00E67B59" w:rsidRPr="00D15B43" w:rsidRDefault="00E67B59" w:rsidP="00EB5C2D">
            <w:pPr>
              <w:jc w:val="center"/>
              <w:rPr>
                <w:rFonts w:cs="Arial"/>
                <w:b/>
                <w:bCs/>
              </w:rPr>
            </w:pPr>
            <w:r w:rsidRPr="00D15B43">
              <w:rPr>
                <w:rFonts w:cs="Arial"/>
                <w:b/>
                <w:bCs/>
              </w:rPr>
              <w:t>Example from the scenario</w:t>
            </w:r>
          </w:p>
        </w:tc>
      </w:tr>
      <w:tr w:rsidR="00E67B59" w:rsidRPr="00D15B43" w14:paraId="2505385F" w14:textId="77777777" w:rsidTr="00EB5C2D">
        <w:tc>
          <w:tcPr>
            <w:tcW w:w="1585" w:type="dxa"/>
          </w:tcPr>
          <w:p w14:paraId="3BD30CFF" w14:textId="77777777" w:rsidR="00E67B59" w:rsidRDefault="00E67B59" w:rsidP="00EB5C2D">
            <w:pPr>
              <w:rPr>
                <w:rFonts w:cs="Arial"/>
              </w:rPr>
            </w:pPr>
          </w:p>
          <w:p w14:paraId="4B6EAF15" w14:textId="77777777" w:rsidR="00E67B59" w:rsidRDefault="00E67B59" w:rsidP="00EB5C2D">
            <w:pPr>
              <w:rPr>
                <w:rFonts w:cs="Arial"/>
              </w:rPr>
            </w:pPr>
          </w:p>
          <w:p w14:paraId="3247893A" w14:textId="2AA65DF1" w:rsidR="00E67B59" w:rsidRPr="00D15B43" w:rsidRDefault="00E67B59" w:rsidP="00EB5C2D">
            <w:pPr>
              <w:rPr>
                <w:rFonts w:cs="Arial"/>
              </w:rPr>
            </w:pPr>
          </w:p>
        </w:tc>
        <w:tc>
          <w:tcPr>
            <w:tcW w:w="7172" w:type="dxa"/>
          </w:tcPr>
          <w:p w14:paraId="0A24F9DA" w14:textId="77777777" w:rsidR="00E67B59" w:rsidRDefault="00E67B59" w:rsidP="00EB5C2D">
            <w:pPr>
              <w:rPr>
                <w:rFonts w:cs="Arial"/>
              </w:rPr>
            </w:pPr>
          </w:p>
          <w:p w14:paraId="3EA373FA" w14:textId="77777777" w:rsidR="00CE1280" w:rsidRDefault="00CE1280" w:rsidP="00EB5C2D">
            <w:pPr>
              <w:rPr>
                <w:rFonts w:cs="Arial"/>
              </w:rPr>
            </w:pPr>
          </w:p>
          <w:p w14:paraId="1D2A4D51" w14:textId="77777777" w:rsidR="00CE1280" w:rsidRDefault="00CE1280" w:rsidP="00EB5C2D">
            <w:pPr>
              <w:rPr>
                <w:rFonts w:cs="Arial"/>
              </w:rPr>
            </w:pPr>
          </w:p>
          <w:p w14:paraId="7D684AA9" w14:textId="77777777" w:rsidR="00CE1280" w:rsidRPr="00D15B43" w:rsidRDefault="00CE1280" w:rsidP="00EB5C2D">
            <w:pPr>
              <w:rPr>
                <w:rFonts w:cs="Arial"/>
              </w:rPr>
            </w:pPr>
          </w:p>
        </w:tc>
      </w:tr>
      <w:tr w:rsidR="00E67B59" w:rsidRPr="00D15B43" w14:paraId="74496717" w14:textId="77777777" w:rsidTr="00EB5C2D">
        <w:tc>
          <w:tcPr>
            <w:tcW w:w="1585" w:type="dxa"/>
          </w:tcPr>
          <w:p w14:paraId="50E5E2A5" w14:textId="77777777" w:rsidR="00E67B59" w:rsidRDefault="00E67B59" w:rsidP="00EB5C2D">
            <w:pPr>
              <w:rPr>
                <w:rFonts w:cs="Arial"/>
              </w:rPr>
            </w:pPr>
          </w:p>
          <w:p w14:paraId="688B05D7" w14:textId="77777777" w:rsidR="00E67B59" w:rsidRDefault="00E67B59" w:rsidP="00EB5C2D">
            <w:pPr>
              <w:rPr>
                <w:rFonts w:cs="Arial"/>
              </w:rPr>
            </w:pPr>
          </w:p>
          <w:p w14:paraId="54505B78" w14:textId="1E34BEDE" w:rsidR="00E67B59" w:rsidRPr="00D15B43" w:rsidRDefault="00E67B59" w:rsidP="00EB5C2D">
            <w:pPr>
              <w:rPr>
                <w:rFonts w:cs="Arial"/>
              </w:rPr>
            </w:pPr>
          </w:p>
        </w:tc>
        <w:tc>
          <w:tcPr>
            <w:tcW w:w="7172" w:type="dxa"/>
          </w:tcPr>
          <w:p w14:paraId="3967274E" w14:textId="77777777" w:rsidR="00E67B59" w:rsidRDefault="00E67B59" w:rsidP="00EB5C2D">
            <w:pPr>
              <w:rPr>
                <w:rFonts w:cs="Arial"/>
              </w:rPr>
            </w:pPr>
          </w:p>
          <w:p w14:paraId="665FBDC4" w14:textId="77777777" w:rsidR="00CE1280" w:rsidRDefault="00CE1280" w:rsidP="00EB5C2D">
            <w:pPr>
              <w:rPr>
                <w:rFonts w:cs="Arial"/>
              </w:rPr>
            </w:pPr>
          </w:p>
          <w:p w14:paraId="51758752" w14:textId="77777777" w:rsidR="00CE1280" w:rsidRDefault="00CE1280" w:rsidP="00EB5C2D">
            <w:pPr>
              <w:rPr>
                <w:rFonts w:cs="Arial"/>
              </w:rPr>
            </w:pPr>
          </w:p>
          <w:p w14:paraId="29D1E4F5" w14:textId="77777777" w:rsidR="00CE1280" w:rsidRPr="00D15B43" w:rsidRDefault="00CE1280" w:rsidP="00EB5C2D">
            <w:pPr>
              <w:rPr>
                <w:rFonts w:cs="Arial"/>
              </w:rPr>
            </w:pPr>
          </w:p>
        </w:tc>
      </w:tr>
      <w:tr w:rsidR="00E67B59" w:rsidRPr="00D15B43" w14:paraId="135E59E8" w14:textId="77777777" w:rsidTr="00EB5C2D">
        <w:tc>
          <w:tcPr>
            <w:tcW w:w="1585" w:type="dxa"/>
          </w:tcPr>
          <w:p w14:paraId="20C84EBD" w14:textId="77777777" w:rsidR="00E67B59" w:rsidRDefault="00E67B59" w:rsidP="00EB5C2D">
            <w:pPr>
              <w:rPr>
                <w:rFonts w:cs="Arial"/>
              </w:rPr>
            </w:pPr>
          </w:p>
          <w:p w14:paraId="64C34DD4" w14:textId="77777777" w:rsidR="00E67B59" w:rsidRDefault="00E67B59" w:rsidP="00EB5C2D">
            <w:pPr>
              <w:rPr>
                <w:rFonts w:cs="Arial"/>
              </w:rPr>
            </w:pPr>
          </w:p>
          <w:p w14:paraId="3F04C043" w14:textId="3F81771C" w:rsidR="00E67B59" w:rsidRPr="00D15B43" w:rsidRDefault="00E67B59" w:rsidP="00EB5C2D">
            <w:pPr>
              <w:rPr>
                <w:rFonts w:cs="Arial"/>
              </w:rPr>
            </w:pPr>
          </w:p>
        </w:tc>
        <w:tc>
          <w:tcPr>
            <w:tcW w:w="7172" w:type="dxa"/>
          </w:tcPr>
          <w:p w14:paraId="23AF650B" w14:textId="77777777" w:rsidR="00E67B59" w:rsidRDefault="00E67B59" w:rsidP="00EB5C2D">
            <w:pPr>
              <w:rPr>
                <w:rFonts w:cs="Arial"/>
              </w:rPr>
            </w:pPr>
          </w:p>
          <w:p w14:paraId="6E203222" w14:textId="77777777" w:rsidR="00CE1280" w:rsidRDefault="00CE1280" w:rsidP="00EB5C2D">
            <w:pPr>
              <w:rPr>
                <w:rFonts w:cs="Arial"/>
              </w:rPr>
            </w:pPr>
          </w:p>
          <w:p w14:paraId="2AF76D71" w14:textId="77777777" w:rsidR="00CE1280" w:rsidRDefault="00CE1280" w:rsidP="00EB5C2D">
            <w:pPr>
              <w:rPr>
                <w:rFonts w:cs="Arial"/>
              </w:rPr>
            </w:pPr>
          </w:p>
          <w:p w14:paraId="34509B30" w14:textId="77777777" w:rsidR="00CE1280" w:rsidRPr="00D15B43" w:rsidRDefault="00CE1280" w:rsidP="00EB5C2D">
            <w:pPr>
              <w:rPr>
                <w:rFonts w:cs="Arial"/>
              </w:rPr>
            </w:pPr>
          </w:p>
        </w:tc>
      </w:tr>
    </w:tbl>
    <w:p w14:paraId="0C806979" w14:textId="77777777" w:rsidR="00E67B59" w:rsidRPr="00D15B43" w:rsidRDefault="00E67B59" w:rsidP="00E67B59">
      <w:pPr>
        <w:ind w:left="720" w:hanging="720"/>
        <w:rPr>
          <w:rFonts w:cs="Arial"/>
        </w:rPr>
      </w:pPr>
    </w:p>
    <w:p w14:paraId="197FFD56" w14:textId="5BD92947" w:rsidR="002D7DB8" w:rsidRDefault="002D7DB8" w:rsidP="00E67B59">
      <w:pPr>
        <w:tabs>
          <w:tab w:val="left" w:pos="709"/>
          <w:tab w:val="left" w:pos="8647"/>
          <w:tab w:val="right" w:pos="9356"/>
        </w:tabs>
        <w:spacing w:after="120"/>
        <w:rPr>
          <w:rFonts w:cs="Arial"/>
        </w:rPr>
      </w:pPr>
    </w:p>
    <w:p w14:paraId="7A600BB9" w14:textId="77777777" w:rsidR="00E67B59" w:rsidRPr="00D15B43" w:rsidRDefault="00E67B59" w:rsidP="00E67B59">
      <w:pPr>
        <w:rPr>
          <w:rFonts w:cs="Arial"/>
        </w:rPr>
      </w:pPr>
      <w:r w:rsidRPr="00D15B43">
        <w:rPr>
          <w:rFonts w:cs="Arial"/>
        </w:rPr>
        <w:t xml:space="preserve">During one of </w:t>
      </w:r>
      <w:proofErr w:type="spellStart"/>
      <w:r w:rsidRPr="00D15B43">
        <w:rPr>
          <w:rFonts w:cs="Arial"/>
        </w:rPr>
        <w:t>Felina’s</w:t>
      </w:r>
      <w:proofErr w:type="spellEnd"/>
      <w:r w:rsidRPr="00D15B43">
        <w:rPr>
          <w:rFonts w:cs="Arial"/>
        </w:rPr>
        <w:t xml:space="preserve"> medical appointments, her doctor asked if they could interview her twins as they were completing a research paper on twins.</w:t>
      </w:r>
    </w:p>
    <w:p w14:paraId="3511791D" w14:textId="0F5F10DF" w:rsidR="00E67B59" w:rsidRDefault="00E67B59" w:rsidP="00E67B59">
      <w:pPr>
        <w:tabs>
          <w:tab w:val="left" w:pos="709"/>
          <w:tab w:val="left" w:pos="8647"/>
          <w:tab w:val="right" w:pos="9356"/>
        </w:tabs>
        <w:spacing w:after="120"/>
        <w:rPr>
          <w:rFonts w:cs="Arial"/>
        </w:rPr>
      </w:pPr>
    </w:p>
    <w:p w14:paraId="540A4EDB" w14:textId="2C42AAD3" w:rsidR="00E67B59" w:rsidRPr="00D15B43" w:rsidRDefault="00E67B59" w:rsidP="00E67B59">
      <w:pPr>
        <w:rPr>
          <w:rFonts w:cs="Arial"/>
        </w:rPr>
      </w:pPr>
      <w:r>
        <w:rPr>
          <w:rFonts w:cs="Arial"/>
        </w:rPr>
        <w:t>(</w:t>
      </w:r>
      <w:r w:rsidR="00CE1280">
        <w:rPr>
          <w:rFonts w:cs="Arial"/>
        </w:rPr>
        <w:t>e</w:t>
      </w:r>
      <w:r>
        <w:rPr>
          <w:rFonts w:cs="Arial"/>
        </w:rPr>
        <w:t>)</w:t>
      </w:r>
      <w:r>
        <w:rPr>
          <w:rFonts w:cs="Arial"/>
        </w:rPr>
        <w:tab/>
      </w:r>
      <w:r w:rsidRPr="00D15B43">
        <w:rPr>
          <w:rFonts w:cs="Arial"/>
        </w:rPr>
        <w:t>Identify the ethical guideline the doctor considered.</w:t>
      </w:r>
      <w:r w:rsidRPr="00D15B43">
        <w:rPr>
          <w:rFonts w:cs="Arial"/>
        </w:rPr>
        <w:tab/>
      </w:r>
      <w:r w:rsidRPr="00D15B43">
        <w:rPr>
          <w:rFonts w:cs="Arial"/>
        </w:rPr>
        <w:tab/>
      </w:r>
      <w:r w:rsidRPr="00D15B43">
        <w:rPr>
          <w:rFonts w:cs="Arial"/>
        </w:rPr>
        <w:tab/>
      </w:r>
      <w:r w:rsidRPr="00D15B43">
        <w:rPr>
          <w:rFonts w:cs="Arial"/>
        </w:rPr>
        <w:tab/>
      </w:r>
      <w:r>
        <w:rPr>
          <w:rFonts w:cs="Arial"/>
        </w:rPr>
        <w:tab/>
      </w:r>
      <w:r w:rsidR="007B3A3C">
        <w:rPr>
          <w:rFonts w:cs="Arial"/>
        </w:rPr>
        <w:t xml:space="preserve">  </w:t>
      </w:r>
      <w:r w:rsidRPr="00D15B43">
        <w:rPr>
          <w:rFonts w:cs="Arial"/>
        </w:rPr>
        <w:t>(1 mark)</w:t>
      </w:r>
    </w:p>
    <w:p w14:paraId="4D1703FE" w14:textId="2A800D76" w:rsidR="00E67B59" w:rsidRPr="00E67B59" w:rsidRDefault="00E67B59" w:rsidP="00E67B59">
      <w:pPr>
        <w:tabs>
          <w:tab w:val="left" w:pos="709"/>
          <w:tab w:val="left" w:pos="8647"/>
          <w:tab w:val="right" w:pos="9356"/>
        </w:tabs>
        <w:spacing w:after="120"/>
        <w:rPr>
          <w:rFonts w:cs="Arial"/>
        </w:rPr>
      </w:pPr>
    </w:p>
    <w:p w14:paraId="3B735A9D" w14:textId="09BC0A5E" w:rsidR="009B76D8" w:rsidRPr="009B76D8" w:rsidRDefault="009B76D8" w:rsidP="009B76D8">
      <w:pPr>
        <w:tabs>
          <w:tab w:val="left" w:pos="142"/>
          <w:tab w:val="left" w:pos="709"/>
          <w:tab w:val="left" w:pos="8647"/>
          <w:tab w:val="right" w:pos="9356"/>
        </w:tabs>
        <w:spacing w:after="120"/>
        <w:ind w:left="709" w:hanging="992"/>
        <w:rPr>
          <w:rFonts w:cs="Arial"/>
        </w:rPr>
      </w:pPr>
      <w:r>
        <w:rPr>
          <w:rFonts w:cs="Arial"/>
        </w:rPr>
        <w:tab/>
      </w:r>
      <w:r>
        <w:rPr>
          <w:rFonts w:cs="Arial"/>
        </w:rPr>
        <w:tab/>
      </w:r>
      <w:r w:rsidRPr="009B76D8">
        <w:rPr>
          <w:rFonts w:cs="Arial"/>
        </w:rPr>
        <w:t>________________________________________________________________________</w:t>
      </w:r>
    </w:p>
    <w:p w14:paraId="536819FE" w14:textId="5E9DEBB9" w:rsidR="009B76D8" w:rsidRDefault="009B76D8" w:rsidP="009B76D8">
      <w:pPr>
        <w:tabs>
          <w:tab w:val="left" w:pos="142"/>
          <w:tab w:val="left" w:pos="709"/>
          <w:tab w:val="left" w:pos="8647"/>
          <w:tab w:val="right" w:pos="9356"/>
        </w:tabs>
        <w:spacing w:after="120"/>
        <w:ind w:left="709"/>
        <w:rPr>
          <w:rFonts w:cs="Arial"/>
        </w:rPr>
      </w:pPr>
      <w:r w:rsidRPr="009B76D8">
        <w:rPr>
          <w:rFonts w:cs="Arial"/>
        </w:rPr>
        <w:t xml:space="preserve">    </w:t>
      </w:r>
    </w:p>
    <w:bookmarkEnd w:id="10"/>
    <w:p w14:paraId="32BDD35E" w14:textId="136A7D21" w:rsidR="00124452" w:rsidRPr="00E67B59" w:rsidRDefault="00F336DE" w:rsidP="00CE1280">
      <w:pPr>
        <w:rPr>
          <w:rFonts w:cs="Arial"/>
          <w:b/>
          <w:bCs/>
          <w:szCs w:val="22"/>
        </w:rPr>
      </w:pPr>
      <w:r w:rsidRPr="00E67B59">
        <w:rPr>
          <w:rFonts w:cs="Arial"/>
          <w:szCs w:val="22"/>
        </w:rPr>
        <w:br/>
      </w:r>
    </w:p>
    <w:p w14:paraId="0E8BC653" w14:textId="3F253AD7" w:rsidR="00E67B59" w:rsidRPr="00D15B43" w:rsidRDefault="00E67B59" w:rsidP="00E67B59">
      <w:pPr>
        <w:rPr>
          <w:rFonts w:cs="Arial"/>
        </w:rPr>
      </w:pPr>
      <w:r>
        <w:rPr>
          <w:rFonts w:cs="Arial"/>
          <w:szCs w:val="22"/>
        </w:rPr>
        <w:t>(</w:t>
      </w:r>
      <w:r w:rsidR="00CE1280">
        <w:rPr>
          <w:rFonts w:cs="Arial"/>
          <w:szCs w:val="22"/>
        </w:rPr>
        <w:t>f</w:t>
      </w:r>
      <w:r>
        <w:rPr>
          <w:rFonts w:cs="Arial"/>
          <w:szCs w:val="22"/>
        </w:rPr>
        <w:t xml:space="preserve">) </w:t>
      </w:r>
      <w:r w:rsidR="002768B4" w:rsidRPr="00E67B59">
        <w:rPr>
          <w:rFonts w:cs="Arial"/>
          <w:szCs w:val="22"/>
        </w:rPr>
        <w:t xml:space="preserve">     </w:t>
      </w:r>
      <w:r w:rsidR="00FB1762" w:rsidRPr="00E67B59">
        <w:rPr>
          <w:rFonts w:cs="Arial"/>
          <w:szCs w:val="22"/>
        </w:rPr>
        <w:t xml:space="preserve"> </w:t>
      </w:r>
      <w:r w:rsidR="002768B4" w:rsidRPr="00E67B59">
        <w:rPr>
          <w:rFonts w:cs="Arial"/>
          <w:szCs w:val="22"/>
        </w:rPr>
        <w:t xml:space="preserve"> </w:t>
      </w:r>
      <w:r w:rsidR="007B3A3C">
        <w:rPr>
          <w:rFonts w:cs="Arial"/>
        </w:rPr>
        <w:t>Identify</w:t>
      </w:r>
      <w:r w:rsidRPr="00D15B43">
        <w:rPr>
          <w:rFonts w:cs="Arial"/>
        </w:rPr>
        <w:t xml:space="preserve"> the type of data the doctor will collect using an interview method.</w:t>
      </w:r>
      <w:r w:rsidRPr="00D15B43">
        <w:rPr>
          <w:rFonts w:cs="Arial"/>
        </w:rPr>
        <w:tab/>
      </w:r>
      <w:r>
        <w:rPr>
          <w:rFonts w:cs="Arial"/>
        </w:rPr>
        <w:tab/>
      </w:r>
      <w:r w:rsidR="007B3A3C">
        <w:rPr>
          <w:rFonts w:cs="Arial"/>
        </w:rPr>
        <w:t xml:space="preserve">  </w:t>
      </w:r>
      <w:r w:rsidRPr="00D15B43">
        <w:rPr>
          <w:rFonts w:cs="Arial"/>
        </w:rPr>
        <w:t>(1 mark)</w:t>
      </w:r>
    </w:p>
    <w:p w14:paraId="557ABBA0" w14:textId="5D048903" w:rsidR="006B6205" w:rsidRPr="00E67B59" w:rsidRDefault="004151D7" w:rsidP="00E67B59">
      <w:pPr>
        <w:tabs>
          <w:tab w:val="left" w:pos="709"/>
          <w:tab w:val="left" w:pos="7920"/>
          <w:tab w:val="right" w:pos="9356"/>
        </w:tabs>
        <w:spacing w:after="120"/>
        <w:rPr>
          <w:rFonts w:cs="Arial"/>
          <w:szCs w:val="22"/>
        </w:rPr>
      </w:pPr>
      <w:r w:rsidRPr="00E67B59">
        <w:rPr>
          <w:rFonts w:cs="Arial"/>
          <w:szCs w:val="22"/>
        </w:rPr>
        <w:tab/>
      </w:r>
    </w:p>
    <w:p w14:paraId="14C4C27F" w14:textId="6351F8B2" w:rsidR="009B76D8" w:rsidRDefault="007B3A3C" w:rsidP="007B3A3C">
      <w:pPr>
        <w:tabs>
          <w:tab w:val="left" w:pos="142"/>
          <w:tab w:val="left" w:pos="709"/>
          <w:tab w:val="left" w:pos="8647"/>
          <w:tab w:val="right" w:pos="9639"/>
        </w:tabs>
        <w:spacing w:after="120" w:line="480" w:lineRule="auto"/>
        <w:ind w:left="709"/>
        <w:rPr>
          <w:rFonts w:cs="Arial"/>
        </w:rPr>
      </w:pPr>
      <w:r>
        <w:rPr>
          <w:rFonts w:cs="Arial"/>
          <w:szCs w:val="22"/>
        </w:rPr>
        <w:t>________________________________________________________________________________________________________________________________________________</w:t>
      </w:r>
    </w:p>
    <w:p w14:paraId="776A30C2" w14:textId="017A6A8E" w:rsidR="007B51D6" w:rsidRDefault="00E67B59" w:rsidP="007B51D6">
      <w:pPr>
        <w:rPr>
          <w:rFonts w:cs="Arial"/>
        </w:rPr>
      </w:pPr>
      <w:r>
        <w:rPr>
          <w:rFonts w:cs="Arial"/>
        </w:rPr>
        <w:t>(</w:t>
      </w:r>
      <w:r w:rsidR="00CE1280">
        <w:rPr>
          <w:rFonts w:cs="Arial"/>
        </w:rPr>
        <w:t>g</w:t>
      </w:r>
      <w:r>
        <w:rPr>
          <w:rFonts w:cs="Arial"/>
        </w:rPr>
        <w:t>)</w:t>
      </w:r>
      <w:r>
        <w:rPr>
          <w:rFonts w:cs="Arial"/>
        </w:rPr>
        <w:tab/>
      </w:r>
      <w:r w:rsidR="00036D42">
        <w:rPr>
          <w:rFonts w:cs="Arial"/>
        </w:rPr>
        <w:t>State</w:t>
      </w:r>
      <w:r w:rsidRPr="00D15B43">
        <w:rPr>
          <w:rFonts w:cs="Arial"/>
        </w:rPr>
        <w:t xml:space="preserve"> </w:t>
      </w:r>
      <w:r w:rsidRPr="00E67B59">
        <w:rPr>
          <w:rFonts w:cs="Arial"/>
          <w:b/>
          <w:bCs/>
        </w:rPr>
        <w:t>one</w:t>
      </w:r>
      <w:r w:rsidRPr="00D15B43">
        <w:rPr>
          <w:rFonts w:cs="Arial"/>
        </w:rPr>
        <w:t xml:space="preserve"> strength and </w:t>
      </w:r>
      <w:r w:rsidRPr="00E67B59">
        <w:rPr>
          <w:rFonts w:cs="Arial"/>
          <w:b/>
          <w:bCs/>
        </w:rPr>
        <w:t xml:space="preserve">one </w:t>
      </w:r>
      <w:r w:rsidRPr="00D15B43">
        <w:rPr>
          <w:rFonts w:cs="Arial"/>
        </w:rPr>
        <w:t>lim</w:t>
      </w:r>
      <w:r w:rsidR="007B51D6">
        <w:rPr>
          <w:rFonts w:cs="Arial"/>
        </w:rPr>
        <w:t>itation of the doctor using the</w:t>
      </w:r>
      <w:r w:rsidRPr="00D15B43">
        <w:rPr>
          <w:rFonts w:cs="Arial"/>
        </w:rPr>
        <w:t xml:space="preserve"> method</w:t>
      </w:r>
      <w:r w:rsidR="007B51D6">
        <w:rPr>
          <w:rFonts w:cs="Arial"/>
        </w:rPr>
        <w:t xml:space="preserve"> outlined in part (</w:t>
      </w:r>
      <w:r w:rsidR="007B3A3C">
        <w:rPr>
          <w:rFonts w:cs="Arial"/>
        </w:rPr>
        <w:t>f</w:t>
      </w:r>
      <w:r w:rsidR="007B51D6">
        <w:rPr>
          <w:rFonts w:cs="Arial"/>
        </w:rPr>
        <w:t xml:space="preserve">).              </w:t>
      </w:r>
    </w:p>
    <w:p w14:paraId="498ED170" w14:textId="591E387E" w:rsidR="00E67B59" w:rsidRPr="00D15B43" w:rsidRDefault="00E67B59" w:rsidP="007B51D6">
      <w:pPr>
        <w:jc w:val="right"/>
        <w:rPr>
          <w:rFonts w:cs="Arial"/>
        </w:rPr>
      </w:pPr>
      <w:r w:rsidRPr="00D15B43">
        <w:rPr>
          <w:rFonts w:cs="Arial"/>
        </w:rPr>
        <w:t>(2 marks)</w:t>
      </w:r>
    </w:p>
    <w:p w14:paraId="2228E0A4" w14:textId="77777777" w:rsidR="00E67B59" w:rsidRDefault="00E67B59" w:rsidP="00E67B59">
      <w:pPr>
        <w:tabs>
          <w:tab w:val="left" w:pos="142"/>
          <w:tab w:val="left" w:pos="709"/>
          <w:tab w:val="left" w:pos="8647"/>
          <w:tab w:val="right" w:pos="9356"/>
        </w:tabs>
        <w:spacing w:after="120"/>
        <w:rPr>
          <w:rFonts w:cs="Arial"/>
          <w:u w:val="single"/>
        </w:rPr>
      </w:pPr>
    </w:p>
    <w:p w14:paraId="59556D5D" w14:textId="650F382D" w:rsidR="009B76D8" w:rsidRPr="009B76D8" w:rsidRDefault="00541CA4" w:rsidP="009B76D8">
      <w:pPr>
        <w:tabs>
          <w:tab w:val="left" w:pos="709"/>
          <w:tab w:val="left" w:pos="8647"/>
          <w:tab w:val="right" w:pos="9356"/>
        </w:tabs>
        <w:spacing w:after="120"/>
        <w:ind w:left="709" w:hanging="992"/>
        <w:jc w:val="both"/>
        <w:rPr>
          <w:rFonts w:cs="Arial"/>
        </w:rPr>
      </w:pPr>
      <w:r>
        <w:rPr>
          <w:rFonts w:cs="Arial"/>
        </w:rPr>
        <w:tab/>
        <w:t>Strength:</w:t>
      </w:r>
      <w:r w:rsidR="009B76D8">
        <w:rPr>
          <w:rFonts w:cs="Arial"/>
        </w:rPr>
        <w:t xml:space="preserve"> </w:t>
      </w:r>
      <w:r w:rsidR="009B76D8" w:rsidRPr="009B76D8">
        <w:rPr>
          <w:rFonts w:cs="Arial"/>
        </w:rPr>
        <w:t>_________________________________________________________________</w:t>
      </w:r>
    </w:p>
    <w:p w14:paraId="3D51701D" w14:textId="77777777" w:rsidR="009B76D8" w:rsidRDefault="009B76D8" w:rsidP="009B76D8">
      <w:pPr>
        <w:tabs>
          <w:tab w:val="left" w:pos="142"/>
          <w:tab w:val="left" w:pos="709"/>
          <w:tab w:val="left" w:pos="8647"/>
          <w:tab w:val="right" w:pos="9356"/>
        </w:tabs>
        <w:spacing w:after="120"/>
        <w:ind w:left="709"/>
        <w:rPr>
          <w:rFonts w:cs="Arial"/>
        </w:rPr>
      </w:pPr>
      <w:r w:rsidRPr="009B76D8">
        <w:rPr>
          <w:rFonts w:cs="Arial"/>
        </w:rPr>
        <w:t xml:space="preserve">    </w:t>
      </w:r>
      <w:r w:rsidRPr="009B76D8">
        <w:rPr>
          <w:rFonts w:cs="Arial"/>
        </w:rPr>
        <w:br/>
      </w:r>
      <w:r>
        <w:rPr>
          <w:rFonts w:cs="Arial"/>
        </w:rPr>
        <w:t>_</w:t>
      </w:r>
      <w:r w:rsidRPr="009B76D8">
        <w:rPr>
          <w:rFonts w:cs="Arial"/>
        </w:rPr>
        <w:t>_______________________________________________________________________</w:t>
      </w:r>
    </w:p>
    <w:p w14:paraId="77EB0287" w14:textId="0AE3A09E" w:rsidR="009B76D8" w:rsidRPr="009B76D8" w:rsidRDefault="006B6205" w:rsidP="009B76D8">
      <w:pPr>
        <w:tabs>
          <w:tab w:val="left" w:pos="709"/>
          <w:tab w:val="left" w:pos="8647"/>
          <w:tab w:val="right" w:pos="9356"/>
        </w:tabs>
        <w:spacing w:after="120"/>
        <w:ind w:left="709" w:hanging="992"/>
        <w:jc w:val="both"/>
        <w:rPr>
          <w:rFonts w:cs="Arial"/>
        </w:rPr>
      </w:pPr>
      <w:r w:rsidRPr="00E67B59">
        <w:rPr>
          <w:rFonts w:cs="Arial"/>
          <w:u w:val="single"/>
        </w:rPr>
        <w:t xml:space="preserve">    </w:t>
      </w:r>
      <w:r w:rsidRPr="00E67B59">
        <w:rPr>
          <w:rFonts w:cs="Arial"/>
          <w:u w:val="single"/>
        </w:rPr>
        <w:br/>
      </w:r>
      <w:r w:rsidR="00541CA4">
        <w:rPr>
          <w:rFonts w:cs="Arial"/>
        </w:rPr>
        <w:t>Limitation</w:t>
      </w:r>
      <w:r w:rsidR="009B76D8">
        <w:rPr>
          <w:rFonts w:cs="Arial"/>
        </w:rPr>
        <w:t>:</w:t>
      </w:r>
      <w:r w:rsidR="00F03A94">
        <w:rPr>
          <w:rFonts w:cs="Arial"/>
        </w:rPr>
        <w:t xml:space="preserve"> </w:t>
      </w:r>
      <w:r w:rsidR="009B76D8" w:rsidRPr="009B76D8">
        <w:rPr>
          <w:rFonts w:cs="Arial"/>
        </w:rPr>
        <w:t>________________________________________________________________</w:t>
      </w:r>
    </w:p>
    <w:p w14:paraId="0DCCE07E" w14:textId="77777777" w:rsidR="009B76D8" w:rsidRDefault="009B76D8" w:rsidP="009B76D8">
      <w:pPr>
        <w:tabs>
          <w:tab w:val="left" w:pos="142"/>
          <w:tab w:val="left" w:pos="709"/>
          <w:tab w:val="left" w:pos="8647"/>
          <w:tab w:val="right" w:pos="9356"/>
        </w:tabs>
        <w:spacing w:after="120"/>
        <w:ind w:left="709"/>
        <w:rPr>
          <w:rFonts w:cs="Arial"/>
        </w:rPr>
      </w:pPr>
      <w:r w:rsidRPr="009B76D8">
        <w:rPr>
          <w:rFonts w:cs="Arial"/>
        </w:rPr>
        <w:t xml:space="preserve">    </w:t>
      </w:r>
      <w:r w:rsidRPr="009B76D8">
        <w:rPr>
          <w:rFonts w:cs="Arial"/>
        </w:rPr>
        <w:br/>
      </w:r>
      <w:r>
        <w:rPr>
          <w:rFonts w:cs="Arial"/>
        </w:rPr>
        <w:t>_</w:t>
      </w:r>
      <w:r w:rsidRPr="009B76D8">
        <w:rPr>
          <w:rFonts w:cs="Arial"/>
        </w:rPr>
        <w:t>_______________________________________________________________________</w:t>
      </w:r>
    </w:p>
    <w:p w14:paraId="4780A464" w14:textId="0E80B31A" w:rsidR="00C64CA9" w:rsidRPr="00CE1280" w:rsidRDefault="00C64CA9" w:rsidP="00CE1280">
      <w:pPr>
        <w:tabs>
          <w:tab w:val="left" w:pos="142"/>
          <w:tab w:val="left" w:pos="709"/>
          <w:tab w:val="left" w:pos="8647"/>
          <w:tab w:val="right" w:pos="9356"/>
        </w:tabs>
        <w:spacing w:after="120"/>
        <w:rPr>
          <w:rFonts w:cs="Arial"/>
          <w:u w:val="single"/>
        </w:rPr>
      </w:pPr>
      <w:r w:rsidRPr="00E67B59">
        <w:rPr>
          <w:rFonts w:cs="Arial"/>
          <w:b/>
          <w:bCs/>
          <w:szCs w:val="22"/>
        </w:rPr>
        <w:lastRenderedPageBreak/>
        <w:t xml:space="preserve">Question 4                                                                                      </w:t>
      </w:r>
      <w:r w:rsidR="00CE1280">
        <w:rPr>
          <w:rFonts w:cs="Arial"/>
          <w:b/>
          <w:bCs/>
          <w:szCs w:val="22"/>
        </w:rPr>
        <w:t xml:space="preserve">                                 </w:t>
      </w:r>
      <w:r w:rsidR="004E30E0">
        <w:rPr>
          <w:rFonts w:cs="Arial"/>
          <w:b/>
          <w:bCs/>
          <w:szCs w:val="22"/>
        </w:rPr>
        <w:t xml:space="preserve">  </w:t>
      </w:r>
      <w:r w:rsidRPr="00E67B59">
        <w:rPr>
          <w:rFonts w:cs="Arial"/>
          <w:b/>
          <w:bCs/>
          <w:szCs w:val="22"/>
        </w:rPr>
        <w:t>(</w:t>
      </w:r>
      <w:r w:rsidR="003256DB">
        <w:rPr>
          <w:rFonts w:cs="Arial"/>
          <w:b/>
          <w:bCs/>
          <w:szCs w:val="22"/>
        </w:rPr>
        <w:t>1</w:t>
      </w:r>
      <w:r w:rsidR="004E30E0">
        <w:rPr>
          <w:rFonts w:cs="Arial"/>
          <w:b/>
          <w:bCs/>
          <w:szCs w:val="22"/>
        </w:rPr>
        <w:t>0</w:t>
      </w:r>
      <w:r w:rsidRPr="00E67B59">
        <w:rPr>
          <w:rFonts w:cs="Arial"/>
          <w:b/>
          <w:bCs/>
          <w:szCs w:val="22"/>
        </w:rPr>
        <w:t xml:space="preserve"> marks)</w:t>
      </w:r>
    </w:p>
    <w:p w14:paraId="00430829" w14:textId="77777777" w:rsidR="007B51D6" w:rsidRDefault="007B51D6" w:rsidP="00C64CA9">
      <w:pPr>
        <w:tabs>
          <w:tab w:val="left" w:pos="8647"/>
          <w:tab w:val="right" w:pos="9356"/>
        </w:tabs>
        <w:spacing w:after="120"/>
        <w:rPr>
          <w:rFonts w:cs="Arial"/>
          <w:szCs w:val="22"/>
        </w:rPr>
      </w:pPr>
    </w:p>
    <w:p w14:paraId="66590EF1" w14:textId="3657F450" w:rsidR="009A5D37" w:rsidRDefault="0025314C" w:rsidP="00C64CA9">
      <w:pPr>
        <w:tabs>
          <w:tab w:val="left" w:pos="8647"/>
          <w:tab w:val="right" w:pos="9356"/>
        </w:tabs>
        <w:spacing w:after="120"/>
        <w:rPr>
          <w:rFonts w:cs="Arial"/>
        </w:rPr>
      </w:pPr>
      <w:r>
        <w:rPr>
          <w:rFonts w:cs="Arial"/>
        </w:rPr>
        <w:t xml:space="preserve">Bowlby, </w:t>
      </w:r>
      <w:r w:rsidR="009A5D37" w:rsidRPr="00D15B43">
        <w:rPr>
          <w:rFonts w:cs="Arial"/>
        </w:rPr>
        <w:t>Ainsworth</w:t>
      </w:r>
      <w:r>
        <w:rPr>
          <w:rFonts w:cs="Arial"/>
        </w:rPr>
        <w:t>,</w:t>
      </w:r>
      <w:r w:rsidR="009A5D37" w:rsidRPr="00D15B43">
        <w:rPr>
          <w:rFonts w:cs="Arial"/>
        </w:rPr>
        <w:t xml:space="preserve"> Van</w:t>
      </w:r>
      <w:r w:rsidR="007B51D6">
        <w:rPr>
          <w:rFonts w:cs="Arial"/>
        </w:rPr>
        <w:t xml:space="preserve"> </w:t>
      </w:r>
      <w:proofErr w:type="spellStart"/>
      <w:r w:rsidR="007B51D6">
        <w:rPr>
          <w:rFonts w:cs="Arial"/>
        </w:rPr>
        <w:t>Ijzendoorn</w:t>
      </w:r>
      <w:proofErr w:type="spellEnd"/>
      <w:r w:rsidR="007B51D6">
        <w:rPr>
          <w:rFonts w:cs="Arial"/>
        </w:rPr>
        <w:t xml:space="preserve"> and Kroonenberg all</w:t>
      </w:r>
      <w:r w:rsidR="009A5D37" w:rsidRPr="00D15B43">
        <w:rPr>
          <w:rFonts w:cs="Arial"/>
        </w:rPr>
        <w:t xml:space="preserve"> studied attachment. </w:t>
      </w:r>
    </w:p>
    <w:p w14:paraId="5399E465" w14:textId="77777777" w:rsidR="009A5D37" w:rsidRDefault="009A5D37" w:rsidP="00C64CA9">
      <w:pPr>
        <w:tabs>
          <w:tab w:val="left" w:pos="8647"/>
          <w:tab w:val="right" w:pos="9356"/>
        </w:tabs>
        <w:spacing w:after="120"/>
        <w:rPr>
          <w:rFonts w:cs="Arial"/>
        </w:rPr>
      </w:pPr>
    </w:p>
    <w:p w14:paraId="3CA5ED7A" w14:textId="6C78939E" w:rsidR="00644115" w:rsidRPr="00644115" w:rsidRDefault="009A5D37" w:rsidP="00644115">
      <w:pPr>
        <w:pStyle w:val="ListParagraph"/>
        <w:numPr>
          <w:ilvl w:val="0"/>
          <w:numId w:val="13"/>
        </w:numPr>
        <w:tabs>
          <w:tab w:val="left" w:pos="720"/>
          <w:tab w:val="left" w:pos="8647"/>
          <w:tab w:val="right" w:pos="9356"/>
        </w:tabs>
        <w:spacing w:after="120" w:line="480" w:lineRule="auto"/>
        <w:ind w:left="709" w:hanging="709"/>
        <w:rPr>
          <w:rFonts w:cs="Arial"/>
          <w:u w:val="single"/>
        </w:rPr>
      </w:pPr>
      <w:r w:rsidRPr="009A5D37">
        <w:rPr>
          <w:rFonts w:cs="Arial"/>
        </w:rPr>
        <w:t>Define the term ‘attachment’</w:t>
      </w:r>
      <w:r w:rsidR="00CE1280">
        <w:rPr>
          <w:rFonts w:cs="Arial"/>
        </w:rPr>
        <w:t xml:space="preserve"> according to Bowlby</w:t>
      </w:r>
      <w:r w:rsidRPr="009A5D37">
        <w:rPr>
          <w:rFonts w:cs="Arial"/>
        </w:rPr>
        <w:t>.</w:t>
      </w:r>
      <w:r w:rsidRPr="009A5D37">
        <w:rPr>
          <w:rFonts w:cs="Arial"/>
        </w:rPr>
        <w:tab/>
      </w:r>
      <w:r w:rsidR="00747108">
        <w:rPr>
          <w:rFonts w:cs="Arial"/>
        </w:rPr>
        <w:t xml:space="preserve">  </w:t>
      </w:r>
      <w:r w:rsidRPr="009A5D37">
        <w:rPr>
          <w:rFonts w:cs="Arial"/>
        </w:rPr>
        <w:tab/>
        <w:t>(1 mark</w:t>
      </w:r>
      <w:r w:rsidR="00644115">
        <w:rPr>
          <w:rFonts w:cs="Arial"/>
        </w:rPr>
        <w:t>)</w:t>
      </w:r>
      <w:r w:rsidRPr="009A5D37">
        <w:rPr>
          <w:rFonts w:cs="Arial"/>
        </w:rPr>
        <w:t xml:space="preserve">      </w:t>
      </w:r>
      <w:r w:rsidR="00644115" w:rsidRPr="00644115">
        <w:rPr>
          <w:rFonts w:cs="Arial"/>
          <w:szCs w:val="22"/>
        </w:rPr>
        <w:t>________________________________________________________________________________________________________________________________________________</w:t>
      </w:r>
    </w:p>
    <w:p w14:paraId="009576A4" w14:textId="68C3FE58" w:rsidR="00575682" w:rsidRPr="009A5D37" w:rsidRDefault="009A5D37" w:rsidP="00644115">
      <w:pPr>
        <w:pStyle w:val="ListParagraph"/>
        <w:tabs>
          <w:tab w:val="left" w:pos="720"/>
          <w:tab w:val="left" w:pos="8647"/>
          <w:tab w:val="right" w:pos="9356"/>
        </w:tabs>
        <w:spacing w:after="120"/>
        <w:ind w:left="709"/>
        <w:rPr>
          <w:rFonts w:cs="Arial"/>
          <w:u w:val="single"/>
        </w:rPr>
      </w:pPr>
      <w:r w:rsidRPr="00E67B59">
        <w:rPr>
          <w:rFonts w:cs="Arial"/>
          <w:u w:val="single"/>
        </w:rPr>
        <w:t xml:space="preserve">   </w:t>
      </w:r>
    </w:p>
    <w:p w14:paraId="7F10D018" w14:textId="3D0BF7BF" w:rsidR="001023E2" w:rsidRPr="00327D6C" w:rsidRDefault="004E30E0" w:rsidP="004E30E0">
      <w:pPr>
        <w:pStyle w:val="ListParagraph"/>
        <w:numPr>
          <w:ilvl w:val="0"/>
          <w:numId w:val="13"/>
        </w:numPr>
        <w:ind w:hanging="532"/>
        <w:rPr>
          <w:rFonts w:cs="Arial"/>
          <w:szCs w:val="22"/>
        </w:rPr>
      </w:pPr>
      <w:r>
        <w:rPr>
          <w:rFonts w:cs="Arial"/>
        </w:rPr>
        <w:t xml:space="preserve">  </w:t>
      </w:r>
      <w:r w:rsidR="00036D42">
        <w:rPr>
          <w:rFonts w:cs="Arial"/>
        </w:rPr>
        <w:t>Outline</w:t>
      </w:r>
      <w:r w:rsidR="00876834" w:rsidRPr="00327D6C">
        <w:rPr>
          <w:rFonts w:cs="Arial"/>
        </w:rPr>
        <w:t xml:space="preserve"> </w:t>
      </w:r>
      <w:r w:rsidR="00876834" w:rsidRPr="00327D6C">
        <w:rPr>
          <w:rFonts w:cs="Arial"/>
          <w:b/>
          <w:bCs/>
        </w:rPr>
        <w:t>one</w:t>
      </w:r>
      <w:r w:rsidR="00876834" w:rsidRPr="00327D6C">
        <w:rPr>
          <w:rFonts w:cs="Arial"/>
        </w:rPr>
        <w:t xml:space="preserve"> similarity between Van </w:t>
      </w:r>
      <w:proofErr w:type="spellStart"/>
      <w:r w:rsidR="00876834" w:rsidRPr="00327D6C">
        <w:rPr>
          <w:rFonts w:cs="Arial"/>
        </w:rPr>
        <w:t>Ijzendoorn</w:t>
      </w:r>
      <w:proofErr w:type="spellEnd"/>
      <w:r w:rsidR="00876834" w:rsidRPr="00327D6C">
        <w:rPr>
          <w:rFonts w:cs="Arial"/>
        </w:rPr>
        <w:t xml:space="preserve"> and Kroonenberg’s and Ainsworth’s</w:t>
      </w:r>
      <w:r w:rsidR="00EB5C2D" w:rsidRPr="00327D6C">
        <w:rPr>
          <w:rFonts w:cs="Arial"/>
        </w:rPr>
        <w:t xml:space="preserve"> findings</w:t>
      </w:r>
      <w:r w:rsidR="00876834" w:rsidRPr="00327D6C">
        <w:rPr>
          <w:rFonts w:cs="Arial"/>
        </w:rPr>
        <w:t>.</w:t>
      </w:r>
      <w:r w:rsidR="00EB5C2D" w:rsidRPr="00327D6C">
        <w:rPr>
          <w:rFonts w:cs="Arial"/>
        </w:rPr>
        <w:tab/>
      </w:r>
      <w:r w:rsidR="00EB5C2D" w:rsidRPr="00327D6C">
        <w:rPr>
          <w:rFonts w:cs="Arial"/>
        </w:rPr>
        <w:tab/>
      </w:r>
      <w:r w:rsidR="00EB5C2D" w:rsidRPr="00327D6C">
        <w:rPr>
          <w:rFonts w:cs="Arial"/>
        </w:rPr>
        <w:tab/>
      </w:r>
      <w:r w:rsidR="00EB5C2D" w:rsidRPr="00327D6C">
        <w:rPr>
          <w:rFonts w:cs="Arial"/>
        </w:rPr>
        <w:tab/>
      </w:r>
      <w:r w:rsidR="00EB5C2D" w:rsidRPr="00327D6C">
        <w:rPr>
          <w:rFonts w:cs="Arial"/>
        </w:rPr>
        <w:tab/>
      </w:r>
      <w:r w:rsidR="00EB5C2D" w:rsidRPr="00327D6C">
        <w:rPr>
          <w:rFonts w:cs="Arial"/>
        </w:rPr>
        <w:tab/>
      </w:r>
      <w:r w:rsidR="00EB5C2D" w:rsidRPr="00327D6C">
        <w:rPr>
          <w:rFonts w:cs="Arial"/>
        </w:rPr>
        <w:tab/>
      </w:r>
      <w:r w:rsidR="00EB5C2D" w:rsidRPr="00327D6C">
        <w:rPr>
          <w:rFonts w:cs="Arial"/>
        </w:rPr>
        <w:tab/>
      </w:r>
      <w:r w:rsidR="00EB5C2D" w:rsidRPr="00327D6C">
        <w:rPr>
          <w:rFonts w:cs="Arial"/>
        </w:rPr>
        <w:tab/>
      </w:r>
      <w:r w:rsidR="00EB5C2D" w:rsidRPr="00327D6C">
        <w:rPr>
          <w:rFonts w:cs="Arial"/>
        </w:rPr>
        <w:tab/>
      </w:r>
      <w:r w:rsidR="00327D6C">
        <w:rPr>
          <w:rFonts w:cs="Arial"/>
        </w:rPr>
        <w:tab/>
      </w:r>
      <w:r w:rsidR="00327D6C">
        <w:rPr>
          <w:rFonts w:cs="Arial"/>
        </w:rPr>
        <w:tab/>
      </w:r>
      <w:r>
        <w:rPr>
          <w:rFonts w:cs="Arial"/>
        </w:rPr>
        <w:t xml:space="preserve">  </w:t>
      </w:r>
      <w:r w:rsidR="00EB5C2D" w:rsidRPr="00327D6C">
        <w:rPr>
          <w:rFonts w:cs="Arial"/>
        </w:rPr>
        <w:t>(1 mark)</w:t>
      </w:r>
      <w:r w:rsidR="00876834" w:rsidRPr="00327D6C">
        <w:rPr>
          <w:rFonts w:cs="Arial"/>
        </w:rPr>
        <w:tab/>
      </w:r>
      <w:r w:rsidR="00876834" w:rsidRPr="00327D6C">
        <w:rPr>
          <w:rFonts w:cs="Arial"/>
        </w:rPr>
        <w:tab/>
      </w:r>
      <w:r w:rsidR="00876834" w:rsidRPr="00327D6C">
        <w:rPr>
          <w:rFonts w:cs="Arial"/>
        </w:rPr>
        <w:tab/>
      </w:r>
      <w:r w:rsidR="00876834" w:rsidRPr="00327D6C">
        <w:rPr>
          <w:rFonts w:cs="Arial"/>
        </w:rPr>
        <w:tab/>
      </w:r>
      <w:r w:rsidR="00876834" w:rsidRPr="00327D6C">
        <w:rPr>
          <w:rFonts w:cs="Arial"/>
        </w:rPr>
        <w:tab/>
      </w:r>
      <w:r w:rsidR="00876834" w:rsidRPr="00327D6C">
        <w:rPr>
          <w:rFonts w:cs="Arial"/>
        </w:rPr>
        <w:tab/>
      </w:r>
      <w:r w:rsidR="00876834" w:rsidRPr="00327D6C">
        <w:rPr>
          <w:rFonts w:cs="Arial"/>
        </w:rPr>
        <w:tab/>
      </w:r>
      <w:r w:rsidR="00876834" w:rsidRPr="00327D6C">
        <w:rPr>
          <w:rFonts w:cs="Arial"/>
        </w:rPr>
        <w:tab/>
        <w:t xml:space="preserve">                                                          </w:t>
      </w:r>
    </w:p>
    <w:p w14:paraId="13D1A8E8" w14:textId="77777777" w:rsidR="00644115" w:rsidRPr="00644115" w:rsidRDefault="00644115" w:rsidP="00644115">
      <w:pPr>
        <w:pStyle w:val="ListParagraph"/>
        <w:tabs>
          <w:tab w:val="left" w:pos="720"/>
          <w:tab w:val="left" w:pos="8647"/>
          <w:tab w:val="right" w:pos="9356"/>
        </w:tabs>
        <w:spacing w:after="120" w:line="480" w:lineRule="auto"/>
        <w:ind w:left="709"/>
        <w:rPr>
          <w:rFonts w:cs="Arial"/>
          <w:u w:val="single"/>
        </w:rPr>
      </w:pPr>
      <w:r w:rsidRPr="00644115">
        <w:rPr>
          <w:rFonts w:cs="Arial"/>
          <w:szCs w:val="22"/>
        </w:rPr>
        <w:t>________________________________________________________________________________________________________________________________________________</w:t>
      </w:r>
    </w:p>
    <w:p w14:paraId="76EEFE38" w14:textId="1B5C75D8" w:rsidR="00E749D9" w:rsidRDefault="00E749D9">
      <w:pPr>
        <w:rPr>
          <w:rFonts w:cs="Arial"/>
          <w:b/>
          <w:bCs/>
          <w:szCs w:val="22"/>
        </w:rPr>
      </w:pPr>
    </w:p>
    <w:p w14:paraId="0CDB1CB9" w14:textId="77777777" w:rsidR="00876834" w:rsidRDefault="00876834" w:rsidP="00876834">
      <w:pPr>
        <w:rPr>
          <w:rFonts w:cs="Arial"/>
        </w:rPr>
      </w:pPr>
    </w:p>
    <w:p w14:paraId="34347DE8" w14:textId="103A4E33" w:rsidR="00876834" w:rsidRPr="00D15B43" w:rsidRDefault="00876834" w:rsidP="00876834">
      <w:pPr>
        <w:rPr>
          <w:rFonts w:cs="Arial"/>
        </w:rPr>
      </w:pPr>
      <w:r w:rsidRPr="00D15B43">
        <w:rPr>
          <w:rFonts w:cs="Arial"/>
        </w:rPr>
        <w:t xml:space="preserve">Van </w:t>
      </w:r>
      <w:proofErr w:type="spellStart"/>
      <w:r w:rsidRPr="00D15B43">
        <w:rPr>
          <w:rFonts w:cs="Arial"/>
        </w:rPr>
        <w:t>Ijzendoorn</w:t>
      </w:r>
      <w:proofErr w:type="spellEnd"/>
      <w:r w:rsidRPr="00D15B43">
        <w:rPr>
          <w:rFonts w:cs="Arial"/>
        </w:rPr>
        <w:t xml:space="preserve"> and Kroonenberg’s meta-analysis involved a statistical technique that allowed them to analys</w:t>
      </w:r>
      <w:r w:rsidR="0036053B">
        <w:rPr>
          <w:rFonts w:cs="Arial"/>
        </w:rPr>
        <w:t>e</w:t>
      </w:r>
      <w:r w:rsidRPr="00D15B43">
        <w:rPr>
          <w:rFonts w:cs="Arial"/>
        </w:rPr>
        <w:t xml:space="preserve"> data using the Strange Situation collected from a number of different countries.</w:t>
      </w:r>
    </w:p>
    <w:p w14:paraId="452193EB" w14:textId="77777777" w:rsidR="00876834" w:rsidRPr="00E67B59" w:rsidRDefault="00876834">
      <w:pPr>
        <w:rPr>
          <w:rFonts w:cs="Arial"/>
          <w:b/>
          <w:bCs/>
          <w:szCs w:val="22"/>
        </w:rPr>
      </w:pPr>
    </w:p>
    <w:p w14:paraId="02123BA7" w14:textId="4843FB8F" w:rsidR="00876834" w:rsidRPr="00D15B43" w:rsidRDefault="00876834" w:rsidP="00876834">
      <w:pPr>
        <w:rPr>
          <w:rFonts w:cs="Arial"/>
        </w:rPr>
      </w:pPr>
      <w:r w:rsidRPr="00876834">
        <w:rPr>
          <w:rFonts w:cs="Arial"/>
          <w:szCs w:val="22"/>
        </w:rPr>
        <w:t>(</w:t>
      </w:r>
      <w:r w:rsidR="00CE1280">
        <w:rPr>
          <w:rFonts w:cs="Arial"/>
          <w:szCs w:val="22"/>
        </w:rPr>
        <w:t>c</w:t>
      </w:r>
      <w:r w:rsidRPr="00876834">
        <w:rPr>
          <w:rFonts w:cs="Arial"/>
          <w:szCs w:val="22"/>
        </w:rPr>
        <w:t>)</w:t>
      </w:r>
      <w:r>
        <w:rPr>
          <w:rFonts w:cs="Arial"/>
          <w:szCs w:val="22"/>
        </w:rPr>
        <w:tab/>
      </w:r>
      <w:r w:rsidR="00036D42">
        <w:rPr>
          <w:rFonts w:cs="Arial"/>
        </w:rPr>
        <w:t>Describe</w:t>
      </w:r>
      <w:r w:rsidRPr="00D15B43">
        <w:rPr>
          <w:rFonts w:cs="Arial"/>
        </w:rPr>
        <w:t xml:space="preserve"> their main finding</w:t>
      </w:r>
      <w:r w:rsidR="0036053B">
        <w:rPr>
          <w:rFonts w:cs="Arial"/>
        </w:rPr>
        <w:t xml:space="preserve"> about cross-cultural patterns of attachment</w:t>
      </w:r>
      <w:r w:rsidRPr="00D15B43">
        <w:rPr>
          <w:rFonts w:cs="Arial"/>
        </w:rPr>
        <w:t>.</w:t>
      </w:r>
      <w:r w:rsidRPr="00D15B43">
        <w:rPr>
          <w:rFonts w:cs="Arial"/>
        </w:rPr>
        <w:tab/>
      </w:r>
      <w:r w:rsidRPr="00D15B43">
        <w:rPr>
          <w:rFonts w:cs="Arial"/>
        </w:rPr>
        <w:tab/>
        <w:t>(2 marks)</w:t>
      </w:r>
    </w:p>
    <w:p w14:paraId="6BB374BD" w14:textId="1B628D3F" w:rsidR="00D91EB5" w:rsidRDefault="00D91EB5">
      <w:pPr>
        <w:rPr>
          <w:rFonts w:cs="Arial"/>
          <w:szCs w:val="22"/>
        </w:rPr>
      </w:pPr>
    </w:p>
    <w:p w14:paraId="5F34EABB" w14:textId="7DF8C510" w:rsidR="00644115" w:rsidRDefault="00644115" w:rsidP="00644115">
      <w:pPr>
        <w:tabs>
          <w:tab w:val="left" w:pos="142"/>
          <w:tab w:val="left" w:pos="709"/>
          <w:tab w:val="left" w:pos="8647"/>
          <w:tab w:val="right" w:pos="9639"/>
        </w:tabs>
        <w:spacing w:after="120" w:line="480" w:lineRule="auto"/>
        <w:ind w:left="709"/>
        <w:rPr>
          <w:rFonts w:cs="Arial"/>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BC35B6D" w14:textId="64BD1170" w:rsidR="0088118D" w:rsidRPr="00876834" w:rsidRDefault="00300BDF" w:rsidP="008F1A20">
      <w:pPr>
        <w:tabs>
          <w:tab w:val="left" w:pos="142"/>
          <w:tab w:val="left" w:pos="709"/>
          <w:tab w:val="left" w:pos="8647"/>
          <w:tab w:val="right" w:pos="9356"/>
        </w:tabs>
        <w:spacing w:after="120"/>
        <w:ind w:left="709" w:hanging="992"/>
        <w:rPr>
          <w:rFonts w:cs="Arial"/>
        </w:rPr>
      </w:pPr>
      <w:r w:rsidRPr="00E67B59">
        <w:rPr>
          <w:rFonts w:cs="Arial"/>
          <w:szCs w:val="22"/>
        </w:rPr>
        <w:tab/>
      </w:r>
      <w:r w:rsidR="0088118D">
        <w:rPr>
          <w:rFonts w:cs="Arial"/>
          <w:szCs w:val="22"/>
        </w:rPr>
        <w:t>(</w:t>
      </w:r>
      <w:r w:rsidR="00CE1280">
        <w:rPr>
          <w:rFonts w:cs="Arial"/>
          <w:szCs w:val="22"/>
        </w:rPr>
        <w:t>d</w:t>
      </w:r>
      <w:r w:rsidR="0088118D">
        <w:rPr>
          <w:rFonts w:cs="Arial"/>
          <w:szCs w:val="22"/>
        </w:rPr>
        <w:t>)</w:t>
      </w:r>
      <w:r w:rsidR="0088118D">
        <w:rPr>
          <w:rFonts w:cs="Arial"/>
          <w:szCs w:val="22"/>
        </w:rPr>
        <w:tab/>
      </w:r>
      <w:r w:rsidR="00876834" w:rsidRPr="00D15B43">
        <w:rPr>
          <w:rFonts w:cs="Arial"/>
        </w:rPr>
        <w:t xml:space="preserve">State the type of data Van </w:t>
      </w:r>
      <w:proofErr w:type="spellStart"/>
      <w:r w:rsidR="00876834" w:rsidRPr="00D15B43">
        <w:rPr>
          <w:rFonts w:cs="Arial"/>
        </w:rPr>
        <w:t>Ijzendoorn</w:t>
      </w:r>
      <w:proofErr w:type="spellEnd"/>
      <w:r w:rsidR="00876834" w:rsidRPr="00D15B43">
        <w:rPr>
          <w:rFonts w:cs="Arial"/>
        </w:rPr>
        <w:t xml:space="preserve"> and Kroonenberg collected and justify your response.</w:t>
      </w:r>
      <w:r w:rsidR="00876834" w:rsidRPr="00D15B43">
        <w:rPr>
          <w:rFonts w:cs="Arial"/>
        </w:rPr>
        <w:tab/>
      </w:r>
      <w:r w:rsidR="00876834" w:rsidRPr="00D15B43">
        <w:rPr>
          <w:rFonts w:cs="Arial"/>
        </w:rPr>
        <w:tab/>
      </w:r>
      <w:r w:rsidR="00876834" w:rsidRPr="00D15B43">
        <w:rPr>
          <w:rFonts w:cs="Arial"/>
        </w:rPr>
        <w:tab/>
        <w:t xml:space="preserve">                                                                                                          </w:t>
      </w:r>
      <w:r w:rsidR="000F27B1">
        <w:rPr>
          <w:rFonts w:cs="Arial"/>
        </w:rPr>
        <w:tab/>
      </w:r>
      <w:r w:rsidR="00876834" w:rsidRPr="00D15B43">
        <w:rPr>
          <w:rFonts w:cs="Arial"/>
        </w:rPr>
        <w:t>(2 marks)</w:t>
      </w:r>
    </w:p>
    <w:p w14:paraId="20B7218C" w14:textId="6F3305BC" w:rsidR="0088118D" w:rsidRDefault="0088118D" w:rsidP="0088118D">
      <w:pPr>
        <w:tabs>
          <w:tab w:val="left" w:pos="709"/>
        </w:tabs>
        <w:ind w:left="1134" w:hanging="992"/>
        <w:rPr>
          <w:rFonts w:cs="Arial"/>
          <w:b/>
          <w:bCs/>
          <w:szCs w:val="22"/>
        </w:rPr>
      </w:pPr>
      <w:r>
        <w:rPr>
          <w:rFonts w:cs="Arial"/>
          <w:szCs w:val="22"/>
        </w:rPr>
        <w:tab/>
      </w:r>
      <w:r>
        <w:rPr>
          <w:rFonts w:cs="Arial"/>
          <w:szCs w:val="22"/>
        </w:rPr>
        <w:tab/>
      </w:r>
      <w:r>
        <w:rPr>
          <w:rFonts w:cs="Arial"/>
          <w:szCs w:val="22"/>
        </w:rPr>
        <w:tab/>
      </w:r>
      <w:r>
        <w:rPr>
          <w:rFonts w:cs="Arial"/>
          <w:szCs w:val="22"/>
        </w:rPr>
        <w:tab/>
      </w:r>
    </w:p>
    <w:p w14:paraId="46399E71" w14:textId="536B5F4E" w:rsidR="00644115" w:rsidRDefault="00644115" w:rsidP="00644115">
      <w:pPr>
        <w:tabs>
          <w:tab w:val="left" w:pos="142"/>
          <w:tab w:val="left" w:pos="709"/>
          <w:tab w:val="left" w:pos="8647"/>
          <w:tab w:val="right" w:pos="9639"/>
        </w:tabs>
        <w:spacing w:after="120" w:line="480" w:lineRule="auto"/>
        <w:ind w:left="709"/>
        <w:rPr>
          <w:rFonts w:cs="Arial"/>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4CABE7" w14:textId="2B802454" w:rsidR="00876834" w:rsidRPr="00E67B59" w:rsidRDefault="00876834" w:rsidP="00644115">
      <w:pPr>
        <w:tabs>
          <w:tab w:val="left" w:pos="142"/>
          <w:tab w:val="left" w:pos="709"/>
          <w:tab w:val="left" w:pos="8647"/>
          <w:tab w:val="right" w:pos="9356"/>
        </w:tabs>
        <w:spacing w:after="120"/>
        <w:ind w:left="709" w:hanging="992"/>
        <w:rPr>
          <w:rFonts w:cs="Arial"/>
        </w:rPr>
      </w:pPr>
    </w:p>
    <w:p w14:paraId="39B38B69" w14:textId="77777777" w:rsidR="000F27B1" w:rsidRDefault="000F27B1">
      <w:pPr>
        <w:rPr>
          <w:rFonts w:cs="Arial"/>
          <w:szCs w:val="22"/>
        </w:rPr>
      </w:pPr>
      <w:r>
        <w:rPr>
          <w:rFonts w:cs="Arial"/>
          <w:szCs w:val="22"/>
        </w:rPr>
        <w:br w:type="page"/>
      </w:r>
    </w:p>
    <w:p w14:paraId="6278649F" w14:textId="4452DB4A" w:rsidR="00876834" w:rsidRPr="00D15B43" w:rsidRDefault="00876834" w:rsidP="00876834">
      <w:pPr>
        <w:ind w:left="709" w:hanging="709"/>
        <w:rPr>
          <w:rFonts w:cs="Arial"/>
        </w:rPr>
      </w:pPr>
      <w:r w:rsidRPr="00876834">
        <w:rPr>
          <w:rFonts w:cs="Arial"/>
          <w:szCs w:val="22"/>
        </w:rPr>
        <w:lastRenderedPageBreak/>
        <w:t>(</w:t>
      </w:r>
      <w:r w:rsidR="00CE1280">
        <w:rPr>
          <w:rFonts w:cs="Arial"/>
          <w:szCs w:val="22"/>
        </w:rPr>
        <w:t>e</w:t>
      </w:r>
      <w:r w:rsidRPr="00876834">
        <w:rPr>
          <w:rFonts w:cs="Arial"/>
          <w:szCs w:val="22"/>
        </w:rPr>
        <w:t>)</w:t>
      </w:r>
      <w:r>
        <w:rPr>
          <w:rFonts w:cs="Arial"/>
          <w:szCs w:val="22"/>
        </w:rPr>
        <w:tab/>
      </w:r>
      <w:r w:rsidRPr="00D15B43">
        <w:rPr>
          <w:rFonts w:cs="Arial"/>
        </w:rPr>
        <w:t xml:space="preserve">Propose how researchers using the Strange Situation could </w:t>
      </w:r>
      <w:r w:rsidR="004E30E0" w:rsidRPr="00D15B43">
        <w:rPr>
          <w:rFonts w:cs="Arial"/>
        </w:rPr>
        <w:t>minimise</w:t>
      </w:r>
      <w:r w:rsidRPr="00D15B43">
        <w:rPr>
          <w:rFonts w:cs="Arial"/>
        </w:rPr>
        <w:t xml:space="preserve"> the effects of extraneous and confounding variables.</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00644115">
        <w:rPr>
          <w:rFonts w:cs="Arial"/>
        </w:rPr>
        <w:t xml:space="preserve">  </w:t>
      </w:r>
      <w:r w:rsidRPr="00D15B43">
        <w:rPr>
          <w:rFonts w:cs="Arial"/>
        </w:rPr>
        <w:t>(1 mark)</w:t>
      </w:r>
    </w:p>
    <w:p w14:paraId="39CF878C" w14:textId="77777777" w:rsidR="00876834" w:rsidRDefault="00876834" w:rsidP="00876834">
      <w:pPr>
        <w:tabs>
          <w:tab w:val="left" w:pos="709"/>
        </w:tabs>
        <w:rPr>
          <w:rFonts w:cs="Arial"/>
          <w:szCs w:val="22"/>
        </w:rPr>
      </w:pPr>
    </w:p>
    <w:p w14:paraId="537706BB" w14:textId="3A48FAF9" w:rsidR="00644115" w:rsidRDefault="00644115" w:rsidP="00644115">
      <w:pPr>
        <w:tabs>
          <w:tab w:val="left" w:pos="142"/>
          <w:tab w:val="left" w:pos="709"/>
          <w:tab w:val="left" w:pos="8647"/>
          <w:tab w:val="right" w:pos="9639"/>
        </w:tabs>
        <w:spacing w:after="120" w:line="480" w:lineRule="auto"/>
        <w:ind w:left="709"/>
        <w:rPr>
          <w:rFonts w:cs="Arial"/>
        </w:rPr>
      </w:pPr>
      <w:r>
        <w:rPr>
          <w:rFonts w:cs="Arial"/>
          <w:szCs w:val="22"/>
        </w:rPr>
        <w:t>________________________________________________________________________________________________________________________________________________</w:t>
      </w:r>
    </w:p>
    <w:p w14:paraId="0DBE2A65" w14:textId="184A23F4" w:rsidR="00876834" w:rsidRDefault="00876834" w:rsidP="00644115">
      <w:pPr>
        <w:tabs>
          <w:tab w:val="left" w:pos="142"/>
          <w:tab w:val="left" w:pos="709"/>
          <w:tab w:val="left" w:pos="8647"/>
          <w:tab w:val="right" w:pos="9356"/>
        </w:tabs>
        <w:spacing w:after="120"/>
        <w:ind w:left="709" w:hanging="992"/>
        <w:rPr>
          <w:rFonts w:cs="Arial"/>
          <w:szCs w:val="22"/>
        </w:rPr>
      </w:pPr>
    </w:p>
    <w:p w14:paraId="4BD60036" w14:textId="77777777" w:rsidR="00876834" w:rsidRDefault="00876834" w:rsidP="00876834">
      <w:pPr>
        <w:tabs>
          <w:tab w:val="left" w:pos="709"/>
        </w:tabs>
        <w:rPr>
          <w:rFonts w:cs="Arial"/>
          <w:szCs w:val="22"/>
        </w:rPr>
      </w:pPr>
    </w:p>
    <w:p w14:paraId="45153D00" w14:textId="063692EA" w:rsidR="00644115" w:rsidRDefault="00876834" w:rsidP="00876834">
      <w:pPr>
        <w:rPr>
          <w:rFonts w:cs="Arial"/>
        </w:rPr>
      </w:pPr>
      <w:r>
        <w:rPr>
          <w:rFonts w:cs="Arial"/>
          <w:szCs w:val="22"/>
        </w:rPr>
        <w:t>(</w:t>
      </w:r>
      <w:r w:rsidR="00CE1280">
        <w:rPr>
          <w:rFonts w:cs="Arial"/>
          <w:szCs w:val="22"/>
        </w:rPr>
        <w:t>f</w:t>
      </w:r>
      <w:r>
        <w:rPr>
          <w:rFonts w:cs="Arial"/>
          <w:szCs w:val="22"/>
        </w:rPr>
        <w:t>)</w:t>
      </w:r>
      <w:r>
        <w:rPr>
          <w:rFonts w:cs="Arial"/>
          <w:szCs w:val="22"/>
        </w:rPr>
        <w:tab/>
      </w:r>
      <w:r w:rsidRPr="00D15B43">
        <w:rPr>
          <w:rFonts w:cs="Arial"/>
        </w:rPr>
        <w:t xml:space="preserve">The Strange Situation is thought to have good reliability. </w:t>
      </w:r>
      <w:r w:rsidR="007E3A2C">
        <w:rPr>
          <w:rFonts w:cs="Arial"/>
        </w:rPr>
        <w:t>State</w:t>
      </w:r>
      <w:r w:rsidRPr="00D15B43">
        <w:rPr>
          <w:rFonts w:cs="Arial"/>
        </w:rPr>
        <w:t xml:space="preserve"> what this suggests. </w:t>
      </w:r>
    </w:p>
    <w:p w14:paraId="6BD2F102" w14:textId="62655039" w:rsidR="00876834" w:rsidRPr="00D15B43" w:rsidRDefault="00644115" w:rsidP="00644115">
      <w:pPr>
        <w:ind w:left="7200" w:firstLine="720"/>
        <w:jc w:val="center"/>
        <w:rPr>
          <w:rFonts w:cs="Arial"/>
        </w:rPr>
      </w:pPr>
      <w:r>
        <w:rPr>
          <w:rFonts w:cs="Arial"/>
        </w:rPr>
        <w:t xml:space="preserve">           </w:t>
      </w:r>
      <w:r w:rsidR="00876834" w:rsidRPr="00D15B43">
        <w:rPr>
          <w:rFonts w:cs="Arial"/>
        </w:rPr>
        <w:t>(1 mark)</w:t>
      </w:r>
    </w:p>
    <w:p w14:paraId="64715239" w14:textId="3894671E" w:rsidR="00E749D9" w:rsidRDefault="00E749D9" w:rsidP="00876834">
      <w:pPr>
        <w:tabs>
          <w:tab w:val="left" w:pos="709"/>
        </w:tabs>
        <w:rPr>
          <w:rFonts w:cs="Arial"/>
          <w:szCs w:val="22"/>
        </w:rPr>
      </w:pPr>
    </w:p>
    <w:p w14:paraId="16101C71" w14:textId="1C043143" w:rsidR="00644115" w:rsidRDefault="00644115" w:rsidP="00644115">
      <w:pPr>
        <w:tabs>
          <w:tab w:val="left" w:pos="142"/>
          <w:tab w:val="left" w:pos="709"/>
          <w:tab w:val="left" w:pos="8647"/>
          <w:tab w:val="right" w:pos="9639"/>
        </w:tabs>
        <w:spacing w:after="120" w:line="480" w:lineRule="auto"/>
        <w:ind w:left="709"/>
        <w:rPr>
          <w:rFonts w:cs="Arial"/>
        </w:rPr>
      </w:pPr>
      <w:r>
        <w:rPr>
          <w:rFonts w:cs="Arial"/>
          <w:szCs w:val="22"/>
        </w:rPr>
        <w:t>________________________________________________________________________________________________________________________________________________</w:t>
      </w:r>
    </w:p>
    <w:p w14:paraId="0E1D4F8A" w14:textId="031FE383" w:rsidR="00F03A94" w:rsidRPr="00F03A94" w:rsidRDefault="00F03A94" w:rsidP="00644115">
      <w:pPr>
        <w:tabs>
          <w:tab w:val="left" w:pos="142"/>
          <w:tab w:val="left" w:pos="709"/>
          <w:tab w:val="left" w:pos="8647"/>
          <w:tab w:val="right" w:pos="9356"/>
        </w:tabs>
        <w:spacing w:after="120"/>
        <w:ind w:left="709" w:hanging="992"/>
        <w:rPr>
          <w:rFonts w:cs="Arial"/>
        </w:rPr>
      </w:pPr>
    </w:p>
    <w:p w14:paraId="3044B700" w14:textId="1581222C" w:rsidR="00876834" w:rsidRDefault="00876834" w:rsidP="00F03A94">
      <w:pPr>
        <w:tabs>
          <w:tab w:val="left" w:pos="142"/>
          <w:tab w:val="left" w:pos="709"/>
          <w:tab w:val="left" w:pos="8647"/>
          <w:tab w:val="right" w:pos="9356"/>
        </w:tabs>
        <w:spacing w:after="120"/>
        <w:ind w:left="709" w:hanging="992"/>
        <w:rPr>
          <w:rFonts w:cs="Arial"/>
          <w:szCs w:val="22"/>
        </w:rPr>
      </w:pPr>
    </w:p>
    <w:p w14:paraId="3E926203" w14:textId="00519463" w:rsidR="00876834" w:rsidRDefault="00876834" w:rsidP="00876834">
      <w:pPr>
        <w:tabs>
          <w:tab w:val="left" w:pos="709"/>
        </w:tabs>
        <w:rPr>
          <w:rFonts w:cs="Arial"/>
          <w:szCs w:val="22"/>
        </w:rPr>
      </w:pPr>
    </w:p>
    <w:p w14:paraId="74AB4012" w14:textId="102EB6C4" w:rsidR="00876834" w:rsidRPr="00D15B43" w:rsidRDefault="00876834" w:rsidP="00644115">
      <w:pPr>
        <w:ind w:left="709" w:hanging="709"/>
        <w:rPr>
          <w:rFonts w:cs="Arial"/>
        </w:rPr>
      </w:pPr>
      <w:r>
        <w:rPr>
          <w:rFonts w:cs="Arial"/>
          <w:szCs w:val="22"/>
        </w:rPr>
        <w:t>(</w:t>
      </w:r>
      <w:r w:rsidR="00CE1280">
        <w:rPr>
          <w:rFonts w:cs="Arial"/>
          <w:szCs w:val="22"/>
        </w:rPr>
        <w:t>g</w:t>
      </w:r>
      <w:r>
        <w:rPr>
          <w:rFonts w:cs="Arial"/>
          <w:szCs w:val="22"/>
        </w:rPr>
        <w:t>)</w:t>
      </w:r>
      <w:r>
        <w:rPr>
          <w:rFonts w:cs="Arial"/>
          <w:szCs w:val="22"/>
        </w:rPr>
        <w:tab/>
      </w:r>
      <w:r w:rsidRPr="00D15B43">
        <w:rPr>
          <w:rFonts w:cs="Arial"/>
        </w:rPr>
        <w:t>The Strange Situation has been crit</w:t>
      </w:r>
      <w:r w:rsidR="007B51D6">
        <w:rPr>
          <w:rFonts w:cs="Arial"/>
        </w:rPr>
        <w:t>icised on ethical grounds. Identify</w:t>
      </w:r>
      <w:r w:rsidRPr="00D15B43">
        <w:rPr>
          <w:rFonts w:cs="Arial"/>
        </w:rPr>
        <w:t xml:space="preserve"> the ethical guideline it is thought to </w:t>
      </w:r>
      <w:r w:rsidR="00644115">
        <w:rPr>
          <w:rFonts w:cs="Arial"/>
        </w:rPr>
        <w:t>have breached</w:t>
      </w:r>
      <w:r w:rsidRPr="00D15B43">
        <w:rPr>
          <w:rFonts w:cs="Arial"/>
        </w:rPr>
        <w:t xml:space="preserve"> and</w:t>
      </w:r>
      <w:r w:rsidR="007B51D6">
        <w:rPr>
          <w:rFonts w:cs="Arial"/>
        </w:rPr>
        <w:t xml:space="preserve"> state how it bre</w:t>
      </w:r>
      <w:r w:rsidR="00644115">
        <w:rPr>
          <w:rFonts w:cs="Arial"/>
        </w:rPr>
        <w:t>aches</w:t>
      </w:r>
      <w:r w:rsidR="007B51D6">
        <w:rPr>
          <w:rFonts w:cs="Arial"/>
        </w:rPr>
        <w:t xml:space="preserve"> it.</w:t>
      </w:r>
      <w:r w:rsidR="007B51D6">
        <w:rPr>
          <w:rFonts w:cs="Arial"/>
        </w:rPr>
        <w:tab/>
      </w:r>
      <w:r w:rsidR="007B51D6">
        <w:rPr>
          <w:rFonts w:cs="Arial"/>
        </w:rPr>
        <w:tab/>
      </w:r>
      <w:r w:rsidR="007B51D6">
        <w:rPr>
          <w:rFonts w:cs="Arial"/>
        </w:rPr>
        <w:tab/>
      </w:r>
      <w:r w:rsidR="00644115">
        <w:rPr>
          <w:rFonts w:cs="Arial"/>
        </w:rPr>
        <w:t xml:space="preserve">          </w:t>
      </w:r>
      <w:r>
        <w:rPr>
          <w:rFonts w:cs="Arial"/>
        </w:rPr>
        <w:t xml:space="preserve">  </w:t>
      </w:r>
      <w:r w:rsidRPr="00D15B43">
        <w:rPr>
          <w:rFonts w:cs="Arial"/>
        </w:rPr>
        <w:t>(2 marks)</w:t>
      </w:r>
    </w:p>
    <w:p w14:paraId="54B640A0" w14:textId="68C5F00B" w:rsidR="00876834" w:rsidRPr="00876834" w:rsidRDefault="00876834" w:rsidP="00876834">
      <w:pPr>
        <w:tabs>
          <w:tab w:val="left" w:pos="709"/>
        </w:tabs>
        <w:rPr>
          <w:rFonts w:cs="Arial"/>
          <w:szCs w:val="22"/>
        </w:rPr>
      </w:pPr>
    </w:p>
    <w:p w14:paraId="7DB62A0E" w14:textId="30E94F2E" w:rsidR="00644115" w:rsidRDefault="00644115" w:rsidP="00644115">
      <w:pPr>
        <w:tabs>
          <w:tab w:val="left" w:pos="142"/>
          <w:tab w:val="left" w:pos="709"/>
          <w:tab w:val="left" w:pos="8647"/>
          <w:tab w:val="right" w:pos="9639"/>
        </w:tabs>
        <w:spacing w:after="120" w:line="480" w:lineRule="auto"/>
        <w:ind w:left="709"/>
        <w:rPr>
          <w:rFonts w:cs="Arial"/>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3C70EC" w14:textId="50785A77" w:rsidR="007B4AFD" w:rsidRDefault="007B4AFD" w:rsidP="00644115">
      <w:pPr>
        <w:tabs>
          <w:tab w:val="left" w:pos="142"/>
          <w:tab w:val="left" w:pos="709"/>
          <w:tab w:val="left" w:pos="8647"/>
          <w:tab w:val="right" w:pos="9356"/>
        </w:tabs>
        <w:spacing w:after="120"/>
        <w:ind w:left="709" w:hanging="992"/>
        <w:rPr>
          <w:rFonts w:cs="Arial"/>
          <w:b/>
          <w:bCs/>
          <w:szCs w:val="22"/>
        </w:rPr>
      </w:pPr>
    </w:p>
    <w:p w14:paraId="0E1382DC" w14:textId="77777777" w:rsidR="00876834" w:rsidRDefault="00876834" w:rsidP="00C64CA9">
      <w:pPr>
        <w:tabs>
          <w:tab w:val="left" w:pos="540"/>
          <w:tab w:val="left" w:pos="7920"/>
          <w:tab w:val="right" w:pos="9356"/>
        </w:tabs>
        <w:spacing w:after="120"/>
        <w:ind w:left="900" w:hanging="900"/>
        <w:rPr>
          <w:rFonts w:cs="Arial"/>
          <w:b/>
          <w:bCs/>
          <w:szCs w:val="22"/>
        </w:rPr>
      </w:pPr>
    </w:p>
    <w:p w14:paraId="37122CB0" w14:textId="77777777" w:rsidR="00876834" w:rsidRDefault="00876834" w:rsidP="00C64CA9">
      <w:pPr>
        <w:tabs>
          <w:tab w:val="left" w:pos="540"/>
          <w:tab w:val="left" w:pos="7920"/>
          <w:tab w:val="right" w:pos="9356"/>
        </w:tabs>
        <w:spacing w:after="120"/>
        <w:ind w:left="900" w:hanging="900"/>
        <w:rPr>
          <w:rFonts w:cs="Arial"/>
          <w:b/>
          <w:bCs/>
          <w:szCs w:val="22"/>
        </w:rPr>
      </w:pPr>
    </w:p>
    <w:p w14:paraId="47D19742" w14:textId="77777777" w:rsidR="00876834" w:rsidRDefault="00876834" w:rsidP="00C64CA9">
      <w:pPr>
        <w:tabs>
          <w:tab w:val="left" w:pos="540"/>
          <w:tab w:val="left" w:pos="7920"/>
          <w:tab w:val="right" w:pos="9356"/>
        </w:tabs>
        <w:spacing w:after="120"/>
        <w:ind w:left="900" w:hanging="900"/>
        <w:rPr>
          <w:rFonts w:cs="Arial"/>
          <w:b/>
          <w:bCs/>
          <w:szCs w:val="22"/>
        </w:rPr>
      </w:pPr>
    </w:p>
    <w:p w14:paraId="193CF5FC" w14:textId="77777777" w:rsidR="00876834" w:rsidRDefault="00876834" w:rsidP="00C64CA9">
      <w:pPr>
        <w:tabs>
          <w:tab w:val="left" w:pos="540"/>
          <w:tab w:val="left" w:pos="7920"/>
          <w:tab w:val="right" w:pos="9356"/>
        </w:tabs>
        <w:spacing w:after="120"/>
        <w:ind w:left="900" w:hanging="900"/>
        <w:rPr>
          <w:rFonts w:cs="Arial"/>
          <w:b/>
          <w:bCs/>
          <w:szCs w:val="22"/>
        </w:rPr>
      </w:pPr>
    </w:p>
    <w:p w14:paraId="163A9652" w14:textId="77777777" w:rsidR="00876834" w:rsidRDefault="00876834" w:rsidP="00C64CA9">
      <w:pPr>
        <w:tabs>
          <w:tab w:val="left" w:pos="540"/>
          <w:tab w:val="left" w:pos="7920"/>
          <w:tab w:val="right" w:pos="9356"/>
        </w:tabs>
        <w:spacing w:after="120"/>
        <w:ind w:left="900" w:hanging="900"/>
        <w:rPr>
          <w:rFonts w:cs="Arial"/>
          <w:b/>
          <w:bCs/>
          <w:szCs w:val="22"/>
        </w:rPr>
      </w:pPr>
    </w:p>
    <w:p w14:paraId="49879994" w14:textId="4B0E54C1" w:rsidR="00876834" w:rsidRDefault="00876834" w:rsidP="00C64CA9">
      <w:pPr>
        <w:tabs>
          <w:tab w:val="left" w:pos="540"/>
          <w:tab w:val="left" w:pos="7920"/>
          <w:tab w:val="right" w:pos="9356"/>
        </w:tabs>
        <w:spacing w:after="120"/>
        <w:ind w:left="900" w:hanging="900"/>
        <w:rPr>
          <w:rFonts w:cs="Arial"/>
          <w:b/>
          <w:bCs/>
          <w:szCs w:val="22"/>
        </w:rPr>
      </w:pPr>
    </w:p>
    <w:p w14:paraId="7FD63E2F" w14:textId="77777777" w:rsidR="00894A4B" w:rsidRDefault="00894A4B" w:rsidP="00C64CA9">
      <w:pPr>
        <w:tabs>
          <w:tab w:val="left" w:pos="540"/>
          <w:tab w:val="left" w:pos="7920"/>
          <w:tab w:val="right" w:pos="9356"/>
        </w:tabs>
        <w:spacing w:after="120"/>
        <w:ind w:left="900" w:hanging="900"/>
        <w:rPr>
          <w:rFonts w:cs="Arial"/>
          <w:b/>
          <w:bCs/>
          <w:szCs w:val="22"/>
        </w:rPr>
      </w:pPr>
    </w:p>
    <w:p w14:paraId="6CD1775E" w14:textId="77777777" w:rsidR="000A593E" w:rsidRDefault="000A593E" w:rsidP="00C64CA9">
      <w:pPr>
        <w:tabs>
          <w:tab w:val="left" w:pos="540"/>
          <w:tab w:val="left" w:pos="7920"/>
          <w:tab w:val="right" w:pos="9356"/>
        </w:tabs>
        <w:spacing w:after="120"/>
        <w:ind w:left="900" w:hanging="900"/>
        <w:rPr>
          <w:rFonts w:cs="Arial"/>
          <w:b/>
          <w:bCs/>
          <w:szCs w:val="22"/>
        </w:rPr>
      </w:pPr>
    </w:p>
    <w:p w14:paraId="564D699D" w14:textId="77777777" w:rsidR="000A593E" w:rsidRDefault="000A593E" w:rsidP="00C64CA9">
      <w:pPr>
        <w:tabs>
          <w:tab w:val="left" w:pos="540"/>
          <w:tab w:val="left" w:pos="7920"/>
          <w:tab w:val="right" w:pos="9356"/>
        </w:tabs>
        <w:spacing w:after="120"/>
        <w:ind w:left="900" w:hanging="900"/>
        <w:rPr>
          <w:rFonts w:cs="Arial"/>
          <w:b/>
          <w:bCs/>
          <w:szCs w:val="22"/>
        </w:rPr>
      </w:pPr>
    </w:p>
    <w:p w14:paraId="1E4AD00A" w14:textId="77777777" w:rsidR="000A593E" w:rsidRDefault="000A593E" w:rsidP="00C64CA9">
      <w:pPr>
        <w:tabs>
          <w:tab w:val="left" w:pos="540"/>
          <w:tab w:val="left" w:pos="7920"/>
          <w:tab w:val="right" w:pos="9356"/>
        </w:tabs>
        <w:spacing w:after="120"/>
        <w:ind w:left="900" w:hanging="900"/>
        <w:rPr>
          <w:rFonts w:cs="Arial"/>
          <w:b/>
          <w:bCs/>
          <w:szCs w:val="22"/>
        </w:rPr>
      </w:pPr>
    </w:p>
    <w:p w14:paraId="42E46F22" w14:textId="77777777" w:rsidR="000A593E" w:rsidRDefault="000A593E" w:rsidP="00C64CA9">
      <w:pPr>
        <w:tabs>
          <w:tab w:val="left" w:pos="540"/>
          <w:tab w:val="left" w:pos="7920"/>
          <w:tab w:val="right" w:pos="9356"/>
        </w:tabs>
        <w:spacing w:after="120"/>
        <w:ind w:left="900" w:hanging="900"/>
        <w:rPr>
          <w:rFonts w:cs="Arial"/>
          <w:b/>
          <w:bCs/>
          <w:szCs w:val="22"/>
        </w:rPr>
      </w:pPr>
    </w:p>
    <w:p w14:paraId="14FBCFAF" w14:textId="77777777" w:rsidR="000A593E" w:rsidRDefault="000A593E" w:rsidP="00C64CA9">
      <w:pPr>
        <w:tabs>
          <w:tab w:val="left" w:pos="540"/>
          <w:tab w:val="left" w:pos="7920"/>
          <w:tab w:val="right" w:pos="9356"/>
        </w:tabs>
        <w:spacing w:after="120"/>
        <w:ind w:left="900" w:hanging="900"/>
        <w:rPr>
          <w:rFonts w:cs="Arial"/>
          <w:b/>
          <w:bCs/>
          <w:szCs w:val="22"/>
        </w:rPr>
      </w:pPr>
    </w:p>
    <w:p w14:paraId="15647C4E" w14:textId="77777777" w:rsidR="000A593E" w:rsidRDefault="000A593E" w:rsidP="00C64CA9">
      <w:pPr>
        <w:tabs>
          <w:tab w:val="left" w:pos="540"/>
          <w:tab w:val="left" w:pos="7920"/>
          <w:tab w:val="right" w:pos="9356"/>
        </w:tabs>
        <w:spacing w:after="120"/>
        <w:ind w:left="900" w:hanging="900"/>
        <w:rPr>
          <w:rFonts w:cs="Arial"/>
          <w:b/>
          <w:bCs/>
          <w:szCs w:val="22"/>
        </w:rPr>
      </w:pPr>
    </w:p>
    <w:p w14:paraId="151F22B7" w14:textId="77777777" w:rsidR="000A593E" w:rsidRDefault="000A593E" w:rsidP="00C64CA9">
      <w:pPr>
        <w:tabs>
          <w:tab w:val="left" w:pos="540"/>
          <w:tab w:val="left" w:pos="7920"/>
          <w:tab w:val="right" w:pos="9356"/>
        </w:tabs>
        <w:spacing w:after="120"/>
        <w:ind w:left="900" w:hanging="900"/>
        <w:rPr>
          <w:rFonts w:cs="Arial"/>
          <w:b/>
          <w:bCs/>
          <w:szCs w:val="22"/>
        </w:rPr>
      </w:pPr>
    </w:p>
    <w:p w14:paraId="60230E24" w14:textId="77777777" w:rsidR="000A593E" w:rsidRDefault="000A593E" w:rsidP="00644115">
      <w:pPr>
        <w:tabs>
          <w:tab w:val="left" w:pos="540"/>
          <w:tab w:val="left" w:pos="7920"/>
          <w:tab w:val="right" w:pos="9356"/>
        </w:tabs>
        <w:spacing w:after="120"/>
        <w:rPr>
          <w:rFonts w:cs="Arial"/>
          <w:b/>
          <w:bCs/>
          <w:szCs w:val="22"/>
        </w:rPr>
      </w:pPr>
    </w:p>
    <w:p w14:paraId="73B02968" w14:textId="6B47B912" w:rsidR="00C64CA9" w:rsidRDefault="00C64CA9" w:rsidP="00C64CA9">
      <w:pPr>
        <w:tabs>
          <w:tab w:val="left" w:pos="540"/>
          <w:tab w:val="left" w:pos="7920"/>
          <w:tab w:val="right" w:pos="9356"/>
        </w:tabs>
        <w:spacing w:after="120"/>
        <w:ind w:left="900" w:hanging="900"/>
        <w:rPr>
          <w:rFonts w:cs="Arial"/>
          <w:b/>
          <w:bCs/>
          <w:szCs w:val="22"/>
        </w:rPr>
      </w:pPr>
      <w:r w:rsidRPr="00166057">
        <w:rPr>
          <w:rFonts w:cs="Arial"/>
          <w:b/>
          <w:bCs/>
          <w:szCs w:val="22"/>
        </w:rPr>
        <w:lastRenderedPageBreak/>
        <w:t xml:space="preserve">Question </w:t>
      </w:r>
      <w:r>
        <w:rPr>
          <w:rFonts w:cs="Arial"/>
          <w:b/>
          <w:bCs/>
          <w:szCs w:val="22"/>
        </w:rPr>
        <w:t>5</w:t>
      </w:r>
      <w:r w:rsidRPr="00166057">
        <w:rPr>
          <w:rFonts w:cs="Arial"/>
          <w:b/>
          <w:bCs/>
          <w:szCs w:val="22"/>
        </w:rPr>
        <w:t xml:space="preserve">                                                                                      </w:t>
      </w:r>
      <w:r w:rsidRPr="00166057">
        <w:rPr>
          <w:rFonts w:cs="Arial"/>
          <w:b/>
          <w:bCs/>
          <w:szCs w:val="22"/>
        </w:rPr>
        <w:tab/>
      </w:r>
      <w:r w:rsidR="00316AEC">
        <w:rPr>
          <w:rFonts w:cs="Arial"/>
          <w:b/>
          <w:bCs/>
          <w:szCs w:val="22"/>
        </w:rPr>
        <w:t xml:space="preserve">         </w:t>
      </w:r>
      <w:r w:rsidRPr="00166057">
        <w:rPr>
          <w:rFonts w:cs="Arial"/>
          <w:b/>
          <w:bCs/>
          <w:szCs w:val="22"/>
        </w:rPr>
        <w:tab/>
        <w:t>(</w:t>
      </w:r>
      <w:r w:rsidR="00876834">
        <w:rPr>
          <w:rFonts w:cs="Arial"/>
          <w:b/>
          <w:bCs/>
          <w:szCs w:val="22"/>
        </w:rPr>
        <w:t>1</w:t>
      </w:r>
      <w:r w:rsidR="000A593E">
        <w:rPr>
          <w:rFonts w:cs="Arial"/>
          <w:b/>
          <w:bCs/>
          <w:szCs w:val="22"/>
        </w:rPr>
        <w:t>4</w:t>
      </w:r>
      <w:r w:rsidRPr="00166057">
        <w:rPr>
          <w:rFonts w:cs="Arial"/>
          <w:b/>
          <w:bCs/>
          <w:szCs w:val="22"/>
        </w:rPr>
        <w:t xml:space="preserve"> marks)</w:t>
      </w:r>
    </w:p>
    <w:p w14:paraId="7B8F2A12" w14:textId="77777777" w:rsidR="00B74F20" w:rsidRPr="00166057" w:rsidRDefault="00B74F20" w:rsidP="00C64CA9">
      <w:pPr>
        <w:tabs>
          <w:tab w:val="left" w:pos="540"/>
          <w:tab w:val="left" w:pos="7920"/>
          <w:tab w:val="right" w:pos="9356"/>
        </w:tabs>
        <w:spacing w:after="120"/>
        <w:ind w:left="900" w:hanging="900"/>
        <w:rPr>
          <w:rFonts w:cs="Arial"/>
          <w:b/>
          <w:bCs/>
          <w:szCs w:val="22"/>
        </w:rPr>
      </w:pPr>
    </w:p>
    <w:p w14:paraId="0CBE995C" w14:textId="0192ADDB" w:rsidR="00644115" w:rsidRDefault="00CF34F5" w:rsidP="00644115">
      <w:pPr>
        <w:tabs>
          <w:tab w:val="left" w:pos="142"/>
          <w:tab w:val="left" w:pos="709"/>
          <w:tab w:val="left" w:pos="8647"/>
          <w:tab w:val="right" w:pos="9356"/>
        </w:tabs>
        <w:spacing w:after="120" w:line="480" w:lineRule="auto"/>
        <w:ind w:left="697" w:hanging="697"/>
        <w:rPr>
          <w:rFonts w:cs="Arial"/>
        </w:rPr>
      </w:pPr>
      <w:bookmarkStart w:id="11" w:name="_Hlk121919640"/>
      <w:r>
        <w:rPr>
          <w:rFonts w:cs="Arial"/>
        </w:rPr>
        <w:t>(a)</w:t>
      </w:r>
      <w:r>
        <w:rPr>
          <w:rFonts w:cs="Arial"/>
        </w:rPr>
        <w:tab/>
      </w:r>
      <w:r w:rsidRPr="00CF34F5">
        <w:rPr>
          <w:rFonts w:cs="Arial"/>
        </w:rPr>
        <w:t>Define</w:t>
      </w:r>
      <w:r w:rsidR="000A593E">
        <w:rPr>
          <w:rFonts w:cs="Arial"/>
        </w:rPr>
        <w:t xml:space="preserve"> the term</w:t>
      </w:r>
      <w:r w:rsidRPr="00CF34F5">
        <w:rPr>
          <w:rFonts w:cs="Arial"/>
        </w:rPr>
        <w:t xml:space="preserve"> ‘attitude’.</w:t>
      </w:r>
      <w:r w:rsidRPr="00CF34F5">
        <w:rPr>
          <w:rFonts w:cs="Arial"/>
        </w:rPr>
        <w:tab/>
      </w:r>
      <w:r w:rsidR="00747108">
        <w:rPr>
          <w:rFonts w:cs="Arial"/>
        </w:rPr>
        <w:t xml:space="preserve"> </w:t>
      </w:r>
      <w:r w:rsidRPr="00CF34F5">
        <w:rPr>
          <w:rFonts w:cs="Arial"/>
        </w:rPr>
        <w:tab/>
        <w:t>(1 mark)</w:t>
      </w:r>
      <w:r w:rsidR="008F3035" w:rsidRPr="003650B4">
        <w:rPr>
          <w:rFonts w:cs="Arial"/>
          <w:szCs w:val="22"/>
        </w:rPr>
        <w:br/>
      </w:r>
      <w:r w:rsidR="00644115">
        <w:rPr>
          <w:rFonts w:cs="Arial"/>
          <w:szCs w:val="22"/>
        </w:rPr>
        <w:t>__________________________________________________________________________________________________________________________________________________</w:t>
      </w:r>
    </w:p>
    <w:bookmarkEnd w:id="11"/>
    <w:p w14:paraId="590B788C" w14:textId="2964E593" w:rsidR="00CF34F5" w:rsidRPr="00D15B43" w:rsidRDefault="00CF34F5" w:rsidP="00CF34F5">
      <w:pPr>
        <w:ind w:left="709" w:hanging="709"/>
        <w:rPr>
          <w:rFonts w:cs="Arial"/>
        </w:rPr>
      </w:pPr>
      <w:r>
        <w:rPr>
          <w:rFonts w:cs="Arial"/>
          <w:szCs w:val="22"/>
        </w:rPr>
        <w:t>(b)</w:t>
      </w:r>
      <w:r>
        <w:rPr>
          <w:rFonts w:cs="Arial"/>
          <w:szCs w:val="22"/>
        </w:rPr>
        <w:tab/>
      </w:r>
      <w:r w:rsidRPr="00D15B43">
        <w:rPr>
          <w:rFonts w:cs="Arial"/>
        </w:rPr>
        <w:t xml:space="preserve">Attitudes can be explicit or implicit. Demonstrate your understanding of these </w:t>
      </w:r>
      <w:r w:rsidRPr="001D1A80">
        <w:rPr>
          <w:rFonts w:cs="Arial"/>
          <w:b/>
        </w:rPr>
        <w:t>two</w:t>
      </w:r>
      <w:r w:rsidRPr="00D15B43">
        <w:rPr>
          <w:rFonts w:cs="Arial"/>
        </w:rPr>
        <w:t xml:space="preserve"> types of attitudes by completing the table below. </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t>(</w:t>
      </w:r>
      <w:r w:rsidR="000A593E">
        <w:rPr>
          <w:rFonts w:cs="Arial"/>
        </w:rPr>
        <w:t>5</w:t>
      </w:r>
      <w:r w:rsidRPr="00D15B43">
        <w:rPr>
          <w:rFonts w:cs="Arial"/>
        </w:rPr>
        <w:t xml:space="preserve"> marks)</w:t>
      </w:r>
    </w:p>
    <w:p w14:paraId="7C751A43" w14:textId="242EAACA" w:rsidR="008F3035" w:rsidRDefault="008F3035" w:rsidP="00CF34F5">
      <w:pPr>
        <w:tabs>
          <w:tab w:val="left" w:pos="709"/>
          <w:tab w:val="left" w:pos="8647"/>
          <w:tab w:val="right" w:pos="9356"/>
        </w:tabs>
        <w:spacing w:after="120"/>
        <w:rPr>
          <w:rFonts w:cs="Arial"/>
          <w:szCs w:val="22"/>
        </w:rPr>
      </w:pPr>
    </w:p>
    <w:tbl>
      <w:tblPr>
        <w:tblStyle w:val="TableGrid"/>
        <w:tblW w:w="0" w:type="auto"/>
        <w:tblInd w:w="442" w:type="dxa"/>
        <w:tblLook w:val="04A0" w:firstRow="1" w:lastRow="0" w:firstColumn="1" w:lastColumn="0" w:noHBand="0" w:noVBand="1"/>
      </w:tblPr>
      <w:tblGrid>
        <w:gridCol w:w="1980"/>
        <w:gridCol w:w="3402"/>
        <w:gridCol w:w="3628"/>
      </w:tblGrid>
      <w:tr w:rsidR="00CF34F5" w:rsidRPr="00D15B43" w14:paraId="1506FB2D" w14:textId="77777777" w:rsidTr="00CF34F5">
        <w:tc>
          <w:tcPr>
            <w:tcW w:w="1980" w:type="dxa"/>
          </w:tcPr>
          <w:p w14:paraId="0DD62F0D" w14:textId="77777777" w:rsidR="00CF34F5" w:rsidRPr="00D15B43" w:rsidRDefault="00CF34F5" w:rsidP="00EB5C2D">
            <w:pPr>
              <w:jc w:val="center"/>
              <w:rPr>
                <w:rFonts w:cs="Arial"/>
                <w:b/>
                <w:bCs/>
              </w:rPr>
            </w:pPr>
          </w:p>
        </w:tc>
        <w:tc>
          <w:tcPr>
            <w:tcW w:w="3402" w:type="dxa"/>
          </w:tcPr>
          <w:p w14:paraId="0E87EBC6" w14:textId="77777777" w:rsidR="00CF34F5" w:rsidRDefault="00CF34F5" w:rsidP="00EB5C2D">
            <w:pPr>
              <w:jc w:val="center"/>
              <w:rPr>
                <w:rFonts w:cs="Arial"/>
                <w:b/>
                <w:bCs/>
              </w:rPr>
            </w:pPr>
          </w:p>
          <w:p w14:paraId="5360E627" w14:textId="0A7814B2" w:rsidR="00CF34F5" w:rsidRDefault="00CF34F5" w:rsidP="00EB5C2D">
            <w:pPr>
              <w:jc w:val="center"/>
              <w:rPr>
                <w:rFonts w:cs="Arial"/>
                <w:b/>
                <w:bCs/>
              </w:rPr>
            </w:pPr>
            <w:r w:rsidRPr="00D15B43">
              <w:rPr>
                <w:rFonts w:cs="Arial"/>
                <w:b/>
                <w:bCs/>
              </w:rPr>
              <w:t>Explicit</w:t>
            </w:r>
            <w:r w:rsidR="000F6F2C">
              <w:rPr>
                <w:rFonts w:cs="Arial"/>
                <w:b/>
                <w:bCs/>
              </w:rPr>
              <w:t xml:space="preserve"> </w:t>
            </w:r>
            <w:r w:rsidR="007E3A2C">
              <w:rPr>
                <w:rFonts w:cs="Arial"/>
                <w:b/>
                <w:bCs/>
              </w:rPr>
              <w:t>a</w:t>
            </w:r>
            <w:r w:rsidR="000F6F2C">
              <w:rPr>
                <w:rFonts w:cs="Arial"/>
                <w:b/>
                <w:bCs/>
              </w:rPr>
              <w:t>ttitude</w:t>
            </w:r>
          </w:p>
          <w:p w14:paraId="6CD7CF00" w14:textId="7184CBB6" w:rsidR="00644115" w:rsidRPr="00D15B43" w:rsidRDefault="00644115" w:rsidP="00EB5C2D">
            <w:pPr>
              <w:jc w:val="center"/>
              <w:rPr>
                <w:rFonts w:cs="Arial"/>
                <w:b/>
                <w:bCs/>
              </w:rPr>
            </w:pPr>
          </w:p>
        </w:tc>
        <w:tc>
          <w:tcPr>
            <w:tcW w:w="3628" w:type="dxa"/>
          </w:tcPr>
          <w:p w14:paraId="58F6F748" w14:textId="77777777" w:rsidR="00CF34F5" w:rsidRDefault="00CF34F5" w:rsidP="00EB5C2D">
            <w:pPr>
              <w:jc w:val="center"/>
              <w:rPr>
                <w:rFonts w:cs="Arial"/>
                <w:b/>
                <w:bCs/>
              </w:rPr>
            </w:pPr>
          </w:p>
          <w:p w14:paraId="2E2D2591" w14:textId="1A27BC36" w:rsidR="00CF34F5" w:rsidRPr="00D15B43" w:rsidRDefault="00CF34F5" w:rsidP="00EB5C2D">
            <w:pPr>
              <w:jc w:val="center"/>
              <w:rPr>
                <w:rFonts w:cs="Arial"/>
                <w:b/>
                <w:bCs/>
              </w:rPr>
            </w:pPr>
            <w:r w:rsidRPr="00D15B43">
              <w:rPr>
                <w:rFonts w:cs="Arial"/>
                <w:b/>
                <w:bCs/>
              </w:rPr>
              <w:t>Implicit</w:t>
            </w:r>
            <w:r w:rsidR="000F6F2C">
              <w:rPr>
                <w:rFonts w:cs="Arial"/>
                <w:b/>
                <w:bCs/>
              </w:rPr>
              <w:t xml:space="preserve"> </w:t>
            </w:r>
            <w:r w:rsidR="007E3A2C">
              <w:rPr>
                <w:rFonts w:cs="Arial"/>
                <w:b/>
                <w:bCs/>
              </w:rPr>
              <w:t>a</w:t>
            </w:r>
            <w:r w:rsidR="000F6F2C">
              <w:rPr>
                <w:rFonts w:cs="Arial"/>
                <w:b/>
                <w:bCs/>
              </w:rPr>
              <w:t>ttitude</w:t>
            </w:r>
          </w:p>
        </w:tc>
      </w:tr>
      <w:tr w:rsidR="00CF34F5" w:rsidRPr="00D15B43" w14:paraId="2DC425D9" w14:textId="77777777" w:rsidTr="00CF34F5">
        <w:tc>
          <w:tcPr>
            <w:tcW w:w="1980" w:type="dxa"/>
          </w:tcPr>
          <w:p w14:paraId="47DEBC79" w14:textId="77777777" w:rsidR="00CF34F5" w:rsidRDefault="00CF34F5" w:rsidP="00EB5C2D">
            <w:pPr>
              <w:jc w:val="center"/>
              <w:rPr>
                <w:rFonts w:cs="Arial"/>
                <w:b/>
                <w:bCs/>
              </w:rPr>
            </w:pPr>
          </w:p>
          <w:p w14:paraId="74A85B0D" w14:textId="77777777" w:rsidR="00644115" w:rsidRPr="00D15B43" w:rsidRDefault="00644115" w:rsidP="00EB5C2D">
            <w:pPr>
              <w:jc w:val="center"/>
              <w:rPr>
                <w:rFonts w:cs="Arial"/>
                <w:b/>
                <w:bCs/>
              </w:rPr>
            </w:pPr>
          </w:p>
          <w:p w14:paraId="46F1409A" w14:textId="77777777" w:rsidR="00CF34F5" w:rsidRPr="00D15B43" w:rsidRDefault="00CF34F5" w:rsidP="00EB5C2D">
            <w:pPr>
              <w:jc w:val="center"/>
              <w:rPr>
                <w:rFonts w:cs="Arial"/>
                <w:b/>
                <w:bCs/>
              </w:rPr>
            </w:pPr>
            <w:r w:rsidRPr="00D15B43">
              <w:rPr>
                <w:rFonts w:cs="Arial"/>
                <w:b/>
                <w:bCs/>
              </w:rPr>
              <w:t>Description</w:t>
            </w:r>
          </w:p>
          <w:p w14:paraId="30483B33" w14:textId="77777777" w:rsidR="00CF34F5" w:rsidRPr="00D15B43" w:rsidRDefault="00CF34F5" w:rsidP="00EB5C2D">
            <w:pPr>
              <w:jc w:val="center"/>
              <w:rPr>
                <w:rFonts w:cs="Arial"/>
                <w:b/>
                <w:bCs/>
              </w:rPr>
            </w:pPr>
          </w:p>
          <w:p w14:paraId="5E13D28A" w14:textId="77777777" w:rsidR="00CF34F5" w:rsidRPr="00D15B43" w:rsidRDefault="00CF34F5" w:rsidP="00EB5C2D">
            <w:pPr>
              <w:jc w:val="center"/>
              <w:rPr>
                <w:rFonts w:cs="Arial"/>
                <w:b/>
                <w:bCs/>
              </w:rPr>
            </w:pPr>
          </w:p>
        </w:tc>
        <w:tc>
          <w:tcPr>
            <w:tcW w:w="3402" w:type="dxa"/>
          </w:tcPr>
          <w:p w14:paraId="3980EF1F" w14:textId="77777777" w:rsidR="00CF34F5" w:rsidRPr="00D15B43" w:rsidRDefault="00CF34F5" w:rsidP="00EB5C2D">
            <w:pPr>
              <w:jc w:val="center"/>
              <w:rPr>
                <w:rFonts w:cs="Arial"/>
                <w:b/>
                <w:bCs/>
              </w:rPr>
            </w:pPr>
          </w:p>
        </w:tc>
        <w:tc>
          <w:tcPr>
            <w:tcW w:w="3628" w:type="dxa"/>
          </w:tcPr>
          <w:p w14:paraId="22623CD3" w14:textId="77777777" w:rsidR="00CF34F5" w:rsidRPr="00D15B43" w:rsidRDefault="00CF34F5" w:rsidP="00EB5C2D">
            <w:pPr>
              <w:jc w:val="center"/>
              <w:rPr>
                <w:rFonts w:cs="Arial"/>
                <w:b/>
                <w:bCs/>
              </w:rPr>
            </w:pPr>
          </w:p>
        </w:tc>
      </w:tr>
      <w:tr w:rsidR="00CF34F5" w:rsidRPr="00D15B43" w14:paraId="2D244811" w14:textId="77777777" w:rsidTr="00CF34F5">
        <w:tc>
          <w:tcPr>
            <w:tcW w:w="1980" w:type="dxa"/>
          </w:tcPr>
          <w:p w14:paraId="58ECBC57" w14:textId="77777777" w:rsidR="00CF34F5" w:rsidRDefault="00CF34F5" w:rsidP="00EB5C2D">
            <w:pPr>
              <w:jc w:val="center"/>
              <w:rPr>
                <w:rFonts w:cs="Arial"/>
                <w:b/>
                <w:bCs/>
              </w:rPr>
            </w:pPr>
          </w:p>
          <w:p w14:paraId="6D4DDC62" w14:textId="77777777" w:rsidR="00644115" w:rsidRPr="00D15B43" w:rsidRDefault="00644115" w:rsidP="00EB5C2D">
            <w:pPr>
              <w:jc w:val="center"/>
              <w:rPr>
                <w:rFonts w:cs="Arial"/>
                <w:b/>
                <w:bCs/>
              </w:rPr>
            </w:pPr>
          </w:p>
          <w:p w14:paraId="0D022C87" w14:textId="476A6EDF" w:rsidR="00CF34F5" w:rsidRPr="00D15B43" w:rsidRDefault="009C0A62" w:rsidP="00EB5C2D">
            <w:pPr>
              <w:jc w:val="center"/>
              <w:rPr>
                <w:rFonts w:cs="Arial"/>
                <w:b/>
                <w:bCs/>
              </w:rPr>
            </w:pPr>
            <w:r>
              <w:rPr>
                <w:rFonts w:cs="Arial"/>
                <w:b/>
                <w:bCs/>
              </w:rPr>
              <w:t>Resistant to c</w:t>
            </w:r>
            <w:r w:rsidR="00CF34F5" w:rsidRPr="00D15B43">
              <w:rPr>
                <w:rFonts w:cs="Arial"/>
                <w:b/>
                <w:bCs/>
              </w:rPr>
              <w:t>hange</w:t>
            </w:r>
          </w:p>
          <w:p w14:paraId="2772DF22" w14:textId="77777777" w:rsidR="00CF34F5" w:rsidRPr="00D15B43" w:rsidRDefault="00CF34F5" w:rsidP="00EB5C2D">
            <w:pPr>
              <w:jc w:val="center"/>
              <w:rPr>
                <w:rFonts w:cs="Arial"/>
                <w:b/>
                <w:bCs/>
              </w:rPr>
            </w:pPr>
          </w:p>
          <w:p w14:paraId="7CE6D5A4" w14:textId="77777777" w:rsidR="00CF34F5" w:rsidRPr="00D15B43" w:rsidRDefault="00CF34F5" w:rsidP="00EB5C2D">
            <w:pPr>
              <w:jc w:val="center"/>
              <w:rPr>
                <w:rFonts w:cs="Arial"/>
                <w:b/>
                <w:bCs/>
              </w:rPr>
            </w:pPr>
          </w:p>
        </w:tc>
        <w:tc>
          <w:tcPr>
            <w:tcW w:w="3402" w:type="dxa"/>
          </w:tcPr>
          <w:p w14:paraId="3E9F00EB" w14:textId="77777777" w:rsidR="00CF34F5" w:rsidRPr="00D15B43" w:rsidRDefault="00CF34F5" w:rsidP="00EB5C2D">
            <w:pPr>
              <w:jc w:val="center"/>
              <w:rPr>
                <w:rFonts w:cs="Arial"/>
                <w:b/>
                <w:bCs/>
              </w:rPr>
            </w:pPr>
          </w:p>
        </w:tc>
        <w:tc>
          <w:tcPr>
            <w:tcW w:w="3628" w:type="dxa"/>
          </w:tcPr>
          <w:p w14:paraId="13824F11" w14:textId="77777777" w:rsidR="000A593E" w:rsidRDefault="000A593E" w:rsidP="00EB5C2D">
            <w:pPr>
              <w:jc w:val="center"/>
              <w:rPr>
                <w:rFonts w:cs="Arial"/>
              </w:rPr>
            </w:pPr>
          </w:p>
          <w:p w14:paraId="7C584768" w14:textId="77777777" w:rsidR="00644115" w:rsidRDefault="00644115" w:rsidP="00EB5C2D">
            <w:pPr>
              <w:jc w:val="center"/>
              <w:rPr>
                <w:rFonts w:cs="Arial"/>
              </w:rPr>
            </w:pPr>
          </w:p>
          <w:p w14:paraId="74F31973" w14:textId="345AB702" w:rsidR="00CF34F5" w:rsidRPr="00D15B43" w:rsidRDefault="000F6F2C" w:rsidP="00EB5C2D">
            <w:pPr>
              <w:jc w:val="center"/>
              <w:rPr>
                <w:rFonts w:cs="Arial"/>
                <w:b/>
                <w:bCs/>
              </w:rPr>
            </w:pPr>
            <w:r>
              <w:rPr>
                <w:rFonts w:cs="Arial"/>
              </w:rPr>
              <w:t>Implicit attitudes</w:t>
            </w:r>
            <w:r w:rsidR="000A593E" w:rsidRPr="00D15B43">
              <w:rPr>
                <w:rFonts w:cs="Arial"/>
              </w:rPr>
              <w:t xml:space="preserve"> are resistant to change</w:t>
            </w:r>
          </w:p>
        </w:tc>
      </w:tr>
      <w:tr w:rsidR="00CF34F5" w:rsidRPr="00D15B43" w14:paraId="0F1EE54D" w14:textId="77777777" w:rsidTr="00CF34F5">
        <w:tc>
          <w:tcPr>
            <w:tcW w:w="1980" w:type="dxa"/>
          </w:tcPr>
          <w:p w14:paraId="63ED6E3E" w14:textId="77777777" w:rsidR="00CF34F5" w:rsidRDefault="00CF34F5" w:rsidP="00EB5C2D">
            <w:pPr>
              <w:jc w:val="center"/>
              <w:rPr>
                <w:rFonts w:cs="Arial"/>
                <w:b/>
                <w:bCs/>
              </w:rPr>
            </w:pPr>
          </w:p>
          <w:p w14:paraId="0223BB31" w14:textId="77777777" w:rsidR="00644115" w:rsidRPr="00D15B43" w:rsidRDefault="00644115" w:rsidP="00EB5C2D">
            <w:pPr>
              <w:jc w:val="center"/>
              <w:rPr>
                <w:rFonts w:cs="Arial"/>
                <w:b/>
                <w:bCs/>
              </w:rPr>
            </w:pPr>
          </w:p>
          <w:p w14:paraId="26AB37F6" w14:textId="161C787A" w:rsidR="00CF34F5" w:rsidRPr="00D15B43" w:rsidRDefault="009C0A62" w:rsidP="00EB5C2D">
            <w:pPr>
              <w:jc w:val="center"/>
              <w:rPr>
                <w:rFonts w:cs="Arial"/>
                <w:b/>
                <w:bCs/>
              </w:rPr>
            </w:pPr>
            <w:r>
              <w:rPr>
                <w:rFonts w:cs="Arial"/>
                <w:b/>
                <w:bCs/>
              </w:rPr>
              <w:t>Conscious or unconscious</w:t>
            </w:r>
          </w:p>
          <w:p w14:paraId="118EA060" w14:textId="77777777" w:rsidR="00CF34F5" w:rsidRPr="00D15B43" w:rsidRDefault="00CF34F5" w:rsidP="00EB5C2D">
            <w:pPr>
              <w:jc w:val="center"/>
              <w:rPr>
                <w:rFonts w:cs="Arial"/>
                <w:b/>
                <w:bCs/>
              </w:rPr>
            </w:pPr>
          </w:p>
          <w:p w14:paraId="27AB4BB5" w14:textId="77777777" w:rsidR="00CF34F5" w:rsidRPr="00D15B43" w:rsidRDefault="00CF34F5" w:rsidP="00EB5C2D">
            <w:pPr>
              <w:jc w:val="center"/>
              <w:rPr>
                <w:rFonts w:cs="Arial"/>
                <w:b/>
                <w:bCs/>
              </w:rPr>
            </w:pPr>
          </w:p>
        </w:tc>
        <w:tc>
          <w:tcPr>
            <w:tcW w:w="3402" w:type="dxa"/>
          </w:tcPr>
          <w:p w14:paraId="71842782" w14:textId="77777777" w:rsidR="00CF34F5" w:rsidRPr="00D15B43" w:rsidRDefault="00CF34F5" w:rsidP="00EB5C2D">
            <w:pPr>
              <w:jc w:val="center"/>
              <w:rPr>
                <w:rFonts w:cs="Arial"/>
                <w:b/>
                <w:bCs/>
              </w:rPr>
            </w:pPr>
          </w:p>
        </w:tc>
        <w:tc>
          <w:tcPr>
            <w:tcW w:w="3628" w:type="dxa"/>
          </w:tcPr>
          <w:p w14:paraId="75EC8E60" w14:textId="77777777" w:rsidR="00CF34F5" w:rsidRPr="00D15B43" w:rsidRDefault="00CF34F5" w:rsidP="00EB5C2D">
            <w:pPr>
              <w:jc w:val="center"/>
              <w:rPr>
                <w:rFonts w:cs="Arial"/>
                <w:b/>
                <w:bCs/>
              </w:rPr>
            </w:pPr>
          </w:p>
        </w:tc>
      </w:tr>
    </w:tbl>
    <w:p w14:paraId="132FBEE4" w14:textId="77777777" w:rsidR="001865D3" w:rsidRPr="00894A4B" w:rsidRDefault="001865D3" w:rsidP="00894A4B">
      <w:pPr>
        <w:tabs>
          <w:tab w:val="left" w:pos="142"/>
          <w:tab w:val="left" w:pos="709"/>
          <w:tab w:val="left" w:pos="8647"/>
          <w:tab w:val="right" w:pos="9356"/>
        </w:tabs>
        <w:spacing w:after="120"/>
        <w:rPr>
          <w:u w:val="single"/>
        </w:rPr>
      </w:pPr>
    </w:p>
    <w:p w14:paraId="3D623AC3" w14:textId="77777777" w:rsidR="008F3035" w:rsidRDefault="008F3035" w:rsidP="008F3035">
      <w:pPr>
        <w:pStyle w:val="ListParagraph"/>
        <w:tabs>
          <w:tab w:val="left" w:pos="709"/>
          <w:tab w:val="left" w:pos="8647"/>
          <w:tab w:val="right" w:pos="9356"/>
        </w:tabs>
        <w:spacing w:after="120"/>
        <w:ind w:left="1134"/>
        <w:rPr>
          <w:rFonts w:cs="Arial"/>
          <w:szCs w:val="22"/>
        </w:rPr>
      </w:pPr>
    </w:p>
    <w:p w14:paraId="6F2B26BF" w14:textId="0F2F4FBB" w:rsidR="001865D3" w:rsidRPr="00644115" w:rsidRDefault="00CF34F5" w:rsidP="00644115">
      <w:pPr>
        <w:ind w:left="709" w:hanging="709"/>
        <w:rPr>
          <w:rFonts w:cs="Arial"/>
        </w:rPr>
      </w:pPr>
      <w:r>
        <w:rPr>
          <w:rFonts w:cs="Arial"/>
          <w:szCs w:val="22"/>
        </w:rPr>
        <w:t>(c)</w:t>
      </w:r>
      <w:r>
        <w:rPr>
          <w:rFonts w:cs="Arial"/>
          <w:szCs w:val="22"/>
        </w:rPr>
        <w:tab/>
      </w:r>
      <w:r w:rsidRPr="00D15B43">
        <w:rPr>
          <w:rFonts w:cs="Arial"/>
        </w:rPr>
        <w:t xml:space="preserve">Measuring explicit attitudes is said to be direct. </w:t>
      </w:r>
      <w:r w:rsidR="007E3A2C">
        <w:rPr>
          <w:rFonts w:cs="Arial"/>
        </w:rPr>
        <w:t>State</w:t>
      </w:r>
      <w:r w:rsidR="000A593E">
        <w:rPr>
          <w:rFonts w:cs="Arial"/>
        </w:rPr>
        <w:t xml:space="preserve"> the</w:t>
      </w:r>
      <w:r w:rsidRPr="00D15B43">
        <w:rPr>
          <w:rFonts w:cs="Arial"/>
        </w:rPr>
        <w:t xml:space="preserve"> </w:t>
      </w:r>
      <w:r w:rsidR="000A593E">
        <w:rPr>
          <w:rFonts w:cs="Arial"/>
          <w:b/>
          <w:bCs/>
        </w:rPr>
        <w:t>most</w:t>
      </w:r>
      <w:r w:rsidRPr="00D15B43">
        <w:rPr>
          <w:rFonts w:cs="Arial"/>
        </w:rPr>
        <w:t xml:space="preserve"> </w:t>
      </w:r>
      <w:r w:rsidR="007B2EC0">
        <w:rPr>
          <w:rFonts w:cs="Arial"/>
        </w:rPr>
        <w:t>accurate</w:t>
      </w:r>
      <w:r w:rsidR="000A593E">
        <w:rPr>
          <w:rFonts w:cs="Arial"/>
        </w:rPr>
        <w:t xml:space="preserve"> </w:t>
      </w:r>
      <w:r w:rsidRPr="00D15B43">
        <w:rPr>
          <w:rFonts w:cs="Arial"/>
        </w:rPr>
        <w:t xml:space="preserve">method of collecting </w:t>
      </w:r>
      <w:r w:rsidR="00892948">
        <w:rPr>
          <w:rFonts w:cs="Arial"/>
        </w:rPr>
        <w:t xml:space="preserve">quantitative </w:t>
      </w:r>
      <w:r w:rsidRPr="00D15B43">
        <w:rPr>
          <w:rFonts w:cs="Arial"/>
        </w:rPr>
        <w:t>data</w:t>
      </w:r>
      <w:r w:rsidR="007B2EC0">
        <w:rPr>
          <w:rFonts w:cs="Arial"/>
        </w:rPr>
        <w:t xml:space="preserve"> (from </w:t>
      </w:r>
      <w:r w:rsidR="00644115">
        <w:rPr>
          <w:rFonts w:cs="Arial"/>
        </w:rPr>
        <w:t>the</w:t>
      </w:r>
      <w:r w:rsidR="007B2EC0">
        <w:rPr>
          <w:rFonts w:cs="Arial"/>
        </w:rPr>
        <w:t xml:space="preserve"> syllabus)</w:t>
      </w:r>
      <w:r w:rsidRPr="00D15B43">
        <w:rPr>
          <w:rFonts w:cs="Arial"/>
        </w:rPr>
        <w:t xml:space="preserve"> on a person’s explicit attitude.</w:t>
      </w:r>
      <w:r w:rsidRPr="00D15B43">
        <w:rPr>
          <w:rFonts w:cs="Arial"/>
        </w:rPr>
        <w:tab/>
      </w:r>
      <w:r w:rsidR="00644115">
        <w:rPr>
          <w:rFonts w:cs="Arial"/>
        </w:rPr>
        <w:t xml:space="preserve"> </w:t>
      </w:r>
      <w:r w:rsidRPr="00D15B43">
        <w:rPr>
          <w:rFonts w:cs="Arial"/>
        </w:rPr>
        <w:t>(1 mark)</w:t>
      </w:r>
    </w:p>
    <w:p w14:paraId="2AC19168" w14:textId="50B5F601" w:rsidR="001865D3" w:rsidRPr="00644115" w:rsidRDefault="00F03A94" w:rsidP="00644115">
      <w:pPr>
        <w:tabs>
          <w:tab w:val="left" w:pos="142"/>
          <w:tab w:val="left" w:pos="709"/>
          <w:tab w:val="left" w:pos="8647"/>
          <w:tab w:val="right" w:pos="9356"/>
        </w:tabs>
        <w:spacing w:after="120" w:line="480" w:lineRule="auto"/>
        <w:ind w:left="697" w:hanging="697"/>
        <w:rPr>
          <w:rFonts w:cs="Arial"/>
        </w:rPr>
      </w:pPr>
      <w:r>
        <w:rPr>
          <w:rFonts w:cs="Arial"/>
        </w:rPr>
        <w:tab/>
      </w:r>
      <w:r w:rsidR="00644115">
        <w:rPr>
          <w:rFonts w:cs="Arial"/>
        </w:rPr>
        <w:tab/>
      </w:r>
      <w:r w:rsidR="00644115">
        <w:rPr>
          <w:rFonts w:cs="Arial"/>
          <w:szCs w:val="22"/>
        </w:rPr>
        <w:t>_________________________________________________________________________________________________________________________________________________</w:t>
      </w:r>
      <w:r w:rsidR="001865D3" w:rsidRPr="00155E6F">
        <w:rPr>
          <w:u w:val="single"/>
        </w:rPr>
        <w:br/>
      </w:r>
    </w:p>
    <w:p w14:paraId="68D2D005" w14:textId="23A1BBDB" w:rsidR="00CF34F5" w:rsidRPr="00D15B43" w:rsidRDefault="00CF34F5" w:rsidP="001D1A80">
      <w:pPr>
        <w:ind w:left="709" w:hanging="709"/>
        <w:rPr>
          <w:rFonts w:cs="Arial"/>
        </w:rPr>
      </w:pPr>
      <w:r>
        <w:rPr>
          <w:rFonts w:cs="Arial"/>
          <w:szCs w:val="22"/>
        </w:rPr>
        <w:t>(d)</w:t>
      </w:r>
      <w:r>
        <w:rPr>
          <w:rFonts w:cs="Arial"/>
          <w:szCs w:val="22"/>
        </w:rPr>
        <w:tab/>
      </w:r>
      <w:r w:rsidR="001D1A80">
        <w:rPr>
          <w:rFonts w:cs="Arial"/>
        </w:rPr>
        <w:t>Propose why the</w:t>
      </w:r>
      <w:r w:rsidRPr="00D15B43">
        <w:rPr>
          <w:rFonts w:cs="Arial"/>
        </w:rPr>
        <w:t xml:space="preserve"> data collection technique</w:t>
      </w:r>
      <w:r w:rsidR="001D1A80">
        <w:rPr>
          <w:rFonts w:cs="Arial"/>
        </w:rPr>
        <w:t xml:space="preserve"> identified in part (c)</w:t>
      </w:r>
      <w:r w:rsidRPr="00D15B43">
        <w:rPr>
          <w:rFonts w:cs="Arial"/>
        </w:rPr>
        <w:t xml:space="preserve"> is useful in finding out about attitudes.</w:t>
      </w:r>
      <w:r w:rsidRPr="00D15B43">
        <w:rPr>
          <w:rFonts w:cs="Arial"/>
        </w:rPr>
        <w:tab/>
      </w:r>
      <w:r w:rsidR="001D1A80">
        <w:rPr>
          <w:rFonts w:cs="Arial"/>
        </w:rPr>
        <w:t xml:space="preserve"> </w:t>
      </w:r>
      <w:r w:rsidR="001D1A80">
        <w:rPr>
          <w:rFonts w:cs="Arial"/>
        </w:rPr>
        <w:tab/>
      </w:r>
      <w:r w:rsidR="001D1A80">
        <w:rPr>
          <w:rFonts w:cs="Arial"/>
        </w:rPr>
        <w:tab/>
      </w:r>
      <w:r w:rsidR="001D1A80">
        <w:rPr>
          <w:rFonts w:cs="Arial"/>
        </w:rPr>
        <w:tab/>
      </w:r>
      <w:r w:rsidR="001D1A80">
        <w:rPr>
          <w:rFonts w:cs="Arial"/>
        </w:rPr>
        <w:tab/>
      </w:r>
      <w:r w:rsidR="001D1A80">
        <w:rPr>
          <w:rFonts w:cs="Arial"/>
        </w:rPr>
        <w:tab/>
      </w:r>
      <w:r w:rsidR="001D1A80">
        <w:rPr>
          <w:rFonts w:cs="Arial"/>
        </w:rPr>
        <w:tab/>
      </w:r>
      <w:r w:rsidR="001D1A80">
        <w:rPr>
          <w:rFonts w:cs="Arial"/>
        </w:rPr>
        <w:tab/>
      </w:r>
      <w:r w:rsidR="001D1A80">
        <w:rPr>
          <w:rFonts w:cs="Arial"/>
        </w:rPr>
        <w:tab/>
      </w:r>
      <w:r w:rsidR="001D1A80">
        <w:rPr>
          <w:rFonts w:cs="Arial"/>
        </w:rPr>
        <w:tab/>
      </w:r>
      <w:r w:rsidRPr="00D15B43">
        <w:rPr>
          <w:rFonts w:cs="Arial"/>
        </w:rPr>
        <w:t>(2 marks)</w:t>
      </w:r>
    </w:p>
    <w:p w14:paraId="78648DED" w14:textId="7A834E38" w:rsidR="00CF34F5" w:rsidRPr="00CF34F5" w:rsidRDefault="00CF34F5" w:rsidP="00CF34F5">
      <w:pPr>
        <w:tabs>
          <w:tab w:val="left" w:pos="709"/>
          <w:tab w:val="left" w:pos="8647"/>
          <w:tab w:val="right" w:pos="9356"/>
        </w:tabs>
        <w:spacing w:after="120"/>
        <w:rPr>
          <w:rFonts w:cs="Arial"/>
          <w:szCs w:val="22"/>
        </w:rPr>
      </w:pPr>
    </w:p>
    <w:p w14:paraId="541985AB" w14:textId="48739962" w:rsidR="00D208D1" w:rsidRPr="000F6F2C" w:rsidRDefault="00644115" w:rsidP="000F6F2C">
      <w:pPr>
        <w:tabs>
          <w:tab w:val="left" w:pos="142"/>
          <w:tab w:val="left" w:pos="709"/>
          <w:tab w:val="left" w:pos="8647"/>
          <w:tab w:val="right" w:pos="9639"/>
        </w:tabs>
        <w:spacing w:after="120" w:line="480" w:lineRule="auto"/>
        <w:ind w:left="709"/>
        <w:rPr>
          <w:rFonts w:cs="Arial"/>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240B5A" w14:textId="13A38E0F" w:rsidR="00266A63" w:rsidRPr="00D15B43" w:rsidRDefault="00CF34F5" w:rsidP="00266A63">
      <w:pPr>
        <w:ind w:left="709" w:hanging="709"/>
        <w:rPr>
          <w:rFonts w:cs="Arial"/>
        </w:rPr>
      </w:pPr>
      <w:r>
        <w:lastRenderedPageBreak/>
        <w:t>(e)</w:t>
      </w:r>
      <w:r>
        <w:tab/>
      </w:r>
      <w:r w:rsidR="00266A63" w:rsidRPr="00D15B43">
        <w:rPr>
          <w:rFonts w:cs="Arial"/>
        </w:rPr>
        <w:t>State whether an individual reporting on their attitudes demonstrate</w:t>
      </w:r>
      <w:r w:rsidR="00266A63">
        <w:rPr>
          <w:rFonts w:cs="Arial"/>
        </w:rPr>
        <w:t>s</w:t>
      </w:r>
      <w:r w:rsidR="00266A63" w:rsidRPr="00D15B43">
        <w:rPr>
          <w:rFonts w:cs="Arial"/>
        </w:rPr>
        <w:t xml:space="preserve"> subjective or objective data. Justify your response. </w:t>
      </w:r>
      <w:r w:rsidR="00266A63" w:rsidRPr="00D15B43">
        <w:rPr>
          <w:rFonts w:cs="Arial"/>
        </w:rPr>
        <w:tab/>
      </w:r>
      <w:r w:rsidR="00266A63" w:rsidRPr="00D15B43">
        <w:rPr>
          <w:rFonts w:cs="Arial"/>
        </w:rPr>
        <w:tab/>
      </w:r>
      <w:r w:rsidR="00266A63" w:rsidRPr="00D15B43">
        <w:rPr>
          <w:rFonts w:cs="Arial"/>
        </w:rPr>
        <w:tab/>
      </w:r>
      <w:r w:rsidR="00266A63" w:rsidRPr="00D15B43">
        <w:rPr>
          <w:rFonts w:cs="Arial"/>
        </w:rPr>
        <w:tab/>
      </w:r>
      <w:r w:rsidR="00266A63" w:rsidRPr="00D15B43">
        <w:rPr>
          <w:rFonts w:cs="Arial"/>
        </w:rPr>
        <w:tab/>
      </w:r>
      <w:r w:rsidR="00266A63" w:rsidRPr="00D15B43">
        <w:rPr>
          <w:rFonts w:cs="Arial"/>
        </w:rPr>
        <w:tab/>
      </w:r>
      <w:r w:rsidR="00266A63" w:rsidRPr="00D15B43">
        <w:rPr>
          <w:rFonts w:cs="Arial"/>
        </w:rPr>
        <w:tab/>
      </w:r>
      <w:r w:rsidR="00266A63" w:rsidRPr="00D15B43">
        <w:rPr>
          <w:rFonts w:cs="Arial"/>
        </w:rPr>
        <w:tab/>
        <w:t>(2 marks)</w:t>
      </w:r>
    </w:p>
    <w:p w14:paraId="62777A65" w14:textId="7ED4444C" w:rsidR="00DC51EE" w:rsidRPr="00CF34F5" w:rsidRDefault="00DC51EE" w:rsidP="00CF34F5">
      <w:pPr>
        <w:tabs>
          <w:tab w:val="left" w:pos="142"/>
          <w:tab w:val="left" w:pos="709"/>
          <w:tab w:val="left" w:pos="8647"/>
          <w:tab w:val="right" w:pos="9356"/>
        </w:tabs>
        <w:spacing w:after="120"/>
      </w:pPr>
    </w:p>
    <w:p w14:paraId="5DC6EA8B" w14:textId="0B063FCD" w:rsidR="00DC51EE" w:rsidRPr="007506D4" w:rsidRDefault="007506D4" w:rsidP="007506D4">
      <w:pPr>
        <w:tabs>
          <w:tab w:val="left" w:pos="142"/>
          <w:tab w:val="left" w:pos="709"/>
          <w:tab w:val="left" w:pos="8647"/>
          <w:tab w:val="right" w:pos="9639"/>
        </w:tabs>
        <w:spacing w:after="120" w:line="480" w:lineRule="auto"/>
        <w:ind w:left="709"/>
        <w:rPr>
          <w:rFonts w:cs="Arial"/>
        </w:rPr>
      </w:pP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42FE93" w14:textId="77777777" w:rsidR="0071436B" w:rsidRPr="00F74596" w:rsidRDefault="0071436B" w:rsidP="00266A63">
      <w:pPr>
        <w:tabs>
          <w:tab w:val="left" w:pos="540"/>
          <w:tab w:val="left" w:pos="7920"/>
          <w:tab w:val="right" w:pos="9356"/>
        </w:tabs>
        <w:spacing w:after="120"/>
        <w:rPr>
          <w:rFonts w:cs="Arial"/>
          <w:szCs w:val="22"/>
        </w:rPr>
      </w:pPr>
    </w:p>
    <w:p w14:paraId="1F083E16" w14:textId="107A9631" w:rsidR="00266A63" w:rsidRDefault="00302CE4" w:rsidP="00266A63">
      <w:pPr>
        <w:rPr>
          <w:rFonts w:cs="Arial"/>
        </w:rPr>
      </w:pPr>
      <w:bookmarkStart w:id="12" w:name="_Hlk121924450"/>
      <w:bookmarkStart w:id="13" w:name="_Hlk121924994"/>
      <w:r>
        <w:rPr>
          <w:rFonts w:cs="Arial"/>
          <w:szCs w:val="22"/>
        </w:rPr>
        <w:t>(f</w:t>
      </w:r>
      <w:r w:rsidR="00266A63">
        <w:rPr>
          <w:rFonts w:cs="Arial"/>
          <w:szCs w:val="22"/>
        </w:rPr>
        <w:t>)</w:t>
      </w:r>
      <w:r w:rsidR="00266A63">
        <w:rPr>
          <w:rFonts w:cs="Arial"/>
          <w:szCs w:val="22"/>
        </w:rPr>
        <w:tab/>
      </w:r>
      <w:bookmarkEnd w:id="12"/>
      <w:bookmarkEnd w:id="13"/>
      <w:r w:rsidR="00266A63" w:rsidRPr="00D15B43">
        <w:rPr>
          <w:rFonts w:cs="Arial"/>
        </w:rPr>
        <w:t xml:space="preserve">List </w:t>
      </w:r>
      <w:r w:rsidR="00266A63" w:rsidRPr="00D15B43">
        <w:rPr>
          <w:rFonts w:cs="Arial"/>
          <w:b/>
          <w:bCs/>
        </w:rPr>
        <w:t>three</w:t>
      </w:r>
      <w:r w:rsidR="00266A63" w:rsidRPr="00D15B43">
        <w:rPr>
          <w:rFonts w:cs="Arial"/>
        </w:rPr>
        <w:t xml:space="preserve"> factors which contribute to a person’s implicit attitudes.</w:t>
      </w:r>
      <w:r w:rsidR="00266A63" w:rsidRPr="00D15B43">
        <w:rPr>
          <w:rFonts w:cs="Arial"/>
        </w:rPr>
        <w:tab/>
      </w:r>
      <w:r w:rsidR="00266A63" w:rsidRPr="00D15B43">
        <w:rPr>
          <w:rFonts w:cs="Arial"/>
        </w:rPr>
        <w:tab/>
      </w:r>
      <w:r w:rsidR="00680A63">
        <w:rPr>
          <w:rFonts w:cs="Arial"/>
        </w:rPr>
        <w:t xml:space="preserve">           </w:t>
      </w:r>
      <w:r w:rsidR="00266A63" w:rsidRPr="00D15B43">
        <w:rPr>
          <w:rFonts w:cs="Arial"/>
        </w:rPr>
        <w:t>(3 marks)</w:t>
      </w:r>
    </w:p>
    <w:p w14:paraId="2AF0DFE2" w14:textId="77777777" w:rsidR="007506D4" w:rsidRPr="00D15B43" w:rsidRDefault="007506D4" w:rsidP="00266A63">
      <w:pPr>
        <w:rPr>
          <w:rFonts w:cs="Arial"/>
        </w:rPr>
      </w:pPr>
    </w:p>
    <w:p w14:paraId="1A42A28B" w14:textId="77777777" w:rsidR="00266A63" w:rsidRPr="00D15B43" w:rsidRDefault="00266A63" w:rsidP="00266A63">
      <w:pPr>
        <w:rPr>
          <w:rFonts w:cs="Arial"/>
        </w:rPr>
      </w:pPr>
    </w:p>
    <w:p w14:paraId="41EE842A" w14:textId="630B108E" w:rsidR="00DC51EE" w:rsidRPr="007506D4" w:rsidRDefault="00266A63" w:rsidP="007506D4">
      <w:pPr>
        <w:tabs>
          <w:tab w:val="left" w:pos="709"/>
          <w:tab w:val="left" w:pos="8647"/>
          <w:tab w:val="right" w:pos="9356"/>
        </w:tabs>
        <w:spacing w:after="120"/>
        <w:rPr>
          <w:rFonts w:cs="Arial"/>
          <w:szCs w:val="22"/>
        </w:rPr>
      </w:pPr>
      <w:r>
        <w:rPr>
          <w:rFonts w:cs="Arial"/>
        </w:rPr>
        <w:tab/>
        <w:t>One</w:t>
      </w:r>
      <w:r w:rsidRPr="00F03A94">
        <w:rPr>
          <w:rFonts w:cs="Arial"/>
        </w:rPr>
        <w:t xml:space="preserve">: </w:t>
      </w:r>
      <w:r w:rsidR="00F03A94">
        <w:t>__</w:t>
      </w:r>
      <w:r w:rsidR="00DC51EE" w:rsidRPr="00F03A94">
        <w:t>___________________________________________</w:t>
      </w:r>
      <w:r w:rsidRPr="00F03A94">
        <w:t>_______________________</w:t>
      </w:r>
      <w:r w:rsidR="00DC51EE" w:rsidRPr="00F03A94">
        <w:t xml:space="preserve">        </w:t>
      </w:r>
    </w:p>
    <w:p w14:paraId="1E3FDCA6" w14:textId="65534B66" w:rsidR="00DC51EE" w:rsidRPr="007506D4" w:rsidRDefault="00DC51EE" w:rsidP="007506D4">
      <w:pPr>
        <w:tabs>
          <w:tab w:val="left" w:pos="142"/>
          <w:tab w:val="left" w:pos="709"/>
          <w:tab w:val="left" w:pos="8647"/>
          <w:tab w:val="right" w:pos="9356"/>
        </w:tabs>
        <w:spacing w:after="120"/>
        <w:ind w:left="709" w:hanging="992"/>
      </w:pPr>
      <w:r w:rsidRPr="00F03A94">
        <w:t xml:space="preserve">    </w:t>
      </w:r>
      <w:r w:rsidRPr="00F03A94">
        <w:br/>
      </w:r>
      <w:r w:rsidR="00266A63" w:rsidRPr="00F03A94">
        <w:t xml:space="preserve">Two: </w:t>
      </w:r>
      <w:r w:rsidRPr="00F03A94">
        <w:t>________________________________________________________</w:t>
      </w:r>
      <w:r w:rsidR="00266A63" w:rsidRPr="00F03A94">
        <w:t>____________</w:t>
      </w:r>
      <w:r w:rsidRPr="00F03A94">
        <w:t xml:space="preserve">       </w:t>
      </w:r>
    </w:p>
    <w:p w14:paraId="13007FEF" w14:textId="2874C0C4" w:rsidR="00DC51EE" w:rsidRPr="00F03A94" w:rsidRDefault="00DC51EE" w:rsidP="00DC51EE">
      <w:pPr>
        <w:tabs>
          <w:tab w:val="left" w:pos="142"/>
          <w:tab w:val="left" w:pos="709"/>
          <w:tab w:val="left" w:pos="8647"/>
          <w:tab w:val="right" w:pos="9356"/>
        </w:tabs>
        <w:spacing w:after="120"/>
        <w:ind w:left="709" w:hanging="992"/>
      </w:pPr>
      <w:r w:rsidRPr="00F03A94">
        <w:t xml:space="preserve">    </w:t>
      </w:r>
      <w:r w:rsidRPr="00F03A94">
        <w:br/>
      </w:r>
      <w:r w:rsidR="00266A63" w:rsidRPr="00F03A94">
        <w:t xml:space="preserve">Three: </w:t>
      </w:r>
      <w:r w:rsidRPr="00F03A94">
        <w:t>__________________________________________________________</w:t>
      </w:r>
      <w:r w:rsidR="00266A63" w:rsidRPr="00F03A94">
        <w:t>_________</w:t>
      </w:r>
    </w:p>
    <w:p w14:paraId="1538AD13" w14:textId="47806AA9" w:rsidR="00DC51EE" w:rsidRPr="00F03A94" w:rsidRDefault="00DC51EE" w:rsidP="00DC51EE">
      <w:pPr>
        <w:tabs>
          <w:tab w:val="left" w:pos="142"/>
          <w:tab w:val="left" w:pos="709"/>
          <w:tab w:val="left" w:pos="8647"/>
          <w:tab w:val="right" w:pos="9356"/>
        </w:tabs>
        <w:spacing w:after="120"/>
        <w:ind w:left="709" w:hanging="992"/>
      </w:pPr>
      <w:r w:rsidRPr="00F03A94">
        <w:t xml:space="preserve">    </w:t>
      </w:r>
      <w:r w:rsidRPr="00F03A94">
        <w:br/>
      </w:r>
    </w:p>
    <w:p w14:paraId="51749AE9" w14:textId="2213F632" w:rsidR="00DC51EE" w:rsidRPr="00124452" w:rsidRDefault="00DC51EE" w:rsidP="00266A63">
      <w:pPr>
        <w:tabs>
          <w:tab w:val="left" w:pos="142"/>
          <w:tab w:val="left" w:pos="709"/>
          <w:tab w:val="left" w:pos="8647"/>
          <w:tab w:val="right" w:pos="9356"/>
        </w:tabs>
        <w:spacing w:after="120"/>
        <w:ind w:left="709"/>
        <w:rPr>
          <w:u w:val="single"/>
        </w:rPr>
      </w:pPr>
      <w:r w:rsidRPr="004D57DF">
        <w:rPr>
          <w:u w:val="single"/>
        </w:rPr>
        <w:t xml:space="preserve">    </w:t>
      </w:r>
      <w:r w:rsidRPr="004D57DF">
        <w:rPr>
          <w:u w:val="single"/>
        </w:rPr>
        <w:br/>
      </w:r>
    </w:p>
    <w:p w14:paraId="55911F41" w14:textId="761FD71B" w:rsidR="007B4AFD" w:rsidRDefault="00DC51EE" w:rsidP="003F2A27">
      <w:pPr>
        <w:tabs>
          <w:tab w:val="left" w:pos="540"/>
          <w:tab w:val="left" w:pos="8647"/>
          <w:tab w:val="right" w:pos="9356"/>
        </w:tabs>
        <w:spacing w:after="120"/>
        <w:jc w:val="both"/>
      </w:pPr>
      <w:r w:rsidRPr="00B661AA">
        <w:rPr>
          <w:u w:val="single"/>
        </w:rPr>
        <w:t xml:space="preserve">    </w:t>
      </w:r>
      <w:r w:rsidRPr="00B661AA">
        <w:rPr>
          <w:u w:val="single"/>
        </w:rPr>
        <w:br/>
      </w:r>
    </w:p>
    <w:p w14:paraId="2C0CFA20" w14:textId="72D8B194" w:rsidR="00F01CBA" w:rsidRPr="001023E2" w:rsidRDefault="00DE34CF" w:rsidP="00266A63">
      <w:pPr>
        <w:tabs>
          <w:tab w:val="left" w:pos="709"/>
          <w:tab w:val="left" w:pos="8647"/>
          <w:tab w:val="right" w:pos="9356"/>
        </w:tabs>
        <w:spacing w:after="120"/>
        <w:ind w:left="709"/>
        <w:rPr>
          <w:u w:val="single"/>
        </w:rPr>
      </w:pPr>
      <w:r w:rsidRPr="00AE25D9">
        <w:rPr>
          <w:u w:val="single"/>
        </w:rPr>
        <w:t xml:space="preserve">    </w:t>
      </w:r>
      <w:r w:rsidR="00155E6F">
        <w:rPr>
          <w:u w:val="single"/>
        </w:rPr>
        <w:t xml:space="preserve">    </w:t>
      </w:r>
      <w:r w:rsidRPr="00AE25D9">
        <w:rPr>
          <w:u w:val="single"/>
        </w:rPr>
        <w:br/>
      </w:r>
    </w:p>
    <w:p w14:paraId="08E46B1B" w14:textId="77777777" w:rsidR="00F01CBA" w:rsidRDefault="00F01CBA" w:rsidP="00F01CBA">
      <w:pPr>
        <w:pStyle w:val="ListParagraph"/>
        <w:tabs>
          <w:tab w:val="left" w:pos="709"/>
          <w:tab w:val="left" w:pos="8647"/>
          <w:tab w:val="right" w:pos="9356"/>
        </w:tabs>
        <w:spacing w:after="120"/>
        <w:ind w:left="1134" w:hanging="992"/>
      </w:pPr>
    </w:p>
    <w:p w14:paraId="2620C823" w14:textId="3DED973E" w:rsidR="00B00E30" w:rsidRDefault="00B00E30" w:rsidP="00F01CBA">
      <w:pPr>
        <w:tabs>
          <w:tab w:val="left" w:pos="993"/>
        </w:tabs>
        <w:ind w:left="709"/>
        <w:rPr>
          <w:rFonts w:cs="Arial"/>
          <w:szCs w:val="22"/>
          <w:lang w:val="en-US"/>
        </w:rPr>
      </w:pPr>
    </w:p>
    <w:p w14:paraId="70564B07" w14:textId="77777777" w:rsidR="003F2A27" w:rsidRDefault="00B00E30" w:rsidP="00B00E30">
      <w:pPr>
        <w:pStyle w:val="ListParagraph"/>
        <w:tabs>
          <w:tab w:val="left" w:pos="709"/>
          <w:tab w:val="left" w:pos="8647"/>
          <w:tab w:val="right" w:pos="9356"/>
        </w:tabs>
        <w:spacing w:after="120"/>
        <w:ind w:left="1134" w:hanging="992"/>
        <w:rPr>
          <w:rFonts w:cs="Arial"/>
          <w:szCs w:val="22"/>
          <w:lang w:val="en-US"/>
        </w:rPr>
      </w:pPr>
      <w:r>
        <w:rPr>
          <w:rFonts w:cs="Arial"/>
          <w:szCs w:val="22"/>
          <w:lang w:val="en-US"/>
        </w:rPr>
        <w:tab/>
      </w:r>
    </w:p>
    <w:p w14:paraId="614E859A" w14:textId="77777777" w:rsidR="003F2A27" w:rsidRDefault="003F2A27">
      <w:pPr>
        <w:rPr>
          <w:rFonts w:cs="Arial"/>
          <w:szCs w:val="22"/>
          <w:lang w:val="en-US"/>
        </w:rPr>
      </w:pPr>
      <w:r>
        <w:rPr>
          <w:rFonts w:cs="Arial"/>
          <w:szCs w:val="22"/>
          <w:lang w:val="en-US"/>
        </w:rPr>
        <w:br w:type="page"/>
      </w:r>
    </w:p>
    <w:p w14:paraId="65DEC92F" w14:textId="69A738D7" w:rsidR="00266A63" w:rsidRDefault="00266A63" w:rsidP="00266A63">
      <w:pPr>
        <w:tabs>
          <w:tab w:val="left" w:pos="540"/>
          <w:tab w:val="left" w:pos="7920"/>
          <w:tab w:val="right" w:pos="9356"/>
        </w:tabs>
        <w:spacing w:after="120"/>
        <w:ind w:left="900" w:hanging="900"/>
        <w:rPr>
          <w:rFonts w:cs="Arial"/>
          <w:b/>
          <w:bCs/>
          <w:szCs w:val="22"/>
        </w:rPr>
      </w:pPr>
      <w:r w:rsidRPr="00166057">
        <w:rPr>
          <w:rFonts w:cs="Arial"/>
          <w:b/>
          <w:bCs/>
          <w:szCs w:val="22"/>
        </w:rPr>
        <w:lastRenderedPageBreak/>
        <w:t xml:space="preserve">Question </w:t>
      </w:r>
      <w:r>
        <w:rPr>
          <w:rFonts w:cs="Arial"/>
          <w:b/>
          <w:bCs/>
          <w:szCs w:val="22"/>
        </w:rPr>
        <w:t>6</w:t>
      </w:r>
      <w:r w:rsidRPr="00166057">
        <w:rPr>
          <w:rFonts w:cs="Arial"/>
          <w:b/>
          <w:bCs/>
          <w:szCs w:val="22"/>
        </w:rPr>
        <w:t xml:space="preserve">                                                                                     </w:t>
      </w:r>
      <w:r w:rsidRPr="00166057">
        <w:rPr>
          <w:rFonts w:cs="Arial"/>
          <w:b/>
          <w:bCs/>
          <w:szCs w:val="22"/>
        </w:rPr>
        <w:tab/>
      </w:r>
      <w:r w:rsidRPr="00166057">
        <w:rPr>
          <w:rFonts w:cs="Arial"/>
          <w:b/>
          <w:bCs/>
          <w:szCs w:val="22"/>
        </w:rPr>
        <w:tab/>
      </w:r>
      <w:r w:rsidR="00747108">
        <w:rPr>
          <w:rFonts w:cs="Arial"/>
          <w:b/>
          <w:bCs/>
          <w:szCs w:val="22"/>
        </w:rPr>
        <w:t xml:space="preserve">   </w:t>
      </w:r>
      <w:r w:rsidR="00316AEC">
        <w:rPr>
          <w:rFonts w:cs="Arial"/>
          <w:b/>
          <w:bCs/>
          <w:szCs w:val="22"/>
        </w:rPr>
        <w:t xml:space="preserve">   </w:t>
      </w:r>
      <w:r w:rsidR="00747108">
        <w:rPr>
          <w:rFonts w:cs="Arial"/>
          <w:b/>
          <w:bCs/>
          <w:szCs w:val="22"/>
        </w:rPr>
        <w:t xml:space="preserve">  </w:t>
      </w:r>
      <w:r w:rsidRPr="00166057">
        <w:rPr>
          <w:rFonts w:cs="Arial"/>
          <w:b/>
          <w:bCs/>
          <w:szCs w:val="22"/>
        </w:rPr>
        <w:t>(</w:t>
      </w:r>
      <w:r w:rsidR="00747108">
        <w:rPr>
          <w:rFonts w:cs="Arial"/>
          <w:b/>
          <w:bCs/>
          <w:szCs w:val="22"/>
        </w:rPr>
        <w:t>2</w:t>
      </w:r>
      <w:r w:rsidR="001A54A4">
        <w:rPr>
          <w:rFonts w:cs="Arial"/>
          <w:b/>
          <w:bCs/>
          <w:szCs w:val="22"/>
        </w:rPr>
        <w:t>3</w:t>
      </w:r>
      <w:r w:rsidRPr="00166057">
        <w:rPr>
          <w:rFonts w:cs="Arial"/>
          <w:b/>
          <w:bCs/>
          <w:szCs w:val="22"/>
        </w:rPr>
        <w:t xml:space="preserve"> marks)</w:t>
      </w:r>
    </w:p>
    <w:p w14:paraId="6640568F" w14:textId="7A447144" w:rsidR="003F2A27" w:rsidRDefault="003F2A27" w:rsidP="00B00E30">
      <w:pPr>
        <w:pStyle w:val="ListParagraph"/>
        <w:tabs>
          <w:tab w:val="left" w:pos="709"/>
          <w:tab w:val="left" w:pos="8647"/>
          <w:tab w:val="right" w:pos="9356"/>
        </w:tabs>
        <w:spacing w:after="120"/>
        <w:ind w:left="1134" w:hanging="992"/>
        <w:rPr>
          <w:rFonts w:cs="Arial"/>
          <w:szCs w:val="22"/>
          <w:lang w:val="en-US"/>
        </w:rPr>
      </w:pPr>
    </w:p>
    <w:p w14:paraId="5DE3EB2E" w14:textId="7DEEDED2" w:rsidR="00266A63" w:rsidRPr="00D15B43" w:rsidRDefault="00266A63" w:rsidP="00266A63">
      <w:pPr>
        <w:rPr>
          <w:rFonts w:cs="Arial"/>
        </w:rPr>
      </w:pPr>
      <w:r w:rsidRPr="00D15B43">
        <w:rPr>
          <w:rFonts w:cs="Arial"/>
        </w:rPr>
        <w:t>The representative board members of a big technology company were discussing their ratios of staff members. It appeared they had an uneven number of male</w:t>
      </w:r>
      <w:r w:rsidR="007B2EC0">
        <w:rPr>
          <w:rFonts w:cs="Arial"/>
        </w:rPr>
        <w:t>s</w:t>
      </w:r>
      <w:r w:rsidRPr="00D15B43">
        <w:rPr>
          <w:rFonts w:cs="Arial"/>
        </w:rPr>
        <w:t xml:space="preserve"> to females. </w:t>
      </w:r>
      <w:proofErr w:type="spellStart"/>
      <w:r w:rsidRPr="00D15B43">
        <w:rPr>
          <w:rFonts w:cs="Arial"/>
        </w:rPr>
        <w:t>Mishka</w:t>
      </w:r>
      <w:proofErr w:type="spellEnd"/>
      <w:r w:rsidRPr="00D15B43">
        <w:rPr>
          <w:rFonts w:cs="Arial"/>
        </w:rPr>
        <w:t xml:space="preserve"> suggested they needed to hire more females to even out the gender gap. Fred said he would continue to hire males as they were better equipped at getting the job done.</w:t>
      </w:r>
    </w:p>
    <w:p w14:paraId="2EBA29C0" w14:textId="77777777" w:rsidR="00266A63" w:rsidRDefault="00266A63" w:rsidP="00B00E30">
      <w:pPr>
        <w:pStyle w:val="ListParagraph"/>
        <w:tabs>
          <w:tab w:val="left" w:pos="709"/>
          <w:tab w:val="left" w:pos="8647"/>
          <w:tab w:val="right" w:pos="9356"/>
        </w:tabs>
        <w:spacing w:after="120"/>
        <w:ind w:left="1134" w:hanging="992"/>
        <w:rPr>
          <w:rFonts w:cs="Arial"/>
          <w:szCs w:val="22"/>
          <w:lang w:val="en-US"/>
        </w:rPr>
      </w:pPr>
    </w:p>
    <w:p w14:paraId="35F461C3" w14:textId="77777777" w:rsidR="00266A63" w:rsidRPr="00D15B43" w:rsidRDefault="00266A63" w:rsidP="00266A63">
      <w:pPr>
        <w:rPr>
          <w:rFonts w:cs="Arial"/>
        </w:rPr>
      </w:pPr>
      <w:r>
        <w:t>(a)</w:t>
      </w:r>
      <w:r>
        <w:tab/>
      </w:r>
      <w:r w:rsidRPr="00D15B43">
        <w:rPr>
          <w:rFonts w:cs="Arial"/>
        </w:rPr>
        <w:t>State the type of prejudice occurring in this scenario.</w:t>
      </w:r>
      <w:r w:rsidRPr="00D15B43">
        <w:rPr>
          <w:rFonts w:cs="Arial"/>
        </w:rPr>
        <w:tab/>
      </w:r>
      <w:r w:rsidRPr="00D15B43">
        <w:rPr>
          <w:rFonts w:cs="Arial"/>
        </w:rPr>
        <w:tab/>
      </w:r>
      <w:r w:rsidRPr="00D15B43">
        <w:rPr>
          <w:rFonts w:cs="Arial"/>
        </w:rPr>
        <w:tab/>
      </w:r>
      <w:r w:rsidRPr="00D15B43">
        <w:rPr>
          <w:rFonts w:cs="Arial"/>
        </w:rPr>
        <w:tab/>
        <w:t>(1 mark)</w:t>
      </w:r>
    </w:p>
    <w:p w14:paraId="1945B9AE" w14:textId="7B57457C" w:rsidR="00635AC0" w:rsidRPr="00266A63" w:rsidRDefault="00635AC0" w:rsidP="00266A63">
      <w:pPr>
        <w:tabs>
          <w:tab w:val="left" w:pos="709"/>
        </w:tabs>
      </w:pPr>
    </w:p>
    <w:p w14:paraId="20A92DB1" w14:textId="77777777" w:rsidR="00F03A94" w:rsidRPr="00F03A94" w:rsidRDefault="00266A63" w:rsidP="00F03A94">
      <w:pPr>
        <w:tabs>
          <w:tab w:val="left" w:pos="142"/>
          <w:tab w:val="left" w:pos="709"/>
          <w:tab w:val="left" w:pos="8647"/>
          <w:tab w:val="right" w:pos="9356"/>
        </w:tabs>
        <w:spacing w:after="120"/>
        <w:ind w:left="709" w:hanging="992"/>
        <w:rPr>
          <w:rFonts w:cs="Arial"/>
        </w:rPr>
      </w:pPr>
      <w:r>
        <w:tab/>
      </w:r>
      <w:r>
        <w:tab/>
      </w:r>
      <w:r w:rsidR="00F03A94" w:rsidRPr="00F03A94">
        <w:rPr>
          <w:rFonts w:cs="Arial"/>
        </w:rPr>
        <w:t>__________________________________________________________</w:t>
      </w:r>
      <w:r w:rsidR="00F03A94">
        <w:rPr>
          <w:rFonts w:cs="Arial"/>
        </w:rPr>
        <w:t>___</w:t>
      </w:r>
      <w:r w:rsidR="00F03A94" w:rsidRPr="00F03A94">
        <w:rPr>
          <w:rFonts w:cs="Arial"/>
        </w:rPr>
        <w:t>___________</w:t>
      </w:r>
    </w:p>
    <w:p w14:paraId="12841A25" w14:textId="0984A003" w:rsidR="00635AC0" w:rsidRDefault="00F03A94" w:rsidP="00F03A94">
      <w:pPr>
        <w:tabs>
          <w:tab w:val="left" w:pos="142"/>
          <w:tab w:val="left" w:pos="709"/>
          <w:tab w:val="left" w:pos="8647"/>
          <w:tab w:val="right" w:pos="9356"/>
        </w:tabs>
        <w:spacing w:after="120"/>
        <w:ind w:left="709" w:hanging="992"/>
        <w:rPr>
          <w:b/>
          <w:bCs/>
        </w:rPr>
      </w:pPr>
      <w:r w:rsidRPr="00F03A94">
        <w:rPr>
          <w:rFonts w:cs="Arial"/>
        </w:rPr>
        <w:t xml:space="preserve">    </w:t>
      </w:r>
      <w:r w:rsidRPr="00F03A94">
        <w:rPr>
          <w:rFonts w:cs="Arial"/>
        </w:rPr>
        <w:br/>
      </w:r>
    </w:p>
    <w:p w14:paraId="207B502E" w14:textId="77777777" w:rsidR="00635AC0" w:rsidRDefault="00635AC0" w:rsidP="001F6C70">
      <w:pPr>
        <w:jc w:val="center"/>
        <w:rPr>
          <w:b/>
          <w:bCs/>
        </w:rPr>
      </w:pPr>
    </w:p>
    <w:p w14:paraId="10E7B6F3" w14:textId="2302EEBA" w:rsidR="00266A63" w:rsidRPr="00D15B43" w:rsidRDefault="00266A63" w:rsidP="00266A63">
      <w:pPr>
        <w:rPr>
          <w:rFonts w:cs="Arial"/>
        </w:rPr>
      </w:pPr>
      <w:r>
        <w:t>(b)</w:t>
      </w:r>
      <w:r>
        <w:tab/>
      </w:r>
      <w:r w:rsidRPr="00D15B43">
        <w:rPr>
          <w:rFonts w:cs="Arial"/>
        </w:rPr>
        <w:t>Distinguish between prejudice and discrimination.</w:t>
      </w:r>
      <w:r w:rsidRPr="00D15B43">
        <w:rPr>
          <w:rFonts w:cs="Arial"/>
        </w:rPr>
        <w:tab/>
      </w:r>
      <w:r w:rsidRPr="00D15B43">
        <w:rPr>
          <w:rFonts w:cs="Arial"/>
        </w:rPr>
        <w:tab/>
      </w:r>
      <w:r w:rsidRPr="00D15B43">
        <w:rPr>
          <w:rFonts w:cs="Arial"/>
        </w:rPr>
        <w:tab/>
      </w:r>
      <w:r w:rsidRPr="00D15B43">
        <w:rPr>
          <w:rFonts w:cs="Arial"/>
        </w:rPr>
        <w:tab/>
      </w:r>
      <w:r w:rsidRPr="00D15B43">
        <w:rPr>
          <w:rFonts w:cs="Arial"/>
        </w:rPr>
        <w:tab/>
        <w:t>(</w:t>
      </w:r>
      <w:r w:rsidR="001A54A4">
        <w:rPr>
          <w:rFonts w:cs="Arial"/>
        </w:rPr>
        <w:t>4</w:t>
      </w:r>
      <w:r w:rsidRPr="00D15B43">
        <w:rPr>
          <w:rFonts w:cs="Arial"/>
        </w:rPr>
        <w:t xml:space="preserve"> marks)</w:t>
      </w:r>
    </w:p>
    <w:p w14:paraId="14E90802" w14:textId="577156E4" w:rsidR="00635AC0" w:rsidRDefault="00635AC0" w:rsidP="00266A63"/>
    <w:p w14:paraId="7CA76A70" w14:textId="4D2BA22E" w:rsidR="007506D4" w:rsidRDefault="007506D4" w:rsidP="007506D4">
      <w:pPr>
        <w:tabs>
          <w:tab w:val="left" w:pos="709"/>
          <w:tab w:val="left" w:pos="8647"/>
          <w:tab w:val="right" w:pos="9639"/>
        </w:tabs>
        <w:spacing w:after="120" w:line="480" w:lineRule="auto"/>
        <w:ind w:left="709" w:hanging="709"/>
        <w:rPr>
          <w:rFonts w:cs="Arial"/>
        </w:rPr>
      </w:pPr>
      <w:r>
        <w:tab/>
      </w:r>
      <w:r>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CD23B4" w14:textId="034B7877" w:rsidR="001A54A4" w:rsidRPr="007506D4" w:rsidRDefault="001A54A4" w:rsidP="007506D4">
      <w:pPr>
        <w:tabs>
          <w:tab w:val="left" w:pos="142"/>
          <w:tab w:val="left" w:pos="709"/>
          <w:tab w:val="left" w:pos="8647"/>
          <w:tab w:val="right" w:pos="9356"/>
        </w:tabs>
        <w:spacing w:after="120"/>
        <w:ind w:left="709" w:hanging="992"/>
        <w:rPr>
          <w:rFonts w:cs="Arial"/>
        </w:rPr>
      </w:pPr>
      <w:r>
        <w:rPr>
          <w:rFonts w:cs="Arial"/>
        </w:rPr>
        <w:tab/>
      </w:r>
    </w:p>
    <w:p w14:paraId="55271751" w14:textId="77777777" w:rsidR="007506D4" w:rsidRDefault="007506D4" w:rsidP="007506D4">
      <w:pPr>
        <w:rPr>
          <w:rFonts w:cs="Arial"/>
          <w:b/>
          <w:bCs/>
          <w:szCs w:val="22"/>
        </w:rPr>
      </w:pPr>
    </w:p>
    <w:p w14:paraId="086DD0F7" w14:textId="77777777" w:rsidR="007506D4" w:rsidRDefault="007506D4" w:rsidP="007506D4">
      <w:pPr>
        <w:rPr>
          <w:rFonts w:cs="Arial"/>
          <w:b/>
          <w:bCs/>
          <w:szCs w:val="22"/>
        </w:rPr>
      </w:pPr>
    </w:p>
    <w:p w14:paraId="3E306CC3" w14:textId="77777777" w:rsidR="007506D4" w:rsidRDefault="007506D4" w:rsidP="007506D4">
      <w:pPr>
        <w:rPr>
          <w:rFonts w:cs="Arial"/>
          <w:b/>
          <w:bCs/>
          <w:szCs w:val="22"/>
        </w:rPr>
      </w:pPr>
    </w:p>
    <w:p w14:paraId="5FFEB954" w14:textId="77777777" w:rsidR="007506D4" w:rsidRDefault="007506D4" w:rsidP="007506D4">
      <w:pPr>
        <w:rPr>
          <w:rFonts w:cs="Arial"/>
          <w:b/>
          <w:bCs/>
          <w:szCs w:val="22"/>
        </w:rPr>
      </w:pPr>
    </w:p>
    <w:p w14:paraId="3291776F" w14:textId="77777777" w:rsidR="007506D4" w:rsidRDefault="007506D4" w:rsidP="007506D4">
      <w:pPr>
        <w:rPr>
          <w:rFonts w:cs="Arial"/>
          <w:b/>
          <w:bCs/>
          <w:szCs w:val="22"/>
        </w:rPr>
      </w:pPr>
    </w:p>
    <w:p w14:paraId="3490B6F8" w14:textId="77777777" w:rsidR="007506D4" w:rsidRDefault="007506D4" w:rsidP="007506D4">
      <w:pPr>
        <w:rPr>
          <w:rFonts w:cs="Arial"/>
          <w:b/>
          <w:bCs/>
          <w:szCs w:val="22"/>
        </w:rPr>
      </w:pPr>
    </w:p>
    <w:p w14:paraId="4D776EC2" w14:textId="77777777" w:rsidR="007506D4" w:rsidRDefault="007506D4" w:rsidP="007506D4">
      <w:pPr>
        <w:rPr>
          <w:rFonts w:cs="Arial"/>
          <w:b/>
          <w:bCs/>
          <w:szCs w:val="22"/>
        </w:rPr>
      </w:pPr>
    </w:p>
    <w:p w14:paraId="4168A558" w14:textId="77777777" w:rsidR="007506D4" w:rsidRDefault="007506D4" w:rsidP="007506D4">
      <w:pPr>
        <w:rPr>
          <w:rFonts w:cs="Arial"/>
          <w:b/>
          <w:bCs/>
          <w:szCs w:val="22"/>
        </w:rPr>
      </w:pPr>
    </w:p>
    <w:p w14:paraId="05E3CC0D" w14:textId="77777777" w:rsidR="007506D4" w:rsidRDefault="007506D4" w:rsidP="007506D4">
      <w:pPr>
        <w:rPr>
          <w:rFonts w:cs="Arial"/>
          <w:b/>
          <w:bCs/>
          <w:szCs w:val="22"/>
        </w:rPr>
      </w:pPr>
    </w:p>
    <w:p w14:paraId="1EB2A27E" w14:textId="77777777" w:rsidR="007506D4" w:rsidRDefault="007506D4" w:rsidP="007506D4">
      <w:pPr>
        <w:rPr>
          <w:rFonts w:cs="Arial"/>
          <w:b/>
          <w:bCs/>
          <w:szCs w:val="22"/>
        </w:rPr>
      </w:pPr>
    </w:p>
    <w:p w14:paraId="02FE1418" w14:textId="77777777" w:rsidR="007506D4" w:rsidRDefault="007506D4" w:rsidP="007506D4">
      <w:pPr>
        <w:rPr>
          <w:rFonts w:cs="Arial"/>
          <w:b/>
          <w:bCs/>
          <w:szCs w:val="22"/>
        </w:rPr>
      </w:pPr>
    </w:p>
    <w:p w14:paraId="34F9E64E" w14:textId="77777777" w:rsidR="007506D4" w:rsidRDefault="007506D4" w:rsidP="007506D4">
      <w:pPr>
        <w:rPr>
          <w:rFonts w:cs="Arial"/>
          <w:b/>
          <w:bCs/>
          <w:szCs w:val="22"/>
        </w:rPr>
      </w:pPr>
    </w:p>
    <w:p w14:paraId="4840EABC" w14:textId="77777777" w:rsidR="007506D4" w:rsidRDefault="007506D4" w:rsidP="007506D4">
      <w:pPr>
        <w:rPr>
          <w:rFonts w:cs="Arial"/>
          <w:b/>
          <w:bCs/>
          <w:szCs w:val="22"/>
        </w:rPr>
      </w:pPr>
    </w:p>
    <w:p w14:paraId="4F012817" w14:textId="77777777" w:rsidR="007506D4" w:rsidRDefault="007506D4" w:rsidP="007506D4">
      <w:pPr>
        <w:rPr>
          <w:rFonts w:cs="Arial"/>
          <w:b/>
          <w:bCs/>
          <w:szCs w:val="22"/>
        </w:rPr>
      </w:pPr>
    </w:p>
    <w:p w14:paraId="185335D6" w14:textId="77777777" w:rsidR="007506D4" w:rsidRDefault="007506D4" w:rsidP="007506D4">
      <w:pPr>
        <w:rPr>
          <w:rFonts w:cs="Arial"/>
          <w:b/>
          <w:bCs/>
          <w:szCs w:val="22"/>
        </w:rPr>
      </w:pPr>
    </w:p>
    <w:p w14:paraId="3273DF5C" w14:textId="77777777" w:rsidR="007506D4" w:rsidRDefault="007506D4" w:rsidP="007506D4">
      <w:pPr>
        <w:rPr>
          <w:rFonts w:cs="Arial"/>
          <w:b/>
          <w:bCs/>
          <w:szCs w:val="22"/>
        </w:rPr>
      </w:pPr>
    </w:p>
    <w:p w14:paraId="724561FE" w14:textId="77777777" w:rsidR="007506D4" w:rsidRDefault="007506D4" w:rsidP="007506D4">
      <w:pPr>
        <w:rPr>
          <w:rFonts w:cs="Arial"/>
          <w:b/>
          <w:bCs/>
          <w:szCs w:val="22"/>
        </w:rPr>
      </w:pPr>
    </w:p>
    <w:p w14:paraId="5D453F8E" w14:textId="77777777" w:rsidR="007506D4" w:rsidRDefault="007506D4" w:rsidP="007506D4">
      <w:pPr>
        <w:rPr>
          <w:rFonts w:cs="Arial"/>
          <w:b/>
          <w:bCs/>
          <w:szCs w:val="22"/>
        </w:rPr>
      </w:pPr>
    </w:p>
    <w:p w14:paraId="640292FE" w14:textId="77777777" w:rsidR="007506D4" w:rsidRDefault="007506D4" w:rsidP="007506D4">
      <w:pPr>
        <w:rPr>
          <w:rFonts w:cs="Arial"/>
          <w:b/>
          <w:bCs/>
          <w:szCs w:val="22"/>
        </w:rPr>
      </w:pPr>
    </w:p>
    <w:p w14:paraId="65C186B4" w14:textId="77777777" w:rsidR="007506D4" w:rsidRDefault="007506D4" w:rsidP="007506D4">
      <w:pPr>
        <w:rPr>
          <w:rFonts w:cs="Arial"/>
          <w:b/>
          <w:bCs/>
          <w:szCs w:val="22"/>
        </w:rPr>
      </w:pPr>
    </w:p>
    <w:p w14:paraId="251AD3EE" w14:textId="77777777" w:rsidR="007506D4" w:rsidRDefault="007506D4" w:rsidP="007506D4">
      <w:pPr>
        <w:rPr>
          <w:rFonts w:cs="Arial"/>
          <w:b/>
          <w:bCs/>
          <w:szCs w:val="22"/>
        </w:rPr>
      </w:pPr>
    </w:p>
    <w:p w14:paraId="79ED71FF" w14:textId="1408638D" w:rsidR="00266A63" w:rsidRDefault="00266A63" w:rsidP="00266A63">
      <w:pPr>
        <w:ind w:left="720" w:hanging="720"/>
        <w:rPr>
          <w:rFonts w:cs="Arial"/>
        </w:rPr>
      </w:pPr>
      <w:r>
        <w:lastRenderedPageBreak/>
        <w:t>(c)</w:t>
      </w:r>
      <w:r>
        <w:tab/>
      </w:r>
      <w:r w:rsidRPr="00D15B43">
        <w:rPr>
          <w:rFonts w:cs="Arial"/>
        </w:rPr>
        <w:t>Pro</w:t>
      </w:r>
      <w:r w:rsidR="00B677AC">
        <w:rPr>
          <w:rFonts w:cs="Arial"/>
        </w:rPr>
        <w:t>pose</w:t>
      </w:r>
      <w:r w:rsidRPr="00D15B43">
        <w:rPr>
          <w:rFonts w:cs="Arial"/>
        </w:rPr>
        <w:t xml:space="preserve"> </w:t>
      </w:r>
      <w:r w:rsidRPr="00D15B43">
        <w:rPr>
          <w:rFonts w:cs="Arial"/>
          <w:b/>
          <w:bCs/>
        </w:rPr>
        <w:t xml:space="preserve">one </w:t>
      </w:r>
      <w:r w:rsidRPr="00D15B43">
        <w:rPr>
          <w:rFonts w:cs="Arial"/>
        </w:rPr>
        <w:t xml:space="preserve">example of </w:t>
      </w:r>
      <w:r w:rsidR="00A57631">
        <w:rPr>
          <w:rFonts w:cs="Arial"/>
        </w:rPr>
        <w:t>direct</w:t>
      </w:r>
      <w:r w:rsidRPr="00D15B43">
        <w:rPr>
          <w:rFonts w:cs="Arial"/>
        </w:rPr>
        <w:t xml:space="preserve"> discrimination and </w:t>
      </w:r>
      <w:r w:rsidRPr="00D15B43">
        <w:rPr>
          <w:rFonts w:cs="Arial"/>
          <w:b/>
          <w:bCs/>
        </w:rPr>
        <w:t>one</w:t>
      </w:r>
      <w:r w:rsidRPr="00D15B43">
        <w:rPr>
          <w:rFonts w:cs="Arial"/>
        </w:rPr>
        <w:t xml:space="preserve"> example of </w:t>
      </w:r>
      <w:r w:rsidR="00A57631">
        <w:rPr>
          <w:rFonts w:cs="Arial"/>
        </w:rPr>
        <w:t>indirect</w:t>
      </w:r>
      <w:r w:rsidRPr="00D15B43">
        <w:rPr>
          <w:rFonts w:cs="Arial"/>
        </w:rPr>
        <w:t xml:space="preserve"> discrimination from the scenario </w:t>
      </w:r>
      <w:r w:rsidR="00A069A4">
        <w:rPr>
          <w:rFonts w:cs="Arial"/>
        </w:rPr>
        <w:t>on page 16</w:t>
      </w:r>
      <w:r w:rsidRPr="00D15B43">
        <w:rPr>
          <w:rFonts w:cs="Arial"/>
        </w:rPr>
        <w:t>.</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t>(4 marks)</w:t>
      </w:r>
    </w:p>
    <w:p w14:paraId="2DB1EAE2" w14:textId="1D8CAA82" w:rsidR="00266A63" w:rsidRDefault="00266A63" w:rsidP="00266A63">
      <w:pPr>
        <w:ind w:left="720" w:hanging="720"/>
        <w:rPr>
          <w:rFonts w:cs="Arial"/>
        </w:rPr>
      </w:pPr>
    </w:p>
    <w:p w14:paraId="10519D88" w14:textId="3BE1BE8D" w:rsidR="007506D4" w:rsidRDefault="001C668B" w:rsidP="007506D4">
      <w:pPr>
        <w:tabs>
          <w:tab w:val="left" w:pos="142"/>
          <w:tab w:val="left" w:pos="709"/>
          <w:tab w:val="left" w:pos="8647"/>
          <w:tab w:val="right" w:pos="9356"/>
        </w:tabs>
        <w:spacing w:after="120" w:line="480" w:lineRule="auto"/>
        <w:ind w:left="708" w:hanging="992"/>
        <w:rPr>
          <w:rFonts w:cs="Arial"/>
        </w:rPr>
      </w:pPr>
      <w:r>
        <w:tab/>
      </w:r>
      <w:r>
        <w:tab/>
      </w:r>
      <w:r w:rsidR="00A57631">
        <w:t>Direct</w:t>
      </w:r>
      <w:r w:rsidR="00892948">
        <w:t xml:space="preserve"> discrimination:</w:t>
      </w:r>
      <w:r w:rsidR="00461FC2">
        <w:t xml:space="preserve"> </w:t>
      </w:r>
      <w:r w:rsidR="007506D4">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B661AA">
        <w:rPr>
          <w:u w:val="single"/>
        </w:rPr>
        <w:br/>
      </w:r>
    </w:p>
    <w:p w14:paraId="0DFC6B19" w14:textId="3E60D885" w:rsidR="00F03A94" w:rsidRPr="007506D4" w:rsidRDefault="007506D4" w:rsidP="007506D4">
      <w:pPr>
        <w:tabs>
          <w:tab w:val="left" w:pos="142"/>
          <w:tab w:val="left" w:pos="709"/>
          <w:tab w:val="left" w:pos="8647"/>
          <w:tab w:val="right" w:pos="9356"/>
        </w:tabs>
        <w:spacing w:after="120"/>
        <w:ind w:left="708" w:hanging="992"/>
        <w:rPr>
          <w:rFonts w:cs="Arial"/>
        </w:rPr>
      </w:pPr>
      <w:r>
        <w:rPr>
          <w:rFonts w:cs="Arial"/>
        </w:rPr>
        <w:tab/>
      </w:r>
      <w:r>
        <w:rPr>
          <w:rFonts w:cs="Arial"/>
        </w:rPr>
        <w:tab/>
      </w:r>
      <w:r w:rsidR="00A57631">
        <w:rPr>
          <w:rFonts w:cs="Arial"/>
        </w:rPr>
        <w:t>Indirect</w:t>
      </w:r>
      <w:r w:rsidR="00892948">
        <w:rPr>
          <w:rFonts w:cs="Arial"/>
        </w:rPr>
        <w:t xml:space="preserve"> discrimination</w:t>
      </w:r>
      <w:r>
        <w:rPr>
          <w:rFonts w:cs="Arial"/>
        </w:rPr>
        <w:t>:</w:t>
      </w:r>
    </w:p>
    <w:p w14:paraId="2BF805D6" w14:textId="46A000CC" w:rsidR="007506D4" w:rsidRPr="00F03A94" w:rsidRDefault="007506D4" w:rsidP="007506D4">
      <w:pPr>
        <w:tabs>
          <w:tab w:val="left" w:pos="142"/>
          <w:tab w:val="left" w:pos="709"/>
          <w:tab w:val="left" w:pos="8647"/>
          <w:tab w:val="right" w:pos="9356"/>
        </w:tabs>
        <w:spacing w:after="120" w:line="480" w:lineRule="auto"/>
        <w:ind w:left="709" w:hanging="283"/>
        <w:rPr>
          <w:rFonts w:cs="Arial"/>
        </w:rPr>
      </w:pPr>
      <w:r>
        <w:rPr>
          <w:rFonts w:cs="Arial"/>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AD1C73" w14:textId="7AE09A7D" w:rsidR="00894A4B" w:rsidRPr="00E67B59" w:rsidRDefault="00894A4B" w:rsidP="00894A4B">
      <w:pPr>
        <w:spacing w:after="120"/>
        <w:rPr>
          <w:rFonts w:cs="Arial"/>
          <w:b/>
          <w:bCs/>
          <w:szCs w:val="22"/>
        </w:rPr>
      </w:pPr>
      <w:r w:rsidRPr="00E67B59">
        <w:rPr>
          <w:rFonts w:cs="Arial"/>
          <w:b/>
          <w:bCs/>
          <w:szCs w:val="22"/>
        </w:rPr>
        <w:tab/>
      </w:r>
      <w:r w:rsidRPr="00E67B59">
        <w:rPr>
          <w:rFonts w:cs="Arial"/>
          <w:b/>
          <w:bCs/>
          <w:szCs w:val="22"/>
        </w:rPr>
        <w:tab/>
        <w:t xml:space="preserve">         </w:t>
      </w:r>
    </w:p>
    <w:p w14:paraId="64052018" w14:textId="77777777" w:rsidR="00894A4B" w:rsidRDefault="00894A4B" w:rsidP="00266A63">
      <w:pPr>
        <w:ind w:left="720" w:hanging="720"/>
        <w:rPr>
          <w:rFonts w:cs="Arial"/>
        </w:rPr>
      </w:pPr>
    </w:p>
    <w:p w14:paraId="20290E4A" w14:textId="718BC020" w:rsidR="00266A63" w:rsidRDefault="00266A63" w:rsidP="00266A63">
      <w:pPr>
        <w:ind w:left="720" w:hanging="720"/>
        <w:rPr>
          <w:rFonts w:cs="Arial"/>
        </w:rPr>
      </w:pPr>
      <w:r>
        <w:rPr>
          <w:rFonts w:cs="Arial"/>
        </w:rPr>
        <w:t>(d)</w:t>
      </w:r>
      <w:r>
        <w:rPr>
          <w:rFonts w:cs="Arial"/>
        </w:rPr>
        <w:tab/>
      </w:r>
      <w:r w:rsidR="00892948">
        <w:rPr>
          <w:rFonts w:cs="Arial"/>
        </w:rPr>
        <w:t>Identity</w:t>
      </w:r>
      <w:r w:rsidRPr="00D15B43">
        <w:rPr>
          <w:rFonts w:cs="Arial"/>
        </w:rPr>
        <w:t xml:space="preserve"> and describe the cause of prejudice that can most likely be attributed towards Fred’s attitude.</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t>(3 marks)</w:t>
      </w:r>
    </w:p>
    <w:p w14:paraId="422EF5D8" w14:textId="1E9A29BA" w:rsidR="00266A63" w:rsidRDefault="00266A63" w:rsidP="00266A63">
      <w:pPr>
        <w:ind w:left="720" w:hanging="720"/>
        <w:rPr>
          <w:rFonts w:cs="Arial"/>
        </w:rPr>
      </w:pPr>
    </w:p>
    <w:p w14:paraId="2E25F6B7" w14:textId="4BF0FF0B" w:rsidR="007506D4" w:rsidRPr="00F03A94" w:rsidRDefault="00266A63" w:rsidP="007506D4">
      <w:pPr>
        <w:tabs>
          <w:tab w:val="left" w:pos="142"/>
          <w:tab w:val="left" w:pos="709"/>
          <w:tab w:val="left" w:pos="8647"/>
          <w:tab w:val="right" w:pos="9356"/>
        </w:tabs>
        <w:spacing w:after="120" w:line="480" w:lineRule="auto"/>
        <w:ind w:left="709" w:hanging="283"/>
        <w:rPr>
          <w:rFonts w:cs="Arial"/>
        </w:rPr>
      </w:pPr>
      <w:r>
        <w:tab/>
      </w:r>
      <w:r w:rsidR="007506D4">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E4FDDDC" w14:textId="0176A838" w:rsidR="00F03A94" w:rsidRPr="00F03A94" w:rsidRDefault="00F03A94" w:rsidP="007506D4">
      <w:pPr>
        <w:tabs>
          <w:tab w:val="left" w:pos="142"/>
          <w:tab w:val="left" w:pos="709"/>
          <w:tab w:val="left" w:pos="8647"/>
          <w:tab w:val="right" w:pos="9356"/>
        </w:tabs>
        <w:spacing w:after="120"/>
        <w:ind w:left="709" w:hanging="992"/>
        <w:rPr>
          <w:rFonts w:cs="Arial"/>
        </w:rPr>
      </w:pPr>
    </w:p>
    <w:p w14:paraId="77286C2A" w14:textId="08FF27CD" w:rsidR="001C668B" w:rsidRDefault="001C668B" w:rsidP="00F03A94">
      <w:pPr>
        <w:tabs>
          <w:tab w:val="left" w:pos="142"/>
          <w:tab w:val="left" w:pos="709"/>
          <w:tab w:val="left" w:pos="8647"/>
          <w:tab w:val="right" w:pos="9356"/>
        </w:tabs>
        <w:spacing w:after="120"/>
        <w:ind w:left="709"/>
        <w:rPr>
          <w:rFonts w:cs="Arial"/>
        </w:rPr>
      </w:pPr>
    </w:p>
    <w:p w14:paraId="74493F69" w14:textId="3912A425" w:rsidR="00266A63" w:rsidRDefault="00266A63" w:rsidP="00266A63">
      <w:pPr>
        <w:ind w:left="720" w:hanging="720"/>
        <w:rPr>
          <w:rFonts w:cs="Arial"/>
        </w:rPr>
      </w:pPr>
    </w:p>
    <w:p w14:paraId="5CC693AA" w14:textId="77777777" w:rsidR="001A54A4" w:rsidRDefault="001A54A4" w:rsidP="00266A63">
      <w:pPr>
        <w:ind w:left="720" w:hanging="720"/>
        <w:rPr>
          <w:rFonts w:cs="Arial"/>
        </w:rPr>
      </w:pPr>
    </w:p>
    <w:p w14:paraId="49CC3A7E" w14:textId="77777777" w:rsidR="001A54A4" w:rsidRDefault="001A54A4" w:rsidP="00266A63">
      <w:pPr>
        <w:ind w:left="720" w:hanging="720"/>
        <w:rPr>
          <w:rFonts w:cs="Arial"/>
        </w:rPr>
      </w:pPr>
    </w:p>
    <w:p w14:paraId="2A118C47" w14:textId="77777777" w:rsidR="001A54A4" w:rsidRDefault="001A54A4" w:rsidP="00266A63">
      <w:pPr>
        <w:ind w:left="720" w:hanging="720"/>
        <w:rPr>
          <w:rFonts w:cs="Arial"/>
        </w:rPr>
      </w:pPr>
    </w:p>
    <w:p w14:paraId="5C5C102E" w14:textId="77777777" w:rsidR="001A54A4" w:rsidRDefault="001A54A4" w:rsidP="00266A63">
      <w:pPr>
        <w:ind w:left="720" w:hanging="720"/>
        <w:rPr>
          <w:rFonts w:cs="Arial"/>
        </w:rPr>
      </w:pPr>
    </w:p>
    <w:p w14:paraId="5018552A" w14:textId="77777777" w:rsidR="001A54A4" w:rsidRDefault="001A54A4" w:rsidP="00266A63">
      <w:pPr>
        <w:ind w:left="720" w:hanging="720"/>
        <w:rPr>
          <w:rFonts w:cs="Arial"/>
        </w:rPr>
      </w:pPr>
    </w:p>
    <w:p w14:paraId="0D7B7D77" w14:textId="77777777" w:rsidR="001A54A4" w:rsidRDefault="001A54A4" w:rsidP="00266A63">
      <w:pPr>
        <w:ind w:left="720" w:hanging="720"/>
        <w:rPr>
          <w:rFonts w:cs="Arial"/>
        </w:rPr>
      </w:pPr>
    </w:p>
    <w:p w14:paraId="012F041F" w14:textId="77777777" w:rsidR="001A54A4" w:rsidRDefault="001A54A4" w:rsidP="00266A63">
      <w:pPr>
        <w:ind w:left="720" w:hanging="720"/>
        <w:rPr>
          <w:rFonts w:cs="Arial"/>
        </w:rPr>
      </w:pPr>
    </w:p>
    <w:p w14:paraId="21C09338" w14:textId="77777777" w:rsidR="001A54A4" w:rsidRDefault="001A54A4" w:rsidP="00266A63">
      <w:pPr>
        <w:ind w:left="720" w:hanging="720"/>
        <w:rPr>
          <w:rFonts w:cs="Arial"/>
        </w:rPr>
      </w:pPr>
    </w:p>
    <w:p w14:paraId="6CD033D4" w14:textId="77777777" w:rsidR="001A54A4" w:rsidRDefault="001A54A4" w:rsidP="00266A63">
      <w:pPr>
        <w:ind w:left="720" w:hanging="720"/>
        <w:rPr>
          <w:rFonts w:cs="Arial"/>
        </w:rPr>
      </w:pPr>
    </w:p>
    <w:p w14:paraId="68D85E32" w14:textId="77777777" w:rsidR="00A57631" w:rsidRDefault="00A57631" w:rsidP="00A57631">
      <w:pPr>
        <w:rPr>
          <w:rFonts w:cs="Arial"/>
          <w:b/>
          <w:bCs/>
          <w:szCs w:val="22"/>
        </w:rPr>
      </w:pPr>
      <w:r w:rsidRPr="00E67B59">
        <w:rPr>
          <w:rFonts w:cs="Arial"/>
          <w:b/>
          <w:bCs/>
          <w:szCs w:val="22"/>
        </w:rPr>
        <w:lastRenderedPageBreak/>
        <w:t xml:space="preserve">Question </w:t>
      </w:r>
      <w:r>
        <w:rPr>
          <w:rFonts w:cs="Arial"/>
          <w:b/>
          <w:bCs/>
          <w:szCs w:val="22"/>
        </w:rPr>
        <w:t>6 (continued)</w:t>
      </w:r>
      <w:r w:rsidRPr="00E67B59">
        <w:rPr>
          <w:rFonts w:cs="Arial"/>
          <w:b/>
          <w:bCs/>
          <w:szCs w:val="22"/>
        </w:rPr>
        <w:t xml:space="preserve"> </w:t>
      </w:r>
    </w:p>
    <w:p w14:paraId="42B8D0B4" w14:textId="77777777" w:rsidR="001A54A4" w:rsidRDefault="001A54A4" w:rsidP="00A57631">
      <w:pPr>
        <w:rPr>
          <w:rFonts w:cs="Arial"/>
        </w:rPr>
      </w:pPr>
    </w:p>
    <w:p w14:paraId="67D5313B" w14:textId="77777777" w:rsidR="001A54A4" w:rsidRDefault="001A54A4" w:rsidP="00266A63">
      <w:pPr>
        <w:ind w:left="720" w:hanging="720"/>
        <w:rPr>
          <w:rFonts w:cs="Arial"/>
        </w:rPr>
      </w:pPr>
    </w:p>
    <w:p w14:paraId="56B5FF5B" w14:textId="77777777" w:rsidR="00266A63" w:rsidRPr="00D15B43" w:rsidRDefault="00266A63" w:rsidP="00266A63">
      <w:pPr>
        <w:rPr>
          <w:rFonts w:cs="Arial"/>
        </w:rPr>
      </w:pPr>
      <w:proofErr w:type="spellStart"/>
      <w:r w:rsidRPr="00D15B43">
        <w:rPr>
          <w:rFonts w:cs="Arial"/>
        </w:rPr>
        <w:t>Muzafer</w:t>
      </w:r>
      <w:proofErr w:type="spellEnd"/>
      <w:r w:rsidRPr="00D15B43">
        <w:rPr>
          <w:rFonts w:cs="Arial"/>
        </w:rPr>
        <w:t xml:space="preserve"> Sherif is well known for conducting a study into the formation of, and reduction of, prejudice.</w:t>
      </w:r>
    </w:p>
    <w:p w14:paraId="1B2FE2CE" w14:textId="171CB7A1" w:rsidR="00266A63" w:rsidRDefault="00266A63" w:rsidP="00266A63">
      <w:pPr>
        <w:ind w:left="720" w:hanging="720"/>
        <w:rPr>
          <w:rFonts w:cs="Arial"/>
        </w:rPr>
      </w:pPr>
    </w:p>
    <w:p w14:paraId="7FCED33A" w14:textId="53E8C44E" w:rsidR="00266A63" w:rsidRDefault="00266A63" w:rsidP="00266A63">
      <w:pPr>
        <w:rPr>
          <w:rFonts w:cs="Arial"/>
        </w:rPr>
      </w:pPr>
      <w:r>
        <w:rPr>
          <w:rFonts w:cs="Arial"/>
        </w:rPr>
        <w:t>(e)</w:t>
      </w:r>
      <w:r>
        <w:rPr>
          <w:rFonts w:cs="Arial"/>
        </w:rPr>
        <w:tab/>
      </w:r>
      <w:r w:rsidR="00182F30">
        <w:rPr>
          <w:rFonts w:cs="Arial"/>
        </w:rPr>
        <w:t>State the</w:t>
      </w:r>
      <w:r w:rsidR="00892948">
        <w:rPr>
          <w:rFonts w:cs="Arial"/>
        </w:rPr>
        <w:t xml:space="preserve"> </w:t>
      </w:r>
      <w:r w:rsidRPr="00D15B43">
        <w:rPr>
          <w:rFonts w:cs="Arial"/>
        </w:rPr>
        <w:t>aim for this study.</w:t>
      </w:r>
      <w:r>
        <w:rPr>
          <w:rFonts w:cs="Arial"/>
        </w:rPr>
        <w:tab/>
      </w:r>
      <w:r>
        <w:rPr>
          <w:rFonts w:cs="Arial"/>
        </w:rPr>
        <w:tab/>
      </w:r>
      <w:r>
        <w:rPr>
          <w:rFonts w:cs="Arial"/>
        </w:rPr>
        <w:tab/>
      </w:r>
      <w:r>
        <w:rPr>
          <w:rFonts w:cs="Arial"/>
        </w:rPr>
        <w:tab/>
      </w:r>
      <w:r>
        <w:rPr>
          <w:rFonts w:cs="Arial"/>
        </w:rPr>
        <w:tab/>
      </w:r>
      <w:r>
        <w:rPr>
          <w:rFonts w:cs="Arial"/>
        </w:rPr>
        <w:tab/>
      </w:r>
      <w:r w:rsidR="00892948">
        <w:rPr>
          <w:rFonts w:cs="Arial"/>
        </w:rPr>
        <w:tab/>
      </w:r>
      <w:r>
        <w:rPr>
          <w:rFonts w:cs="Arial"/>
        </w:rPr>
        <w:t>(</w:t>
      </w:r>
      <w:r w:rsidR="00D814C3">
        <w:rPr>
          <w:rFonts w:cs="Arial"/>
        </w:rPr>
        <w:t>2</w:t>
      </w:r>
      <w:r>
        <w:rPr>
          <w:rFonts w:cs="Arial"/>
        </w:rPr>
        <w:t xml:space="preserve"> mark</w:t>
      </w:r>
      <w:r w:rsidR="00D814C3">
        <w:rPr>
          <w:rFonts w:cs="Arial"/>
        </w:rPr>
        <w:t>s</w:t>
      </w:r>
      <w:r>
        <w:rPr>
          <w:rFonts w:cs="Arial"/>
        </w:rPr>
        <w:t>)</w:t>
      </w:r>
    </w:p>
    <w:p w14:paraId="0E43BEAE" w14:textId="46F979ED" w:rsidR="00266A63" w:rsidRDefault="00266A63" w:rsidP="00266A63">
      <w:pPr>
        <w:rPr>
          <w:rFonts w:cs="Arial"/>
        </w:rPr>
      </w:pPr>
    </w:p>
    <w:p w14:paraId="69373205" w14:textId="40E02812" w:rsidR="00266A63" w:rsidRDefault="00A57631" w:rsidP="00A57631">
      <w:pPr>
        <w:tabs>
          <w:tab w:val="left" w:pos="709"/>
          <w:tab w:val="left" w:pos="8647"/>
          <w:tab w:val="right" w:pos="9356"/>
        </w:tabs>
        <w:spacing w:after="120" w:line="480" w:lineRule="auto"/>
        <w:ind w:left="709" w:hanging="851"/>
        <w:rPr>
          <w:rFonts w:cs="Arial"/>
        </w:rPr>
      </w:pPr>
      <w:r>
        <w:rPr>
          <w:rFonts w:cs="Arial"/>
          <w:szCs w:val="22"/>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A6849D" w14:textId="503A5267" w:rsidR="00266A63" w:rsidRDefault="00266A63" w:rsidP="00266A63">
      <w:pPr>
        <w:rPr>
          <w:rFonts w:cs="Arial"/>
        </w:rPr>
      </w:pPr>
    </w:p>
    <w:p w14:paraId="139CC589" w14:textId="72140165" w:rsidR="00266A63" w:rsidRDefault="00266A63" w:rsidP="00266A63">
      <w:pPr>
        <w:ind w:left="720" w:hanging="720"/>
        <w:rPr>
          <w:rFonts w:cs="Arial"/>
        </w:rPr>
      </w:pPr>
      <w:r>
        <w:rPr>
          <w:rFonts w:cs="Arial"/>
        </w:rPr>
        <w:t>(f)</w:t>
      </w:r>
      <w:r>
        <w:rPr>
          <w:rFonts w:cs="Arial"/>
        </w:rPr>
        <w:tab/>
      </w:r>
      <w:r w:rsidRPr="00D15B43">
        <w:rPr>
          <w:rFonts w:cs="Arial"/>
        </w:rPr>
        <w:t>It was found</w:t>
      </w:r>
      <w:r w:rsidR="001D1A80">
        <w:rPr>
          <w:rFonts w:cs="Arial"/>
        </w:rPr>
        <w:t xml:space="preserve"> in Sherif</w:t>
      </w:r>
      <w:r w:rsidR="00D7752C">
        <w:rPr>
          <w:rFonts w:cs="Arial"/>
        </w:rPr>
        <w:t xml:space="preserve"> et </w:t>
      </w:r>
      <w:proofErr w:type="spellStart"/>
      <w:r w:rsidR="00D7752C">
        <w:rPr>
          <w:rFonts w:cs="Arial"/>
        </w:rPr>
        <w:t>al’</w:t>
      </w:r>
      <w:r w:rsidR="001D1A80">
        <w:rPr>
          <w:rFonts w:cs="Arial"/>
        </w:rPr>
        <w:t>s</w:t>
      </w:r>
      <w:proofErr w:type="spellEnd"/>
      <w:r w:rsidR="001D1A80">
        <w:rPr>
          <w:rFonts w:cs="Arial"/>
        </w:rPr>
        <w:t xml:space="preserve"> study that superordinate goals </w:t>
      </w:r>
      <w:r w:rsidR="00A57631">
        <w:rPr>
          <w:rFonts w:cs="Arial"/>
        </w:rPr>
        <w:t>we</w:t>
      </w:r>
      <w:r w:rsidR="001D1A80">
        <w:rPr>
          <w:rFonts w:cs="Arial"/>
        </w:rPr>
        <w:t>re</w:t>
      </w:r>
      <w:r w:rsidRPr="00D15B43">
        <w:rPr>
          <w:rFonts w:cs="Arial"/>
        </w:rPr>
        <w:t xml:space="preserve"> more effective at reducing prejudice than any other means. Outline wha</w:t>
      </w:r>
      <w:r w:rsidR="001D1A80">
        <w:rPr>
          <w:rFonts w:cs="Arial"/>
        </w:rPr>
        <w:t xml:space="preserve">t a superordinate goal is. </w:t>
      </w:r>
      <w:r w:rsidR="001D1A80">
        <w:rPr>
          <w:rFonts w:cs="Arial"/>
        </w:rPr>
        <w:tab/>
      </w:r>
      <w:r w:rsidR="001D1A80">
        <w:rPr>
          <w:rFonts w:cs="Arial"/>
        </w:rPr>
        <w:tab/>
      </w:r>
      <w:r w:rsidR="00A57631">
        <w:rPr>
          <w:rFonts w:cs="Arial"/>
        </w:rPr>
        <w:t xml:space="preserve">  </w:t>
      </w:r>
      <w:r w:rsidRPr="00D15B43">
        <w:rPr>
          <w:rFonts w:cs="Arial"/>
        </w:rPr>
        <w:t>(1 mark)</w:t>
      </w:r>
    </w:p>
    <w:p w14:paraId="308F781C" w14:textId="0AFF8BE3" w:rsidR="00266A63" w:rsidRDefault="00266A63" w:rsidP="00266A63">
      <w:pPr>
        <w:ind w:left="720" w:hanging="720"/>
        <w:rPr>
          <w:rFonts w:cs="Arial"/>
        </w:rPr>
      </w:pPr>
    </w:p>
    <w:p w14:paraId="666D887A" w14:textId="74DAC1EB" w:rsidR="001C668B" w:rsidRDefault="00266A63" w:rsidP="00A069A4">
      <w:pPr>
        <w:tabs>
          <w:tab w:val="left" w:pos="709"/>
          <w:tab w:val="left" w:pos="8647"/>
          <w:tab w:val="right" w:pos="9356"/>
        </w:tabs>
        <w:spacing w:after="120" w:line="480" w:lineRule="auto"/>
        <w:ind w:left="709" w:hanging="851"/>
        <w:rPr>
          <w:rFonts w:cs="Arial"/>
        </w:rPr>
      </w:pPr>
      <w:r>
        <w:tab/>
      </w:r>
      <w:r w:rsidR="00A57631">
        <w:rPr>
          <w:rFonts w:cs="Arial"/>
          <w:szCs w:val="22"/>
        </w:rPr>
        <w:t>________________________________________________________________________________________________________________________________________________</w:t>
      </w:r>
    </w:p>
    <w:p w14:paraId="64FBB8BC" w14:textId="27EAFF68" w:rsidR="00266A63" w:rsidRDefault="00266A63" w:rsidP="00894A4B">
      <w:pPr>
        <w:rPr>
          <w:rFonts w:cs="Arial"/>
        </w:rPr>
      </w:pPr>
    </w:p>
    <w:p w14:paraId="7D11F480" w14:textId="6657108F" w:rsidR="00266A63" w:rsidRPr="00D15B43" w:rsidRDefault="00266A63" w:rsidP="00266A63">
      <w:pPr>
        <w:ind w:left="720" w:hanging="720"/>
        <w:rPr>
          <w:rFonts w:cs="Arial"/>
        </w:rPr>
      </w:pPr>
      <w:r>
        <w:rPr>
          <w:rFonts w:cs="Arial"/>
        </w:rPr>
        <w:t>(g)</w:t>
      </w:r>
      <w:r>
        <w:rPr>
          <w:rFonts w:cs="Arial"/>
        </w:rPr>
        <w:tab/>
      </w:r>
      <w:r w:rsidRPr="00D15B43">
        <w:rPr>
          <w:rFonts w:cs="Arial"/>
        </w:rPr>
        <w:t xml:space="preserve">Describe </w:t>
      </w:r>
      <w:r w:rsidRPr="00D15B43">
        <w:rPr>
          <w:rFonts w:cs="Arial"/>
          <w:b/>
          <w:bCs/>
        </w:rPr>
        <w:t>two</w:t>
      </w:r>
      <w:r w:rsidRPr="00D15B43">
        <w:rPr>
          <w:rFonts w:cs="Arial"/>
        </w:rPr>
        <w:t xml:space="preserve"> scenarios from Sherif</w:t>
      </w:r>
      <w:r w:rsidR="00D7752C">
        <w:rPr>
          <w:rFonts w:cs="Arial"/>
        </w:rPr>
        <w:t xml:space="preserve"> et </w:t>
      </w:r>
      <w:proofErr w:type="spellStart"/>
      <w:r w:rsidR="00D7752C">
        <w:rPr>
          <w:rFonts w:cs="Arial"/>
        </w:rPr>
        <w:t>al’</w:t>
      </w:r>
      <w:r w:rsidRPr="00D15B43">
        <w:rPr>
          <w:rFonts w:cs="Arial"/>
        </w:rPr>
        <w:t>s</w:t>
      </w:r>
      <w:proofErr w:type="spellEnd"/>
      <w:r w:rsidRPr="00D15B43">
        <w:rPr>
          <w:rFonts w:cs="Arial"/>
        </w:rPr>
        <w:t xml:space="preserve"> study that demonstrates the attainment of a superordinate goal.</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t>(4 marks)</w:t>
      </w:r>
    </w:p>
    <w:p w14:paraId="7D54FCF6" w14:textId="34DDD194" w:rsidR="00266A63" w:rsidRPr="00D15B43" w:rsidRDefault="00266A63" w:rsidP="00266A63">
      <w:pPr>
        <w:ind w:left="720" w:hanging="720"/>
        <w:rPr>
          <w:rFonts w:cs="Arial"/>
        </w:rPr>
      </w:pPr>
    </w:p>
    <w:p w14:paraId="68780B50" w14:textId="0052CF3F" w:rsidR="00266A63" w:rsidRPr="00D15B43" w:rsidRDefault="00266A63" w:rsidP="00266A63">
      <w:pPr>
        <w:rPr>
          <w:rFonts w:cs="Arial"/>
        </w:rPr>
      </w:pPr>
    </w:p>
    <w:p w14:paraId="649562A0" w14:textId="77777777" w:rsidR="00A57631" w:rsidRDefault="00A57631" w:rsidP="00A57631">
      <w:pPr>
        <w:tabs>
          <w:tab w:val="left" w:pos="709"/>
          <w:tab w:val="left" w:pos="8647"/>
          <w:tab w:val="right" w:pos="9356"/>
        </w:tabs>
        <w:spacing w:after="120" w:line="480" w:lineRule="auto"/>
        <w:ind w:left="709" w:hanging="851"/>
        <w:contextualSpacing/>
        <w:rPr>
          <w:rFonts w:cs="Arial"/>
          <w:szCs w:val="22"/>
        </w:rPr>
      </w:pPr>
      <w:r>
        <w:tab/>
        <w:t>One:</w:t>
      </w:r>
      <w:r>
        <w:rPr>
          <w:rFonts w:cs="Arial"/>
          <w:szCs w:val="22"/>
        </w:rPr>
        <w:t xml:space="preserve"> </w:t>
      </w:r>
      <w:bookmarkStart w:id="14" w:name="_Hlk139454252"/>
      <w:r>
        <w:rPr>
          <w:rFonts w:cs="Arial"/>
          <w:szCs w:val="22"/>
        </w:rPr>
        <w:t>____________________________________________________________________</w:t>
      </w:r>
    </w:p>
    <w:bookmarkEnd w:id="14"/>
    <w:p w14:paraId="57D8B048" w14:textId="568F9E68" w:rsidR="00A57631" w:rsidRPr="00A57631" w:rsidRDefault="00A57631" w:rsidP="00A57631">
      <w:pPr>
        <w:tabs>
          <w:tab w:val="left" w:pos="709"/>
          <w:tab w:val="left" w:pos="8647"/>
          <w:tab w:val="right" w:pos="9356"/>
        </w:tabs>
        <w:spacing w:after="120" w:line="480" w:lineRule="auto"/>
        <w:ind w:left="709" w:hanging="851"/>
        <w:contextualSpacing/>
        <w:rPr>
          <w:rFonts w:cs="Arial"/>
          <w:szCs w:val="22"/>
        </w:rPr>
      </w:pPr>
      <w:r>
        <w:rPr>
          <w:rFonts w:cs="Arial"/>
          <w:szCs w:val="22"/>
        </w:rPr>
        <w:tab/>
        <w:t>________________________________________________________________________________________________________________________________________________________________________________________________________________________</w:t>
      </w:r>
    </w:p>
    <w:p w14:paraId="01416F84" w14:textId="2EEFA53B" w:rsidR="00266A63" w:rsidRPr="00F03A94" w:rsidRDefault="00266A63" w:rsidP="00A57631">
      <w:pPr>
        <w:tabs>
          <w:tab w:val="left" w:pos="142"/>
          <w:tab w:val="left" w:pos="709"/>
          <w:tab w:val="left" w:pos="8647"/>
          <w:tab w:val="right" w:pos="9356"/>
        </w:tabs>
        <w:spacing w:after="120"/>
        <w:ind w:left="709"/>
      </w:pPr>
    </w:p>
    <w:p w14:paraId="4671EA1A" w14:textId="77777777" w:rsidR="00266A63" w:rsidRDefault="00266A63" w:rsidP="00266A63">
      <w:pPr>
        <w:tabs>
          <w:tab w:val="left" w:pos="142"/>
          <w:tab w:val="left" w:pos="709"/>
          <w:tab w:val="left" w:pos="8647"/>
          <w:tab w:val="right" w:pos="9356"/>
        </w:tabs>
        <w:spacing w:after="120"/>
        <w:ind w:left="709"/>
        <w:rPr>
          <w:u w:val="single"/>
        </w:rPr>
      </w:pPr>
    </w:p>
    <w:p w14:paraId="0E2C7182" w14:textId="73B28AE3" w:rsidR="00A57631" w:rsidRDefault="00A57631" w:rsidP="00A57631">
      <w:pPr>
        <w:tabs>
          <w:tab w:val="left" w:pos="142"/>
          <w:tab w:val="left" w:pos="709"/>
          <w:tab w:val="left" w:pos="8647"/>
          <w:tab w:val="right" w:pos="9356"/>
        </w:tabs>
        <w:spacing w:after="120" w:line="480" w:lineRule="auto"/>
        <w:ind w:left="709"/>
        <w:contextualSpacing/>
        <w:rPr>
          <w:rFonts w:cs="Arial"/>
          <w:szCs w:val="22"/>
        </w:rPr>
      </w:pPr>
      <w:r>
        <w:t>Two:</w:t>
      </w:r>
      <w:r>
        <w:rPr>
          <w:rFonts w:cs="Arial"/>
          <w:szCs w:val="22"/>
        </w:rPr>
        <w:t xml:space="preserve"> ___________________________________________________________________</w:t>
      </w:r>
    </w:p>
    <w:p w14:paraId="47B474DB" w14:textId="5711DDE2" w:rsidR="00266A63" w:rsidRPr="00A57631" w:rsidRDefault="00A57631" w:rsidP="00A57631">
      <w:pPr>
        <w:tabs>
          <w:tab w:val="left" w:pos="142"/>
          <w:tab w:val="left" w:pos="709"/>
          <w:tab w:val="left" w:pos="8647"/>
          <w:tab w:val="right" w:pos="9356"/>
        </w:tabs>
        <w:spacing w:after="120" w:line="480" w:lineRule="auto"/>
        <w:ind w:left="709"/>
        <w:contextualSpacing/>
      </w:pPr>
      <w:r>
        <w:rPr>
          <w:rFonts w:cs="Arial"/>
          <w:szCs w:val="22"/>
        </w:rPr>
        <w:t>________________________________________________________________________________________________________________________________________________________________________________________________________________________</w:t>
      </w:r>
    </w:p>
    <w:p w14:paraId="43BD5735" w14:textId="3C8A4684" w:rsidR="00266A63" w:rsidRDefault="00266A63" w:rsidP="00A57631">
      <w:pPr>
        <w:spacing w:line="480" w:lineRule="auto"/>
        <w:ind w:left="720" w:hanging="720"/>
        <w:rPr>
          <w:rFonts w:cs="Arial"/>
        </w:rPr>
      </w:pPr>
    </w:p>
    <w:p w14:paraId="28754B13" w14:textId="77777777" w:rsidR="001A54A4" w:rsidRDefault="001A54A4" w:rsidP="00266A63">
      <w:pPr>
        <w:ind w:left="720" w:hanging="720"/>
        <w:rPr>
          <w:rFonts w:cs="Arial"/>
        </w:rPr>
      </w:pPr>
    </w:p>
    <w:p w14:paraId="107314BE" w14:textId="77777777" w:rsidR="001A54A4" w:rsidRDefault="001A54A4" w:rsidP="00266A63">
      <w:pPr>
        <w:ind w:left="720" w:hanging="720"/>
        <w:rPr>
          <w:rFonts w:cs="Arial"/>
        </w:rPr>
      </w:pPr>
    </w:p>
    <w:p w14:paraId="5FF5849B" w14:textId="77777777" w:rsidR="001A54A4" w:rsidRDefault="001A54A4" w:rsidP="00266A63">
      <w:pPr>
        <w:ind w:left="720" w:hanging="720"/>
        <w:rPr>
          <w:rFonts w:cs="Arial"/>
        </w:rPr>
      </w:pPr>
    </w:p>
    <w:p w14:paraId="6824EE10" w14:textId="77777777" w:rsidR="001A54A4" w:rsidRDefault="001A54A4" w:rsidP="00266A63">
      <w:pPr>
        <w:ind w:left="720" w:hanging="720"/>
        <w:rPr>
          <w:rFonts w:cs="Arial"/>
        </w:rPr>
      </w:pPr>
    </w:p>
    <w:p w14:paraId="67B6B0DE" w14:textId="77777777" w:rsidR="001A54A4" w:rsidRDefault="001A54A4" w:rsidP="00266A63">
      <w:pPr>
        <w:ind w:left="720" w:hanging="720"/>
        <w:rPr>
          <w:rFonts w:cs="Arial"/>
        </w:rPr>
      </w:pPr>
    </w:p>
    <w:p w14:paraId="71F1005D" w14:textId="77777777" w:rsidR="001A54A4" w:rsidRPr="00D15B43" w:rsidRDefault="001A54A4" w:rsidP="00266A63">
      <w:pPr>
        <w:ind w:left="720" w:hanging="720"/>
        <w:rPr>
          <w:rFonts w:cs="Arial"/>
        </w:rPr>
      </w:pPr>
    </w:p>
    <w:p w14:paraId="26C3D37E" w14:textId="135A4D65" w:rsidR="00266A63" w:rsidRDefault="00266A63" w:rsidP="00266A63">
      <w:pPr>
        <w:ind w:left="709" w:hanging="709"/>
        <w:rPr>
          <w:rFonts w:cs="Arial"/>
        </w:rPr>
      </w:pPr>
      <w:r>
        <w:lastRenderedPageBreak/>
        <w:t>(h)</w:t>
      </w:r>
      <w:r>
        <w:tab/>
      </w:r>
      <w:r w:rsidRPr="00D15B43">
        <w:rPr>
          <w:rFonts w:cs="Arial"/>
        </w:rPr>
        <w:t>Sherif</w:t>
      </w:r>
      <w:r w:rsidR="00D7752C">
        <w:rPr>
          <w:rFonts w:cs="Arial"/>
        </w:rPr>
        <w:t xml:space="preserve"> et </w:t>
      </w:r>
      <w:proofErr w:type="spellStart"/>
      <w:r w:rsidR="00D7752C">
        <w:rPr>
          <w:rFonts w:cs="Arial"/>
        </w:rPr>
        <w:t>al</w:t>
      </w:r>
      <w:r w:rsidRPr="00D15B43">
        <w:rPr>
          <w:rFonts w:cs="Arial"/>
        </w:rPr>
        <w:t>’s</w:t>
      </w:r>
      <w:proofErr w:type="spellEnd"/>
      <w:r w:rsidRPr="00D15B43">
        <w:rPr>
          <w:rFonts w:cs="Arial"/>
        </w:rPr>
        <w:t xml:space="preserve"> study is said to have ecological validity as it was a field study. State what being valid suggests for this study.</w:t>
      </w:r>
      <w:r w:rsidRPr="00D15B43">
        <w:rPr>
          <w:rFonts w:cs="Arial"/>
        </w:rPr>
        <w:tab/>
      </w:r>
      <w:r w:rsidRPr="00D15B43">
        <w:rPr>
          <w:rFonts w:cs="Arial"/>
        </w:rPr>
        <w:tab/>
      </w:r>
      <w:r w:rsidRPr="00D15B43">
        <w:rPr>
          <w:rFonts w:cs="Arial"/>
        </w:rPr>
        <w:tab/>
      </w:r>
      <w:r w:rsidRPr="00D15B43">
        <w:rPr>
          <w:rFonts w:cs="Arial"/>
        </w:rPr>
        <w:tab/>
      </w:r>
      <w:r w:rsidR="00D814C3">
        <w:rPr>
          <w:rFonts w:cs="Arial"/>
        </w:rPr>
        <w:tab/>
      </w:r>
      <w:r w:rsidR="00D814C3">
        <w:rPr>
          <w:rFonts w:cs="Arial"/>
        </w:rPr>
        <w:tab/>
      </w:r>
      <w:r w:rsidR="00D814C3">
        <w:rPr>
          <w:rFonts w:cs="Arial"/>
        </w:rPr>
        <w:tab/>
        <w:t xml:space="preserve"> </w:t>
      </w:r>
      <w:r w:rsidRPr="00D15B43">
        <w:rPr>
          <w:rFonts w:cs="Arial"/>
        </w:rPr>
        <w:t>(</w:t>
      </w:r>
      <w:r w:rsidR="00D814C3">
        <w:rPr>
          <w:rFonts w:cs="Arial"/>
        </w:rPr>
        <w:t>1</w:t>
      </w:r>
      <w:r w:rsidRPr="00D15B43">
        <w:rPr>
          <w:rFonts w:cs="Arial"/>
        </w:rPr>
        <w:t xml:space="preserve"> mark)</w:t>
      </w:r>
    </w:p>
    <w:p w14:paraId="0BF3C0F0" w14:textId="213D742E" w:rsidR="00266A63" w:rsidRDefault="00266A63" w:rsidP="00266A63">
      <w:pPr>
        <w:ind w:left="709" w:hanging="709"/>
        <w:rPr>
          <w:rFonts w:cs="Arial"/>
        </w:rPr>
      </w:pPr>
    </w:p>
    <w:p w14:paraId="4D9EDD01" w14:textId="64CE2E61" w:rsidR="00266A63" w:rsidRDefault="001C668B" w:rsidP="00A57631">
      <w:pPr>
        <w:tabs>
          <w:tab w:val="left" w:pos="709"/>
          <w:tab w:val="left" w:pos="8647"/>
          <w:tab w:val="right" w:pos="9356"/>
        </w:tabs>
        <w:spacing w:after="120" w:line="480" w:lineRule="auto"/>
        <w:ind w:left="708" w:hanging="992"/>
        <w:rPr>
          <w:rFonts w:cs="Arial"/>
        </w:rPr>
      </w:pPr>
      <w:r>
        <w:tab/>
      </w:r>
      <w:r w:rsidR="00A57631">
        <w:rPr>
          <w:rFonts w:cs="Arial"/>
          <w:szCs w:val="22"/>
        </w:rPr>
        <w:t>________________________________________________________________________________________________________________________________________________</w:t>
      </w:r>
      <w:r w:rsidRPr="00B661AA">
        <w:rPr>
          <w:u w:val="single"/>
        </w:rPr>
        <w:t xml:space="preserve">    </w:t>
      </w:r>
    </w:p>
    <w:p w14:paraId="7CAEEAAB" w14:textId="5D6DA159" w:rsidR="00266A63" w:rsidRDefault="00266A63" w:rsidP="00266A63">
      <w:pPr>
        <w:ind w:left="709" w:hanging="709"/>
        <w:rPr>
          <w:rFonts w:cs="Arial"/>
        </w:rPr>
      </w:pPr>
    </w:p>
    <w:p w14:paraId="244A4CD1" w14:textId="4A50A86D" w:rsidR="00266A63" w:rsidRPr="00D15B43" w:rsidRDefault="00266A63" w:rsidP="00266A63">
      <w:pPr>
        <w:ind w:left="709" w:hanging="709"/>
        <w:rPr>
          <w:rFonts w:cs="Arial"/>
        </w:rPr>
      </w:pPr>
      <w:r>
        <w:rPr>
          <w:rFonts w:cs="Arial"/>
        </w:rPr>
        <w:t>(</w:t>
      </w:r>
      <w:proofErr w:type="spellStart"/>
      <w:r>
        <w:rPr>
          <w:rFonts w:cs="Arial"/>
        </w:rPr>
        <w:t>i</w:t>
      </w:r>
      <w:proofErr w:type="spellEnd"/>
      <w:r>
        <w:rPr>
          <w:rFonts w:cs="Arial"/>
        </w:rPr>
        <w:t>)</w:t>
      </w:r>
      <w:r>
        <w:rPr>
          <w:rFonts w:cs="Arial"/>
        </w:rPr>
        <w:tab/>
      </w:r>
      <w:r w:rsidRPr="00D15B43">
        <w:rPr>
          <w:rFonts w:cs="Arial"/>
        </w:rPr>
        <w:t>Sherif</w:t>
      </w:r>
      <w:r w:rsidR="00D7752C">
        <w:rPr>
          <w:rFonts w:cs="Arial"/>
        </w:rPr>
        <w:t xml:space="preserve"> et </w:t>
      </w:r>
      <w:proofErr w:type="spellStart"/>
      <w:r w:rsidR="00D7752C">
        <w:rPr>
          <w:rFonts w:cs="Arial"/>
        </w:rPr>
        <w:t>al</w:t>
      </w:r>
      <w:r w:rsidRPr="00D15B43">
        <w:rPr>
          <w:rFonts w:cs="Arial"/>
        </w:rPr>
        <w:t>’s</w:t>
      </w:r>
      <w:proofErr w:type="spellEnd"/>
      <w:r w:rsidRPr="00D15B43">
        <w:rPr>
          <w:rFonts w:cs="Arial"/>
        </w:rPr>
        <w:t xml:space="preserve"> study used only </w:t>
      </w:r>
      <w:r w:rsidR="00A57631">
        <w:rPr>
          <w:rFonts w:cs="Arial"/>
        </w:rPr>
        <w:t xml:space="preserve">eleven and </w:t>
      </w:r>
      <w:r w:rsidRPr="00D15B43">
        <w:rPr>
          <w:rFonts w:cs="Arial"/>
        </w:rPr>
        <w:t xml:space="preserve">12-year-old white middle class boys. Evaluate what this suggests </w:t>
      </w:r>
      <w:r w:rsidR="00FA72F9">
        <w:rPr>
          <w:rFonts w:cs="Arial"/>
        </w:rPr>
        <w:t>about the generalisability to the population. Suggest</w:t>
      </w:r>
      <w:r w:rsidRPr="00D15B43">
        <w:rPr>
          <w:rFonts w:cs="Arial"/>
        </w:rPr>
        <w:t xml:space="preserve"> how it could be improved.</w:t>
      </w:r>
      <w:r w:rsidRPr="00D15B43">
        <w:rPr>
          <w:rFonts w:cs="Arial"/>
        </w:rPr>
        <w:tab/>
      </w:r>
      <w:r w:rsidRPr="00D15B43">
        <w:rPr>
          <w:rFonts w:cs="Arial"/>
        </w:rPr>
        <w:tab/>
      </w:r>
      <w:r w:rsidRPr="00D15B43">
        <w:rPr>
          <w:rFonts w:cs="Arial"/>
        </w:rPr>
        <w:tab/>
      </w:r>
      <w:r w:rsidRPr="00D15B43">
        <w:rPr>
          <w:rFonts w:cs="Arial"/>
        </w:rPr>
        <w:tab/>
      </w:r>
      <w:r w:rsidR="00FA72F9">
        <w:rPr>
          <w:rFonts w:cs="Arial"/>
        </w:rPr>
        <w:tab/>
      </w:r>
      <w:r w:rsidR="00FA72F9">
        <w:rPr>
          <w:rFonts w:cs="Arial"/>
        </w:rPr>
        <w:tab/>
      </w:r>
      <w:r w:rsidR="00FA72F9">
        <w:rPr>
          <w:rFonts w:cs="Arial"/>
        </w:rPr>
        <w:tab/>
      </w:r>
      <w:r w:rsidR="00FA72F9">
        <w:rPr>
          <w:rFonts w:cs="Arial"/>
        </w:rPr>
        <w:tab/>
      </w:r>
      <w:r w:rsidR="00FA72F9">
        <w:rPr>
          <w:rFonts w:cs="Arial"/>
        </w:rPr>
        <w:tab/>
      </w:r>
      <w:r w:rsidR="00FA72F9">
        <w:rPr>
          <w:rFonts w:cs="Arial"/>
        </w:rPr>
        <w:tab/>
      </w:r>
      <w:r w:rsidRPr="00D15B43">
        <w:rPr>
          <w:rFonts w:cs="Arial"/>
        </w:rPr>
        <w:t>(3 marks)</w:t>
      </w:r>
    </w:p>
    <w:p w14:paraId="6BC5E706" w14:textId="41954CF6" w:rsidR="00266A63" w:rsidRPr="00266A63" w:rsidRDefault="00266A63" w:rsidP="00266A63"/>
    <w:p w14:paraId="1BA8BC95" w14:textId="0A247804" w:rsidR="00F03A94" w:rsidRPr="00F03A94" w:rsidRDefault="001C668B" w:rsidP="00A57631">
      <w:pPr>
        <w:tabs>
          <w:tab w:val="left" w:pos="709"/>
          <w:tab w:val="left" w:pos="8647"/>
          <w:tab w:val="right" w:pos="9356"/>
        </w:tabs>
        <w:spacing w:after="120" w:line="480" w:lineRule="auto"/>
        <w:ind w:left="708" w:hanging="992"/>
        <w:rPr>
          <w:rFonts w:cs="Arial"/>
        </w:rPr>
      </w:pPr>
      <w:r>
        <w:tab/>
      </w:r>
      <w:r w:rsidR="00A57631">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92B13D" w14:textId="5013E676" w:rsidR="001C668B" w:rsidRPr="001C668B" w:rsidRDefault="001C668B" w:rsidP="00F03A94">
      <w:pPr>
        <w:tabs>
          <w:tab w:val="left" w:pos="142"/>
          <w:tab w:val="left" w:pos="709"/>
          <w:tab w:val="left" w:pos="8647"/>
          <w:tab w:val="right" w:pos="9356"/>
        </w:tabs>
        <w:spacing w:after="120"/>
        <w:rPr>
          <w:rFonts w:cs="Arial"/>
          <w:szCs w:val="22"/>
        </w:rPr>
      </w:pPr>
      <w:r w:rsidRPr="004D57DF">
        <w:rPr>
          <w:u w:val="single"/>
        </w:rPr>
        <w:t xml:space="preserve">    </w:t>
      </w:r>
    </w:p>
    <w:p w14:paraId="7DF7D83C" w14:textId="77777777" w:rsidR="001A54A4" w:rsidRDefault="001A54A4" w:rsidP="001C668B">
      <w:pPr>
        <w:tabs>
          <w:tab w:val="left" w:pos="540"/>
          <w:tab w:val="left" w:pos="7920"/>
          <w:tab w:val="right" w:pos="9356"/>
        </w:tabs>
        <w:spacing w:after="120"/>
        <w:ind w:left="900" w:hanging="900"/>
        <w:rPr>
          <w:rFonts w:cs="Arial"/>
          <w:b/>
          <w:bCs/>
          <w:szCs w:val="22"/>
        </w:rPr>
      </w:pPr>
    </w:p>
    <w:p w14:paraId="40A3662D" w14:textId="77777777" w:rsidR="001A54A4" w:rsidRDefault="001A54A4" w:rsidP="001C668B">
      <w:pPr>
        <w:tabs>
          <w:tab w:val="left" w:pos="540"/>
          <w:tab w:val="left" w:pos="7920"/>
          <w:tab w:val="right" w:pos="9356"/>
        </w:tabs>
        <w:spacing w:after="120"/>
        <w:ind w:left="900" w:hanging="900"/>
        <w:rPr>
          <w:rFonts w:cs="Arial"/>
          <w:b/>
          <w:bCs/>
          <w:szCs w:val="22"/>
        </w:rPr>
      </w:pPr>
    </w:p>
    <w:p w14:paraId="57A0227F" w14:textId="77777777" w:rsidR="001A54A4" w:rsidRDefault="001A54A4" w:rsidP="001C668B">
      <w:pPr>
        <w:tabs>
          <w:tab w:val="left" w:pos="540"/>
          <w:tab w:val="left" w:pos="7920"/>
          <w:tab w:val="right" w:pos="9356"/>
        </w:tabs>
        <w:spacing w:after="120"/>
        <w:ind w:left="900" w:hanging="900"/>
        <w:rPr>
          <w:rFonts w:cs="Arial"/>
          <w:b/>
          <w:bCs/>
          <w:szCs w:val="22"/>
        </w:rPr>
      </w:pPr>
    </w:p>
    <w:p w14:paraId="14246174" w14:textId="77777777" w:rsidR="001A54A4" w:rsidRDefault="001A54A4" w:rsidP="001C668B">
      <w:pPr>
        <w:tabs>
          <w:tab w:val="left" w:pos="540"/>
          <w:tab w:val="left" w:pos="7920"/>
          <w:tab w:val="right" w:pos="9356"/>
        </w:tabs>
        <w:spacing w:after="120"/>
        <w:ind w:left="900" w:hanging="900"/>
        <w:rPr>
          <w:rFonts w:cs="Arial"/>
          <w:b/>
          <w:bCs/>
          <w:szCs w:val="22"/>
        </w:rPr>
      </w:pPr>
    </w:p>
    <w:p w14:paraId="78DB97DE" w14:textId="77777777" w:rsidR="001A54A4" w:rsidRDefault="001A54A4" w:rsidP="001C668B">
      <w:pPr>
        <w:tabs>
          <w:tab w:val="left" w:pos="540"/>
          <w:tab w:val="left" w:pos="7920"/>
          <w:tab w:val="right" w:pos="9356"/>
        </w:tabs>
        <w:spacing w:after="120"/>
        <w:ind w:left="900" w:hanging="900"/>
        <w:rPr>
          <w:rFonts w:cs="Arial"/>
          <w:b/>
          <w:bCs/>
          <w:szCs w:val="22"/>
        </w:rPr>
      </w:pPr>
    </w:p>
    <w:p w14:paraId="0340F3CF" w14:textId="77777777" w:rsidR="001A54A4" w:rsidRDefault="001A54A4" w:rsidP="001C668B">
      <w:pPr>
        <w:tabs>
          <w:tab w:val="left" w:pos="540"/>
          <w:tab w:val="left" w:pos="7920"/>
          <w:tab w:val="right" w:pos="9356"/>
        </w:tabs>
        <w:spacing w:after="120"/>
        <w:ind w:left="900" w:hanging="900"/>
        <w:rPr>
          <w:rFonts w:cs="Arial"/>
          <w:b/>
          <w:bCs/>
          <w:szCs w:val="22"/>
        </w:rPr>
      </w:pPr>
    </w:p>
    <w:p w14:paraId="44850F9E" w14:textId="77777777" w:rsidR="001A54A4" w:rsidRDefault="001A54A4" w:rsidP="001C668B">
      <w:pPr>
        <w:tabs>
          <w:tab w:val="left" w:pos="540"/>
          <w:tab w:val="left" w:pos="7920"/>
          <w:tab w:val="right" w:pos="9356"/>
        </w:tabs>
        <w:spacing w:after="120"/>
        <w:ind w:left="900" w:hanging="900"/>
        <w:rPr>
          <w:rFonts w:cs="Arial"/>
          <w:b/>
          <w:bCs/>
          <w:szCs w:val="22"/>
        </w:rPr>
      </w:pPr>
    </w:p>
    <w:p w14:paraId="1EA5B42D" w14:textId="77777777" w:rsidR="001A54A4" w:rsidRDefault="001A54A4" w:rsidP="001C668B">
      <w:pPr>
        <w:tabs>
          <w:tab w:val="left" w:pos="540"/>
          <w:tab w:val="left" w:pos="7920"/>
          <w:tab w:val="right" w:pos="9356"/>
        </w:tabs>
        <w:spacing w:after="120"/>
        <w:ind w:left="900" w:hanging="900"/>
        <w:rPr>
          <w:rFonts w:cs="Arial"/>
          <w:b/>
          <w:bCs/>
          <w:szCs w:val="22"/>
        </w:rPr>
      </w:pPr>
    </w:p>
    <w:p w14:paraId="09CC659E" w14:textId="77777777" w:rsidR="001A54A4" w:rsidRDefault="001A54A4" w:rsidP="001C668B">
      <w:pPr>
        <w:tabs>
          <w:tab w:val="left" w:pos="540"/>
          <w:tab w:val="left" w:pos="7920"/>
          <w:tab w:val="right" w:pos="9356"/>
        </w:tabs>
        <w:spacing w:after="120"/>
        <w:ind w:left="900" w:hanging="900"/>
        <w:rPr>
          <w:rFonts w:cs="Arial"/>
          <w:b/>
          <w:bCs/>
          <w:szCs w:val="22"/>
        </w:rPr>
      </w:pPr>
    </w:p>
    <w:p w14:paraId="4EDA2541" w14:textId="77777777" w:rsidR="001A54A4" w:rsidRDefault="001A54A4" w:rsidP="001C668B">
      <w:pPr>
        <w:tabs>
          <w:tab w:val="left" w:pos="540"/>
          <w:tab w:val="left" w:pos="7920"/>
          <w:tab w:val="right" w:pos="9356"/>
        </w:tabs>
        <w:spacing w:after="120"/>
        <w:ind w:left="900" w:hanging="900"/>
        <w:rPr>
          <w:rFonts w:cs="Arial"/>
          <w:b/>
          <w:bCs/>
          <w:szCs w:val="22"/>
        </w:rPr>
      </w:pPr>
    </w:p>
    <w:p w14:paraId="61D03F2F" w14:textId="77777777" w:rsidR="001A54A4" w:rsidRDefault="001A54A4" w:rsidP="001C668B">
      <w:pPr>
        <w:tabs>
          <w:tab w:val="left" w:pos="540"/>
          <w:tab w:val="left" w:pos="7920"/>
          <w:tab w:val="right" w:pos="9356"/>
        </w:tabs>
        <w:spacing w:after="120"/>
        <w:ind w:left="900" w:hanging="900"/>
        <w:rPr>
          <w:rFonts w:cs="Arial"/>
          <w:b/>
          <w:bCs/>
          <w:szCs w:val="22"/>
        </w:rPr>
      </w:pPr>
    </w:p>
    <w:p w14:paraId="74066DFE" w14:textId="77777777" w:rsidR="001A54A4" w:rsidRDefault="001A54A4" w:rsidP="001C668B">
      <w:pPr>
        <w:tabs>
          <w:tab w:val="left" w:pos="540"/>
          <w:tab w:val="left" w:pos="7920"/>
          <w:tab w:val="right" w:pos="9356"/>
        </w:tabs>
        <w:spacing w:after="120"/>
        <w:ind w:left="900" w:hanging="900"/>
        <w:rPr>
          <w:rFonts w:cs="Arial"/>
          <w:b/>
          <w:bCs/>
          <w:szCs w:val="22"/>
        </w:rPr>
      </w:pPr>
    </w:p>
    <w:p w14:paraId="39AAB500" w14:textId="77777777" w:rsidR="001A54A4" w:rsidRDefault="001A54A4" w:rsidP="001C668B">
      <w:pPr>
        <w:tabs>
          <w:tab w:val="left" w:pos="540"/>
          <w:tab w:val="left" w:pos="7920"/>
          <w:tab w:val="right" w:pos="9356"/>
        </w:tabs>
        <w:spacing w:after="120"/>
        <w:ind w:left="900" w:hanging="900"/>
        <w:rPr>
          <w:rFonts w:cs="Arial"/>
          <w:b/>
          <w:bCs/>
          <w:szCs w:val="22"/>
        </w:rPr>
      </w:pPr>
    </w:p>
    <w:p w14:paraId="2DDFBC80" w14:textId="77777777" w:rsidR="001A54A4" w:rsidRDefault="001A54A4" w:rsidP="001C668B">
      <w:pPr>
        <w:tabs>
          <w:tab w:val="left" w:pos="540"/>
          <w:tab w:val="left" w:pos="7920"/>
          <w:tab w:val="right" w:pos="9356"/>
        </w:tabs>
        <w:spacing w:after="120"/>
        <w:ind w:left="900" w:hanging="900"/>
        <w:rPr>
          <w:rFonts w:cs="Arial"/>
          <w:b/>
          <w:bCs/>
          <w:szCs w:val="22"/>
        </w:rPr>
      </w:pPr>
    </w:p>
    <w:p w14:paraId="2897F680" w14:textId="77777777" w:rsidR="001A54A4" w:rsidRDefault="001A54A4" w:rsidP="001C668B">
      <w:pPr>
        <w:tabs>
          <w:tab w:val="left" w:pos="540"/>
          <w:tab w:val="left" w:pos="7920"/>
          <w:tab w:val="right" w:pos="9356"/>
        </w:tabs>
        <w:spacing w:after="120"/>
        <w:ind w:left="900" w:hanging="900"/>
        <w:rPr>
          <w:rFonts w:cs="Arial"/>
          <w:b/>
          <w:bCs/>
          <w:szCs w:val="22"/>
        </w:rPr>
      </w:pPr>
    </w:p>
    <w:p w14:paraId="500BF297" w14:textId="77777777" w:rsidR="001A54A4" w:rsidRDefault="001A54A4" w:rsidP="001C668B">
      <w:pPr>
        <w:tabs>
          <w:tab w:val="left" w:pos="540"/>
          <w:tab w:val="left" w:pos="7920"/>
          <w:tab w:val="right" w:pos="9356"/>
        </w:tabs>
        <w:spacing w:after="120"/>
        <w:ind w:left="900" w:hanging="900"/>
        <w:rPr>
          <w:rFonts w:cs="Arial"/>
          <w:b/>
          <w:bCs/>
          <w:szCs w:val="22"/>
        </w:rPr>
      </w:pPr>
    </w:p>
    <w:p w14:paraId="7299A4B3" w14:textId="77777777" w:rsidR="001A54A4" w:rsidRDefault="001A54A4" w:rsidP="001C668B">
      <w:pPr>
        <w:tabs>
          <w:tab w:val="left" w:pos="540"/>
          <w:tab w:val="left" w:pos="7920"/>
          <w:tab w:val="right" w:pos="9356"/>
        </w:tabs>
        <w:spacing w:after="120"/>
        <w:ind w:left="900" w:hanging="900"/>
        <w:rPr>
          <w:rFonts w:cs="Arial"/>
          <w:b/>
          <w:bCs/>
          <w:szCs w:val="22"/>
        </w:rPr>
      </w:pPr>
    </w:p>
    <w:p w14:paraId="0203E47D" w14:textId="77777777" w:rsidR="001A54A4" w:rsidRDefault="001A54A4" w:rsidP="001C668B">
      <w:pPr>
        <w:tabs>
          <w:tab w:val="left" w:pos="540"/>
          <w:tab w:val="left" w:pos="7920"/>
          <w:tab w:val="right" w:pos="9356"/>
        </w:tabs>
        <w:spacing w:after="120"/>
        <w:ind w:left="900" w:hanging="900"/>
        <w:rPr>
          <w:rFonts w:cs="Arial"/>
          <w:b/>
          <w:bCs/>
          <w:szCs w:val="22"/>
        </w:rPr>
      </w:pPr>
    </w:p>
    <w:p w14:paraId="3249B961" w14:textId="77777777" w:rsidR="001A54A4" w:rsidRDefault="001A54A4" w:rsidP="001C668B">
      <w:pPr>
        <w:tabs>
          <w:tab w:val="left" w:pos="540"/>
          <w:tab w:val="left" w:pos="7920"/>
          <w:tab w:val="right" w:pos="9356"/>
        </w:tabs>
        <w:spacing w:after="120"/>
        <w:ind w:left="900" w:hanging="900"/>
        <w:rPr>
          <w:rFonts w:cs="Arial"/>
          <w:b/>
          <w:bCs/>
          <w:szCs w:val="22"/>
        </w:rPr>
      </w:pPr>
    </w:p>
    <w:p w14:paraId="73577E04" w14:textId="77777777" w:rsidR="001A54A4" w:rsidRDefault="001A54A4" w:rsidP="001C668B">
      <w:pPr>
        <w:tabs>
          <w:tab w:val="left" w:pos="540"/>
          <w:tab w:val="left" w:pos="7920"/>
          <w:tab w:val="right" w:pos="9356"/>
        </w:tabs>
        <w:spacing w:after="120"/>
        <w:ind w:left="900" w:hanging="900"/>
        <w:rPr>
          <w:rFonts w:cs="Arial"/>
          <w:b/>
          <w:bCs/>
          <w:szCs w:val="22"/>
        </w:rPr>
      </w:pPr>
    </w:p>
    <w:p w14:paraId="1AA1C318" w14:textId="77777777" w:rsidR="001A54A4" w:rsidRDefault="001A54A4" w:rsidP="001C668B">
      <w:pPr>
        <w:tabs>
          <w:tab w:val="left" w:pos="540"/>
          <w:tab w:val="left" w:pos="7920"/>
          <w:tab w:val="right" w:pos="9356"/>
        </w:tabs>
        <w:spacing w:after="120"/>
        <w:ind w:left="900" w:hanging="900"/>
        <w:rPr>
          <w:rFonts w:cs="Arial"/>
          <w:b/>
          <w:bCs/>
          <w:szCs w:val="22"/>
        </w:rPr>
      </w:pPr>
    </w:p>
    <w:p w14:paraId="129B8037" w14:textId="20F697E5" w:rsidR="001C668B" w:rsidRDefault="001C668B" w:rsidP="001C668B">
      <w:pPr>
        <w:tabs>
          <w:tab w:val="left" w:pos="540"/>
          <w:tab w:val="left" w:pos="7920"/>
          <w:tab w:val="right" w:pos="9356"/>
        </w:tabs>
        <w:spacing w:after="120"/>
        <w:ind w:left="900" w:hanging="900"/>
        <w:rPr>
          <w:rFonts w:cs="Arial"/>
          <w:b/>
          <w:bCs/>
          <w:szCs w:val="22"/>
        </w:rPr>
      </w:pPr>
      <w:r w:rsidRPr="00166057">
        <w:rPr>
          <w:rFonts w:cs="Arial"/>
          <w:b/>
          <w:bCs/>
          <w:szCs w:val="22"/>
        </w:rPr>
        <w:lastRenderedPageBreak/>
        <w:t xml:space="preserve">Question </w:t>
      </w:r>
      <w:r>
        <w:rPr>
          <w:rFonts w:cs="Arial"/>
          <w:b/>
          <w:bCs/>
          <w:szCs w:val="22"/>
        </w:rPr>
        <w:t>7</w:t>
      </w:r>
      <w:r w:rsidRPr="00166057">
        <w:rPr>
          <w:rFonts w:cs="Arial"/>
          <w:b/>
          <w:bCs/>
          <w:szCs w:val="22"/>
        </w:rPr>
        <w:t xml:space="preserve">                                                                                     </w:t>
      </w:r>
      <w:r w:rsidRPr="00166057">
        <w:rPr>
          <w:rFonts w:cs="Arial"/>
          <w:b/>
          <w:bCs/>
          <w:szCs w:val="22"/>
        </w:rPr>
        <w:tab/>
      </w:r>
      <w:r>
        <w:rPr>
          <w:rFonts w:cs="Arial"/>
          <w:b/>
          <w:bCs/>
          <w:szCs w:val="22"/>
        </w:rPr>
        <w:t xml:space="preserve">         </w:t>
      </w:r>
      <w:r w:rsidRPr="00166057">
        <w:rPr>
          <w:rFonts w:cs="Arial"/>
          <w:b/>
          <w:bCs/>
          <w:szCs w:val="22"/>
        </w:rPr>
        <w:tab/>
        <w:t>(</w:t>
      </w:r>
      <w:r>
        <w:rPr>
          <w:rFonts w:cs="Arial"/>
          <w:b/>
          <w:bCs/>
          <w:szCs w:val="22"/>
        </w:rPr>
        <w:t>2</w:t>
      </w:r>
      <w:r w:rsidR="001173DB">
        <w:rPr>
          <w:rFonts w:cs="Arial"/>
          <w:b/>
          <w:bCs/>
          <w:szCs w:val="22"/>
        </w:rPr>
        <w:t>5</w:t>
      </w:r>
      <w:r w:rsidRPr="00166057">
        <w:rPr>
          <w:rFonts w:cs="Arial"/>
          <w:b/>
          <w:bCs/>
          <w:szCs w:val="22"/>
        </w:rPr>
        <w:t xml:space="preserve"> marks)</w:t>
      </w:r>
    </w:p>
    <w:p w14:paraId="28F52A8D" w14:textId="190F3516" w:rsidR="001C668B" w:rsidRDefault="001C668B" w:rsidP="001C668B">
      <w:pPr>
        <w:tabs>
          <w:tab w:val="left" w:pos="540"/>
          <w:tab w:val="left" w:pos="7920"/>
          <w:tab w:val="right" w:pos="9356"/>
        </w:tabs>
        <w:spacing w:after="120"/>
        <w:ind w:left="900" w:hanging="900"/>
        <w:rPr>
          <w:rFonts w:cs="Arial"/>
          <w:b/>
          <w:bCs/>
          <w:szCs w:val="22"/>
        </w:rPr>
      </w:pPr>
    </w:p>
    <w:p w14:paraId="422A89A5" w14:textId="32F40697" w:rsidR="001C1156" w:rsidRPr="00D15B43" w:rsidRDefault="001C1156" w:rsidP="001C1156">
      <w:pPr>
        <w:rPr>
          <w:rFonts w:cs="Arial"/>
        </w:rPr>
      </w:pPr>
      <w:r w:rsidRPr="00D15B43">
        <w:rPr>
          <w:rFonts w:cs="Arial"/>
        </w:rPr>
        <w:t xml:space="preserve">Nelson is the manager of a </w:t>
      </w:r>
      <w:r w:rsidR="001D1A80">
        <w:rPr>
          <w:rFonts w:cs="Arial"/>
        </w:rPr>
        <w:t xml:space="preserve">busy </w:t>
      </w:r>
      <w:r w:rsidRPr="00D15B43">
        <w:rPr>
          <w:rFonts w:cs="Arial"/>
        </w:rPr>
        <w:t>café</w:t>
      </w:r>
      <w:r w:rsidR="001D1A80">
        <w:rPr>
          <w:rFonts w:cs="Arial"/>
        </w:rPr>
        <w:t xml:space="preserve">. On one particular </w:t>
      </w:r>
      <w:r w:rsidRPr="00D15B43">
        <w:rPr>
          <w:rFonts w:cs="Arial"/>
        </w:rPr>
        <w:t xml:space="preserve">day, a commuter stopped at his café for a coffee. While Nelson was out the back of his café, he heard a large commotion coming from the front. He walked out the front and witnessed a customer having a seizure on the floor. He also witnessed no one going to the person’s aid. </w:t>
      </w:r>
    </w:p>
    <w:p w14:paraId="77744290" w14:textId="54B2550F" w:rsidR="001C1156" w:rsidRDefault="001C1156" w:rsidP="001C668B">
      <w:pPr>
        <w:tabs>
          <w:tab w:val="left" w:pos="540"/>
          <w:tab w:val="left" w:pos="7920"/>
          <w:tab w:val="right" w:pos="9356"/>
        </w:tabs>
        <w:spacing w:after="120"/>
        <w:ind w:left="900" w:hanging="900"/>
        <w:rPr>
          <w:rFonts w:cs="Arial"/>
          <w:b/>
          <w:bCs/>
          <w:szCs w:val="22"/>
        </w:rPr>
      </w:pPr>
    </w:p>
    <w:p w14:paraId="5118C5AD" w14:textId="464162E5" w:rsidR="001C1156" w:rsidRDefault="001C1156" w:rsidP="008D54AF">
      <w:pPr>
        <w:rPr>
          <w:rFonts w:cs="Arial"/>
        </w:rPr>
      </w:pPr>
      <w:r w:rsidRPr="001C1156">
        <w:rPr>
          <w:rFonts w:cs="Arial"/>
          <w:szCs w:val="22"/>
        </w:rPr>
        <w:t>(a)</w:t>
      </w:r>
      <w:r>
        <w:rPr>
          <w:rFonts w:cs="Arial"/>
          <w:szCs w:val="22"/>
        </w:rPr>
        <w:tab/>
      </w:r>
      <w:r w:rsidRPr="00D15B43">
        <w:rPr>
          <w:rFonts w:cs="Arial"/>
        </w:rPr>
        <w:t xml:space="preserve">Define the concept </w:t>
      </w:r>
      <w:r w:rsidR="00FA72F9">
        <w:rPr>
          <w:rFonts w:cs="Arial"/>
        </w:rPr>
        <w:t>‘</w:t>
      </w:r>
      <w:r w:rsidRPr="00D15B43">
        <w:rPr>
          <w:rFonts w:cs="Arial"/>
        </w:rPr>
        <w:t>bystander effect</w:t>
      </w:r>
      <w:r w:rsidR="00FA72F9">
        <w:rPr>
          <w:rFonts w:cs="Arial"/>
        </w:rPr>
        <w:t>’</w:t>
      </w:r>
      <w:r w:rsidRPr="00D15B43">
        <w:rPr>
          <w:rFonts w:cs="Arial"/>
        </w:rPr>
        <w:t xml:space="preserve">. </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00302CE4">
        <w:rPr>
          <w:rFonts w:cs="Arial"/>
        </w:rPr>
        <w:t xml:space="preserve">  </w:t>
      </w:r>
      <w:r w:rsidRPr="00D15B43">
        <w:rPr>
          <w:rFonts w:cs="Arial"/>
        </w:rPr>
        <w:t>(1 mark)</w:t>
      </w:r>
    </w:p>
    <w:p w14:paraId="5FD492A8" w14:textId="77777777" w:rsidR="008D54AF" w:rsidRPr="00D15B43" w:rsidRDefault="008D54AF" w:rsidP="008D54AF">
      <w:pPr>
        <w:ind w:left="709"/>
        <w:rPr>
          <w:rFonts w:cs="Arial"/>
        </w:rPr>
      </w:pPr>
    </w:p>
    <w:p w14:paraId="618FCE59" w14:textId="510B28D6" w:rsidR="00A57631" w:rsidRPr="00F03A94" w:rsidRDefault="00A57631" w:rsidP="008D54AF">
      <w:pPr>
        <w:tabs>
          <w:tab w:val="left" w:pos="709"/>
          <w:tab w:val="left" w:pos="8647"/>
          <w:tab w:val="right" w:pos="9356"/>
        </w:tabs>
        <w:spacing w:after="120" w:line="480" w:lineRule="auto"/>
        <w:ind w:left="709"/>
        <w:rPr>
          <w:rFonts w:cs="Arial"/>
        </w:rPr>
      </w:pPr>
      <w:r>
        <w:rPr>
          <w:rFonts w:cs="Arial"/>
          <w:szCs w:val="22"/>
        </w:rPr>
        <w:t>________________________________________________________________________________________________________________________________________________</w:t>
      </w:r>
    </w:p>
    <w:p w14:paraId="1740C4FB" w14:textId="64EC1B26" w:rsidR="001C1156" w:rsidRDefault="001C1156" w:rsidP="00A57631">
      <w:pPr>
        <w:tabs>
          <w:tab w:val="left" w:pos="142"/>
          <w:tab w:val="left" w:pos="709"/>
          <w:tab w:val="left" w:pos="8647"/>
          <w:tab w:val="right" w:pos="9356"/>
        </w:tabs>
        <w:spacing w:after="120"/>
        <w:ind w:left="709" w:hanging="992"/>
        <w:rPr>
          <w:rFonts w:cs="Arial"/>
          <w:szCs w:val="22"/>
        </w:rPr>
      </w:pPr>
    </w:p>
    <w:p w14:paraId="34748E6A" w14:textId="65891B5C" w:rsidR="001C1156" w:rsidRDefault="001C1156" w:rsidP="001C1156">
      <w:pPr>
        <w:ind w:left="720" w:hanging="720"/>
        <w:rPr>
          <w:rFonts w:cs="Arial"/>
        </w:rPr>
      </w:pPr>
      <w:r>
        <w:rPr>
          <w:rFonts w:cs="Arial"/>
          <w:szCs w:val="22"/>
        </w:rPr>
        <w:t>(b)</w:t>
      </w:r>
      <w:r>
        <w:rPr>
          <w:rFonts w:cs="Arial"/>
          <w:szCs w:val="22"/>
        </w:rPr>
        <w:tab/>
      </w:r>
      <w:r w:rsidR="008D54AF">
        <w:rPr>
          <w:rFonts w:cs="Arial"/>
        </w:rPr>
        <w:t>Using your understanding of</w:t>
      </w:r>
      <w:r w:rsidRPr="00D15B43">
        <w:rPr>
          <w:rFonts w:cs="Arial"/>
        </w:rPr>
        <w:t xml:space="preserve"> the bystander effect,</w:t>
      </w:r>
      <w:r w:rsidR="008D54AF">
        <w:rPr>
          <w:rFonts w:cs="Arial"/>
        </w:rPr>
        <w:t xml:space="preserve"> explain</w:t>
      </w:r>
      <w:r w:rsidRPr="00D15B43">
        <w:rPr>
          <w:rFonts w:cs="Arial"/>
        </w:rPr>
        <w:t xml:space="preserve"> why no one went to help the person having a seizure on the floor.</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t>(2 marks)</w:t>
      </w:r>
    </w:p>
    <w:p w14:paraId="646A8D6B" w14:textId="27170E36" w:rsidR="001C1156" w:rsidRDefault="001C1156" w:rsidP="001C1156">
      <w:pPr>
        <w:ind w:left="720" w:hanging="720"/>
        <w:rPr>
          <w:rFonts w:cs="Arial"/>
        </w:rPr>
      </w:pPr>
    </w:p>
    <w:p w14:paraId="7C5598A2" w14:textId="3656FE5E" w:rsidR="008D54AF" w:rsidRPr="00F03A94" w:rsidRDefault="001C1156" w:rsidP="008D54AF">
      <w:pPr>
        <w:tabs>
          <w:tab w:val="left" w:pos="709"/>
          <w:tab w:val="left" w:pos="8647"/>
          <w:tab w:val="right" w:pos="9356"/>
        </w:tabs>
        <w:spacing w:after="120" w:line="480" w:lineRule="auto"/>
        <w:ind w:left="708" w:hanging="992"/>
        <w:rPr>
          <w:rFonts w:cs="Arial"/>
        </w:rPr>
      </w:pPr>
      <w:r>
        <w:rPr>
          <w:rFonts w:cs="Arial"/>
        </w:rPr>
        <w:tab/>
      </w:r>
      <w:r w:rsidR="008D54AF">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88FA6B" w14:textId="7ACD7038" w:rsidR="001C1156" w:rsidRDefault="001C1156" w:rsidP="008D54AF">
      <w:pPr>
        <w:tabs>
          <w:tab w:val="left" w:pos="142"/>
          <w:tab w:val="left" w:pos="709"/>
          <w:tab w:val="left" w:pos="8647"/>
          <w:tab w:val="right" w:pos="9356"/>
        </w:tabs>
        <w:spacing w:after="120"/>
        <w:ind w:left="709" w:hanging="992"/>
        <w:rPr>
          <w:rFonts w:cs="Arial"/>
        </w:rPr>
      </w:pPr>
    </w:p>
    <w:p w14:paraId="775AB417" w14:textId="7D1CEAB9" w:rsidR="001C1156" w:rsidRDefault="001C1156" w:rsidP="001C1156">
      <w:pPr>
        <w:ind w:left="720" w:hanging="720"/>
        <w:rPr>
          <w:rFonts w:cs="Arial"/>
        </w:rPr>
      </w:pPr>
    </w:p>
    <w:p w14:paraId="5965AE39" w14:textId="2CD993A7" w:rsidR="001C1156" w:rsidRDefault="001C1156" w:rsidP="001C1156">
      <w:pPr>
        <w:ind w:left="720" w:hanging="720"/>
        <w:rPr>
          <w:rFonts w:cs="Arial"/>
        </w:rPr>
      </w:pPr>
    </w:p>
    <w:p w14:paraId="32024A6E" w14:textId="1CEE32DB" w:rsidR="001C1156" w:rsidRDefault="001C1156" w:rsidP="001C1156">
      <w:pPr>
        <w:ind w:left="720" w:hanging="720"/>
        <w:rPr>
          <w:rFonts w:cs="Arial"/>
        </w:rPr>
      </w:pPr>
    </w:p>
    <w:p w14:paraId="7921CDAD" w14:textId="20DC690D" w:rsidR="001C1156" w:rsidRDefault="001C1156" w:rsidP="001C1156">
      <w:pPr>
        <w:ind w:left="720" w:hanging="720"/>
        <w:rPr>
          <w:rFonts w:cs="Arial"/>
        </w:rPr>
      </w:pPr>
    </w:p>
    <w:p w14:paraId="42B6CD4C" w14:textId="79EEB193" w:rsidR="001C1156" w:rsidRDefault="001C1156" w:rsidP="001C1156">
      <w:pPr>
        <w:ind w:left="720" w:hanging="720"/>
        <w:rPr>
          <w:rFonts w:cs="Arial"/>
        </w:rPr>
      </w:pPr>
    </w:p>
    <w:p w14:paraId="551F53DB" w14:textId="2DE0D15A" w:rsidR="001C1156" w:rsidRDefault="001C1156" w:rsidP="001C1156">
      <w:pPr>
        <w:ind w:left="720" w:hanging="720"/>
        <w:rPr>
          <w:rFonts w:cs="Arial"/>
        </w:rPr>
      </w:pPr>
    </w:p>
    <w:p w14:paraId="24CC268A" w14:textId="46EF427E" w:rsidR="001C1156" w:rsidRDefault="001C1156" w:rsidP="001C1156">
      <w:pPr>
        <w:ind w:left="720" w:hanging="720"/>
        <w:rPr>
          <w:rFonts w:cs="Arial"/>
        </w:rPr>
      </w:pPr>
    </w:p>
    <w:p w14:paraId="63D6A4C0" w14:textId="3C7B56CE" w:rsidR="001C1156" w:rsidRDefault="001C1156" w:rsidP="001C1156">
      <w:pPr>
        <w:ind w:left="720" w:hanging="720"/>
        <w:rPr>
          <w:rFonts w:cs="Arial"/>
        </w:rPr>
      </w:pPr>
    </w:p>
    <w:p w14:paraId="62BDFCBE" w14:textId="2D95F20C" w:rsidR="001C1156" w:rsidRDefault="001C1156" w:rsidP="001C1156">
      <w:pPr>
        <w:ind w:left="720" w:hanging="720"/>
        <w:rPr>
          <w:rFonts w:cs="Arial"/>
        </w:rPr>
      </w:pPr>
    </w:p>
    <w:p w14:paraId="6C7374D9" w14:textId="24569568" w:rsidR="001C1156" w:rsidRDefault="001C1156" w:rsidP="001C1156">
      <w:pPr>
        <w:ind w:left="720" w:hanging="720"/>
        <w:rPr>
          <w:rFonts w:cs="Arial"/>
        </w:rPr>
      </w:pPr>
    </w:p>
    <w:p w14:paraId="28AE71E7" w14:textId="47546A75" w:rsidR="001C1156" w:rsidRDefault="001C1156" w:rsidP="001C1156">
      <w:pPr>
        <w:ind w:left="720" w:hanging="720"/>
        <w:rPr>
          <w:rFonts w:cs="Arial"/>
        </w:rPr>
      </w:pPr>
    </w:p>
    <w:p w14:paraId="0C84E58C" w14:textId="6166D392" w:rsidR="001C1156" w:rsidRDefault="001C1156" w:rsidP="001C1156">
      <w:pPr>
        <w:ind w:left="720" w:hanging="720"/>
        <w:rPr>
          <w:rFonts w:cs="Arial"/>
        </w:rPr>
      </w:pPr>
    </w:p>
    <w:p w14:paraId="40CF6C38" w14:textId="7077748F" w:rsidR="001C1156" w:rsidRDefault="001C1156" w:rsidP="001C1156">
      <w:pPr>
        <w:ind w:left="720" w:hanging="720"/>
        <w:rPr>
          <w:rFonts w:cs="Arial"/>
        </w:rPr>
      </w:pPr>
    </w:p>
    <w:p w14:paraId="31BF9872" w14:textId="1E48290E" w:rsidR="001C1156" w:rsidRDefault="001C1156" w:rsidP="001C1156">
      <w:pPr>
        <w:ind w:left="720" w:hanging="720"/>
        <w:rPr>
          <w:rFonts w:cs="Arial"/>
        </w:rPr>
      </w:pPr>
    </w:p>
    <w:p w14:paraId="515BB72E" w14:textId="468F4949" w:rsidR="001C1156" w:rsidRDefault="001C1156" w:rsidP="001C1156">
      <w:pPr>
        <w:ind w:left="720" w:hanging="720"/>
        <w:rPr>
          <w:rFonts w:cs="Arial"/>
        </w:rPr>
      </w:pPr>
    </w:p>
    <w:p w14:paraId="01FB4CBD" w14:textId="20BBB29F" w:rsidR="001C1156" w:rsidRDefault="001C1156" w:rsidP="001C1156">
      <w:pPr>
        <w:ind w:left="720" w:hanging="720"/>
        <w:rPr>
          <w:rFonts w:cs="Arial"/>
        </w:rPr>
      </w:pPr>
    </w:p>
    <w:p w14:paraId="5BC04DF0" w14:textId="7B7AC84D" w:rsidR="001C1156" w:rsidRDefault="001C1156" w:rsidP="001C1156">
      <w:pPr>
        <w:ind w:left="720" w:hanging="720"/>
        <w:rPr>
          <w:rFonts w:cs="Arial"/>
        </w:rPr>
      </w:pPr>
    </w:p>
    <w:p w14:paraId="30632331" w14:textId="6649D3F5" w:rsidR="001C1156" w:rsidRDefault="001C1156" w:rsidP="001C1156">
      <w:pPr>
        <w:ind w:left="720" w:hanging="720"/>
        <w:rPr>
          <w:rFonts w:cs="Arial"/>
        </w:rPr>
      </w:pPr>
    </w:p>
    <w:p w14:paraId="395550F2" w14:textId="190F1FD2" w:rsidR="001C1156" w:rsidRDefault="001C1156" w:rsidP="001C1156">
      <w:pPr>
        <w:ind w:left="720" w:hanging="720"/>
        <w:rPr>
          <w:rFonts w:cs="Arial"/>
        </w:rPr>
      </w:pPr>
    </w:p>
    <w:p w14:paraId="74446ED6" w14:textId="005D06C0" w:rsidR="001C1156" w:rsidRDefault="001C1156" w:rsidP="001C1156">
      <w:pPr>
        <w:ind w:left="720" w:hanging="720"/>
        <w:rPr>
          <w:rFonts w:cs="Arial"/>
        </w:rPr>
      </w:pPr>
    </w:p>
    <w:p w14:paraId="0BD8A2BC" w14:textId="10E7B582" w:rsidR="001C1156" w:rsidRDefault="001C1156" w:rsidP="001C1156">
      <w:pPr>
        <w:ind w:left="720" w:hanging="720"/>
        <w:rPr>
          <w:rFonts w:cs="Arial"/>
        </w:rPr>
      </w:pPr>
    </w:p>
    <w:p w14:paraId="242AE85A" w14:textId="1D208EC4" w:rsidR="001C1156" w:rsidRDefault="001C1156" w:rsidP="001C1156">
      <w:pPr>
        <w:ind w:left="720" w:hanging="720"/>
        <w:rPr>
          <w:rFonts w:cs="Arial"/>
        </w:rPr>
      </w:pPr>
    </w:p>
    <w:p w14:paraId="0511AAAB" w14:textId="11CD1975" w:rsidR="001C1156" w:rsidRDefault="001C1156" w:rsidP="001C1156">
      <w:pPr>
        <w:ind w:left="720" w:hanging="720"/>
        <w:rPr>
          <w:rFonts w:cs="Arial"/>
        </w:rPr>
      </w:pPr>
    </w:p>
    <w:p w14:paraId="04566999" w14:textId="021DC460" w:rsidR="001C1156" w:rsidRDefault="001C1156" w:rsidP="001C1156">
      <w:pPr>
        <w:ind w:left="720" w:hanging="720"/>
        <w:rPr>
          <w:rFonts w:cs="Arial"/>
        </w:rPr>
      </w:pPr>
    </w:p>
    <w:p w14:paraId="4B035208" w14:textId="77777777" w:rsidR="001C1156" w:rsidRDefault="001C1156" w:rsidP="001C1156">
      <w:pPr>
        <w:ind w:left="720" w:hanging="720"/>
        <w:rPr>
          <w:rFonts w:cs="Arial"/>
        </w:rPr>
      </w:pPr>
    </w:p>
    <w:p w14:paraId="480CE732" w14:textId="77777777" w:rsidR="008D54AF" w:rsidRDefault="008D54AF" w:rsidP="001C1156">
      <w:pPr>
        <w:ind w:left="720" w:hanging="720"/>
        <w:rPr>
          <w:rFonts w:cs="Arial"/>
        </w:rPr>
      </w:pPr>
    </w:p>
    <w:p w14:paraId="6A43F6FA" w14:textId="77777777" w:rsidR="008D54AF" w:rsidRDefault="008D54AF" w:rsidP="001C1156">
      <w:pPr>
        <w:ind w:left="720" w:hanging="720"/>
        <w:rPr>
          <w:rFonts w:cs="Arial"/>
        </w:rPr>
      </w:pPr>
    </w:p>
    <w:p w14:paraId="776FEDAB" w14:textId="515D9B21" w:rsidR="001D1A80" w:rsidRDefault="001D1A80" w:rsidP="00894A4B">
      <w:pPr>
        <w:spacing w:after="120"/>
        <w:rPr>
          <w:rFonts w:cs="Arial"/>
        </w:rPr>
      </w:pPr>
      <w:r>
        <w:rPr>
          <w:rFonts w:cs="Arial"/>
        </w:rPr>
        <w:lastRenderedPageBreak/>
        <w:t>Antisocial behaviour can</w:t>
      </w:r>
      <w:r w:rsidRPr="00D15B43">
        <w:rPr>
          <w:rFonts w:cs="Arial"/>
        </w:rPr>
        <w:t xml:space="preserve"> influence whether a person is likely to help</w:t>
      </w:r>
      <w:r>
        <w:rPr>
          <w:rFonts w:cs="Arial"/>
        </w:rPr>
        <w:t>.</w:t>
      </w:r>
    </w:p>
    <w:p w14:paraId="420EAA14" w14:textId="77777777" w:rsidR="001D1A80" w:rsidRPr="00894A4B" w:rsidRDefault="001D1A80" w:rsidP="00894A4B">
      <w:pPr>
        <w:spacing w:after="120"/>
        <w:rPr>
          <w:rFonts w:cs="Arial"/>
          <w:b/>
          <w:bCs/>
          <w:szCs w:val="22"/>
        </w:rPr>
      </w:pPr>
    </w:p>
    <w:p w14:paraId="17D0DB28" w14:textId="088B91A4" w:rsidR="001C1156" w:rsidRDefault="001C1156" w:rsidP="001C1156">
      <w:pPr>
        <w:ind w:left="720" w:hanging="720"/>
        <w:rPr>
          <w:rFonts w:cs="Arial"/>
        </w:rPr>
      </w:pPr>
      <w:r>
        <w:rPr>
          <w:rFonts w:cs="Arial"/>
        </w:rPr>
        <w:t>(c)</w:t>
      </w:r>
      <w:r>
        <w:rPr>
          <w:rFonts w:cs="Arial"/>
        </w:rPr>
        <w:tab/>
      </w:r>
      <w:r w:rsidRPr="00D15B43">
        <w:rPr>
          <w:rFonts w:cs="Arial"/>
        </w:rPr>
        <w:t xml:space="preserve">Define the </w:t>
      </w:r>
      <w:r w:rsidR="001173DB">
        <w:rPr>
          <w:rFonts w:cs="Arial"/>
        </w:rPr>
        <w:t>‘</w:t>
      </w:r>
      <w:r w:rsidRPr="00D15B43">
        <w:rPr>
          <w:rFonts w:cs="Arial"/>
        </w:rPr>
        <w:t>diffusion of responsibility</w:t>
      </w:r>
      <w:r w:rsidR="001173DB">
        <w:rPr>
          <w:rFonts w:cs="Arial"/>
        </w:rPr>
        <w:t>’</w:t>
      </w:r>
      <w:r w:rsidRPr="00D15B43">
        <w:rPr>
          <w:rFonts w:cs="Arial"/>
        </w:rPr>
        <w:t xml:space="preserve"> and </w:t>
      </w:r>
      <w:r w:rsidR="001173DB">
        <w:rPr>
          <w:rFonts w:cs="Arial"/>
        </w:rPr>
        <w:t>‘</w:t>
      </w:r>
      <w:r w:rsidRPr="00D15B43">
        <w:rPr>
          <w:rFonts w:cs="Arial"/>
        </w:rPr>
        <w:t>audience inhibition</w:t>
      </w:r>
      <w:r w:rsidR="001173DB">
        <w:rPr>
          <w:rFonts w:cs="Arial"/>
        </w:rPr>
        <w:t>’</w:t>
      </w:r>
      <w:r w:rsidRPr="00D15B43">
        <w:rPr>
          <w:rFonts w:cs="Arial"/>
        </w:rPr>
        <w:t xml:space="preserve"> and apply each to the scenario to explain why no one went to help.</w:t>
      </w:r>
      <w:r w:rsidRPr="00D15B43">
        <w:rPr>
          <w:rFonts w:cs="Arial"/>
        </w:rPr>
        <w:tab/>
      </w:r>
      <w:r w:rsidRPr="00D15B43">
        <w:rPr>
          <w:rFonts w:cs="Arial"/>
        </w:rPr>
        <w:tab/>
      </w:r>
      <w:r w:rsidRPr="00D15B43">
        <w:rPr>
          <w:rFonts w:cs="Arial"/>
        </w:rPr>
        <w:tab/>
      </w:r>
      <w:r w:rsidRPr="00D15B43">
        <w:rPr>
          <w:rFonts w:cs="Arial"/>
        </w:rPr>
        <w:tab/>
      </w:r>
      <w:r w:rsidR="001D1A80">
        <w:rPr>
          <w:rFonts w:cs="Arial"/>
        </w:rPr>
        <w:tab/>
      </w:r>
      <w:r w:rsidRPr="00D15B43">
        <w:rPr>
          <w:rFonts w:cs="Arial"/>
        </w:rPr>
        <w:t>(</w:t>
      </w:r>
      <w:r w:rsidR="001173DB">
        <w:rPr>
          <w:rFonts w:cs="Arial"/>
        </w:rPr>
        <w:t>8</w:t>
      </w:r>
      <w:r w:rsidRPr="00D15B43">
        <w:rPr>
          <w:rFonts w:cs="Arial"/>
        </w:rPr>
        <w:t xml:space="preserve"> marks)</w:t>
      </w:r>
    </w:p>
    <w:p w14:paraId="22995132" w14:textId="6ECCBA36" w:rsidR="001C1156" w:rsidRDefault="001C1156" w:rsidP="001C1156">
      <w:pPr>
        <w:ind w:left="720" w:hanging="720"/>
        <w:rPr>
          <w:rFonts w:cs="Arial"/>
        </w:rPr>
      </w:pPr>
    </w:p>
    <w:p w14:paraId="11D0B797" w14:textId="77777777" w:rsidR="008D54AF" w:rsidRDefault="001C1156" w:rsidP="008D54AF">
      <w:pPr>
        <w:tabs>
          <w:tab w:val="left" w:pos="709"/>
          <w:tab w:val="left" w:pos="8647"/>
          <w:tab w:val="right" w:pos="9356"/>
        </w:tabs>
        <w:spacing w:after="120" w:line="480" w:lineRule="auto"/>
        <w:ind w:left="708" w:hanging="992"/>
        <w:rPr>
          <w:rFonts w:cs="Arial"/>
        </w:rPr>
      </w:pPr>
      <w:r>
        <w:rPr>
          <w:rFonts w:cs="Arial"/>
        </w:rPr>
        <w:tab/>
      </w:r>
      <w:r w:rsidR="00302CE4">
        <w:rPr>
          <w:rFonts w:cs="Arial"/>
        </w:rPr>
        <w:t>Definition:</w:t>
      </w:r>
      <w:r w:rsidR="008D54AF">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E0BC4E9" w14:textId="27CD80BE" w:rsidR="008D54AF" w:rsidRPr="00F03A94" w:rsidRDefault="001C1156" w:rsidP="008D54AF">
      <w:pPr>
        <w:tabs>
          <w:tab w:val="left" w:pos="709"/>
          <w:tab w:val="left" w:pos="8647"/>
          <w:tab w:val="right" w:pos="9356"/>
        </w:tabs>
        <w:spacing w:after="120" w:line="480" w:lineRule="auto"/>
        <w:ind w:left="708" w:hanging="992"/>
        <w:rPr>
          <w:rFonts w:cs="Arial"/>
        </w:rPr>
      </w:pPr>
      <w:r w:rsidRPr="004D57DF">
        <w:rPr>
          <w:u w:val="single"/>
        </w:rPr>
        <w:br/>
      </w:r>
      <w:r w:rsidR="00302CE4" w:rsidRPr="00302CE4">
        <w:t>Applic</w:t>
      </w:r>
      <w:r w:rsidR="00302CE4">
        <w:t>a</w:t>
      </w:r>
      <w:r w:rsidR="00302CE4" w:rsidRPr="00302CE4">
        <w:t>tion</w:t>
      </w:r>
      <w:r w:rsidR="00F03A94">
        <w:t>:</w:t>
      </w:r>
      <w:r w:rsidR="008D54AF">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75FC0B0" w14:textId="7CE9BA6B" w:rsidR="008D54AF" w:rsidRPr="00F03A94" w:rsidRDefault="001C1156" w:rsidP="008D54AF">
      <w:pPr>
        <w:tabs>
          <w:tab w:val="left" w:pos="709"/>
          <w:tab w:val="left" w:pos="8647"/>
          <w:tab w:val="right" w:pos="9356"/>
        </w:tabs>
        <w:spacing w:after="120" w:line="480" w:lineRule="auto"/>
        <w:ind w:left="708" w:hanging="992"/>
        <w:rPr>
          <w:rFonts w:cs="Arial"/>
        </w:rPr>
      </w:pPr>
      <w:r w:rsidRPr="004D57DF">
        <w:rPr>
          <w:u w:val="single"/>
        </w:rPr>
        <w:t xml:space="preserve">    </w:t>
      </w:r>
      <w:r w:rsidRPr="004D57DF">
        <w:rPr>
          <w:u w:val="single"/>
        </w:rPr>
        <w:br/>
      </w:r>
      <w:r w:rsidR="00E06225">
        <w:t>Definition</w:t>
      </w:r>
      <w:r w:rsidR="00F03A94">
        <w:t>:</w:t>
      </w:r>
      <w:r w:rsidR="008D54AF">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3E4A49E" w14:textId="1F6FE5B3" w:rsidR="001C1156" w:rsidRDefault="001C1156" w:rsidP="008D54AF">
      <w:pPr>
        <w:tabs>
          <w:tab w:val="left" w:pos="142"/>
          <w:tab w:val="left" w:pos="709"/>
          <w:tab w:val="left" w:pos="8647"/>
          <w:tab w:val="right" w:pos="9356"/>
        </w:tabs>
        <w:spacing w:after="120"/>
        <w:ind w:left="709" w:hanging="992"/>
        <w:rPr>
          <w:rFonts w:cs="Arial"/>
        </w:rPr>
      </w:pPr>
    </w:p>
    <w:p w14:paraId="2C3CD446" w14:textId="1C2530C3" w:rsidR="008D54AF" w:rsidRPr="00F03A94" w:rsidRDefault="001C1156" w:rsidP="008D54AF">
      <w:pPr>
        <w:tabs>
          <w:tab w:val="left" w:pos="709"/>
          <w:tab w:val="left" w:pos="8647"/>
          <w:tab w:val="right" w:pos="9356"/>
        </w:tabs>
        <w:spacing w:after="120" w:line="480" w:lineRule="auto"/>
        <w:ind w:left="708" w:hanging="992"/>
        <w:rPr>
          <w:rFonts w:cs="Arial"/>
        </w:rPr>
      </w:pPr>
      <w:r>
        <w:tab/>
      </w:r>
      <w:r w:rsidR="00E06225">
        <w:t>Application:</w:t>
      </w:r>
      <w:r w:rsidR="008D54AF">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017F2B" w14:textId="53783A4F" w:rsidR="001C1156" w:rsidRDefault="001C1156" w:rsidP="001C1156">
      <w:pPr>
        <w:ind w:left="720" w:hanging="720"/>
        <w:rPr>
          <w:rFonts w:cs="Arial"/>
        </w:rPr>
      </w:pPr>
    </w:p>
    <w:p w14:paraId="382F645B" w14:textId="30891768" w:rsidR="001C1156" w:rsidRDefault="001C1156" w:rsidP="001C1156">
      <w:pPr>
        <w:ind w:left="720" w:hanging="720"/>
        <w:rPr>
          <w:rFonts w:cs="Arial"/>
        </w:rPr>
      </w:pPr>
      <w:r>
        <w:rPr>
          <w:rFonts w:cs="Arial"/>
        </w:rPr>
        <w:t>(d)</w:t>
      </w:r>
      <w:r>
        <w:rPr>
          <w:rFonts w:cs="Arial"/>
        </w:rPr>
        <w:tab/>
      </w:r>
      <w:r w:rsidRPr="00D15B43">
        <w:rPr>
          <w:rFonts w:cs="Arial"/>
        </w:rPr>
        <w:t xml:space="preserve">List </w:t>
      </w:r>
      <w:r w:rsidRPr="001C1156">
        <w:rPr>
          <w:rFonts w:cs="Arial"/>
          <w:b/>
          <w:bCs/>
        </w:rPr>
        <w:t>three</w:t>
      </w:r>
      <w:r w:rsidRPr="00D15B43">
        <w:rPr>
          <w:rFonts w:cs="Arial"/>
        </w:rPr>
        <w:t xml:space="preserve"> other explanations of antisocial behaviour that could account for the bystander’s inaction.</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t>(3 marks)</w:t>
      </w:r>
    </w:p>
    <w:p w14:paraId="1653AE27" w14:textId="234CB894" w:rsidR="001C1156" w:rsidRDefault="001C1156" w:rsidP="001C1156">
      <w:pPr>
        <w:ind w:left="720" w:hanging="720"/>
        <w:rPr>
          <w:rFonts w:cs="Arial"/>
        </w:rPr>
      </w:pPr>
    </w:p>
    <w:p w14:paraId="18B552BB" w14:textId="4ED5E014" w:rsidR="00A26FF2" w:rsidRPr="00F03A94" w:rsidRDefault="001C1156" w:rsidP="00A26FF2">
      <w:pPr>
        <w:tabs>
          <w:tab w:val="left" w:pos="142"/>
          <w:tab w:val="left" w:pos="709"/>
          <w:tab w:val="left" w:pos="8647"/>
          <w:tab w:val="right" w:pos="9356"/>
        </w:tabs>
        <w:spacing w:after="120"/>
        <w:ind w:left="709" w:hanging="992"/>
        <w:rPr>
          <w:rFonts w:cs="Arial"/>
        </w:rPr>
      </w:pPr>
      <w:r>
        <w:rPr>
          <w:rFonts w:cs="Arial"/>
        </w:rPr>
        <w:tab/>
      </w:r>
      <w:r>
        <w:rPr>
          <w:rFonts w:cs="Arial"/>
        </w:rPr>
        <w:tab/>
      </w:r>
      <w:r w:rsidR="001173DB">
        <w:rPr>
          <w:rFonts w:cs="Arial"/>
        </w:rPr>
        <w:t xml:space="preserve">One: </w:t>
      </w:r>
      <w:r w:rsidR="00A26FF2" w:rsidRPr="00F03A94">
        <w:rPr>
          <w:rFonts w:cs="Arial"/>
        </w:rPr>
        <w:t>________________________________________________________</w:t>
      </w:r>
      <w:r w:rsidR="00A26FF2">
        <w:rPr>
          <w:rFonts w:cs="Arial"/>
        </w:rPr>
        <w:t>___</w:t>
      </w:r>
      <w:r w:rsidR="00A26FF2" w:rsidRPr="00F03A94">
        <w:rPr>
          <w:rFonts w:cs="Arial"/>
        </w:rPr>
        <w:t>_________</w:t>
      </w:r>
    </w:p>
    <w:p w14:paraId="7F338787" w14:textId="4642791F" w:rsidR="00A26FF2" w:rsidRPr="00F03A94" w:rsidRDefault="00A26FF2" w:rsidP="00A26FF2">
      <w:pPr>
        <w:tabs>
          <w:tab w:val="left" w:pos="142"/>
          <w:tab w:val="left" w:pos="709"/>
          <w:tab w:val="left" w:pos="8647"/>
          <w:tab w:val="right" w:pos="9356"/>
        </w:tabs>
        <w:spacing w:after="120"/>
        <w:ind w:left="709"/>
        <w:rPr>
          <w:rFonts w:cs="Arial"/>
          <w:szCs w:val="22"/>
        </w:rPr>
      </w:pPr>
      <w:r w:rsidRPr="00F03A94">
        <w:rPr>
          <w:rFonts w:cs="Arial"/>
        </w:rPr>
        <w:t xml:space="preserve">    </w:t>
      </w:r>
      <w:r w:rsidRPr="00F03A94">
        <w:rPr>
          <w:rFonts w:cs="Arial"/>
        </w:rPr>
        <w:br/>
      </w:r>
      <w:r w:rsidR="001173DB">
        <w:rPr>
          <w:rFonts w:cs="Arial"/>
        </w:rPr>
        <w:t xml:space="preserve">Two: </w:t>
      </w:r>
      <w:r>
        <w:rPr>
          <w:rFonts w:cs="Arial"/>
        </w:rPr>
        <w:t>_</w:t>
      </w:r>
      <w:r w:rsidRPr="00F03A94">
        <w:rPr>
          <w:rFonts w:cs="Arial"/>
        </w:rPr>
        <w:t>___________________________________________</w:t>
      </w:r>
      <w:r>
        <w:rPr>
          <w:rFonts w:cs="Arial"/>
        </w:rPr>
        <w:t>____</w:t>
      </w:r>
      <w:r w:rsidRPr="00F03A94">
        <w:rPr>
          <w:rFonts w:cs="Arial"/>
        </w:rPr>
        <w:t>____________________</w:t>
      </w:r>
    </w:p>
    <w:p w14:paraId="563BB531" w14:textId="046AE427" w:rsidR="008D54AF" w:rsidRPr="008D54AF" w:rsidRDefault="00A26FF2" w:rsidP="008D54AF">
      <w:pPr>
        <w:tabs>
          <w:tab w:val="left" w:pos="142"/>
          <w:tab w:val="left" w:pos="709"/>
          <w:tab w:val="left" w:pos="8647"/>
          <w:tab w:val="right" w:pos="9356"/>
        </w:tabs>
        <w:spacing w:after="120"/>
        <w:ind w:left="709" w:hanging="992"/>
        <w:rPr>
          <w:rFonts w:cs="Arial"/>
        </w:rPr>
      </w:pPr>
      <w:r w:rsidRPr="00F03A94">
        <w:rPr>
          <w:rFonts w:cs="Arial"/>
        </w:rPr>
        <w:t xml:space="preserve">    </w:t>
      </w:r>
      <w:r w:rsidRPr="00F03A94">
        <w:rPr>
          <w:rFonts w:cs="Arial"/>
        </w:rPr>
        <w:br/>
      </w:r>
      <w:r w:rsidR="001173DB">
        <w:rPr>
          <w:rFonts w:cs="Arial"/>
        </w:rPr>
        <w:t xml:space="preserve">Three: </w:t>
      </w:r>
      <w:r w:rsidRPr="00F03A94">
        <w:rPr>
          <w:rFonts w:cs="Arial"/>
        </w:rPr>
        <w:t>__________________________________________________________</w:t>
      </w:r>
      <w:r>
        <w:rPr>
          <w:rFonts w:cs="Arial"/>
        </w:rPr>
        <w:t>___</w:t>
      </w:r>
      <w:r w:rsidRPr="00F03A94">
        <w:rPr>
          <w:rFonts w:cs="Arial"/>
        </w:rPr>
        <w:t>_____</w:t>
      </w:r>
      <w:r w:rsidR="008D54AF">
        <w:rPr>
          <w:rFonts w:cs="Arial"/>
        </w:rPr>
        <w:t>_</w:t>
      </w:r>
    </w:p>
    <w:p w14:paraId="22E1AB6C" w14:textId="77777777" w:rsidR="003177F4" w:rsidRDefault="003177F4">
      <w:pPr>
        <w:rPr>
          <w:rFonts w:cs="Arial"/>
          <w:b/>
          <w:bCs/>
          <w:szCs w:val="22"/>
        </w:rPr>
      </w:pPr>
      <w:r>
        <w:rPr>
          <w:rFonts w:cs="Arial"/>
          <w:b/>
          <w:bCs/>
          <w:szCs w:val="22"/>
        </w:rPr>
        <w:br w:type="page"/>
      </w:r>
    </w:p>
    <w:p w14:paraId="7C068995" w14:textId="64AED9AD" w:rsidR="00894A4B" w:rsidRDefault="00894A4B" w:rsidP="001C1156">
      <w:pPr>
        <w:rPr>
          <w:rFonts w:cs="Arial"/>
          <w:b/>
          <w:bCs/>
          <w:szCs w:val="22"/>
        </w:rPr>
      </w:pPr>
      <w:r w:rsidRPr="00E67B59">
        <w:rPr>
          <w:rFonts w:cs="Arial"/>
          <w:b/>
          <w:bCs/>
          <w:szCs w:val="22"/>
        </w:rPr>
        <w:lastRenderedPageBreak/>
        <w:t xml:space="preserve">Question </w:t>
      </w:r>
      <w:r>
        <w:rPr>
          <w:rFonts w:cs="Arial"/>
          <w:b/>
          <w:bCs/>
          <w:szCs w:val="22"/>
        </w:rPr>
        <w:t>7 (continued)</w:t>
      </w:r>
      <w:r w:rsidRPr="00E67B59">
        <w:rPr>
          <w:rFonts w:cs="Arial"/>
          <w:b/>
          <w:bCs/>
          <w:szCs w:val="22"/>
        </w:rPr>
        <w:t xml:space="preserve">                                                                                         </w:t>
      </w:r>
    </w:p>
    <w:p w14:paraId="1704FEDD" w14:textId="77777777" w:rsidR="00894A4B" w:rsidRDefault="00894A4B" w:rsidP="001C1156">
      <w:pPr>
        <w:rPr>
          <w:rFonts w:cs="Arial"/>
        </w:rPr>
      </w:pPr>
    </w:p>
    <w:p w14:paraId="0033B6EF" w14:textId="39BA125E" w:rsidR="001C1156" w:rsidRPr="00D15B43" w:rsidRDefault="001C1156" w:rsidP="001C1156">
      <w:pPr>
        <w:rPr>
          <w:rFonts w:cs="Arial"/>
        </w:rPr>
      </w:pPr>
      <w:r w:rsidRPr="00D15B43">
        <w:rPr>
          <w:rFonts w:cs="Arial"/>
        </w:rPr>
        <w:t>Latane and Darley (1968) c</w:t>
      </w:r>
      <w:r w:rsidR="001D1A80">
        <w:rPr>
          <w:rFonts w:cs="Arial"/>
        </w:rPr>
        <w:t>onducted a bystander experiment</w:t>
      </w:r>
      <w:r w:rsidRPr="00D15B43">
        <w:rPr>
          <w:rFonts w:cs="Arial"/>
        </w:rPr>
        <w:t xml:space="preserve"> to understand this social influence of behaviour.</w:t>
      </w:r>
    </w:p>
    <w:p w14:paraId="18A144C6" w14:textId="7DD80FCE" w:rsidR="001C1156" w:rsidRDefault="001C1156" w:rsidP="001C1156">
      <w:pPr>
        <w:ind w:left="720" w:hanging="720"/>
        <w:rPr>
          <w:rFonts w:cs="Arial"/>
        </w:rPr>
      </w:pPr>
    </w:p>
    <w:p w14:paraId="64E354A9" w14:textId="77777777" w:rsidR="001C1156" w:rsidRDefault="001C1156" w:rsidP="001C1156">
      <w:pPr>
        <w:ind w:left="720" w:hanging="720"/>
        <w:rPr>
          <w:rFonts w:cs="Arial"/>
        </w:rPr>
      </w:pPr>
    </w:p>
    <w:p w14:paraId="0B325F5C" w14:textId="77777777" w:rsidR="001C1156" w:rsidRPr="00D15B43" w:rsidRDefault="001C1156" w:rsidP="001C1156">
      <w:pPr>
        <w:rPr>
          <w:rFonts w:cs="Arial"/>
        </w:rPr>
      </w:pPr>
      <w:r>
        <w:rPr>
          <w:rFonts w:cs="Arial"/>
        </w:rPr>
        <w:t>(e)</w:t>
      </w:r>
      <w:r>
        <w:rPr>
          <w:rFonts w:cs="Arial"/>
        </w:rPr>
        <w:tab/>
      </w:r>
      <w:r w:rsidRPr="00D15B43">
        <w:rPr>
          <w:rFonts w:cs="Arial"/>
        </w:rPr>
        <w:t xml:space="preserve">Outline the aim of their study. </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t>(1 mark)</w:t>
      </w:r>
    </w:p>
    <w:p w14:paraId="45E3034A" w14:textId="16206FD9" w:rsidR="001C1156" w:rsidRDefault="001C1156" w:rsidP="001C1156">
      <w:pPr>
        <w:ind w:left="720" w:hanging="720"/>
        <w:rPr>
          <w:rFonts w:cs="Arial"/>
        </w:rPr>
      </w:pPr>
    </w:p>
    <w:p w14:paraId="756F999E" w14:textId="54A7003F" w:rsidR="001C1156" w:rsidRDefault="001C1156" w:rsidP="008D54AF">
      <w:pPr>
        <w:tabs>
          <w:tab w:val="left" w:pos="142"/>
          <w:tab w:val="left" w:pos="709"/>
          <w:tab w:val="left" w:pos="8647"/>
          <w:tab w:val="right" w:pos="9356"/>
        </w:tabs>
        <w:spacing w:after="120" w:line="480" w:lineRule="auto"/>
        <w:ind w:left="709" w:hanging="284"/>
        <w:rPr>
          <w:rFonts w:cs="Arial"/>
        </w:rPr>
      </w:pPr>
      <w:r>
        <w:rPr>
          <w:rFonts w:cs="Arial"/>
        </w:rPr>
        <w:tab/>
      </w:r>
      <w:r w:rsidR="008D54AF">
        <w:rPr>
          <w:rFonts w:cs="Arial"/>
          <w:szCs w:val="22"/>
        </w:rPr>
        <w:t>________________________________________________________________________________________________________________________________________________</w:t>
      </w:r>
    </w:p>
    <w:p w14:paraId="25BC4218" w14:textId="424062BE" w:rsidR="001C1156" w:rsidRDefault="001C1156" w:rsidP="001C1156">
      <w:pPr>
        <w:ind w:left="720" w:hanging="720"/>
        <w:rPr>
          <w:rFonts w:cs="Arial"/>
        </w:rPr>
      </w:pPr>
    </w:p>
    <w:p w14:paraId="3B18EC90" w14:textId="6CF6A8E2" w:rsidR="001C1156" w:rsidRDefault="001C1156" w:rsidP="008D54AF">
      <w:pPr>
        <w:rPr>
          <w:rFonts w:cs="Arial"/>
        </w:rPr>
      </w:pPr>
      <w:r>
        <w:rPr>
          <w:rFonts w:cs="Arial"/>
        </w:rPr>
        <w:t>(f)</w:t>
      </w:r>
      <w:r>
        <w:rPr>
          <w:rFonts w:cs="Arial"/>
        </w:rPr>
        <w:tab/>
      </w:r>
      <w:r w:rsidRPr="00D15B43">
        <w:rPr>
          <w:rFonts w:cs="Arial"/>
        </w:rPr>
        <w:t>Pro</w:t>
      </w:r>
      <w:r w:rsidR="00C55F50">
        <w:rPr>
          <w:rFonts w:cs="Arial"/>
        </w:rPr>
        <w:t>pose</w:t>
      </w:r>
      <w:r w:rsidRPr="00D15B43">
        <w:rPr>
          <w:rFonts w:cs="Arial"/>
        </w:rPr>
        <w:t xml:space="preserve"> a directional hypothesis for Latane and Darley’s (1968) experiment.</w:t>
      </w:r>
      <w:r w:rsidRPr="00D15B43">
        <w:rPr>
          <w:rFonts w:cs="Arial"/>
        </w:rPr>
        <w:tab/>
        <w:t>(3 marks)</w:t>
      </w:r>
    </w:p>
    <w:p w14:paraId="225E12F9" w14:textId="2C45508A" w:rsidR="001C1156" w:rsidRDefault="001C1156" w:rsidP="00A069A4">
      <w:pPr>
        <w:tabs>
          <w:tab w:val="left" w:pos="709"/>
          <w:tab w:val="left" w:pos="8647"/>
          <w:tab w:val="right" w:pos="9356"/>
        </w:tabs>
        <w:spacing w:after="120" w:line="480" w:lineRule="auto"/>
        <w:ind w:left="708" w:hanging="992"/>
        <w:rPr>
          <w:rFonts w:cs="Arial"/>
        </w:rPr>
      </w:pPr>
      <w:r>
        <w:rPr>
          <w:rFonts w:cs="Arial"/>
        </w:rPr>
        <w:tab/>
      </w:r>
      <w:r>
        <w:rPr>
          <w:rFonts w:cs="Arial"/>
        </w:rPr>
        <w:tab/>
      </w:r>
      <w:r w:rsidR="008D54AF">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4457E0" w14:textId="46EC0577" w:rsidR="001C1156" w:rsidRDefault="001C1156" w:rsidP="001C1156">
      <w:pPr>
        <w:ind w:left="720" w:hanging="720"/>
        <w:rPr>
          <w:rFonts w:cs="Arial"/>
        </w:rPr>
      </w:pPr>
    </w:p>
    <w:p w14:paraId="68FD6463" w14:textId="368CCBF9" w:rsidR="008D54AF" w:rsidRDefault="001C1156" w:rsidP="001C1156">
      <w:pPr>
        <w:ind w:left="720" w:hanging="720"/>
        <w:rPr>
          <w:rFonts w:cs="Arial"/>
        </w:rPr>
      </w:pPr>
      <w:r>
        <w:rPr>
          <w:rFonts w:cs="Arial"/>
        </w:rPr>
        <w:t>(g)</w:t>
      </w:r>
      <w:r>
        <w:rPr>
          <w:rFonts w:cs="Arial"/>
        </w:rPr>
        <w:tab/>
      </w:r>
      <w:r w:rsidRPr="00D15B43">
        <w:rPr>
          <w:rFonts w:cs="Arial"/>
        </w:rPr>
        <w:t>Complete the sentences below to recap the results of Latane and Darley’s (1968) experiment for individuals present in the smoke-filled room by themselves</w:t>
      </w:r>
      <w:r w:rsidR="008D54AF">
        <w:rPr>
          <w:rFonts w:cs="Arial"/>
        </w:rPr>
        <w:t>,</w:t>
      </w:r>
      <w:r w:rsidRPr="00D15B43">
        <w:rPr>
          <w:rFonts w:cs="Arial"/>
        </w:rPr>
        <w:t xml:space="preserve"> and in a group </w:t>
      </w:r>
    </w:p>
    <w:p w14:paraId="391508DA" w14:textId="5919317F" w:rsidR="001C1156" w:rsidRPr="00D15B43" w:rsidRDefault="001C1156" w:rsidP="008D54AF">
      <w:pPr>
        <w:ind w:left="720"/>
        <w:rPr>
          <w:rFonts w:cs="Arial"/>
        </w:rPr>
      </w:pPr>
      <w:r w:rsidRPr="00D15B43">
        <w:rPr>
          <w:rFonts w:cs="Arial"/>
        </w:rPr>
        <w:t>of three.</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t>(5 marks)</w:t>
      </w:r>
    </w:p>
    <w:p w14:paraId="77017234" w14:textId="77777777" w:rsidR="001C1156" w:rsidRPr="00D15B43" w:rsidRDefault="001C1156" w:rsidP="001C1156">
      <w:pPr>
        <w:rPr>
          <w:rFonts w:cs="Arial"/>
        </w:rPr>
      </w:pPr>
    </w:p>
    <w:p w14:paraId="679A7EF2" w14:textId="77D053BE" w:rsidR="001C1156" w:rsidRPr="00D15B43" w:rsidRDefault="001C1156" w:rsidP="00894A4B">
      <w:pPr>
        <w:spacing w:line="480" w:lineRule="auto"/>
        <w:ind w:left="720"/>
        <w:rPr>
          <w:rFonts w:cs="Arial"/>
        </w:rPr>
      </w:pPr>
      <w:r w:rsidRPr="00D15B43">
        <w:rPr>
          <w:rFonts w:cs="Arial"/>
        </w:rPr>
        <w:t>___</w:t>
      </w:r>
      <w:r w:rsidR="00A26FF2">
        <w:rPr>
          <w:rFonts w:cs="Arial"/>
        </w:rPr>
        <w:t>_</w:t>
      </w:r>
      <w:r w:rsidRPr="00D15B43">
        <w:rPr>
          <w:rFonts w:cs="Arial"/>
        </w:rPr>
        <w:t>___% of participants in the smoke-filled room by themselves acted within _____</w:t>
      </w:r>
      <w:r w:rsidR="00A26FF2">
        <w:rPr>
          <w:rFonts w:cs="Arial"/>
        </w:rPr>
        <w:t>__</w:t>
      </w:r>
      <w:r w:rsidRPr="00D15B43">
        <w:rPr>
          <w:rFonts w:cs="Arial"/>
        </w:rPr>
        <w:t xml:space="preserve"> minutes. A further ____</w:t>
      </w:r>
      <w:r w:rsidR="00A26FF2">
        <w:rPr>
          <w:rFonts w:cs="Arial"/>
        </w:rPr>
        <w:t>__</w:t>
      </w:r>
      <w:r w:rsidRPr="00D15B43">
        <w:rPr>
          <w:rFonts w:cs="Arial"/>
        </w:rPr>
        <w:t>_% had acted after ____</w:t>
      </w:r>
      <w:r w:rsidR="00A26FF2">
        <w:rPr>
          <w:rFonts w:cs="Arial"/>
        </w:rPr>
        <w:t>_</w:t>
      </w:r>
      <w:r w:rsidRPr="00D15B43">
        <w:rPr>
          <w:rFonts w:cs="Arial"/>
        </w:rPr>
        <w:t>_ minutes when the experiment concluded. Of the participants who were in a group three, ___</w:t>
      </w:r>
      <w:r w:rsidR="00A26FF2">
        <w:rPr>
          <w:rFonts w:cs="Arial"/>
        </w:rPr>
        <w:t>_</w:t>
      </w:r>
      <w:r w:rsidRPr="00D15B43">
        <w:rPr>
          <w:rFonts w:cs="Arial"/>
        </w:rPr>
        <w:t>__% continued to complete their questionnaire whilst the room filled with smoke.</w:t>
      </w:r>
    </w:p>
    <w:p w14:paraId="4661D08D" w14:textId="0D29BE2B" w:rsidR="001C1156" w:rsidRDefault="001C1156" w:rsidP="001C1156">
      <w:pPr>
        <w:ind w:left="720" w:hanging="720"/>
        <w:rPr>
          <w:rFonts w:cs="Arial"/>
        </w:rPr>
      </w:pPr>
    </w:p>
    <w:p w14:paraId="7526E97A" w14:textId="77777777" w:rsidR="008D54AF" w:rsidRPr="00D15B43" w:rsidRDefault="008D54AF" w:rsidP="001C1156">
      <w:pPr>
        <w:ind w:left="720" w:hanging="720"/>
        <w:rPr>
          <w:rFonts w:cs="Arial"/>
        </w:rPr>
      </w:pPr>
    </w:p>
    <w:p w14:paraId="68BEDAED" w14:textId="77777777" w:rsidR="001C1156" w:rsidRPr="00D15B43" w:rsidRDefault="001C1156" w:rsidP="001C1156">
      <w:pPr>
        <w:ind w:left="720" w:hanging="720"/>
        <w:rPr>
          <w:rFonts w:cs="Arial"/>
        </w:rPr>
      </w:pPr>
      <w:r>
        <w:rPr>
          <w:rFonts w:cs="Arial"/>
        </w:rPr>
        <w:t>(h)</w:t>
      </w:r>
      <w:r>
        <w:rPr>
          <w:rFonts w:cs="Arial"/>
        </w:rPr>
        <w:tab/>
      </w:r>
      <w:r w:rsidRPr="00D15B43">
        <w:rPr>
          <w:rFonts w:cs="Arial"/>
        </w:rPr>
        <w:t>Draw an evidence-based conclusion, consistent with the aim of Latane and Darley’s (1968) study.</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t>(2 marks)</w:t>
      </w:r>
    </w:p>
    <w:p w14:paraId="58C71623" w14:textId="7CE1ACB5" w:rsidR="001C1156" w:rsidRPr="00D15B43" w:rsidRDefault="001C1156" w:rsidP="001C1156">
      <w:pPr>
        <w:ind w:left="720" w:hanging="720"/>
        <w:rPr>
          <w:rFonts w:cs="Arial"/>
        </w:rPr>
      </w:pPr>
    </w:p>
    <w:p w14:paraId="68F95142" w14:textId="70D7EE0B" w:rsidR="001173DB" w:rsidRDefault="001C1156" w:rsidP="008D54AF">
      <w:pPr>
        <w:tabs>
          <w:tab w:val="left" w:pos="709"/>
          <w:tab w:val="left" w:pos="8647"/>
          <w:tab w:val="right" w:pos="9356"/>
        </w:tabs>
        <w:spacing w:after="120" w:line="480" w:lineRule="auto"/>
        <w:ind w:left="708" w:hanging="992"/>
        <w:rPr>
          <w:b/>
          <w:bCs/>
        </w:rPr>
      </w:pPr>
      <w:r>
        <w:rPr>
          <w:rFonts w:cs="Arial"/>
          <w:szCs w:val="22"/>
        </w:rPr>
        <w:tab/>
      </w:r>
      <w:r w:rsidR="008D54AF">
        <w:rPr>
          <w:rFonts w:cs="Arial"/>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DAD0EB" w14:textId="51B1E42F" w:rsidR="001F6C70" w:rsidRPr="00A26FF2" w:rsidRDefault="00F87696" w:rsidP="00A26FF2">
      <w:pPr>
        <w:jc w:val="center"/>
        <w:rPr>
          <w:b/>
          <w:bCs/>
        </w:rPr>
      </w:pPr>
      <w:r>
        <w:rPr>
          <w:b/>
          <w:bCs/>
        </w:rPr>
        <w:t>En</w:t>
      </w:r>
      <w:r w:rsidR="001F6C70">
        <w:rPr>
          <w:b/>
          <w:bCs/>
        </w:rPr>
        <w:t xml:space="preserve">d of Section </w:t>
      </w:r>
      <w:r w:rsidR="00C64CA9">
        <w:rPr>
          <w:b/>
          <w:bCs/>
        </w:rPr>
        <w:t>One</w:t>
      </w:r>
    </w:p>
    <w:p w14:paraId="71AC44ED" w14:textId="2F32623C" w:rsidR="00C76331" w:rsidRPr="00747108" w:rsidRDefault="00C76331" w:rsidP="00B239AF">
      <w:pPr>
        <w:pStyle w:val="Heading1"/>
        <w:tabs>
          <w:tab w:val="clear" w:pos="9311"/>
          <w:tab w:val="left" w:pos="1134"/>
          <w:tab w:val="left" w:pos="1701"/>
          <w:tab w:val="right" w:pos="9630"/>
        </w:tabs>
        <w:ind w:left="0" w:firstLine="0"/>
        <w:rPr>
          <w:sz w:val="24"/>
          <w:szCs w:val="24"/>
        </w:rPr>
      </w:pPr>
      <w:r w:rsidRPr="00747108">
        <w:rPr>
          <w:sz w:val="24"/>
          <w:szCs w:val="24"/>
        </w:rPr>
        <w:lastRenderedPageBreak/>
        <w:t>Section T</w:t>
      </w:r>
      <w:r w:rsidR="00C64CA9" w:rsidRPr="00747108">
        <w:rPr>
          <w:sz w:val="24"/>
          <w:szCs w:val="24"/>
        </w:rPr>
        <w:t>wo</w:t>
      </w:r>
      <w:r w:rsidRPr="00747108">
        <w:rPr>
          <w:sz w:val="24"/>
          <w:szCs w:val="24"/>
        </w:rPr>
        <w:t>: Extended Response</w:t>
      </w:r>
      <w:r w:rsidRPr="00747108">
        <w:rPr>
          <w:sz w:val="24"/>
          <w:szCs w:val="24"/>
        </w:rPr>
        <w:tab/>
        <w:t xml:space="preserve">          </w:t>
      </w:r>
      <w:r w:rsidR="005B395F" w:rsidRPr="00747108">
        <w:rPr>
          <w:sz w:val="24"/>
          <w:szCs w:val="24"/>
        </w:rPr>
        <w:t>30</w:t>
      </w:r>
      <w:r w:rsidRPr="00747108">
        <w:rPr>
          <w:sz w:val="24"/>
          <w:szCs w:val="24"/>
        </w:rPr>
        <w:t>% (</w:t>
      </w:r>
      <w:r w:rsidR="00894A4B" w:rsidRPr="00747108">
        <w:rPr>
          <w:sz w:val="24"/>
          <w:szCs w:val="24"/>
        </w:rPr>
        <w:t>5</w:t>
      </w:r>
      <w:r w:rsidR="0097330D">
        <w:rPr>
          <w:sz w:val="24"/>
          <w:szCs w:val="24"/>
        </w:rPr>
        <w:t>2</w:t>
      </w:r>
      <w:r w:rsidRPr="00747108">
        <w:rPr>
          <w:sz w:val="24"/>
          <w:szCs w:val="24"/>
        </w:rPr>
        <w:t xml:space="preserve"> marks) </w:t>
      </w:r>
    </w:p>
    <w:p w14:paraId="78DD30A7"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02F83990" w14:textId="5115B4D6" w:rsidR="003E6529" w:rsidRPr="00747108" w:rsidRDefault="00747108" w:rsidP="00C76331">
      <w:pPr>
        <w:pStyle w:val="paragraph"/>
        <w:spacing w:before="0" w:beforeAutospacing="0" w:after="0" w:afterAutospacing="0"/>
        <w:textAlignment w:val="baseline"/>
        <w:rPr>
          <w:rStyle w:val="normaltextrun"/>
          <w:rFonts w:ascii="Arial" w:hAnsi="Arial" w:cs="Arial"/>
          <w:color w:val="000000"/>
          <w:sz w:val="22"/>
          <w:szCs w:val="22"/>
          <w:lang w:val="en-AU"/>
        </w:rPr>
      </w:pPr>
      <w:r>
        <w:rPr>
          <w:rStyle w:val="normaltextrun"/>
          <w:rFonts w:ascii="Arial" w:hAnsi="Arial" w:cs="Arial"/>
          <w:color w:val="000000"/>
          <w:sz w:val="22"/>
          <w:szCs w:val="22"/>
          <w:lang w:val="en-AU"/>
        </w:rPr>
        <w:t xml:space="preserve">This section has </w:t>
      </w:r>
      <w:r>
        <w:rPr>
          <w:rStyle w:val="normaltextrun"/>
          <w:rFonts w:ascii="Arial" w:hAnsi="Arial" w:cs="Arial"/>
          <w:b/>
          <w:color w:val="000000"/>
          <w:sz w:val="22"/>
          <w:szCs w:val="22"/>
          <w:lang w:val="en-AU"/>
        </w:rPr>
        <w:t>two</w:t>
      </w:r>
      <w:r>
        <w:rPr>
          <w:rStyle w:val="normaltextrun"/>
          <w:rFonts w:ascii="Arial" w:hAnsi="Arial" w:cs="Arial"/>
          <w:color w:val="000000"/>
          <w:sz w:val="22"/>
          <w:szCs w:val="22"/>
          <w:lang w:val="en-AU"/>
        </w:rPr>
        <w:t xml:space="preserve"> parts.</w:t>
      </w:r>
    </w:p>
    <w:p w14:paraId="207E496E" w14:textId="1A7E2BA0"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27D3D22F" w14:textId="26D41E99"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 xml:space="preserve">Supplementary pages for planning/continuing your answers to questions are provided at the end of this Question/Answer booklet. If you use these pages to continue an answer, indicate at the original answer where the answer is continued, </w:t>
      </w:r>
      <w:r w:rsidR="007B7543">
        <w:rPr>
          <w:rStyle w:val="normaltextrun"/>
          <w:rFonts w:ascii="Arial" w:hAnsi="Arial" w:cs="Arial"/>
          <w:color w:val="000000"/>
          <w:sz w:val="22"/>
          <w:szCs w:val="22"/>
          <w:lang w:val="en-AU"/>
        </w:rPr>
        <w:t>i.e.</w:t>
      </w:r>
      <w:r>
        <w:rPr>
          <w:rStyle w:val="normaltextrun"/>
          <w:rFonts w:ascii="Arial" w:hAnsi="Arial" w:cs="Arial"/>
          <w:color w:val="000000"/>
          <w:sz w:val="22"/>
          <w:szCs w:val="22"/>
          <w:lang w:val="en-AU"/>
        </w:rPr>
        <w:t xml:space="preserve"> give the page number.</w:t>
      </w:r>
      <w:r>
        <w:rPr>
          <w:rStyle w:val="eop"/>
          <w:rFonts w:ascii="Arial" w:hAnsi="Arial" w:cs="Arial"/>
          <w:color w:val="000000"/>
          <w:sz w:val="22"/>
          <w:szCs w:val="22"/>
        </w:rPr>
        <w:t> </w:t>
      </w:r>
    </w:p>
    <w:p w14:paraId="04332B05"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077297EA" w14:textId="77777777" w:rsidR="00CB77AD" w:rsidRDefault="00CB77AD" w:rsidP="00C76331">
      <w:pPr>
        <w:pStyle w:val="paragraph"/>
        <w:spacing w:before="0" w:beforeAutospacing="0" w:after="0" w:afterAutospacing="0"/>
        <w:textAlignment w:val="baseline"/>
        <w:rPr>
          <w:rStyle w:val="normaltextrun"/>
          <w:rFonts w:ascii="Arial" w:hAnsi="Arial" w:cs="Arial"/>
          <w:b/>
          <w:bCs/>
          <w:color w:val="000000"/>
          <w:sz w:val="22"/>
          <w:szCs w:val="22"/>
          <w:lang w:val="en-AU"/>
        </w:rPr>
      </w:pPr>
      <w:r>
        <w:rPr>
          <w:rStyle w:val="normaltextrun"/>
          <w:rFonts w:ascii="Arial" w:hAnsi="Arial" w:cs="Arial"/>
          <w:b/>
          <w:bCs/>
          <w:color w:val="000000"/>
          <w:sz w:val="22"/>
          <w:szCs w:val="22"/>
          <w:lang w:val="en-AU"/>
        </w:rPr>
        <w:t>Part A:</w:t>
      </w:r>
    </w:p>
    <w:p w14:paraId="301EB189" w14:textId="00E47F52" w:rsidR="00CB77AD" w:rsidRDefault="00CB77AD" w:rsidP="00C76331">
      <w:pPr>
        <w:pStyle w:val="paragraph"/>
        <w:spacing w:before="0" w:beforeAutospacing="0" w:after="0" w:afterAutospacing="0"/>
        <w:textAlignment w:val="baseline"/>
        <w:rPr>
          <w:rStyle w:val="normaltextrun"/>
          <w:rFonts w:ascii="Arial" w:hAnsi="Arial" w:cs="Arial"/>
          <w:b/>
          <w:bCs/>
          <w:color w:val="000000"/>
          <w:sz w:val="22"/>
          <w:szCs w:val="22"/>
          <w:lang w:val="en-AU"/>
        </w:rPr>
      </w:pPr>
    </w:p>
    <w:p w14:paraId="58F52C54" w14:textId="293EBD3E" w:rsidR="00747108" w:rsidRPr="00747108" w:rsidRDefault="00747108" w:rsidP="00C76331">
      <w:pPr>
        <w:pStyle w:val="paragraph"/>
        <w:spacing w:before="0" w:beforeAutospacing="0" w:after="0" w:afterAutospacing="0"/>
        <w:textAlignment w:val="baseline"/>
        <w:rPr>
          <w:rStyle w:val="normaltextrun"/>
          <w:rFonts w:ascii="Arial" w:hAnsi="Arial" w:cs="Arial"/>
          <w:bCs/>
          <w:color w:val="000000"/>
          <w:sz w:val="22"/>
          <w:szCs w:val="22"/>
          <w:lang w:val="en-AU"/>
        </w:rPr>
      </w:pPr>
      <w:r>
        <w:rPr>
          <w:rStyle w:val="normaltextrun"/>
          <w:rFonts w:ascii="Arial" w:hAnsi="Arial" w:cs="Arial"/>
          <w:bCs/>
          <w:color w:val="000000"/>
          <w:sz w:val="22"/>
          <w:szCs w:val="22"/>
          <w:lang w:val="en-AU"/>
        </w:rPr>
        <w:t xml:space="preserve">This part has </w:t>
      </w:r>
      <w:r>
        <w:rPr>
          <w:rStyle w:val="normaltextrun"/>
          <w:rFonts w:ascii="Arial" w:hAnsi="Arial" w:cs="Arial"/>
          <w:b/>
          <w:bCs/>
          <w:color w:val="000000"/>
          <w:sz w:val="22"/>
          <w:szCs w:val="22"/>
          <w:lang w:val="en-AU"/>
        </w:rPr>
        <w:t xml:space="preserve">one </w:t>
      </w:r>
      <w:r>
        <w:rPr>
          <w:rStyle w:val="normaltextrun"/>
          <w:rFonts w:ascii="Arial" w:hAnsi="Arial" w:cs="Arial"/>
          <w:bCs/>
          <w:color w:val="000000"/>
          <w:sz w:val="22"/>
          <w:szCs w:val="22"/>
          <w:lang w:val="en-AU"/>
        </w:rPr>
        <w:t>compulsory question. Write your answer in the space provided.</w:t>
      </w:r>
    </w:p>
    <w:p w14:paraId="3A061F68" w14:textId="65BEF5C6" w:rsidR="00C76331" w:rsidRDefault="00C76331" w:rsidP="00C76331">
      <w:pPr>
        <w:pStyle w:val="paragraph"/>
        <w:spacing w:before="0" w:beforeAutospacing="0" w:after="0" w:afterAutospacing="0"/>
        <w:textAlignment w:val="baseline"/>
        <w:rPr>
          <w:rStyle w:val="eop"/>
          <w:rFonts w:ascii="Arial" w:hAnsi="Arial" w:cs="Arial"/>
          <w:color w:val="000000"/>
          <w:sz w:val="22"/>
          <w:szCs w:val="22"/>
        </w:rPr>
      </w:pPr>
      <w:r>
        <w:rPr>
          <w:rStyle w:val="normaltextrun"/>
          <w:rFonts w:ascii="Arial" w:hAnsi="Arial" w:cs="Arial"/>
          <w:color w:val="000000"/>
          <w:sz w:val="22"/>
          <w:szCs w:val="22"/>
          <w:lang w:val="en-AU"/>
        </w:rPr>
        <w:t xml:space="preserve">Suggested working time: </w:t>
      </w:r>
      <w:r w:rsidR="00D7752C">
        <w:rPr>
          <w:rStyle w:val="normaltextrun"/>
          <w:rFonts w:ascii="Arial" w:hAnsi="Arial" w:cs="Arial"/>
          <w:color w:val="000000"/>
          <w:sz w:val="22"/>
          <w:szCs w:val="22"/>
          <w:lang w:val="en-AU"/>
        </w:rPr>
        <w:t>3</w:t>
      </w:r>
      <w:r>
        <w:rPr>
          <w:rStyle w:val="normaltextrun"/>
          <w:rFonts w:ascii="Arial" w:hAnsi="Arial" w:cs="Arial"/>
          <w:color w:val="000000"/>
          <w:sz w:val="22"/>
          <w:szCs w:val="22"/>
          <w:lang w:val="en-AU"/>
        </w:rPr>
        <w:t>0 minutes.</w:t>
      </w:r>
      <w:r>
        <w:rPr>
          <w:rStyle w:val="eop"/>
          <w:rFonts w:ascii="Arial" w:hAnsi="Arial" w:cs="Arial"/>
          <w:color w:val="000000"/>
          <w:sz w:val="22"/>
          <w:szCs w:val="22"/>
        </w:rPr>
        <w:t> </w:t>
      </w:r>
    </w:p>
    <w:p w14:paraId="4FBB8A4E" w14:textId="68B5B850" w:rsidR="00CB77AD" w:rsidRDefault="00CB77AD" w:rsidP="00C76331">
      <w:pPr>
        <w:pStyle w:val="paragraph"/>
        <w:spacing w:before="0" w:beforeAutospacing="0" w:after="0" w:afterAutospacing="0"/>
        <w:textAlignment w:val="baseline"/>
        <w:rPr>
          <w:rStyle w:val="eop"/>
          <w:rFonts w:ascii="Arial" w:hAnsi="Arial" w:cs="Arial"/>
          <w:color w:val="000000"/>
          <w:sz w:val="22"/>
          <w:szCs w:val="22"/>
        </w:rPr>
      </w:pPr>
    </w:p>
    <w:p w14:paraId="1E6CB712" w14:textId="3E323632" w:rsidR="00CB77AD" w:rsidRDefault="00CB77AD" w:rsidP="00C76331">
      <w:pPr>
        <w:pStyle w:val="paragraph"/>
        <w:spacing w:before="0" w:beforeAutospacing="0" w:after="0" w:afterAutospacing="0"/>
        <w:textAlignment w:val="baseline"/>
        <w:rPr>
          <w:rStyle w:val="eop"/>
          <w:rFonts w:ascii="Arial" w:hAnsi="Arial" w:cs="Arial"/>
          <w:b/>
          <w:bCs/>
          <w:color w:val="000000"/>
          <w:sz w:val="22"/>
          <w:szCs w:val="22"/>
        </w:rPr>
      </w:pPr>
      <w:r>
        <w:rPr>
          <w:rStyle w:val="eop"/>
          <w:rFonts w:ascii="Arial" w:hAnsi="Arial" w:cs="Arial"/>
          <w:b/>
          <w:bCs/>
          <w:color w:val="000000"/>
          <w:sz w:val="22"/>
          <w:szCs w:val="22"/>
        </w:rPr>
        <w:t xml:space="preserve">Part B: </w:t>
      </w:r>
    </w:p>
    <w:p w14:paraId="2755F269" w14:textId="27415C3F" w:rsidR="00CB77AD" w:rsidRDefault="00CB77AD" w:rsidP="00C76331">
      <w:pPr>
        <w:pStyle w:val="paragraph"/>
        <w:spacing w:before="0" w:beforeAutospacing="0" w:after="0" w:afterAutospacing="0"/>
        <w:textAlignment w:val="baseline"/>
        <w:rPr>
          <w:rStyle w:val="eop"/>
          <w:rFonts w:ascii="Arial" w:hAnsi="Arial" w:cs="Arial"/>
          <w:b/>
          <w:bCs/>
          <w:color w:val="000000"/>
          <w:sz w:val="22"/>
          <w:szCs w:val="22"/>
        </w:rPr>
      </w:pPr>
    </w:p>
    <w:p w14:paraId="2B7E4AC7" w14:textId="2D8C733C" w:rsidR="00747108" w:rsidRPr="00054A70" w:rsidRDefault="00747108" w:rsidP="00C76331">
      <w:pPr>
        <w:pStyle w:val="paragraph"/>
        <w:spacing w:before="0" w:beforeAutospacing="0" w:after="0" w:afterAutospacing="0"/>
        <w:textAlignment w:val="baseline"/>
        <w:rPr>
          <w:rStyle w:val="eop"/>
          <w:rFonts w:ascii="Arial" w:hAnsi="Arial" w:cs="Arial"/>
          <w:color w:val="000000"/>
          <w:sz w:val="22"/>
          <w:szCs w:val="22"/>
        </w:rPr>
      </w:pPr>
      <w:r>
        <w:rPr>
          <w:rStyle w:val="eop"/>
          <w:rFonts w:ascii="Arial" w:hAnsi="Arial" w:cs="Arial"/>
          <w:color w:val="000000"/>
          <w:sz w:val="22"/>
          <w:szCs w:val="22"/>
        </w:rPr>
        <w:t xml:space="preserve">Answer </w:t>
      </w:r>
      <w:r>
        <w:rPr>
          <w:rStyle w:val="eop"/>
          <w:rFonts w:ascii="Arial" w:hAnsi="Arial" w:cs="Arial"/>
          <w:b/>
          <w:color w:val="000000"/>
          <w:sz w:val="22"/>
          <w:szCs w:val="22"/>
        </w:rPr>
        <w:t>one</w:t>
      </w:r>
      <w:r>
        <w:rPr>
          <w:rStyle w:val="eop"/>
          <w:rFonts w:ascii="Arial" w:hAnsi="Arial" w:cs="Arial"/>
          <w:color w:val="000000"/>
          <w:sz w:val="22"/>
          <w:szCs w:val="22"/>
        </w:rPr>
        <w:t xml:space="preserve"> question from a choice of </w:t>
      </w:r>
      <w:r>
        <w:rPr>
          <w:rStyle w:val="eop"/>
          <w:rFonts w:ascii="Arial" w:hAnsi="Arial" w:cs="Arial"/>
          <w:b/>
          <w:color w:val="000000"/>
          <w:sz w:val="22"/>
          <w:szCs w:val="22"/>
        </w:rPr>
        <w:t>two</w:t>
      </w:r>
      <w:r w:rsidR="00054A70">
        <w:rPr>
          <w:rStyle w:val="eop"/>
          <w:rFonts w:ascii="Arial" w:hAnsi="Arial" w:cs="Arial"/>
          <w:color w:val="000000"/>
          <w:sz w:val="22"/>
          <w:szCs w:val="22"/>
        </w:rPr>
        <w:t>. Write your answer in the space provided.</w:t>
      </w:r>
    </w:p>
    <w:p w14:paraId="117C95E9" w14:textId="75602040" w:rsidR="00CB77AD" w:rsidRPr="00CB77AD" w:rsidRDefault="00CB77AD" w:rsidP="00C7633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xml:space="preserve">Suggested working time: </w:t>
      </w:r>
      <w:r w:rsidR="00D7752C">
        <w:rPr>
          <w:rStyle w:val="eop"/>
          <w:rFonts w:ascii="Arial" w:hAnsi="Arial" w:cs="Arial"/>
          <w:color w:val="000000"/>
          <w:sz w:val="22"/>
          <w:szCs w:val="22"/>
        </w:rPr>
        <w:t>3</w:t>
      </w:r>
      <w:r>
        <w:rPr>
          <w:rStyle w:val="eop"/>
          <w:rFonts w:ascii="Arial" w:hAnsi="Arial" w:cs="Arial"/>
          <w:color w:val="000000"/>
          <w:sz w:val="22"/>
          <w:szCs w:val="22"/>
        </w:rPr>
        <w:t>0 minutes</w:t>
      </w:r>
    </w:p>
    <w:p w14:paraId="17EFA24A"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_________________________________________________________________________</w:t>
      </w:r>
      <w:r>
        <w:rPr>
          <w:rStyle w:val="eop"/>
          <w:rFonts w:ascii="Arial" w:hAnsi="Arial" w:cs="Arial"/>
          <w:color w:val="000000"/>
          <w:sz w:val="22"/>
          <w:szCs w:val="22"/>
        </w:rPr>
        <w:t> </w:t>
      </w:r>
    </w:p>
    <w:p w14:paraId="5F31ABA0"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eop"/>
          <w:rFonts w:ascii="Arial" w:hAnsi="Arial" w:cs="Arial"/>
          <w:color w:val="000000"/>
          <w:sz w:val="22"/>
          <w:szCs w:val="22"/>
        </w:rPr>
        <w:t> </w:t>
      </w:r>
    </w:p>
    <w:p w14:paraId="405B49CF" w14:textId="1A12E891" w:rsidR="00E01831" w:rsidRDefault="00C76331" w:rsidP="00C76331">
      <w:pPr>
        <w:pStyle w:val="paragraph"/>
        <w:spacing w:before="0" w:beforeAutospacing="0" w:after="0" w:afterAutospacing="0"/>
        <w:textAlignment w:val="baseline"/>
        <w:rPr>
          <w:rStyle w:val="normaltextrun"/>
          <w:rFonts w:ascii="Arial" w:hAnsi="Arial" w:cs="Arial"/>
          <w:color w:val="000000"/>
          <w:sz w:val="22"/>
          <w:szCs w:val="22"/>
          <w:lang w:val="en-AU"/>
        </w:rPr>
      </w:pPr>
      <w:r>
        <w:rPr>
          <w:rStyle w:val="normaltextrun"/>
          <w:rFonts w:ascii="Arial" w:hAnsi="Arial" w:cs="Arial"/>
          <w:color w:val="000000"/>
          <w:sz w:val="22"/>
          <w:szCs w:val="22"/>
          <w:lang w:val="en-AU"/>
        </w:rPr>
        <w:t xml:space="preserve">Write your answer to </w:t>
      </w:r>
      <w:r w:rsidR="00CB77AD">
        <w:rPr>
          <w:rStyle w:val="normaltextrun"/>
          <w:rFonts w:ascii="Arial" w:hAnsi="Arial" w:cs="Arial"/>
          <w:color w:val="000000"/>
          <w:sz w:val="22"/>
          <w:szCs w:val="22"/>
          <w:lang w:val="en-AU"/>
        </w:rPr>
        <w:t>Part A</w:t>
      </w:r>
      <w:r>
        <w:rPr>
          <w:rStyle w:val="normaltextrun"/>
          <w:rFonts w:ascii="Arial" w:hAnsi="Arial" w:cs="Arial"/>
          <w:color w:val="000000"/>
          <w:sz w:val="22"/>
          <w:szCs w:val="22"/>
          <w:lang w:val="en-AU"/>
        </w:rPr>
        <w:t xml:space="preserve"> on pages </w:t>
      </w:r>
      <w:r w:rsidR="00FF1132">
        <w:rPr>
          <w:rStyle w:val="normaltextrun"/>
          <w:rFonts w:ascii="Arial" w:hAnsi="Arial" w:cs="Arial"/>
          <w:color w:val="000000"/>
          <w:sz w:val="22"/>
          <w:szCs w:val="22"/>
          <w:lang w:val="en-AU"/>
        </w:rPr>
        <w:t>2</w:t>
      </w:r>
      <w:r w:rsidR="0097330D">
        <w:rPr>
          <w:rStyle w:val="normaltextrun"/>
          <w:rFonts w:ascii="Arial" w:hAnsi="Arial" w:cs="Arial"/>
          <w:color w:val="000000"/>
          <w:sz w:val="22"/>
          <w:szCs w:val="22"/>
          <w:lang w:val="en-AU"/>
        </w:rPr>
        <w:t>3</w:t>
      </w:r>
      <w:r w:rsidR="008D54AF">
        <w:rPr>
          <w:rStyle w:val="normaltextrun"/>
          <w:rFonts w:ascii="Arial" w:hAnsi="Arial" w:cs="Arial"/>
          <w:color w:val="000000"/>
          <w:sz w:val="22"/>
          <w:szCs w:val="22"/>
          <w:lang w:val="en-AU"/>
        </w:rPr>
        <w:t>–</w:t>
      </w:r>
      <w:r w:rsidR="00FF1132">
        <w:rPr>
          <w:rStyle w:val="normaltextrun"/>
          <w:rFonts w:ascii="Arial" w:hAnsi="Arial" w:cs="Arial"/>
          <w:color w:val="000000"/>
          <w:sz w:val="22"/>
          <w:szCs w:val="22"/>
          <w:lang w:val="en-AU"/>
        </w:rPr>
        <w:t>2</w:t>
      </w:r>
      <w:r w:rsidR="0097330D">
        <w:rPr>
          <w:rStyle w:val="normaltextrun"/>
          <w:rFonts w:ascii="Arial" w:hAnsi="Arial" w:cs="Arial"/>
          <w:color w:val="000000"/>
          <w:sz w:val="22"/>
          <w:szCs w:val="22"/>
          <w:lang w:val="en-AU"/>
        </w:rPr>
        <w:t>6</w:t>
      </w:r>
      <w:r w:rsidR="004B21D6">
        <w:rPr>
          <w:rStyle w:val="normaltextrun"/>
          <w:rFonts w:ascii="Arial" w:hAnsi="Arial" w:cs="Arial"/>
          <w:color w:val="000000"/>
          <w:sz w:val="22"/>
          <w:szCs w:val="22"/>
          <w:lang w:val="en-AU"/>
        </w:rPr>
        <w:t>.</w:t>
      </w:r>
    </w:p>
    <w:p w14:paraId="0F92028D" w14:textId="5AE2BD03" w:rsidR="00C76331" w:rsidRPr="008D54AF" w:rsidRDefault="00C76331" w:rsidP="00C76331">
      <w:pPr>
        <w:pStyle w:val="paragraph"/>
        <w:spacing w:before="0" w:beforeAutospacing="0" w:after="0" w:afterAutospacing="0"/>
        <w:textAlignment w:val="baseline"/>
        <w:rPr>
          <w:rFonts w:ascii="Arial" w:hAnsi="Arial" w:cs="Arial"/>
          <w:color w:val="000000"/>
          <w:sz w:val="22"/>
          <w:szCs w:val="22"/>
          <w:lang w:val="en-AU"/>
        </w:rPr>
      </w:pPr>
      <w:r>
        <w:rPr>
          <w:rStyle w:val="normaltextrun"/>
          <w:rFonts w:ascii="Arial" w:hAnsi="Arial" w:cs="Arial"/>
          <w:color w:val="000000"/>
          <w:sz w:val="22"/>
          <w:szCs w:val="22"/>
          <w:lang w:val="en-AU"/>
        </w:rPr>
        <w:t xml:space="preserve">When you have answered this question, turn to page </w:t>
      </w:r>
      <w:r w:rsidR="004B21D6">
        <w:rPr>
          <w:rStyle w:val="normaltextrun"/>
          <w:rFonts w:ascii="Arial" w:hAnsi="Arial" w:cs="Arial"/>
          <w:color w:val="000000"/>
          <w:sz w:val="22"/>
          <w:szCs w:val="22"/>
          <w:lang w:val="en-AU"/>
        </w:rPr>
        <w:t>2</w:t>
      </w:r>
      <w:r w:rsidR="0097330D">
        <w:rPr>
          <w:rStyle w:val="normaltextrun"/>
          <w:rFonts w:ascii="Arial" w:hAnsi="Arial" w:cs="Arial"/>
          <w:color w:val="000000"/>
          <w:sz w:val="22"/>
          <w:szCs w:val="22"/>
          <w:lang w:val="en-AU"/>
        </w:rPr>
        <w:t>7</w:t>
      </w:r>
      <w:r>
        <w:rPr>
          <w:rStyle w:val="normaltextrun"/>
          <w:rFonts w:ascii="Arial" w:hAnsi="Arial" w:cs="Arial"/>
          <w:color w:val="000000"/>
          <w:sz w:val="22"/>
          <w:szCs w:val="22"/>
          <w:lang w:val="en-AU"/>
        </w:rPr>
        <w:t xml:space="preserve"> for </w:t>
      </w:r>
      <w:r w:rsidR="00CB77AD">
        <w:rPr>
          <w:rStyle w:val="normaltextrun"/>
          <w:rFonts w:ascii="Arial" w:hAnsi="Arial" w:cs="Arial"/>
          <w:color w:val="000000"/>
          <w:sz w:val="22"/>
          <w:szCs w:val="22"/>
          <w:lang w:val="en-AU"/>
        </w:rPr>
        <w:t>Part B</w:t>
      </w:r>
      <w:r>
        <w:rPr>
          <w:rStyle w:val="normaltextrun"/>
          <w:rFonts w:ascii="Arial" w:hAnsi="Arial" w:cs="Arial"/>
          <w:color w:val="000000"/>
          <w:sz w:val="22"/>
          <w:szCs w:val="22"/>
          <w:lang w:val="en-AU"/>
        </w:rPr>
        <w:t xml:space="preserve"> and write your answer</w:t>
      </w:r>
      <w:r w:rsidR="00FF1132">
        <w:rPr>
          <w:rStyle w:val="normaltextrun"/>
          <w:rFonts w:ascii="Arial" w:hAnsi="Arial" w:cs="Arial"/>
          <w:color w:val="000000"/>
          <w:sz w:val="22"/>
          <w:szCs w:val="22"/>
          <w:lang w:val="en-AU"/>
        </w:rPr>
        <w:t xml:space="preserve"> to Question </w:t>
      </w:r>
      <w:r w:rsidR="00894A4B">
        <w:rPr>
          <w:rStyle w:val="normaltextrun"/>
          <w:rFonts w:ascii="Arial" w:hAnsi="Arial" w:cs="Arial"/>
          <w:color w:val="000000"/>
          <w:sz w:val="22"/>
          <w:szCs w:val="22"/>
          <w:lang w:val="en-AU"/>
        </w:rPr>
        <w:t>9</w:t>
      </w:r>
      <w:r w:rsidR="00FF1132">
        <w:rPr>
          <w:rStyle w:val="normaltextrun"/>
          <w:rFonts w:ascii="Arial" w:hAnsi="Arial" w:cs="Arial"/>
          <w:color w:val="000000"/>
          <w:sz w:val="22"/>
          <w:szCs w:val="22"/>
          <w:lang w:val="en-AU"/>
        </w:rPr>
        <w:t xml:space="preserve"> </w:t>
      </w:r>
      <w:r w:rsidR="00FF1132">
        <w:rPr>
          <w:rStyle w:val="normaltextrun"/>
          <w:rFonts w:ascii="Arial" w:hAnsi="Arial" w:cs="Arial"/>
          <w:b/>
          <w:bCs/>
          <w:color w:val="000000"/>
          <w:sz w:val="22"/>
          <w:szCs w:val="22"/>
          <w:lang w:val="en-AU"/>
        </w:rPr>
        <w:t>or</w:t>
      </w:r>
      <w:r w:rsidR="00FF1132">
        <w:rPr>
          <w:rStyle w:val="normaltextrun"/>
          <w:rFonts w:ascii="Arial" w:hAnsi="Arial" w:cs="Arial"/>
          <w:color w:val="000000"/>
          <w:sz w:val="22"/>
          <w:szCs w:val="22"/>
          <w:lang w:val="en-AU"/>
        </w:rPr>
        <w:t xml:space="preserve"> Question </w:t>
      </w:r>
      <w:r w:rsidR="00894A4B">
        <w:rPr>
          <w:rStyle w:val="normaltextrun"/>
          <w:rFonts w:ascii="Arial" w:hAnsi="Arial" w:cs="Arial"/>
          <w:color w:val="000000"/>
          <w:sz w:val="22"/>
          <w:szCs w:val="22"/>
          <w:lang w:val="en-AU"/>
        </w:rPr>
        <w:t>10</w:t>
      </w:r>
      <w:r>
        <w:rPr>
          <w:rStyle w:val="normaltextrun"/>
          <w:rFonts w:ascii="Arial" w:hAnsi="Arial" w:cs="Arial"/>
          <w:color w:val="000000"/>
          <w:sz w:val="22"/>
          <w:szCs w:val="22"/>
          <w:lang w:val="en-AU"/>
        </w:rPr>
        <w:t xml:space="preserve"> on pages </w:t>
      </w:r>
      <w:r w:rsidR="0097330D">
        <w:rPr>
          <w:rStyle w:val="normaltextrun"/>
          <w:rFonts w:ascii="Arial" w:hAnsi="Arial" w:cs="Arial"/>
          <w:color w:val="000000"/>
          <w:sz w:val="22"/>
          <w:szCs w:val="22"/>
          <w:lang w:val="en-AU"/>
        </w:rPr>
        <w:t>29</w:t>
      </w:r>
      <w:r w:rsidR="008D54AF">
        <w:rPr>
          <w:rStyle w:val="normaltextrun"/>
          <w:rFonts w:ascii="Arial" w:hAnsi="Arial" w:cs="Arial"/>
          <w:color w:val="000000"/>
          <w:sz w:val="22"/>
          <w:szCs w:val="22"/>
          <w:lang w:val="en-AU"/>
        </w:rPr>
        <w:t>–</w:t>
      </w:r>
      <w:r w:rsidR="00FF1132">
        <w:rPr>
          <w:rStyle w:val="normaltextrun"/>
          <w:rFonts w:ascii="Arial" w:hAnsi="Arial" w:cs="Arial"/>
          <w:color w:val="000000"/>
          <w:sz w:val="22"/>
          <w:szCs w:val="22"/>
          <w:lang w:val="en-AU"/>
        </w:rPr>
        <w:t>3</w:t>
      </w:r>
      <w:r w:rsidR="0097330D">
        <w:rPr>
          <w:rStyle w:val="normaltextrun"/>
          <w:rFonts w:ascii="Arial" w:hAnsi="Arial" w:cs="Arial"/>
          <w:color w:val="000000"/>
          <w:sz w:val="22"/>
          <w:szCs w:val="22"/>
          <w:lang w:val="en-AU"/>
        </w:rPr>
        <w:t>7</w:t>
      </w:r>
      <w:r>
        <w:rPr>
          <w:rStyle w:val="normaltextrun"/>
          <w:rFonts w:ascii="Arial" w:hAnsi="Arial" w:cs="Arial"/>
          <w:color w:val="000000"/>
          <w:sz w:val="22"/>
          <w:szCs w:val="22"/>
          <w:lang w:val="en-AU"/>
        </w:rPr>
        <w:t>.</w:t>
      </w:r>
      <w:r>
        <w:rPr>
          <w:rStyle w:val="eop"/>
          <w:rFonts w:ascii="Arial" w:hAnsi="Arial" w:cs="Arial"/>
          <w:color w:val="000000"/>
          <w:sz w:val="22"/>
          <w:szCs w:val="22"/>
        </w:rPr>
        <w:t> </w:t>
      </w:r>
      <w:r w:rsidR="00CB77AD">
        <w:rPr>
          <w:rStyle w:val="eop"/>
          <w:rFonts w:ascii="Arial" w:hAnsi="Arial" w:cs="Arial"/>
          <w:color w:val="000000"/>
          <w:sz w:val="22"/>
          <w:szCs w:val="22"/>
        </w:rPr>
        <w:t>You must include the number of the question you are answering at the start of your answer to Part B.</w:t>
      </w:r>
    </w:p>
    <w:p w14:paraId="6F78A480" w14:textId="77777777" w:rsidR="00C76331" w:rsidRDefault="00C76331" w:rsidP="00C7633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lang w:val="en-AU"/>
        </w:rPr>
        <w:t>_________________________________________________________________________</w:t>
      </w:r>
    </w:p>
    <w:p w14:paraId="10E1D1DC" w14:textId="77777777" w:rsidR="00742CB7" w:rsidRDefault="00742CB7" w:rsidP="00742CB7">
      <w:pPr>
        <w:rPr>
          <w:b/>
          <w:bCs/>
        </w:rPr>
      </w:pPr>
    </w:p>
    <w:p w14:paraId="28C95D13" w14:textId="597F851C" w:rsidR="00742CB7" w:rsidRDefault="00FE4AEB" w:rsidP="00742CB7">
      <w:pPr>
        <w:rPr>
          <w:b/>
          <w:bCs/>
        </w:rPr>
      </w:pPr>
      <w:r>
        <w:rPr>
          <w:b/>
          <w:bCs/>
        </w:rPr>
        <w:t>Part A</w:t>
      </w:r>
    </w:p>
    <w:p w14:paraId="46A9849A" w14:textId="40273AEB" w:rsidR="00321F6E" w:rsidRDefault="00321F6E" w:rsidP="00321F6E">
      <w:pPr>
        <w:rPr>
          <w:b/>
          <w:bCs/>
        </w:rPr>
      </w:pPr>
      <w:r>
        <w:rPr>
          <w:b/>
          <w:bCs/>
        </w:rPr>
        <w:t xml:space="preserve">Question </w:t>
      </w:r>
      <w:r w:rsidR="005F2DC7">
        <w:rPr>
          <w:b/>
          <w:bCs/>
        </w:rPr>
        <w:t>8</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00C86519">
        <w:rPr>
          <w:b/>
          <w:bCs/>
        </w:rPr>
        <w:t>31</w:t>
      </w:r>
      <w:r>
        <w:rPr>
          <w:b/>
          <w:bCs/>
        </w:rPr>
        <w:t xml:space="preserve"> marks)</w:t>
      </w:r>
    </w:p>
    <w:p w14:paraId="6B008537" w14:textId="77777777" w:rsidR="004B1E02" w:rsidRDefault="004B1E02" w:rsidP="00FE4AEB">
      <w:pPr>
        <w:jc w:val="both"/>
      </w:pPr>
    </w:p>
    <w:p w14:paraId="390FD35E" w14:textId="315CB1E9" w:rsidR="00FE4AEB" w:rsidRDefault="004B1E02" w:rsidP="00B25083">
      <w:pPr>
        <w:jc w:val="both"/>
        <w:rPr>
          <w:b/>
          <w:bCs/>
        </w:rPr>
      </w:pPr>
      <w:r>
        <w:t xml:space="preserve">This question is </w:t>
      </w:r>
      <w:r w:rsidRPr="004B1E02">
        <w:t>compulsory</w:t>
      </w:r>
      <w:r>
        <w:t xml:space="preserve">. </w:t>
      </w:r>
      <w:r w:rsidR="00FE4AEB" w:rsidRPr="004B1E02">
        <w:t>You</w:t>
      </w:r>
      <w:r w:rsidR="00FE4AEB">
        <w:rPr>
          <w:b/>
          <w:bCs/>
        </w:rPr>
        <w:t xml:space="preserve"> must </w:t>
      </w:r>
      <w:r w:rsidR="00FE4AEB" w:rsidRPr="00A9613B">
        <w:t>answer this question</w:t>
      </w:r>
      <w:r w:rsidR="008D54AF">
        <w:t>.</w:t>
      </w:r>
    </w:p>
    <w:p w14:paraId="437E85C8" w14:textId="40D051AE" w:rsidR="003E6529" w:rsidRDefault="003E6529" w:rsidP="00B25083">
      <w:pPr>
        <w:jc w:val="both"/>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p>
    <w:p w14:paraId="51832F21" w14:textId="77777777" w:rsidR="00321F6E" w:rsidRPr="00D15B43" w:rsidRDefault="00321F6E" w:rsidP="00321F6E">
      <w:pPr>
        <w:rPr>
          <w:rFonts w:cs="Arial"/>
        </w:rPr>
      </w:pPr>
      <w:bookmarkStart w:id="15" w:name="_Hlk97827123"/>
      <w:r w:rsidRPr="00D15B43">
        <w:rPr>
          <w:rFonts w:cs="Arial"/>
        </w:rPr>
        <w:t xml:space="preserve">Coco had been teaching at the same school for over 10 years. She loved that school and the relationships she formed with her students. </w:t>
      </w:r>
      <w:r>
        <w:rPr>
          <w:rFonts w:cs="Arial"/>
        </w:rPr>
        <w:t>Students r</w:t>
      </w:r>
      <w:r w:rsidRPr="00D15B43">
        <w:rPr>
          <w:rFonts w:cs="Arial"/>
        </w:rPr>
        <w:t xml:space="preserve">arely </w:t>
      </w:r>
      <w:r>
        <w:rPr>
          <w:rFonts w:cs="Arial"/>
        </w:rPr>
        <w:t>failed to</w:t>
      </w:r>
      <w:r w:rsidRPr="00D15B43">
        <w:rPr>
          <w:rFonts w:cs="Arial"/>
        </w:rPr>
        <w:t xml:space="preserve"> follow her instruction</w:t>
      </w:r>
      <w:r>
        <w:rPr>
          <w:rFonts w:cs="Arial"/>
        </w:rPr>
        <w:t>s</w:t>
      </w:r>
      <w:r w:rsidRPr="00D15B43">
        <w:rPr>
          <w:rFonts w:cs="Arial"/>
        </w:rPr>
        <w:t xml:space="preserve">. When she moved house, she started doing relief teaching at a different primary school. She was not enjoying it as she found many of the students in the </w:t>
      </w:r>
      <w:r>
        <w:rPr>
          <w:rFonts w:cs="Arial"/>
        </w:rPr>
        <w:t>G</w:t>
      </w:r>
      <w:r w:rsidRPr="00D15B43">
        <w:rPr>
          <w:rFonts w:cs="Arial"/>
        </w:rPr>
        <w:t>rade 6 class she was taking to be disruptive and were not following her instructions. She reflected on why the behaviour of these students was so different to her previous school.</w:t>
      </w:r>
    </w:p>
    <w:p w14:paraId="30B3F3E2" w14:textId="77777777" w:rsidR="00321F6E" w:rsidRPr="00D15B43" w:rsidRDefault="00321F6E" w:rsidP="00321F6E">
      <w:pPr>
        <w:jc w:val="both"/>
        <w:rPr>
          <w:rFonts w:cs="Arial"/>
        </w:rPr>
      </w:pPr>
    </w:p>
    <w:p w14:paraId="029FF85A" w14:textId="77777777" w:rsidR="00321F6E" w:rsidRPr="00D15B43" w:rsidRDefault="00321F6E" w:rsidP="00321F6E">
      <w:pPr>
        <w:jc w:val="both"/>
        <w:rPr>
          <w:rFonts w:cs="Arial"/>
        </w:rPr>
      </w:pPr>
      <w:r w:rsidRPr="00D15B43">
        <w:rPr>
          <w:rFonts w:cs="Arial"/>
        </w:rPr>
        <w:t xml:space="preserve">Demonstrate your understanding of this social response to an authority figure, by referring to Milgram’s (1963) obedience study. </w:t>
      </w:r>
    </w:p>
    <w:p w14:paraId="4E07409A" w14:textId="77777777" w:rsidR="00321F6E" w:rsidRPr="00D15B43" w:rsidRDefault="00321F6E" w:rsidP="00321F6E">
      <w:pPr>
        <w:jc w:val="both"/>
        <w:rPr>
          <w:rFonts w:cs="Arial"/>
        </w:rPr>
      </w:pPr>
    </w:p>
    <w:p w14:paraId="07463EB9" w14:textId="3C238F8B" w:rsidR="00321F6E" w:rsidRPr="00C86519" w:rsidRDefault="005F2DC7" w:rsidP="00321F6E">
      <w:pPr>
        <w:pStyle w:val="ListParagraph"/>
        <w:numPr>
          <w:ilvl w:val="0"/>
          <w:numId w:val="20"/>
        </w:numPr>
        <w:contextualSpacing/>
        <w:rPr>
          <w:rFonts w:cs="Arial"/>
        </w:rPr>
      </w:pPr>
      <w:r w:rsidRPr="00C86519">
        <w:rPr>
          <w:rFonts w:cs="Arial"/>
        </w:rPr>
        <w:t>D</w:t>
      </w:r>
      <w:r w:rsidR="00321F6E" w:rsidRPr="00C86519">
        <w:rPr>
          <w:rFonts w:cs="Arial"/>
        </w:rPr>
        <w:t>efine obedience</w:t>
      </w:r>
      <w:r w:rsidR="00321F6E" w:rsidRPr="00C86519">
        <w:rPr>
          <w:rFonts w:cs="Arial"/>
        </w:rPr>
        <w:tab/>
      </w:r>
      <w:r w:rsidR="00321F6E" w:rsidRPr="00C86519">
        <w:rPr>
          <w:rFonts w:cs="Arial"/>
        </w:rPr>
        <w:tab/>
      </w:r>
      <w:r w:rsidR="00321F6E" w:rsidRPr="00C86519">
        <w:rPr>
          <w:rFonts w:cs="Arial"/>
        </w:rPr>
        <w:tab/>
      </w:r>
      <w:r w:rsidR="00321F6E" w:rsidRPr="00C86519">
        <w:rPr>
          <w:rFonts w:cs="Arial"/>
        </w:rPr>
        <w:tab/>
      </w:r>
      <w:r w:rsidR="00321F6E" w:rsidRPr="00C86519">
        <w:rPr>
          <w:rFonts w:cs="Arial"/>
        </w:rPr>
        <w:tab/>
      </w:r>
      <w:r w:rsidR="00321F6E" w:rsidRPr="00C86519">
        <w:rPr>
          <w:rFonts w:cs="Arial"/>
        </w:rPr>
        <w:tab/>
      </w:r>
      <w:r w:rsidR="00321F6E" w:rsidRPr="00C86519">
        <w:rPr>
          <w:rFonts w:cs="Arial"/>
        </w:rPr>
        <w:tab/>
      </w:r>
      <w:r w:rsidR="00321F6E" w:rsidRPr="00C86519">
        <w:rPr>
          <w:rFonts w:cs="Arial"/>
        </w:rPr>
        <w:tab/>
      </w:r>
      <w:r w:rsidR="00321F6E" w:rsidRPr="00C86519">
        <w:rPr>
          <w:rFonts w:cs="Arial"/>
        </w:rPr>
        <w:tab/>
        <w:t xml:space="preserve">  (1 mark)</w:t>
      </w:r>
    </w:p>
    <w:p w14:paraId="2CE10378" w14:textId="1DB1288C" w:rsidR="00321F6E" w:rsidRPr="00C86519" w:rsidRDefault="005F2DC7" w:rsidP="00321F6E">
      <w:pPr>
        <w:pStyle w:val="ListParagraph"/>
        <w:numPr>
          <w:ilvl w:val="0"/>
          <w:numId w:val="20"/>
        </w:numPr>
        <w:contextualSpacing/>
        <w:rPr>
          <w:rFonts w:cs="Arial"/>
        </w:rPr>
      </w:pPr>
      <w:r w:rsidRPr="00C86519">
        <w:rPr>
          <w:rFonts w:cs="Arial"/>
        </w:rPr>
        <w:t>O</w:t>
      </w:r>
      <w:r w:rsidR="00321F6E" w:rsidRPr="00C86519">
        <w:rPr>
          <w:rFonts w:cs="Arial"/>
        </w:rPr>
        <w:t>utline the aim of Milgram’s study</w:t>
      </w:r>
      <w:r w:rsidR="00321F6E" w:rsidRPr="00C86519">
        <w:rPr>
          <w:rFonts w:cs="Arial"/>
        </w:rPr>
        <w:tab/>
      </w:r>
      <w:r w:rsidR="00321F6E" w:rsidRPr="00C86519">
        <w:rPr>
          <w:rFonts w:cs="Arial"/>
        </w:rPr>
        <w:tab/>
      </w:r>
      <w:r w:rsidR="00321F6E" w:rsidRPr="00C86519">
        <w:rPr>
          <w:rFonts w:cs="Arial"/>
        </w:rPr>
        <w:tab/>
      </w:r>
      <w:r w:rsidR="00321F6E" w:rsidRPr="00C86519">
        <w:rPr>
          <w:rFonts w:cs="Arial"/>
        </w:rPr>
        <w:tab/>
      </w:r>
      <w:r w:rsidR="00321F6E" w:rsidRPr="00C86519">
        <w:rPr>
          <w:rFonts w:cs="Arial"/>
        </w:rPr>
        <w:tab/>
      </w:r>
      <w:r w:rsidR="00321F6E" w:rsidRPr="00C86519">
        <w:rPr>
          <w:rFonts w:cs="Arial"/>
        </w:rPr>
        <w:tab/>
      </w:r>
      <w:r w:rsidR="00321F6E" w:rsidRPr="00C86519">
        <w:rPr>
          <w:rFonts w:cs="Arial"/>
        </w:rPr>
        <w:tab/>
        <w:t xml:space="preserve">  (1 mark)</w:t>
      </w:r>
    </w:p>
    <w:p w14:paraId="112DDE71" w14:textId="6D50BECB" w:rsidR="00321F6E" w:rsidRPr="00321F6E" w:rsidRDefault="005F2DC7" w:rsidP="00321F6E">
      <w:pPr>
        <w:pStyle w:val="ListParagraph"/>
        <w:numPr>
          <w:ilvl w:val="0"/>
          <w:numId w:val="20"/>
        </w:numPr>
        <w:contextualSpacing/>
        <w:rPr>
          <w:rFonts w:cs="Arial"/>
        </w:rPr>
      </w:pPr>
      <w:r>
        <w:rPr>
          <w:rFonts w:cs="Arial"/>
        </w:rPr>
        <w:t>P</w:t>
      </w:r>
      <w:r w:rsidR="00321F6E" w:rsidRPr="00D15B43">
        <w:rPr>
          <w:rFonts w:cs="Arial"/>
        </w:rPr>
        <w:t xml:space="preserve">ropose the method Milgram used and state </w:t>
      </w:r>
      <w:r w:rsidR="00321F6E" w:rsidRPr="00D15B43">
        <w:rPr>
          <w:rFonts w:cs="Arial"/>
          <w:b/>
          <w:bCs/>
        </w:rPr>
        <w:t>one</w:t>
      </w:r>
      <w:r w:rsidR="00321F6E" w:rsidRPr="00D15B43">
        <w:rPr>
          <w:rFonts w:cs="Arial"/>
        </w:rPr>
        <w:t xml:space="preserve"> advantage and </w:t>
      </w:r>
      <w:r w:rsidR="00321F6E" w:rsidRPr="00D15B43">
        <w:rPr>
          <w:rFonts w:cs="Arial"/>
          <w:b/>
          <w:bCs/>
        </w:rPr>
        <w:t>one</w:t>
      </w:r>
      <w:r w:rsidR="00321F6E" w:rsidRPr="00D15B43">
        <w:rPr>
          <w:rFonts w:cs="Arial"/>
        </w:rPr>
        <w:t xml:space="preserve"> </w:t>
      </w:r>
      <w:r w:rsidR="00321F6E" w:rsidRPr="006470D9">
        <w:rPr>
          <w:rFonts w:cs="Arial"/>
        </w:rPr>
        <w:t xml:space="preserve">disadvantage of using this method    </w:t>
      </w:r>
      <w:r w:rsidR="00321F6E" w:rsidRPr="006470D9">
        <w:rPr>
          <w:rFonts w:cs="Arial"/>
        </w:rPr>
        <w:tab/>
      </w:r>
      <w:r w:rsidR="00321F6E" w:rsidRPr="006470D9">
        <w:rPr>
          <w:rFonts w:cs="Arial"/>
        </w:rPr>
        <w:tab/>
      </w:r>
      <w:r w:rsidR="00321F6E" w:rsidRPr="006470D9">
        <w:rPr>
          <w:rFonts w:cs="Arial"/>
        </w:rPr>
        <w:tab/>
      </w:r>
      <w:r w:rsidR="00321F6E" w:rsidRPr="006470D9">
        <w:rPr>
          <w:rFonts w:cs="Arial"/>
        </w:rPr>
        <w:tab/>
        <w:t xml:space="preserve">                                  </w:t>
      </w:r>
      <w:r w:rsidR="00321F6E">
        <w:rPr>
          <w:rFonts w:cs="Arial"/>
        </w:rPr>
        <w:tab/>
      </w:r>
      <w:r w:rsidR="00321F6E">
        <w:rPr>
          <w:rFonts w:cs="Arial"/>
        </w:rPr>
        <w:tab/>
      </w:r>
      <w:r w:rsidR="00321F6E">
        <w:rPr>
          <w:rFonts w:cs="Arial"/>
        </w:rPr>
        <w:tab/>
        <w:t xml:space="preserve"> </w:t>
      </w:r>
      <w:r w:rsidR="00321F6E" w:rsidRPr="006470D9">
        <w:rPr>
          <w:rFonts w:cs="Arial"/>
        </w:rPr>
        <w:t>(</w:t>
      </w:r>
      <w:r w:rsidR="00321F6E">
        <w:rPr>
          <w:rFonts w:cs="Arial"/>
        </w:rPr>
        <w:t>8</w:t>
      </w:r>
      <w:r w:rsidR="00321F6E" w:rsidRPr="006470D9">
        <w:rPr>
          <w:rFonts w:cs="Arial"/>
        </w:rPr>
        <w:t xml:space="preserve"> marks)</w:t>
      </w:r>
    </w:p>
    <w:p w14:paraId="69D4CF1E" w14:textId="76B19C37" w:rsidR="00C86519" w:rsidRPr="006470D9" w:rsidRDefault="00C86519" w:rsidP="00C86519">
      <w:pPr>
        <w:pStyle w:val="ListParagraph"/>
        <w:numPr>
          <w:ilvl w:val="0"/>
          <w:numId w:val="20"/>
        </w:numPr>
        <w:contextualSpacing/>
        <w:rPr>
          <w:rFonts w:cs="Arial"/>
        </w:rPr>
      </w:pPr>
      <w:r>
        <w:rPr>
          <w:rFonts w:cs="Arial"/>
        </w:rPr>
        <w:t>A</w:t>
      </w:r>
      <w:r w:rsidRPr="00D15B43">
        <w:rPr>
          <w:rFonts w:cs="Arial"/>
        </w:rPr>
        <w:t xml:space="preserve">pply the findings of Milgram’s study to explain the behaviour of the </w:t>
      </w:r>
      <w:r w:rsidRPr="006470D9">
        <w:rPr>
          <w:rFonts w:cs="Arial"/>
        </w:rPr>
        <w:t>students Coco</w:t>
      </w:r>
      <w:r>
        <w:rPr>
          <w:rFonts w:cs="Arial"/>
        </w:rPr>
        <w:t xml:space="preserve"> </w:t>
      </w:r>
      <w:r w:rsidRPr="006470D9">
        <w:rPr>
          <w:rFonts w:cs="Arial"/>
        </w:rPr>
        <w:t>experienced</w:t>
      </w:r>
      <w:r w:rsidRPr="006470D9">
        <w:rPr>
          <w:rFonts w:cs="Arial"/>
        </w:rPr>
        <w:tab/>
      </w:r>
      <w:r w:rsidRPr="006470D9">
        <w:rPr>
          <w:rFonts w:cs="Arial"/>
        </w:rPr>
        <w:tab/>
      </w:r>
      <w:r w:rsidRPr="006470D9">
        <w:rPr>
          <w:rFonts w:cs="Arial"/>
        </w:rPr>
        <w:tab/>
      </w:r>
      <w:r w:rsidRPr="006470D9">
        <w:rPr>
          <w:rFonts w:cs="Arial"/>
        </w:rPr>
        <w:tab/>
      </w:r>
      <w:r w:rsidRPr="006470D9">
        <w:rPr>
          <w:rFonts w:cs="Arial"/>
        </w:rPr>
        <w:tab/>
      </w:r>
      <w:r w:rsidRPr="006470D9">
        <w:rPr>
          <w:rFonts w:cs="Arial"/>
        </w:rPr>
        <w:tab/>
      </w:r>
      <w:r w:rsidRPr="006470D9">
        <w:rPr>
          <w:rFonts w:cs="Arial"/>
        </w:rPr>
        <w:tab/>
        <w:t xml:space="preserve">           </w:t>
      </w:r>
      <w:r>
        <w:rPr>
          <w:rFonts w:cs="Arial"/>
        </w:rPr>
        <w:tab/>
      </w:r>
      <w:r>
        <w:rPr>
          <w:rFonts w:cs="Arial"/>
        </w:rPr>
        <w:tab/>
      </w:r>
      <w:r>
        <w:rPr>
          <w:rFonts w:cs="Arial"/>
        </w:rPr>
        <w:tab/>
      </w:r>
      <w:r w:rsidRPr="006470D9">
        <w:rPr>
          <w:rFonts w:cs="Arial"/>
        </w:rPr>
        <w:t xml:space="preserve"> (4 marks)</w:t>
      </w:r>
    </w:p>
    <w:p w14:paraId="241A95B4" w14:textId="77777777" w:rsidR="00C86519" w:rsidRPr="006470D9" w:rsidRDefault="00C86519" w:rsidP="00C86519">
      <w:pPr>
        <w:pStyle w:val="ListParagraph"/>
        <w:numPr>
          <w:ilvl w:val="0"/>
          <w:numId w:val="20"/>
        </w:numPr>
        <w:contextualSpacing/>
        <w:rPr>
          <w:rFonts w:cs="Arial"/>
        </w:rPr>
      </w:pPr>
      <w:r w:rsidRPr="00D15B43">
        <w:rPr>
          <w:rFonts w:cs="Arial"/>
        </w:rPr>
        <w:t>Milgram’s study was said to follow a standardi</w:t>
      </w:r>
      <w:r>
        <w:rPr>
          <w:rFonts w:cs="Arial"/>
        </w:rPr>
        <w:t>s</w:t>
      </w:r>
      <w:r w:rsidRPr="00D15B43">
        <w:rPr>
          <w:rFonts w:cs="Arial"/>
        </w:rPr>
        <w:t xml:space="preserve">ed procedure. Explain why this </w:t>
      </w:r>
      <w:r w:rsidRPr="006470D9">
        <w:rPr>
          <w:rFonts w:cs="Arial"/>
        </w:rPr>
        <w:t>is seen as a strength of the study</w:t>
      </w:r>
      <w:r w:rsidRPr="006470D9">
        <w:rPr>
          <w:rFonts w:cs="Arial"/>
        </w:rPr>
        <w:tab/>
      </w:r>
      <w:r w:rsidRPr="006470D9">
        <w:rPr>
          <w:rFonts w:cs="Arial"/>
        </w:rPr>
        <w:tab/>
      </w:r>
      <w:r w:rsidRPr="006470D9">
        <w:rPr>
          <w:rFonts w:cs="Arial"/>
        </w:rPr>
        <w:tab/>
      </w:r>
      <w:r w:rsidRPr="006470D9">
        <w:rPr>
          <w:rFonts w:cs="Arial"/>
        </w:rPr>
        <w:tab/>
      </w:r>
      <w:r w:rsidRPr="006470D9">
        <w:rPr>
          <w:rFonts w:cs="Arial"/>
        </w:rPr>
        <w:tab/>
      </w:r>
      <w:r w:rsidRPr="006470D9">
        <w:rPr>
          <w:rFonts w:cs="Arial"/>
        </w:rPr>
        <w:tab/>
      </w:r>
      <w:r w:rsidRPr="006470D9">
        <w:rPr>
          <w:rFonts w:cs="Arial"/>
        </w:rPr>
        <w:tab/>
      </w:r>
      <w:r>
        <w:rPr>
          <w:rFonts w:cs="Arial"/>
        </w:rPr>
        <w:tab/>
      </w:r>
      <w:r>
        <w:rPr>
          <w:rFonts w:cs="Arial"/>
        </w:rPr>
        <w:tab/>
        <w:t xml:space="preserve"> </w:t>
      </w:r>
      <w:r w:rsidRPr="006470D9">
        <w:rPr>
          <w:rFonts w:cs="Arial"/>
        </w:rPr>
        <w:t>(3 marks)</w:t>
      </w:r>
    </w:p>
    <w:p w14:paraId="2AEDF222" w14:textId="4D236FE4" w:rsidR="00C86519" w:rsidRPr="00D15B43" w:rsidRDefault="00C86519" w:rsidP="00C86519">
      <w:pPr>
        <w:pStyle w:val="ListParagraph"/>
        <w:numPr>
          <w:ilvl w:val="0"/>
          <w:numId w:val="20"/>
        </w:numPr>
        <w:contextualSpacing/>
        <w:rPr>
          <w:rFonts w:cs="Arial"/>
        </w:rPr>
      </w:pPr>
      <w:r>
        <w:rPr>
          <w:rFonts w:cs="Arial"/>
        </w:rPr>
        <w:t>Evaluate the ethical practices of</w:t>
      </w:r>
      <w:r w:rsidRPr="00D15B43">
        <w:rPr>
          <w:rFonts w:cs="Arial"/>
        </w:rPr>
        <w:t xml:space="preserve"> Milgram’s study</w:t>
      </w:r>
      <w:r>
        <w:rPr>
          <w:rFonts w:cs="Arial"/>
        </w:rPr>
        <w:tab/>
      </w:r>
      <w:r>
        <w:rPr>
          <w:rFonts w:cs="Arial"/>
        </w:rPr>
        <w:tab/>
      </w:r>
      <w:r w:rsidRPr="00D15B43">
        <w:rPr>
          <w:rFonts w:cs="Arial"/>
        </w:rPr>
        <w:tab/>
      </w:r>
      <w:r w:rsidRPr="00D15B43">
        <w:rPr>
          <w:rFonts w:cs="Arial"/>
        </w:rPr>
        <w:tab/>
      </w:r>
      <w:r>
        <w:rPr>
          <w:rFonts w:cs="Arial"/>
        </w:rPr>
        <w:tab/>
        <w:t xml:space="preserve"> </w:t>
      </w:r>
      <w:r w:rsidRPr="00D15B43">
        <w:rPr>
          <w:rFonts w:cs="Arial"/>
        </w:rPr>
        <w:t>(8 marks)</w:t>
      </w:r>
    </w:p>
    <w:p w14:paraId="056ED0BB" w14:textId="029A95A6" w:rsidR="00C86519" w:rsidRPr="00D15B43" w:rsidRDefault="00C86519" w:rsidP="00C86519">
      <w:pPr>
        <w:pStyle w:val="ListParagraph"/>
        <w:numPr>
          <w:ilvl w:val="0"/>
          <w:numId w:val="20"/>
        </w:numPr>
        <w:contextualSpacing/>
        <w:rPr>
          <w:rFonts w:cs="Arial"/>
        </w:rPr>
      </w:pPr>
      <w:r>
        <w:rPr>
          <w:rFonts w:cs="Arial"/>
        </w:rPr>
        <w:t>With reference to the sample used, p</w:t>
      </w:r>
      <w:r w:rsidRPr="00D15B43">
        <w:rPr>
          <w:rFonts w:cs="Arial"/>
        </w:rPr>
        <w:t>rovide</w:t>
      </w:r>
      <w:r w:rsidRPr="00894A4B">
        <w:rPr>
          <w:rFonts w:cs="Arial"/>
          <w:b/>
          <w:bCs/>
        </w:rPr>
        <w:t xml:space="preserve"> two</w:t>
      </w:r>
      <w:r w:rsidRPr="00D15B43">
        <w:rPr>
          <w:rFonts w:cs="Arial"/>
        </w:rPr>
        <w:t xml:space="preserve"> limitations of Milgram’s study</w:t>
      </w:r>
      <w:r w:rsidRPr="00D15B43">
        <w:rPr>
          <w:rFonts w:cs="Arial"/>
        </w:rPr>
        <w:tab/>
      </w:r>
      <w:r>
        <w:rPr>
          <w:rFonts w:cs="Arial"/>
        </w:rPr>
        <w:t xml:space="preserve"> </w:t>
      </w:r>
      <w:r w:rsidRPr="00D15B43">
        <w:rPr>
          <w:rFonts w:cs="Arial"/>
        </w:rPr>
        <w:t>(2 marks)</w:t>
      </w:r>
    </w:p>
    <w:p w14:paraId="074A4943" w14:textId="60A19E3C" w:rsidR="00C86519" w:rsidRPr="006470D9" w:rsidRDefault="00C86519" w:rsidP="00C86519">
      <w:pPr>
        <w:pStyle w:val="ListParagraph"/>
        <w:numPr>
          <w:ilvl w:val="0"/>
          <w:numId w:val="20"/>
        </w:numPr>
        <w:contextualSpacing/>
        <w:rPr>
          <w:rFonts w:cs="Arial"/>
        </w:rPr>
      </w:pPr>
      <w:r>
        <w:rPr>
          <w:rFonts w:cs="Arial"/>
        </w:rPr>
        <w:t>C</w:t>
      </w:r>
      <w:r w:rsidRPr="004C2BB8">
        <w:rPr>
          <w:rFonts w:cs="Arial"/>
        </w:rPr>
        <w:t xml:space="preserve">ommunicate psychological understandings with correct use of </w:t>
      </w:r>
      <w:r w:rsidRPr="006470D9">
        <w:rPr>
          <w:rFonts w:cs="Arial"/>
        </w:rPr>
        <w:t>psychological language.</w:t>
      </w:r>
      <w:r w:rsidRPr="006470D9">
        <w:rPr>
          <w:rFonts w:cs="Arial"/>
        </w:rPr>
        <w:tab/>
      </w:r>
      <w:r w:rsidRPr="006470D9">
        <w:rPr>
          <w:rFonts w:cs="Arial"/>
        </w:rPr>
        <w:tab/>
      </w:r>
      <w:r w:rsidRPr="006470D9">
        <w:rPr>
          <w:rFonts w:cs="Arial"/>
        </w:rPr>
        <w:tab/>
      </w:r>
      <w:r w:rsidRPr="006470D9">
        <w:rPr>
          <w:rFonts w:cs="Arial"/>
        </w:rPr>
        <w:tab/>
      </w:r>
      <w:r w:rsidRPr="006470D9">
        <w:rPr>
          <w:rFonts w:cs="Arial"/>
        </w:rPr>
        <w:tab/>
      </w:r>
      <w:r w:rsidRPr="006470D9">
        <w:rPr>
          <w:rFonts w:cs="Arial"/>
        </w:rPr>
        <w:tab/>
      </w:r>
      <w:r w:rsidRPr="006470D9">
        <w:rPr>
          <w:rFonts w:cs="Arial"/>
        </w:rPr>
        <w:tab/>
      </w:r>
      <w:r w:rsidRPr="006470D9">
        <w:rPr>
          <w:rFonts w:cs="Arial"/>
        </w:rPr>
        <w:tab/>
      </w:r>
      <w:r>
        <w:rPr>
          <w:rFonts w:cs="Arial"/>
        </w:rPr>
        <w:tab/>
      </w:r>
      <w:r>
        <w:rPr>
          <w:rFonts w:cs="Arial"/>
        </w:rPr>
        <w:tab/>
      </w:r>
      <w:r>
        <w:rPr>
          <w:rFonts w:cs="Arial"/>
        </w:rPr>
        <w:tab/>
      </w:r>
      <w:r>
        <w:rPr>
          <w:rFonts w:cs="Arial"/>
        </w:rPr>
        <w:tab/>
        <w:t xml:space="preserve"> </w:t>
      </w:r>
      <w:r w:rsidRPr="006470D9">
        <w:rPr>
          <w:rFonts w:cs="Arial"/>
        </w:rPr>
        <w:t>(4 marks)</w:t>
      </w:r>
    </w:p>
    <w:p w14:paraId="7B3ECF11" w14:textId="77777777" w:rsidR="00076CAF" w:rsidRDefault="00076CAF" w:rsidP="00894A4B">
      <w:pPr>
        <w:tabs>
          <w:tab w:val="left" w:pos="7797"/>
        </w:tabs>
      </w:pPr>
    </w:p>
    <w:p w14:paraId="696BDF6B" w14:textId="77777777" w:rsidR="00A9613B" w:rsidRDefault="00A9613B" w:rsidP="006862AE">
      <w:pPr>
        <w:pStyle w:val="ListParagraph"/>
        <w:tabs>
          <w:tab w:val="left" w:pos="7797"/>
        </w:tabs>
        <w:jc w:val="both"/>
      </w:pPr>
    </w:p>
    <w:bookmarkEnd w:id="15"/>
    <w:p w14:paraId="2F6EB00E" w14:textId="37577B49" w:rsidR="00742CB7" w:rsidRPr="004C2BB8" w:rsidRDefault="00742CB7" w:rsidP="004C2BB8">
      <w:pPr>
        <w:ind w:right="-52"/>
        <w:rPr>
          <w:rFonts w:cs="Arial"/>
          <w:color w:val="7F7F7F" w:themeColor="text1" w:themeTint="80"/>
        </w:rPr>
      </w:pPr>
      <w:r w:rsidRPr="00182299">
        <w:rPr>
          <w:rFonts w:cs="Arial"/>
        </w:rPr>
        <w:t xml:space="preserve">Question </w:t>
      </w:r>
      <w:r w:rsidR="00B25083">
        <w:rPr>
          <w:rFonts w:cs="Arial"/>
        </w:rPr>
        <w:t>8:</w:t>
      </w:r>
      <w:r w:rsidRPr="00144471">
        <w:rPr>
          <w:rFonts w:cstheme="minorHAnsi"/>
          <w:sz w:val="8"/>
          <w:szCs w:val="8"/>
        </w:rPr>
        <w:tab/>
      </w:r>
    </w:p>
    <w:p w14:paraId="540F2297" w14:textId="77777777" w:rsidR="004C2BB8" w:rsidRDefault="004C2BB8" w:rsidP="004C2BB8">
      <w:pPr>
        <w:tabs>
          <w:tab w:val="right" w:leader="underscore" w:pos="9497"/>
        </w:tabs>
        <w:spacing w:after="100" w:afterAutospacing="1" w:line="360" w:lineRule="auto"/>
        <w:rPr>
          <w:rFonts w:cstheme="minorHAnsi"/>
          <w:sz w:val="8"/>
          <w:szCs w:val="8"/>
        </w:rPr>
      </w:pPr>
    </w:p>
    <w:p w14:paraId="4464C375" w14:textId="3F845DCC"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lastRenderedPageBreak/>
        <w:tab/>
      </w:r>
    </w:p>
    <w:p w14:paraId="68AB2616"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8E0F7E2"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9923D11"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A3D9635"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7B851B5"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5238085"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E063A24"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FF17063"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C7162BA"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4E54E78"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BFFFD59"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6A74288"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9B03757"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847FFF0"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D327346"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37D4382"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793AE77"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798D5B6"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C0C2102"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85B0EF6"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859C6E9"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730C6CA"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5470DAD"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1E4549B"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F8E7EF8" w14:textId="77777777" w:rsidR="00742CB7" w:rsidRPr="00144471" w:rsidRDefault="00742CB7"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CA6BCE0" w14:textId="77777777" w:rsidR="004C2BB8" w:rsidRPr="00144471" w:rsidRDefault="004C2BB8"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3A8A3CE" w14:textId="77777777" w:rsidR="004C2BB8" w:rsidRPr="00144471" w:rsidRDefault="004C2BB8"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7A10C26" w14:textId="77777777" w:rsidR="004C2BB8" w:rsidRPr="00144471" w:rsidRDefault="004C2BB8"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85BE060" w14:textId="77777777" w:rsidR="004C2BB8" w:rsidRPr="00144471" w:rsidRDefault="004C2BB8"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87E128D" w14:textId="77777777" w:rsidR="00B25083" w:rsidRDefault="004C2BB8"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47975FE" w14:textId="52497E46"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lastRenderedPageBreak/>
        <w:tab/>
      </w:r>
    </w:p>
    <w:p w14:paraId="52B075C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6A236D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81ECC1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08977F6"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4CBE2C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CC78791"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DA8A40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9A8D4D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CFB10F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6C6455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F5F1F9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F4C409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B56E566"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FAB869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258525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15A84A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89FE05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86E937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51C33F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6026E9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65A3561"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DBEBAD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9133D9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22FE356"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2314DB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87EEF26"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8A948D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15C374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9C04F3E"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1ACD1D1"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BBFE8F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lastRenderedPageBreak/>
        <w:tab/>
      </w:r>
    </w:p>
    <w:p w14:paraId="753AF95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27D6D9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0E2A0D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141F1C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9E4978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19555F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9104C7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15303C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8C4646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14D647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11506C6"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EB19AF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E92F48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6BC760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707C15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F91945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EF527C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E04948E"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0C3BE16"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0603C2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6F0FFD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694644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5D7CAF6"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292310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D6FEED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A2BE1A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07D0BF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840575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763C4A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97C1F6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9CC5E2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lastRenderedPageBreak/>
        <w:tab/>
      </w:r>
    </w:p>
    <w:p w14:paraId="30449B1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2FE9FB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D41171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51F229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67E1FBE"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F949AA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2FE08AE"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69FD96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D63DDE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B446ABE"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ABFB8B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81D2496"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11150A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04FFF6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806832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CE2B8B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0D4129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2DA6F8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0F5F9E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7818A2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F9EF07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F7AB77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1DDA56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F1F316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AB796E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025359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E85F70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46306F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60FCEE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89D5F84" w14:textId="77777777" w:rsidR="00D7752C" w:rsidRDefault="00D7752C" w:rsidP="00B25083">
      <w:pPr>
        <w:ind w:right="141"/>
        <w:rPr>
          <w:b/>
          <w:bCs/>
        </w:rPr>
      </w:pPr>
    </w:p>
    <w:p w14:paraId="6DBB35BF" w14:textId="77777777" w:rsidR="00D7752C" w:rsidRDefault="00D7752C" w:rsidP="00B25083">
      <w:pPr>
        <w:ind w:right="141"/>
        <w:rPr>
          <w:b/>
          <w:bCs/>
        </w:rPr>
      </w:pPr>
    </w:p>
    <w:p w14:paraId="668E85A0" w14:textId="1730947A" w:rsidR="005F2DC7" w:rsidRDefault="005F2DC7" w:rsidP="005F2DC7">
      <w:pPr>
        <w:pStyle w:val="NormalWeb"/>
        <w:rPr>
          <w:rFonts w:ascii="ArialMT" w:hAnsi="ArialMT"/>
          <w:sz w:val="22"/>
          <w:szCs w:val="22"/>
        </w:rPr>
      </w:pPr>
      <w:r>
        <w:rPr>
          <w:rFonts w:ascii="Arial" w:hAnsi="Arial" w:cs="Arial"/>
          <w:b/>
          <w:bCs/>
          <w:sz w:val="22"/>
          <w:szCs w:val="22"/>
        </w:rPr>
        <w:lastRenderedPageBreak/>
        <w:t xml:space="preserve">Part B: </w:t>
      </w:r>
      <w:r>
        <w:rPr>
          <w:rFonts w:ascii="ArialMT" w:hAnsi="ArialMT"/>
          <w:sz w:val="22"/>
          <w:szCs w:val="22"/>
        </w:rPr>
        <w:t xml:space="preserve">Answer </w:t>
      </w:r>
      <w:r>
        <w:rPr>
          <w:rFonts w:ascii="Arial" w:hAnsi="Arial" w:cs="Arial"/>
          <w:b/>
          <w:bCs/>
          <w:sz w:val="22"/>
          <w:szCs w:val="22"/>
        </w:rPr>
        <w:t xml:space="preserve">one </w:t>
      </w:r>
      <w:r>
        <w:rPr>
          <w:rFonts w:ascii="ArialMT" w:hAnsi="ArialMT"/>
          <w:sz w:val="22"/>
          <w:szCs w:val="22"/>
        </w:rPr>
        <w:t>question from a choice of two. Write your answer on the pages provided following Question 10.</w:t>
      </w:r>
      <w:r>
        <w:rPr>
          <w:rFonts w:ascii="ArialMT" w:hAnsi="ArialMT"/>
          <w:sz w:val="22"/>
          <w:szCs w:val="22"/>
        </w:rPr>
        <w:br/>
      </w:r>
    </w:p>
    <w:p w14:paraId="2A540C9E" w14:textId="156424FA" w:rsidR="00004EAB" w:rsidRDefault="005F2DC7" w:rsidP="005F2DC7">
      <w:pPr>
        <w:pStyle w:val="NormalWeb"/>
        <w:rPr>
          <w:lang w:eastAsia="en-GB"/>
        </w:rPr>
      </w:pPr>
      <w:r>
        <w:rPr>
          <w:rFonts w:ascii="ArialMT" w:hAnsi="ArialMT"/>
          <w:sz w:val="22"/>
          <w:szCs w:val="22"/>
        </w:rPr>
        <w:t>Clearly indicate the question number you selected at the start of your answer.</w:t>
      </w:r>
    </w:p>
    <w:p w14:paraId="1CA3B659" w14:textId="77777777" w:rsidR="00004EAB" w:rsidRDefault="00004EAB" w:rsidP="00742CB7"/>
    <w:p w14:paraId="7EF5FEA1" w14:textId="63EF6853" w:rsidR="00742CB7" w:rsidRDefault="00742CB7" w:rsidP="00B25083">
      <w:pPr>
        <w:rPr>
          <w:b/>
          <w:bCs/>
        </w:rPr>
      </w:pPr>
      <w:r>
        <w:rPr>
          <w:b/>
          <w:bCs/>
        </w:rPr>
        <w:t xml:space="preserve">Question </w:t>
      </w:r>
      <w:r w:rsidR="00D46BFE">
        <w:rPr>
          <w:b/>
          <w:bCs/>
        </w:rPr>
        <w:t>9</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00894A4B">
        <w:rPr>
          <w:b/>
          <w:bCs/>
        </w:rPr>
        <w:t xml:space="preserve">         </w:t>
      </w:r>
      <w:r>
        <w:rPr>
          <w:b/>
          <w:bCs/>
        </w:rPr>
        <w:t>(</w:t>
      </w:r>
      <w:r w:rsidR="00C661BA">
        <w:rPr>
          <w:b/>
          <w:bCs/>
        </w:rPr>
        <w:t>2</w:t>
      </w:r>
      <w:r w:rsidR="008F4887">
        <w:rPr>
          <w:b/>
          <w:bCs/>
        </w:rPr>
        <w:t>1</w:t>
      </w:r>
      <w:r>
        <w:rPr>
          <w:b/>
          <w:bCs/>
        </w:rPr>
        <w:t xml:space="preserve"> marks)</w:t>
      </w:r>
    </w:p>
    <w:p w14:paraId="56B7C35B" w14:textId="77777777" w:rsidR="005B5489" w:rsidRDefault="005B5489" w:rsidP="00B25083">
      <w:pPr>
        <w:rPr>
          <w:b/>
          <w:bCs/>
        </w:rPr>
      </w:pPr>
    </w:p>
    <w:p w14:paraId="0113CD02" w14:textId="4DE075AB" w:rsidR="00916656" w:rsidRPr="00D15B43" w:rsidRDefault="00916656" w:rsidP="00916656">
      <w:pPr>
        <w:rPr>
          <w:rFonts w:cs="Arial"/>
        </w:rPr>
      </w:pPr>
      <w:r w:rsidRPr="00D15B43">
        <w:rPr>
          <w:rFonts w:cs="Arial"/>
        </w:rPr>
        <w:t>Miles is the parent of three children, Max, Lulu and Mia. Max</w:t>
      </w:r>
      <w:r>
        <w:rPr>
          <w:rFonts w:cs="Arial"/>
        </w:rPr>
        <w:t xml:space="preserve"> (aged 12)</w:t>
      </w:r>
      <w:r w:rsidRPr="00D15B43">
        <w:rPr>
          <w:rFonts w:cs="Arial"/>
        </w:rPr>
        <w:t xml:space="preserve"> recently begun high school; Lulu</w:t>
      </w:r>
      <w:r>
        <w:rPr>
          <w:rFonts w:cs="Arial"/>
        </w:rPr>
        <w:t xml:space="preserve"> (aged 8)</w:t>
      </w:r>
      <w:r w:rsidRPr="00D15B43">
        <w:rPr>
          <w:rFonts w:cs="Arial"/>
        </w:rPr>
        <w:t xml:space="preserve"> attends primary school and Mia</w:t>
      </w:r>
      <w:r>
        <w:rPr>
          <w:rFonts w:cs="Arial"/>
        </w:rPr>
        <w:t xml:space="preserve"> (aged 5)</w:t>
      </w:r>
      <w:r w:rsidRPr="00D15B43">
        <w:rPr>
          <w:rFonts w:cs="Arial"/>
        </w:rPr>
        <w:t xml:space="preserve"> is about to start primary school. Each child has a different idea about what school involves. Max initially thought school was about playing, but since starting high school, he changed his understanding and behaviour</w:t>
      </w:r>
      <w:r>
        <w:rPr>
          <w:rFonts w:cs="Arial"/>
        </w:rPr>
        <w:t>. He</w:t>
      </w:r>
      <w:r w:rsidRPr="00D15B43">
        <w:rPr>
          <w:rFonts w:cs="Arial"/>
        </w:rPr>
        <w:t xml:space="preserve"> now believes </w:t>
      </w:r>
      <w:r>
        <w:rPr>
          <w:rFonts w:cs="Arial"/>
        </w:rPr>
        <w:t>school is</w:t>
      </w:r>
      <w:r w:rsidRPr="00D15B43">
        <w:rPr>
          <w:rFonts w:cs="Arial"/>
        </w:rPr>
        <w:t xml:space="preserve"> about learning different subjects, studying hard, sociali</w:t>
      </w:r>
      <w:r>
        <w:rPr>
          <w:rFonts w:cs="Arial"/>
        </w:rPr>
        <w:t>s</w:t>
      </w:r>
      <w:r w:rsidRPr="00D15B43">
        <w:rPr>
          <w:rFonts w:cs="Arial"/>
        </w:rPr>
        <w:t xml:space="preserve">ing with his friends and for working out what he wants to do when he grows up. For Lulu it was initially about wearing a school uniform, but now it also includes creating colourful pictures, learning to play musical instruments, and getting to play </w:t>
      </w:r>
      <w:r>
        <w:rPr>
          <w:rFonts w:cs="Arial"/>
        </w:rPr>
        <w:t>games</w:t>
      </w:r>
      <w:r w:rsidRPr="00D15B43">
        <w:rPr>
          <w:rFonts w:cs="Arial"/>
        </w:rPr>
        <w:t xml:space="preserve"> at recess and lunch. For Mia it’s about getting to wear a school uniform. Miles found his children’s different ideas about school very interesting, and it inspired him to find out if each child demonstrated age-appropriate cognitive development skills. </w:t>
      </w:r>
    </w:p>
    <w:p w14:paraId="276C7D24" w14:textId="77777777" w:rsidR="00894A4B" w:rsidRPr="00D15B43" w:rsidRDefault="00894A4B" w:rsidP="00B25083">
      <w:pPr>
        <w:rPr>
          <w:rFonts w:cs="Arial"/>
        </w:rPr>
      </w:pPr>
    </w:p>
    <w:p w14:paraId="080998C9" w14:textId="472F7F19" w:rsidR="00894A4B" w:rsidRPr="00D15B43" w:rsidRDefault="00894A4B" w:rsidP="00B25083">
      <w:pPr>
        <w:rPr>
          <w:rFonts w:cs="Arial"/>
        </w:rPr>
      </w:pPr>
      <w:r w:rsidRPr="00D15B43">
        <w:rPr>
          <w:rFonts w:cs="Arial"/>
        </w:rPr>
        <w:t xml:space="preserve">Using </w:t>
      </w:r>
      <w:r w:rsidR="009C7AEE">
        <w:rPr>
          <w:rFonts w:cs="Arial"/>
        </w:rPr>
        <w:t>the</w:t>
      </w:r>
      <w:r w:rsidRPr="00D15B43">
        <w:rPr>
          <w:rFonts w:cs="Arial"/>
        </w:rPr>
        <w:t xml:space="preserve"> cognitive development theory</w:t>
      </w:r>
      <w:r w:rsidR="009C7AEE">
        <w:rPr>
          <w:rFonts w:cs="Arial"/>
        </w:rPr>
        <w:t xml:space="preserve"> from your syllabus</w:t>
      </w:r>
      <w:r w:rsidRPr="00D15B43">
        <w:rPr>
          <w:rFonts w:cs="Arial"/>
        </w:rPr>
        <w:t>, discuss the cognitive development of each of Mile</w:t>
      </w:r>
      <w:r w:rsidR="00400423">
        <w:rPr>
          <w:rFonts w:cs="Arial"/>
        </w:rPr>
        <w:t>s’</w:t>
      </w:r>
      <w:r w:rsidRPr="00D15B43">
        <w:rPr>
          <w:rFonts w:cs="Arial"/>
        </w:rPr>
        <w:t xml:space="preserve"> children by including the following in your response:</w:t>
      </w:r>
    </w:p>
    <w:p w14:paraId="73370E2A" w14:textId="77777777" w:rsidR="00894A4B" w:rsidRPr="00D15B43" w:rsidRDefault="00894A4B" w:rsidP="00B25083">
      <w:pPr>
        <w:rPr>
          <w:rFonts w:cs="Arial"/>
        </w:rPr>
      </w:pPr>
    </w:p>
    <w:p w14:paraId="22275579" w14:textId="7F52636C" w:rsidR="00894A4B" w:rsidRPr="00D15B43" w:rsidRDefault="008F4887" w:rsidP="00B25083">
      <w:pPr>
        <w:pStyle w:val="ListParagraph"/>
        <w:numPr>
          <w:ilvl w:val="0"/>
          <w:numId w:val="20"/>
        </w:numPr>
        <w:contextualSpacing/>
        <w:rPr>
          <w:rFonts w:cs="Arial"/>
        </w:rPr>
      </w:pPr>
      <w:r>
        <w:rPr>
          <w:rFonts w:cs="Arial"/>
        </w:rPr>
        <w:t>N</w:t>
      </w:r>
      <w:r w:rsidR="00894A4B" w:rsidRPr="00D15B43">
        <w:rPr>
          <w:rFonts w:cs="Arial"/>
        </w:rPr>
        <w:t xml:space="preserve">ame the theorist </w:t>
      </w:r>
      <w:r w:rsidR="00B25083">
        <w:rPr>
          <w:rFonts w:cs="Arial"/>
        </w:rPr>
        <w:t>behind</w:t>
      </w:r>
      <w:r w:rsidR="00894A4B" w:rsidRPr="00D15B43">
        <w:rPr>
          <w:rFonts w:cs="Arial"/>
        </w:rPr>
        <w:t xml:space="preserve"> the cognitive development theory                     </w:t>
      </w:r>
      <w:r w:rsidR="00894A4B">
        <w:rPr>
          <w:rFonts w:cs="Arial"/>
        </w:rPr>
        <w:tab/>
      </w:r>
      <w:r w:rsidR="009C7AEE">
        <w:rPr>
          <w:rFonts w:cs="Arial"/>
        </w:rPr>
        <w:tab/>
      </w:r>
      <w:r w:rsidR="004C2BB8">
        <w:rPr>
          <w:rFonts w:cs="Arial"/>
        </w:rPr>
        <w:t xml:space="preserve"> </w:t>
      </w:r>
      <w:r w:rsidR="00894A4B" w:rsidRPr="00D15B43">
        <w:rPr>
          <w:rFonts w:cs="Arial"/>
        </w:rPr>
        <w:t>(1 mark)</w:t>
      </w:r>
    </w:p>
    <w:p w14:paraId="7A11C2D4" w14:textId="6F0B845E" w:rsidR="004C2BB8" w:rsidRDefault="008F4887" w:rsidP="00B25083">
      <w:pPr>
        <w:pStyle w:val="ListParagraph"/>
        <w:numPr>
          <w:ilvl w:val="0"/>
          <w:numId w:val="20"/>
        </w:numPr>
        <w:contextualSpacing/>
        <w:rPr>
          <w:rFonts w:cs="Arial"/>
        </w:rPr>
      </w:pPr>
      <w:r>
        <w:rPr>
          <w:rFonts w:cs="Arial"/>
        </w:rPr>
        <w:t>D</w:t>
      </w:r>
      <w:r w:rsidR="00894A4B" w:rsidRPr="00D15B43">
        <w:rPr>
          <w:rFonts w:cs="Arial"/>
        </w:rPr>
        <w:t xml:space="preserve">efine the term ‘schema’ and discuss the process of schema formation in </w:t>
      </w:r>
    </w:p>
    <w:p w14:paraId="5A06D24E" w14:textId="25741738" w:rsidR="00894A4B" w:rsidRPr="00D15B43" w:rsidRDefault="00894A4B" w:rsidP="00B25083">
      <w:pPr>
        <w:pStyle w:val="ListParagraph"/>
        <w:contextualSpacing/>
        <w:rPr>
          <w:rFonts w:cs="Arial"/>
        </w:rPr>
      </w:pPr>
      <w:r w:rsidRPr="00D15B43">
        <w:rPr>
          <w:rFonts w:cs="Arial"/>
        </w:rPr>
        <w:t xml:space="preserve">relation to </w:t>
      </w:r>
      <w:r w:rsidR="00321F6E">
        <w:rPr>
          <w:rFonts w:cs="Arial"/>
        </w:rPr>
        <w:t>Max</w:t>
      </w:r>
      <w:r w:rsidR="004C2BB8">
        <w:rPr>
          <w:rFonts w:cs="Arial"/>
        </w:rPr>
        <w:tab/>
      </w:r>
      <w:r w:rsidR="004C2BB8">
        <w:rPr>
          <w:rFonts w:cs="Arial"/>
        </w:rPr>
        <w:tab/>
      </w:r>
      <w:r w:rsidR="00321F6E">
        <w:rPr>
          <w:rFonts w:cs="Arial"/>
        </w:rPr>
        <w:tab/>
      </w:r>
      <w:r w:rsidR="00321F6E">
        <w:rPr>
          <w:rFonts w:cs="Arial"/>
        </w:rPr>
        <w:tab/>
      </w:r>
      <w:r w:rsidR="00321F6E">
        <w:rPr>
          <w:rFonts w:cs="Arial"/>
        </w:rPr>
        <w:tab/>
      </w:r>
      <w:r w:rsidR="00321F6E">
        <w:rPr>
          <w:rFonts w:cs="Arial"/>
        </w:rPr>
        <w:tab/>
      </w:r>
      <w:r w:rsidR="00321F6E">
        <w:rPr>
          <w:rFonts w:cs="Arial"/>
        </w:rPr>
        <w:tab/>
      </w:r>
      <w:r w:rsidR="00321F6E">
        <w:rPr>
          <w:rFonts w:cs="Arial"/>
        </w:rPr>
        <w:tab/>
      </w:r>
      <w:r w:rsidR="00321F6E">
        <w:rPr>
          <w:rFonts w:cs="Arial"/>
        </w:rPr>
        <w:tab/>
      </w:r>
      <w:r w:rsidRPr="00D15B43">
        <w:rPr>
          <w:rFonts w:cs="Arial"/>
        </w:rPr>
        <w:t>(</w:t>
      </w:r>
      <w:r w:rsidR="00321F6E">
        <w:rPr>
          <w:rFonts w:cs="Arial"/>
        </w:rPr>
        <w:t>3</w:t>
      </w:r>
      <w:r w:rsidRPr="00D15B43">
        <w:rPr>
          <w:rFonts w:cs="Arial"/>
        </w:rPr>
        <w:t xml:space="preserve"> marks)</w:t>
      </w:r>
    </w:p>
    <w:p w14:paraId="52BEE1E3" w14:textId="061E75C8" w:rsidR="00894A4B" w:rsidRPr="008F4887" w:rsidRDefault="008F4887" w:rsidP="008F4887">
      <w:pPr>
        <w:pStyle w:val="ListParagraph"/>
        <w:numPr>
          <w:ilvl w:val="0"/>
          <w:numId w:val="20"/>
        </w:numPr>
        <w:contextualSpacing/>
        <w:rPr>
          <w:rFonts w:cs="Arial"/>
        </w:rPr>
      </w:pPr>
      <w:r>
        <w:rPr>
          <w:rFonts w:cs="Arial"/>
        </w:rPr>
        <w:t>Identify the stage of cognitive development Max, Lulu and Mia are likely in and explain why using evidence from the scenario provided.</w:t>
      </w:r>
      <w:r w:rsidRPr="008F4887">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sidR="00894A4B" w:rsidRPr="008F4887">
        <w:rPr>
          <w:rFonts w:cs="Arial"/>
        </w:rPr>
        <w:t>(</w:t>
      </w:r>
      <w:r w:rsidRPr="008F4887">
        <w:rPr>
          <w:rFonts w:cs="Arial"/>
        </w:rPr>
        <w:t>6</w:t>
      </w:r>
      <w:r w:rsidR="00894A4B" w:rsidRPr="008F4887">
        <w:rPr>
          <w:rFonts w:cs="Arial"/>
        </w:rPr>
        <w:t xml:space="preserve"> marks)</w:t>
      </w:r>
    </w:p>
    <w:p w14:paraId="457084DB" w14:textId="3B8F9BDF" w:rsidR="00894A4B" w:rsidRPr="00833A64" w:rsidRDefault="008F4887" w:rsidP="00B25083">
      <w:pPr>
        <w:pStyle w:val="ListParagraph"/>
        <w:numPr>
          <w:ilvl w:val="0"/>
          <w:numId w:val="20"/>
        </w:numPr>
        <w:contextualSpacing/>
        <w:rPr>
          <w:rFonts w:cs="Arial"/>
        </w:rPr>
      </w:pPr>
      <w:r>
        <w:rPr>
          <w:rFonts w:cs="Arial"/>
        </w:rPr>
        <w:t>D</w:t>
      </w:r>
      <w:r w:rsidR="009C7AEE">
        <w:rPr>
          <w:rFonts w:cs="Arial"/>
        </w:rPr>
        <w:t>escribe</w:t>
      </w:r>
      <w:r w:rsidR="00894A4B" w:rsidRPr="00D15B43">
        <w:rPr>
          <w:rFonts w:cs="Arial"/>
        </w:rPr>
        <w:t xml:space="preserve"> a task that would appropriately test </w:t>
      </w:r>
      <w:r w:rsidR="00C661BA">
        <w:rPr>
          <w:rFonts w:cs="Arial"/>
        </w:rPr>
        <w:t>Lulu’s</w:t>
      </w:r>
      <w:r w:rsidR="00894A4B" w:rsidRPr="00D15B43">
        <w:rPr>
          <w:rFonts w:cs="Arial"/>
        </w:rPr>
        <w:t xml:space="preserve"> developmental</w:t>
      </w:r>
      <w:r w:rsidR="00833A64">
        <w:rPr>
          <w:rFonts w:cs="Arial"/>
        </w:rPr>
        <w:t xml:space="preserve"> </w:t>
      </w:r>
      <w:r w:rsidR="00894A4B" w:rsidRPr="00833A64">
        <w:rPr>
          <w:rFonts w:cs="Arial"/>
        </w:rPr>
        <w:t>changes</w:t>
      </w:r>
      <w:r w:rsidR="00833A64" w:rsidRPr="00833A64">
        <w:rPr>
          <w:rFonts w:cs="Arial"/>
        </w:rPr>
        <w:t>. A</w:t>
      </w:r>
      <w:r w:rsidR="00894A4B" w:rsidRPr="00833A64">
        <w:rPr>
          <w:rFonts w:cs="Arial"/>
        </w:rPr>
        <w:t xml:space="preserve">pply this task to </w:t>
      </w:r>
      <w:r>
        <w:rPr>
          <w:rFonts w:cs="Arial"/>
        </w:rPr>
        <w:t>Lulu</w:t>
      </w:r>
      <w:r w:rsidR="00894A4B" w:rsidRPr="00833A64">
        <w:rPr>
          <w:rFonts w:cs="Arial"/>
        </w:rPr>
        <w:t xml:space="preserve"> suggesting how </w:t>
      </w:r>
      <w:r>
        <w:rPr>
          <w:rFonts w:cs="Arial"/>
        </w:rPr>
        <w:t>she</w:t>
      </w:r>
      <w:r w:rsidR="00894A4B" w:rsidRPr="00833A64">
        <w:rPr>
          <w:rFonts w:cs="Arial"/>
        </w:rPr>
        <w:t xml:space="preserve"> might respond to the task</w:t>
      </w:r>
      <w:r w:rsidR="00894A4B" w:rsidRPr="00833A64">
        <w:rPr>
          <w:rFonts w:cs="Arial"/>
        </w:rPr>
        <w:tab/>
      </w:r>
      <w:r w:rsidR="00894A4B" w:rsidRPr="00833A64">
        <w:rPr>
          <w:rFonts w:cs="Arial"/>
        </w:rPr>
        <w:tab/>
      </w:r>
      <w:r w:rsidR="004C2BB8" w:rsidRPr="00833A64">
        <w:rPr>
          <w:rFonts w:cs="Arial"/>
        </w:rPr>
        <w:tab/>
      </w:r>
      <w:r w:rsidR="00833A64">
        <w:rPr>
          <w:rFonts w:cs="Arial"/>
        </w:rPr>
        <w:t xml:space="preserve"> </w:t>
      </w:r>
      <w:r>
        <w:rPr>
          <w:rFonts w:cs="Arial"/>
        </w:rPr>
        <w:tab/>
      </w:r>
      <w:r w:rsidR="004C2BB8" w:rsidRPr="00833A64">
        <w:rPr>
          <w:rFonts w:cs="Arial"/>
        </w:rPr>
        <w:t xml:space="preserve">(5 marks) </w:t>
      </w:r>
    </w:p>
    <w:p w14:paraId="3BB60EAA" w14:textId="3D085767" w:rsidR="004C2BB8" w:rsidRDefault="008F4887" w:rsidP="00B25083">
      <w:pPr>
        <w:pStyle w:val="ListParagraph"/>
        <w:numPr>
          <w:ilvl w:val="0"/>
          <w:numId w:val="20"/>
        </w:numPr>
        <w:contextualSpacing/>
        <w:rPr>
          <w:rFonts w:cs="Arial"/>
        </w:rPr>
      </w:pPr>
      <w:r>
        <w:rPr>
          <w:rFonts w:cs="Arial"/>
        </w:rPr>
        <w:t>S</w:t>
      </w:r>
      <w:r w:rsidR="00F13FAF">
        <w:rPr>
          <w:rFonts w:cs="Arial"/>
        </w:rPr>
        <w:t>tate</w:t>
      </w:r>
      <w:r w:rsidR="004C2BB8" w:rsidRPr="004C2BB8">
        <w:rPr>
          <w:rFonts w:cs="Arial"/>
        </w:rPr>
        <w:t xml:space="preserve"> </w:t>
      </w:r>
      <w:r w:rsidR="004C2BB8" w:rsidRPr="004C2BB8">
        <w:rPr>
          <w:rFonts w:cs="Arial"/>
          <w:b/>
          <w:bCs/>
        </w:rPr>
        <w:t xml:space="preserve">one </w:t>
      </w:r>
      <w:r w:rsidR="004C2BB8" w:rsidRPr="004C2BB8">
        <w:rPr>
          <w:rFonts w:cs="Arial"/>
        </w:rPr>
        <w:t xml:space="preserve">strength and </w:t>
      </w:r>
      <w:r w:rsidR="004C2BB8" w:rsidRPr="004C2BB8">
        <w:rPr>
          <w:rFonts w:cs="Arial"/>
          <w:b/>
          <w:bCs/>
        </w:rPr>
        <w:t>one</w:t>
      </w:r>
      <w:r w:rsidR="004C2BB8" w:rsidRPr="004C2BB8">
        <w:rPr>
          <w:rFonts w:cs="Arial"/>
        </w:rPr>
        <w:t xml:space="preserve"> limitation of this cognitive development theory       </w:t>
      </w:r>
      <w:r w:rsidR="004C2BB8">
        <w:rPr>
          <w:rFonts w:cs="Arial"/>
        </w:rPr>
        <w:t xml:space="preserve"> </w:t>
      </w:r>
      <w:r w:rsidR="00F13FAF">
        <w:rPr>
          <w:rFonts w:cs="Arial"/>
        </w:rPr>
        <w:t xml:space="preserve">    </w:t>
      </w:r>
      <w:r w:rsidR="004C2BB8" w:rsidRPr="004C2BB8">
        <w:rPr>
          <w:rFonts w:cs="Arial"/>
        </w:rPr>
        <w:t>(2 marks)</w:t>
      </w:r>
    </w:p>
    <w:p w14:paraId="101DD60D" w14:textId="122B2672" w:rsidR="00E35F30" w:rsidRPr="00833A64" w:rsidRDefault="004C2BB8" w:rsidP="00B25083">
      <w:pPr>
        <w:pStyle w:val="ListParagraph"/>
        <w:numPr>
          <w:ilvl w:val="0"/>
          <w:numId w:val="20"/>
        </w:numPr>
        <w:contextualSpacing/>
        <w:rPr>
          <w:rFonts w:cs="Arial"/>
        </w:rPr>
      </w:pPr>
      <w:r>
        <w:rPr>
          <w:rFonts w:cs="Arial"/>
        </w:rPr>
        <w:t>c</w:t>
      </w:r>
      <w:r w:rsidRPr="004C2BB8">
        <w:rPr>
          <w:rFonts w:cs="Arial"/>
        </w:rPr>
        <w:t xml:space="preserve">ommunicate psychological understandings with correct use of </w:t>
      </w:r>
      <w:r w:rsidRPr="00833A64">
        <w:rPr>
          <w:rFonts w:cs="Arial"/>
        </w:rPr>
        <w:t>psychological language.</w:t>
      </w:r>
      <w:r w:rsidRPr="00833A64">
        <w:rPr>
          <w:rFonts w:cs="Arial"/>
        </w:rPr>
        <w:tab/>
      </w:r>
      <w:r w:rsidRPr="00833A64">
        <w:rPr>
          <w:rFonts w:cs="Arial"/>
        </w:rPr>
        <w:tab/>
      </w:r>
      <w:r w:rsidRPr="00833A64">
        <w:rPr>
          <w:rFonts w:cs="Arial"/>
        </w:rPr>
        <w:tab/>
      </w:r>
      <w:r w:rsidRPr="00833A64">
        <w:rPr>
          <w:rFonts w:cs="Arial"/>
        </w:rPr>
        <w:tab/>
      </w:r>
      <w:r w:rsidRPr="00833A64">
        <w:rPr>
          <w:rFonts w:cs="Arial"/>
        </w:rPr>
        <w:tab/>
      </w:r>
      <w:r w:rsidRPr="00833A64">
        <w:rPr>
          <w:rFonts w:cs="Arial"/>
        </w:rPr>
        <w:tab/>
      </w:r>
      <w:r w:rsidRPr="00833A64">
        <w:rPr>
          <w:rFonts w:cs="Arial"/>
        </w:rPr>
        <w:tab/>
      </w:r>
      <w:r w:rsidRPr="00833A64">
        <w:rPr>
          <w:rFonts w:cs="Arial"/>
        </w:rPr>
        <w:tab/>
      </w:r>
      <w:r w:rsidR="00833A64">
        <w:rPr>
          <w:rFonts w:cs="Arial"/>
        </w:rPr>
        <w:tab/>
      </w:r>
      <w:r w:rsidR="00833A64">
        <w:rPr>
          <w:rFonts w:cs="Arial"/>
        </w:rPr>
        <w:tab/>
      </w:r>
      <w:r w:rsidR="00833A64">
        <w:rPr>
          <w:rFonts w:cs="Arial"/>
        </w:rPr>
        <w:tab/>
      </w:r>
      <w:r w:rsidR="00833A64">
        <w:rPr>
          <w:rFonts w:cs="Arial"/>
        </w:rPr>
        <w:tab/>
      </w:r>
      <w:r w:rsidRPr="00833A64">
        <w:rPr>
          <w:rFonts w:cs="Arial"/>
        </w:rPr>
        <w:t xml:space="preserve"> </w:t>
      </w:r>
      <w:r w:rsidR="00894A4B" w:rsidRPr="00833A64">
        <w:rPr>
          <w:rFonts w:cs="Arial"/>
        </w:rPr>
        <w:t>(4 marks)</w:t>
      </w:r>
      <w:r w:rsidR="00894A4B" w:rsidRPr="00833A64">
        <w:rPr>
          <w:rFonts w:cs="Arial"/>
        </w:rPr>
        <w:tab/>
      </w:r>
    </w:p>
    <w:p w14:paraId="7E7618AE" w14:textId="0905AFCE" w:rsidR="00E35F30" w:rsidRDefault="00E35F30" w:rsidP="00E35F30"/>
    <w:p w14:paraId="3A36381F" w14:textId="4D13BF46" w:rsidR="001D1A80" w:rsidRDefault="001D1A80" w:rsidP="00E35F30"/>
    <w:p w14:paraId="099DBB3F" w14:textId="03251910" w:rsidR="001D1A80" w:rsidRDefault="001D1A80" w:rsidP="00E35F30"/>
    <w:p w14:paraId="413F1EA1" w14:textId="2D86D996" w:rsidR="001D1A80" w:rsidRDefault="001D1A80" w:rsidP="00E35F30"/>
    <w:p w14:paraId="29562AD5" w14:textId="69B5F0F6" w:rsidR="001D1A80" w:rsidRDefault="001D1A80" w:rsidP="00E35F30"/>
    <w:p w14:paraId="03EA076E" w14:textId="442BB651" w:rsidR="001D1A80" w:rsidRDefault="001D1A80" w:rsidP="00E35F30"/>
    <w:p w14:paraId="5BFE1379" w14:textId="77777777" w:rsidR="001D1A80" w:rsidRDefault="001D1A80" w:rsidP="00E35F30"/>
    <w:p w14:paraId="6EEB0E5C" w14:textId="6B2FBE90" w:rsidR="009C2256" w:rsidRPr="00004EAB" w:rsidRDefault="00D7752C" w:rsidP="004C2BB8">
      <w:pPr>
        <w:jc w:val="center"/>
        <w:rPr>
          <w:b/>
          <w:bCs/>
        </w:rPr>
      </w:pPr>
      <w:r>
        <w:rPr>
          <w:b/>
          <w:bCs/>
        </w:rPr>
        <w:t>OR</w:t>
      </w:r>
    </w:p>
    <w:p w14:paraId="18EAE425" w14:textId="77777777" w:rsidR="001C5D60" w:rsidRDefault="001C5D60" w:rsidP="00004EAB">
      <w:pPr>
        <w:rPr>
          <w:b/>
          <w:bCs/>
        </w:rPr>
        <w:sectPr w:rsidR="001C5D60" w:rsidSect="0032548C">
          <w:headerReference w:type="even" r:id="rId19"/>
          <w:headerReference w:type="default" r:id="rId20"/>
          <w:footerReference w:type="even" r:id="rId21"/>
          <w:footerReference w:type="default" r:id="rId22"/>
          <w:headerReference w:type="first" r:id="rId23"/>
          <w:pgSz w:w="11907" w:h="16840" w:code="9"/>
          <w:pgMar w:top="862" w:right="1275" w:bottom="862" w:left="993" w:header="720" w:footer="720" w:gutter="0"/>
          <w:cols w:space="720"/>
          <w:noEndnote/>
          <w:docGrid w:linePitch="299"/>
        </w:sectPr>
      </w:pPr>
    </w:p>
    <w:p w14:paraId="41CA243B" w14:textId="491BB2DC" w:rsidR="00321F6E" w:rsidRDefault="009C2256" w:rsidP="00004EAB">
      <w:pPr>
        <w:rPr>
          <w:b/>
          <w:bCs/>
        </w:rPr>
      </w:pPr>
      <w:r>
        <w:rPr>
          <w:b/>
          <w:bCs/>
        </w:rPr>
        <w:br w:type="page"/>
      </w:r>
    </w:p>
    <w:p w14:paraId="76E2466C" w14:textId="7C64D995" w:rsidR="00321F6E" w:rsidRDefault="00321F6E" w:rsidP="00321F6E">
      <w:pPr>
        <w:tabs>
          <w:tab w:val="left" w:pos="7938"/>
        </w:tabs>
        <w:jc w:val="both"/>
        <w:rPr>
          <w:b/>
          <w:bCs/>
        </w:rPr>
      </w:pPr>
      <w:r>
        <w:rPr>
          <w:b/>
          <w:bCs/>
        </w:rPr>
        <w:lastRenderedPageBreak/>
        <w:t xml:space="preserve">Question </w:t>
      </w:r>
      <w:r w:rsidR="005F2DC7">
        <w:rPr>
          <w:b/>
          <w:bCs/>
        </w:rPr>
        <w:t>10</w:t>
      </w:r>
      <w:r>
        <w:rPr>
          <w:b/>
          <w:bCs/>
        </w:rPr>
        <w:tab/>
        <w:t xml:space="preserve">         (</w:t>
      </w:r>
      <w:r w:rsidR="00C661BA">
        <w:rPr>
          <w:b/>
          <w:bCs/>
        </w:rPr>
        <w:t>2</w:t>
      </w:r>
      <w:r w:rsidR="008F4887">
        <w:rPr>
          <w:b/>
          <w:bCs/>
        </w:rPr>
        <w:t>1</w:t>
      </w:r>
      <w:r>
        <w:rPr>
          <w:b/>
          <w:bCs/>
        </w:rPr>
        <w:t xml:space="preserve"> marks)</w:t>
      </w:r>
    </w:p>
    <w:p w14:paraId="444E2708" w14:textId="77777777" w:rsidR="00321F6E" w:rsidRDefault="00321F6E" w:rsidP="00321F6E">
      <w:pPr>
        <w:jc w:val="both"/>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p>
    <w:p w14:paraId="053C33DA" w14:textId="77777777" w:rsidR="00321F6E" w:rsidRPr="00D15B43" w:rsidRDefault="00321F6E" w:rsidP="00321F6E">
      <w:pPr>
        <w:rPr>
          <w:rFonts w:cs="Arial"/>
        </w:rPr>
      </w:pPr>
      <w:r w:rsidRPr="00D15B43">
        <w:rPr>
          <w:rFonts w:cs="Arial"/>
        </w:rPr>
        <w:t>Jasmine and her brother Nathan recently moved house and wanted to join a tennis team in the area. T</w:t>
      </w:r>
      <w:r>
        <w:rPr>
          <w:rFonts w:cs="Arial"/>
        </w:rPr>
        <w:t>hey had the choice of two clubs</w:t>
      </w:r>
      <w:r w:rsidRPr="00D15B43">
        <w:rPr>
          <w:rFonts w:cs="Arial"/>
        </w:rPr>
        <w:t xml:space="preserve">. The first club they visited were the reigning premiers of the previous seasons’ competition. When visiting, Jasmine noticed all the players had coaches, trained hard and took their sport seriously. Nathan noticed that no one seemed to be laughing. At the second club, Nathan noticed the players were much more social, they chatted to each other while having a casual hit and there seemed to be a lot </w:t>
      </w:r>
      <w:r>
        <w:rPr>
          <w:rFonts w:cs="Arial"/>
        </w:rPr>
        <w:t>more friendliness between them</w:t>
      </w:r>
      <w:r w:rsidRPr="00D15B43">
        <w:rPr>
          <w:rFonts w:cs="Arial"/>
        </w:rPr>
        <w:t xml:space="preserve">. Jasmine noticed there were no coaches and people didn’t seem to care if they hit the ball out. Jasmine decided to join the first club as she considered herself to be quite sporty and competitive. Nathan decided to join the second club as he thought this club had a good team and social culture </w:t>
      </w:r>
      <w:r>
        <w:rPr>
          <w:rFonts w:cs="Arial"/>
        </w:rPr>
        <w:t>and</w:t>
      </w:r>
      <w:r w:rsidRPr="00D15B43">
        <w:rPr>
          <w:rFonts w:cs="Arial"/>
        </w:rPr>
        <w:t xml:space="preserve"> seemed to have fun.</w:t>
      </w:r>
    </w:p>
    <w:p w14:paraId="719DF2C8" w14:textId="77777777" w:rsidR="00321F6E" w:rsidRPr="00D15B43" w:rsidRDefault="00321F6E" w:rsidP="00321F6E">
      <w:pPr>
        <w:rPr>
          <w:rFonts w:cs="Arial"/>
        </w:rPr>
      </w:pPr>
    </w:p>
    <w:p w14:paraId="5377D286" w14:textId="77777777" w:rsidR="00321F6E" w:rsidRPr="00D15B43" w:rsidRDefault="00321F6E" w:rsidP="00321F6E">
      <w:pPr>
        <w:rPr>
          <w:rFonts w:cs="Arial"/>
        </w:rPr>
      </w:pPr>
      <w:r w:rsidRPr="00D15B43">
        <w:rPr>
          <w:rFonts w:cs="Arial"/>
        </w:rPr>
        <w:t>Using Tajfel and Turner’s (1979) social identity theory, discuss Jasmine’s and Nathan’s social identity. In your response:</w:t>
      </w:r>
    </w:p>
    <w:p w14:paraId="36D43FDD" w14:textId="77777777" w:rsidR="00321F6E" w:rsidRPr="00D15B43" w:rsidRDefault="00321F6E" w:rsidP="00321F6E">
      <w:pPr>
        <w:rPr>
          <w:rFonts w:cs="Arial"/>
        </w:rPr>
      </w:pPr>
    </w:p>
    <w:p w14:paraId="07A2CB51" w14:textId="2DD63C8B" w:rsidR="00321F6E" w:rsidRPr="00D15B43" w:rsidRDefault="008F4887" w:rsidP="00321F6E">
      <w:pPr>
        <w:pStyle w:val="ListParagraph"/>
        <w:numPr>
          <w:ilvl w:val="0"/>
          <w:numId w:val="20"/>
        </w:numPr>
        <w:contextualSpacing/>
        <w:rPr>
          <w:rFonts w:cs="Arial"/>
        </w:rPr>
      </w:pPr>
      <w:r>
        <w:rPr>
          <w:rFonts w:cs="Arial"/>
        </w:rPr>
        <w:t xml:space="preserve">Define </w:t>
      </w:r>
      <w:r w:rsidR="00321F6E" w:rsidRPr="00D15B43">
        <w:rPr>
          <w:rFonts w:cs="Arial"/>
        </w:rPr>
        <w:t>social identity theory</w:t>
      </w:r>
      <w:r>
        <w:rPr>
          <w:rFonts w:cs="Arial"/>
        </w:rPr>
        <w:t xml:space="preserve"> according to </w:t>
      </w:r>
      <w:r w:rsidRPr="00D15B43">
        <w:rPr>
          <w:rFonts w:cs="Arial"/>
        </w:rPr>
        <w:t>Tajfel and Turner (1979)</w:t>
      </w:r>
      <w:r w:rsidR="00321F6E" w:rsidRPr="00D15B43">
        <w:rPr>
          <w:rFonts w:cs="Arial"/>
        </w:rPr>
        <w:tab/>
      </w:r>
      <w:r w:rsidR="00321F6E" w:rsidRPr="00D15B43">
        <w:rPr>
          <w:rFonts w:cs="Arial"/>
        </w:rPr>
        <w:tab/>
      </w:r>
      <w:r w:rsidR="00321F6E" w:rsidRPr="00D15B43">
        <w:rPr>
          <w:rFonts w:cs="Arial"/>
        </w:rPr>
        <w:tab/>
        <w:t>(</w:t>
      </w:r>
      <w:r w:rsidR="00C661BA">
        <w:rPr>
          <w:rFonts w:cs="Arial"/>
        </w:rPr>
        <w:t>2</w:t>
      </w:r>
      <w:r w:rsidR="00321F6E" w:rsidRPr="00D15B43">
        <w:rPr>
          <w:rFonts w:cs="Arial"/>
        </w:rPr>
        <w:t xml:space="preserve"> mark</w:t>
      </w:r>
      <w:r w:rsidR="00C661BA">
        <w:rPr>
          <w:rFonts w:cs="Arial"/>
        </w:rPr>
        <w:t>s</w:t>
      </w:r>
      <w:r w:rsidR="00321F6E" w:rsidRPr="00D15B43">
        <w:rPr>
          <w:rFonts w:cs="Arial"/>
        </w:rPr>
        <w:t>)</w:t>
      </w:r>
    </w:p>
    <w:p w14:paraId="0B5EA797" w14:textId="79EA5545" w:rsidR="00321F6E" w:rsidRPr="00D15B43" w:rsidRDefault="004F5300" w:rsidP="00321F6E">
      <w:pPr>
        <w:pStyle w:val="ListParagraph"/>
        <w:numPr>
          <w:ilvl w:val="0"/>
          <w:numId w:val="20"/>
        </w:numPr>
        <w:contextualSpacing/>
        <w:rPr>
          <w:rFonts w:cs="Arial"/>
        </w:rPr>
      </w:pPr>
      <w:r>
        <w:rPr>
          <w:rFonts w:cs="Arial"/>
        </w:rPr>
        <w:t>I</w:t>
      </w:r>
      <w:r w:rsidR="00321F6E" w:rsidRPr="00D15B43">
        <w:rPr>
          <w:rFonts w:cs="Arial"/>
        </w:rPr>
        <w:t xml:space="preserve">dentify </w:t>
      </w:r>
      <w:r w:rsidR="00321F6E" w:rsidRPr="00D15B43">
        <w:rPr>
          <w:rFonts w:cs="Arial"/>
          <w:b/>
          <w:bCs/>
        </w:rPr>
        <w:t>three</w:t>
      </w:r>
      <w:r w:rsidR="00321F6E">
        <w:rPr>
          <w:rFonts w:cs="Arial"/>
        </w:rPr>
        <w:t xml:space="preserve"> mental processes for evaluating others according to </w:t>
      </w:r>
      <w:r w:rsidR="00321F6E" w:rsidRPr="00D15B43">
        <w:rPr>
          <w:rFonts w:cs="Arial"/>
        </w:rPr>
        <w:t>Tajfel and Turner’s (1979) theory</w:t>
      </w:r>
      <w:r w:rsidR="00321F6E" w:rsidRPr="00D15B43">
        <w:rPr>
          <w:rFonts w:cs="Arial"/>
        </w:rPr>
        <w:tab/>
      </w:r>
      <w:r w:rsidR="00321F6E" w:rsidRPr="00D15B43">
        <w:rPr>
          <w:rFonts w:cs="Arial"/>
        </w:rPr>
        <w:tab/>
      </w:r>
      <w:r w:rsidR="00321F6E" w:rsidRPr="00D15B43">
        <w:rPr>
          <w:rFonts w:cs="Arial"/>
        </w:rPr>
        <w:tab/>
      </w:r>
      <w:r w:rsidR="00321F6E">
        <w:rPr>
          <w:rFonts w:cs="Arial"/>
        </w:rPr>
        <w:tab/>
      </w:r>
      <w:r w:rsidR="00321F6E">
        <w:rPr>
          <w:rFonts w:cs="Arial"/>
        </w:rPr>
        <w:tab/>
      </w:r>
      <w:r w:rsidR="00321F6E">
        <w:rPr>
          <w:rFonts w:cs="Arial"/>
        </w:rPr>
        <w:tab/>
      </w:r>
      <w:r w:rsidR="00321F6E">
        <w:rPr>
          <w:rFonts w:cs="Arial"/>
        </w:rPr>
        <w:tab/>
      </w:r>
      <w:r w:rsidR="00321F6E">
        <w:rPr>
          <w:rFonts w:cs="Arial"/>
        </w:rPr>
        <w:tab/>
      </w:r>
      <w:r w:rsidR="00321F6E">
        <w:rPr>
          <w:rFonts w:cs="Arial"/>
        </w:rPr>
        <w:tab/>
      </w:r>
      <w:r w:rsidR="00321F6E">
        <w:rPr>
          <w:rFonts w:cs="Arial"/>
        </w:rPr>
        <w:tab/>
      </w:r>
      <w:r w:rsidR="00321F6E" w:rsidRPr="00D15B43">
        <w:rPr>
          <w:rFonts w:cs="Arial"/>
        </w:rPr>
        <w:t>(3 marks)</w:t>
      </w:r>
    </w:p>
    <w:p w14:paraId="494FF212" w14:textId="55FF5683" w:rsidR="00321F6E" w:rsidRPr="00D15B43" w:rsidRDefault="004F5300" w:rsidP="00321F6E">
      <w:pPr>
        <w:pStyle w:val="ListParagraph"/>
        <w:numPr>
          <w:ilvl w:val="0"/>
          <w:numId w:val="20"/>
        </w:numPr>
        <w:contextualSpacing/>
        <w:rPr>
          <w:rFonts w:cs="Arial"/>
        </w:rPr>
      </w:pPr>
      <w:r>
        <w:rPr>
          <w:rFonts w:cs="Arial"/>
        </w:rPr>
        <w:t>A</w:t>
      </w:r>
      <w:r w:rsidR="00321F6E" w:rsidRPr="00D15B43">
        <w:rPr>
          <w:rFonts w:cs="Arial"/>
        </w:rPr>
        <w:t xml:space="preserve">pply the </w:t>
      </w:r>
      <w:r w:rsidR="00321F6E" w:rsidRPr="00A33BAC">
        <w:rPr>
          <w:rFonts w:cs="Arial"/>
          <w:b/>
          <w:bCs/>
        </w:rPr>
        <w:t>three</w:t>
      </w:r>
      <w:r w:rsidR="00321F6E" w:rsidRPr="00D15B43">
        <w:rPr>
          <w:rFonts w:cs="Arial"/>
        </w:rPr>
        <w:t xml:space="preserve"> </w:t>
      </w:r>
      <w:r w:rsidR="00321F6E">
        <w:rPr>
          <w:rFonts w:cs="Arial"/>
        </w:rPr>
        <w:t>mental processes for evaluating others</w:t>
      </w:r>
      <w:r w:rsidR="00321F6E" w:rsidRPr="00D15B43">
        <w:rPr>
          <w:rFonts w:cs="Arial"/>
        </w:rPr>
        <w:t xml:space="preserve"> to Jasmine</w:t>
      </w:r>
      <w:r w:rsidR="00321F6E" w:rsidRPr="00D15B43">
        <w:rPr>
          <w:rFonts w:cs="Arial"/>
        </w:rPr>
        <w:tab/>
      </w:r>
      <w:r w:rsidR="00321F6E">
        <w:rPr>
          <w:rFonts w:cs="Arial"/>
        </w:rPr>
        <w:t xml:space="preserve">  </w:t>
      </w:r>
      <w:r>
        <w:rPr>
          <w:rFonts w:cs="Arial"/>
        </w:rPr>
        <w:t xml:space="preserve">          </w:t>
      </w:r>
      <w:r w:rsidR="00321F6E" w:rsidRPr="00D15B43">
        <w:rPr>
          <w:rFonts w:cs="Arial"/>
        </w:rPr>
        <w:t>(3 marks)</w:t>
      </w:r>
    </w:p>
    <w:p w14:paraId="1B066872" w14:textId="79D6E61F" w:rsidR="00321F6E" w:rsidRPr="00D15B43" w:rsidRDefault="004F5300" w:rsidP="00321F6E">
      <w:pPr>
        <w:pStyle w:val="ListParagraph"/>
        <w:numPr>
          <w:ilvl w:val="0"/>
          <w:numId w:val="20"/>
        </w:numPr>
        <w:contextualSpacing/>
        <w:rPr>
          <w:rFonts w:cs="Arial"/>
        </w:rPr>
      </w:pPr>
      <w:r>
        <w:rPr>
          <w:rFonts w:cs="Arial"/>
        </w:rPr>
        <w:t>A</w:t>
      </w:r>
      <w:r w:rsidR="00321F6E" w:rsidRPr="00D15B43">
        <w:rPr>
          <w:rFonts w:cs="Arial"/>
        </w:rPr>
        <w:t xml:space="preserve">pply the </w:t>
      </w:r>
      <w:r w:rsidR="00321F6E" w:rsidRPr="00A33BAC">
        <w:rPr>
          <w:rFonts w:cs="Arial"/>
          <w:b/>
          <w:bCs/>
        </w:rPr>
        <w:t>three</w:t>
      </w:r>
      <w:r w:rsidR="00321F6E" w:rsidRPr="00A33BAC">
        <w:rPr>
          <w:rFonts w:cs="Arial"/>
        </w:rPr>
        <w:t xml:space="preserve"> </w:t>
      </w:r>
      <w:r w:rsidR="00321F6E">
        <w:rPr>
          <w:rFonts w:cs="Arial"/>
        </w:rPr>
        <w:t xml:space="preserve">mental processes for evaluating others </w:t>
      </w:r>
      <w:r w:rsidR="00321F6E" w:rsidRPr="00D15B43">
        <w:rPr>
          <w:rFonts w:cs="Arial"/>
        </w:rPr>
        <w:t>to Nathan</w:t>
      </w:r>
      <w:r w:rsidR="00321F6E" w:rsidRPr="00D15B43">
        <w:rPr>
          <w:rFonts w:cs="Arial"/>
        </w:rPr>
        <w:tab/>
      </w:r>
      <w:r w:rsidR="00321F6E" w:rsidRPr="00D15B43">
        <w:rPr>
          <w:rFonts w:cs="Arial"/>
        </w:rPr>
        <w:tab/>
      </w:r>
      <w:r w:rsidR="00321F6E" w:rsidRPr="00D15B43">
        <w:rPr>
          <w:rFonts w:cs="Arial"/>
        </w:rPr>
        <w:tab/>
        <w:t>(3 marks)</w:t>
      </w:r>
    </w:p>
    <w:p w14:paraId="5FE190F7" w14:textId="3FA6B768" w:rsidR="00321F6E" w:rsidRDefault="004F5300" w:rsidP="00321F6E">
      <w:pPr>
        <w:pStyle w:val="ListParagraph"/>
        <w:numPr>
          <w:ilvl w:val="0"/>
          <w:numId w:val="20"/>
        </w:numPr>
        <w:contextualSpacing/>
        <w:rPr>
          <w:rFonts w:cs="Arial"/>
        </w:rPr>
      </w:pPr>
      <w:r>
        <w:rPr>
          <w:rFonts w:cs="Arial"/>
        </w:rPr>
        <w:t>S</w:t>
      </w:r>
      <w:r w:rsidR="00321F6E">
        <w:rPr>
          <w:rFonts w:cs="Arial"/>
        </w:rPr>
        <w:t>tate</w:t>
      </w:r>
      <w:r w:rsidR="00321F6E" w:rsidRPr="00D15B43">
        <w:rPr>
          <w:rFonts w:cs="Arial"/>
        </w:rPr>
        <w:t xml:space="preserve"> </w:t>
      </w:r>
      <w:r w:rsidR="00321F6E" w:rsidRPr="00D15B43">
        <w:rPr>
          <w:rFonts w:cs="Arial"/>
          <w:b/>
          <w:bCs/>
        </w:rPr>
        <w:t>one</w:t>
      </w:r>
      <w:r w:rsidR="00321F6E" w:rsidRPr="00D15B43">
        <w:rPr>
          <w:rFonts w:cs="Arial"/>
        </w:rPr>
        <w:t xml:space="preserve"> strength and </w:t>
      </w:r>
      <w:r w:rsidR="00321F6E" w:rsidRPr="00D15B43">
        <w:rPr>
          <w:rFonts w:cs="Arial"/>
          <w:b/>
          <w:bCs/>
        </w:rPr>
        <w:t>one</w:t>
      </w:r>
      <w:r w:rsidR="00321F6E" w:rsidRPr="00D15B43">
        <w:rPr>
          <w:rFonts w:cs="Arial"/>
        </w:rPr>
        <w:t xml:space="preserve"> limitation of Tajfel and Turner’s (1979) theory        </w:t>
      </w:r>
      <w:r w:rsidR="00321F6E">
        <w:rPr>
          <w:rFonts w:cs="Arial"/>
        </w:rPr>
        <w:t xml:space="preserve"> </w:t>
      </w:r>
      <w:r w:rsidR="00321F6E" w:rsidRPr="00D15B43">
        <w:rPr>
          <w:rFonts w:cs="Arial"/>
        </w:rPr>
        <w:t xml:space="preserve"> </w:t>
      </w:r>
      <w:r w:rsidR="00321F6E">
        <w:rPr>
          <w:rFonts w:cs="Arial"/>
        </w:rPr>
        <w:t xml:space="preserve">   </w:t>
      </w:r>
      <w:r w:rsidR="00321F6E" w:rsidRPr="00894A4B">
        <w:rPr>
          <w:rFonts w:cs="Arial"/>
        </w:rPr>
        <w:t>(2 marks)</w:t>
      </w:r>
    </w:p>
    <w:p w14:paraId="6B832C5E" w14:textId="724908A5" w:rsidR="00321F6E" w:rsidRDefault="00C661BA" w:rsidP="00321F6E">
      <w:pPr>
        <w:pStyle w:val="ListParagraph"/>
        <w:numPr>
          <w:ilvl w:val="0"/>
          <w:numId w:val="20"/>
        </w:numPr>
        <w:contextualSpacing/>
        <w:rPr>
          <w:rFonts w:cs="Arial"/>
        </w:rPr>
      </w:pPr>
      <w:r>
        <w:rPr>
          <w:rFonts w:cs="Arial"/>
        </w:rPr>
        <w:t>Explain</w:t>
      </w:r>
      <w:r w:rsidR="00321F6E">
        <w:rPr>
          <w:rFonts w:cs="Arial"/>
        </w:rPr>
        <w:t xml:space="preserve"> the function of stereotypes and include a</w:t>
      </w:r>
      <w:r>
        <w:rPr>
          <w:rFonts w:cs="Arial"/>
        </w:rPr>
        <w:t>n example of a</w:t>
      </w:r>
      <w:r w:rsidR="00321F6E">
        <w:rPr>
          <w:rFonts w:cs="Arial"/>
        </w:rPr>
        <w:t xml:space="preserve"> stereotype both Jasmine and Nathan could make about the teams they joined</w:t>
      </w:r>
      <w:r w:rsidR="00321F6E">
        <w:rPr>
          <w:rFonts w:cs="Arial"/>
        </w:rPr>
        <w:tab/>
      </w:r>
      <w:r w:rsidR="00321F6E">
        <w:rPr>
          <w:rFonts w:cs="Arial"/>
        </w:rPr>
        <w:tab/>
      </w:r>
      <w:r w:rsidR="00321F6E">
        <w:rPr>
          <w:rFonts w:cs="Arial"/>
        </w:rPr>
        <w:tab/>
      </w:r>
      <w:r>
        <w:rPr>
          <w:rFonts w:cs="Arial"/>
        </w:rPr>
        <w:tab/>
      </w:r>
      <w:r w:rsidR="00321F6E">
        <w:rPr>
          <w:rFonts w:cs="Arial"/>
        </w:rPr>
        <w:t>(</w:t>
      </w:r>
      <w:r>
        <w:rPr>
          <w:rFonts w:cs="Arial"/>
        </w:rPr>
        <w:t>4</w:t>
      </w:r>
      <w:r w:rsidR="00321F6E">
        <w:rPr>
          <w:rFonts w:cs="Arial"/>
        </w:rPr>
        <w:t xml:space="preserve"> marks)</w:t>
      </w:r>
    </w:p>
    <w:p w14:paraId="224A0DC8" w14:textId="44472F31" w:rsidR="00321F6E" w:rsidRPr="00A33BAC" w:rsidRDefault="005F2DC7" w:rsidP="00321F6E">
      <w:pPr>
        <w:pStyle w:val="ListParagraph"/>
        <w:numPr>
          <w:ilvl w:val="0"/>
          <w:numId w:val="20"/>
        </w:numPr>
        <w:contextualSpacing/>
        <w:rPr>
          <w:rFonts w:cs="Arial"/>
        </w:rPr>
      </w:pPr>
      <w:r>
        <w:rPr>
          <w:rFonts w:cs="Arial"/>
        </w:rPr>
        <w:t>C</w:t>
      </w:r>
      <w:r w:rsidR="00321F6E" w:rsidRPr="004C2BB8">
        <w:rPr>
          <w:rFonts w:cs="Arial"/>
        </w:rPr>
        <w:t>ommunicate psychological understandings</w:t>
      </w:r>
      <w:r w:rsidR="00321F6E">
        <w:rPr>
          <w:rFonts w:cs="Arial"/>
        </w:rPr>
        <w:t xml:space="preserve"> </w:t>
      </w:r>
      <w:r w:rsidR="00321F6E" w:rsidRPr="004C2BB8">
        <w:rPr>
          <w:rFonts w:cs="Arial"/>
        </w:rPr>
        <w:t xml:space="preserve">with correct use of </w:t>
      </w:r>
      <w:r w:rsidR="00321F6E" w:rsidRPr="00A33BAC">
        <w:rPr>
          <w:rFonts w:cs="Arial"/>
        </w:rPr>
        <w:t>psychological language</w:t>
      </w:r>
      <w:r w:rsidR="00321F6E" w:rsidRPr="00A33BAC">
        <w:rPr>
          <w:rFonts w:cs="Arial"/>
        </w:rPr>
        <w:tab/>
      </w:r>
      <w:r w:rsidR="00321F6E" w:rsidRPr="00A33BAC">
        <w:rPr>
          <w:rFonts w:cs="Arial"/>
        </w:rPr>
        <w:tab/>
      </w:r>
      <w:r w:rsidR="00321F6E" w:rsidRPr="00A33BAC">
        <w:rPr>
          <w:rFonts w:cs="Arial"/>
        </w:rPr>
        <w:tab/>
      </w:r>
      <w:r w:rsidR="00321F6E" w:rsidRPr="00A33BAC">
        <w:rPr>
          <w:rFonts w:cs="Arial"/>
        </w:rPr>
        <w:tab/>
      </w:r>
      <w:r w:rsidR="00321F6E" w:rsidRPr="00A33BAC">
        <w:rPr>
          <w:rFonts w:cs="Arial"/>
        </w:rPr>
        <w:tab/>
      </w:r>
      <w:r w:rsidR="00321F6E" w:rsidRPr="00A33BAC">
        <w:rPr>
          <w:rFonts w:cs="Arial"/>
        </w:rPr>
        <w:tab/>
      </w:r>
      <w:r w:rsidR="00321F6E" w:rsidRPr="00A33BAC">
        <w:rPr>
          <w:rFonts w:cs="Arial"/>
        </w:rPr>
        <w:tab/>
      </w:r>
      <w:r w:rsidR="00321F6E" w:rsidRPr="00A33BAC">
        <w:rPr>
          <w:rFonts w:cs="Arial"/>
        </w:rPr>
        <w:tab/>
      </w:r>
      <w:r w:rsidR="00321F6E">
        <w:rPr>
          <w:rFonts w:cs="Arial"/>
        </w:rPr>
        <w:tab/>
      </w:r>
      <w:r w:rsidR="00321F6E">
        <w:rPr>
          <w:rFonts w:cs="Arial"/>
        </w:rPr>
        <w:tab/>
      </w:r>
      <w:r w:rsidR="00321F6E">
        <w:rPr>
          <w:rFonts w:cs="Arial"/>
        </w:rPr>
        <w:tab/>
      </w:r>
      <w:r w:rsidR="00321F6E">
        <w:rPr>
          <w:rFonts w:cs="Arial"/>
        </w:rPr>
        <w:tab/>
      </w:r>
      <w:r w:rsidR="00321F6E" w:rsidRPr="00A33BAC">
        <w:rPr>
          <w:rFonts w:cs="Arial"/>
        </w:rPr>
        <w:t>(4 marks)</w:t>
      </w:r>
    </w:p>
    <w:p w14:paraId="69582DCF" w14:textId="77777777" w:rsidR="00321F6E" w:rsidRDefault="00321F6E" w:rsidP="00004EAB">
      <w:pPr>
        <w:rPr>
          <w:b/>
          <w:bCs/>
        </w:rPr>
      </w:pPr>
    </w:p>
    <w:p w14:paraId="4E79840B" w14:textId="26CB87B1" w:rsidR="00E35F30" w:rsidRDefault="00E35F30" w:rsidP="00E35F30"/>
    <w:p w14:paraId="5CD4F8F1" w14:textId="715F0A4B" w:rsidR="00894A4B" w:rsidRDefault="00894A4B" w:rsidP="00E35F30"/>
    <w:p w14:paraId="661AC9CB" w14:textId="2CBC55FA" w:rsidR="00894A4B" w:rsidRDefault="00894A4B" w:rsidP="00E35F30"/>
    <w:p w14:paraId="503B1A81" w14:textId="0674BA08" w:rsidR="00894A4B" w:rsidRDefault="00894A4B" w:rsidP="00E35F30"/>
    <w:p w14:paraId="47117F5A" w14:textId="054F6D40" w:rsidR="00894A4B" w:rsidRDefault="00894A4B" w:rsidP="00E35F30"/>
    <w:p w14:paraId="531EE3A6" w14:textId="77777777" w:rsidR="00894A4B" w:rsidRDefault="00894A4B" w:rsidP="00E35F30"/>
    <w:p w14:paraId="2418D418" w14:textId="77777777" w:rsidR="00173228" w:rsidRDefault="00173228" w:rsidP="00E35F30"/>
    <w:p w14:paraId="7606B483" w14:textId="7A47EB30" w:rsidR="00E35F30" w:rsidRDefault="00E35F30" w:rsidP="00E35F30"/>
    <w:p w14:paraId="34169C54" w14:textId="62782126" w:rsidR="00E35F30" w:rsidRDefault="00E35F30" w:rsidP="00E35F30"/>
    <w:p w14:paraId="359C9874" w14:textId="53917853" w:rsidR="00E35F30" w:rsidRPr="00355BDD" w:rsidRDefault="00E35F30" w:rsidP="00355BDD">
      <w:pPr>
        <w:jc w:val="center"/>
        <w:rPr>
          <w:b/>
          <w:bCs/>
          <w:sz w:val="26"/>
          <w:szCs w:val="24"/>
        </w:rPr>
      </w:pPr>
    </w:p>
    <w:p w14:paraId="0EC1EE5C" w14:textId="79B9D094" w:rsidR="00E35F30" w:rsidRPr="00355BDD" w:rsidRDefault="00E35F30" w:rsidP="00355BDD">
      <w:pPr>
        <w:jc w:val="center"/>
        <w:rPr>
          <w:b/>
          <w:bCs/>
        </w:rPr>
      </w:pPr>
      <w:r w:rsidRPr="00355BDD">
        <w:rPr>
          <w:b/>
          <w:bCs/>
        </w:rPr>
        <w:t>End of exam</w:t>
      </w:r>
    </w:p>
    <w:p w14:paraId="278D567E" w14:textId="09044E4C" w:rsidR="00742CB7" w:rsidRDefault="00742CB7" w:rsidP="00810595">
      <w:pPr>
        <w:rPr>
          <w:rFonts w:cs="Arial"/>
          <w:b/>
          <w:bCs/>
          <w:szCs w:val="22"/>
        </w:rPr>
      </w:pPr>
    </w:p>
    <w:p w14:paraId="3726C449" w14:textId="77777777" w:rsidR="00742CB7" w:rsidRDefault="00742CB7" w:rsidP="00640D2E">
      <w:pPr>
        <w:jc w:val="center"/>
        <w:rPr>
          <w:rFonts w:cs="Arial"/>
          <w:b/>
          <w:bCs/>
          <w:szCs w:val="22"/>
        </w:rPr>
      </w:pPr>
    </w:p>
    <w:p w14:paraId="1EF68E1A" w14:textId="77777777" w:rsidR="00742CB7" w:rsidRDefault="00742CB7" w:rsidP="00640D2E">
      <w:pPr>
        <w:jc w:val="center"/>
        <w:rPr>
          <w:rFonts w:cs="Arial"/>
          <w:b/>
          <w:bCs/>
          <w:szCs w:val="22"/>
        </w:rPr>
      </w:pPr>
    </w:p>
    <w:p w14:paraId="60B67D14" w14:textId="77777777" w:rsidR="00742CB7" w:rsidRDefault="00742CB7" w:rsidP="00742CB7">
      <w:pPr>
        <w:ind w:right="-52"/>
        <w:rPr>
          <w:rFonts w:cs="Arial"/>
        </w:rPr>
      </w:pPr>
    </w:p>
    <w:p w14:paraId="39939536" w14:textId="77777777" w:rsidR="00742CB7" w:rsidRDefault="00742CB7" w:rsidP="00742CB7">
      <w:pPr>
        <w:ind w:right="-52"/>
        <w:rPr>
          <w:rFonts w:cs="Arial"/>
        </w:rPr>
      </w:pPr>
    </w:p>
    <w:p w14:paraId="5FA0A3DC" w14:textId="77777777" w:rsidR="00742CB7" w:rsidRDefault="00742CB7" w:rsidP="00742CB7">
      <w:pPr>
        <w:ind w:right="-52"/>
        <w:rPr>
          <w:rFonts w:cs="Arial"/>
        </w:rPr>
      </w:pPr>
    </w:p>
    <w:p w14:paraId="14121E15" w14:textId="77777777" w:rsidR="00742CB7" w:rsidRDefault="00742CB7" w:rsidP="00742CB7">
      <w:pPr>
        <w:ind w:right="-52"/>
        <w:rPr>
          <w:rFonts w:cs="Arial"/>
        </w:rPr>
      </w:pPr>
    </w:p>
    <w:p w14:paraId="4E7F3F72" w14:textId="77777777" w:rsidR="00742CB7" w:rsidRDefault="00742CB7" w:rsidP="00742CB7">
      <w:pPr>
        <w:ind w:right="-52"/>
        <w:rPr>
          <w:rFonts w:cs="Arial"/>
        </w:rPr>
      </w:pPr>
    </w:p>
    <w:p w14:paraId="7B9990BF" w14:textId="77777777" w:rsidR="00742CB7" w:rsidRDefault="00742CB7" w:rsidP="00742CB7">
      <w:pPr>
        <w:ind w:right="-52"/>
        <w:rPr>
          <w:rFonts w:cs="Arial"/>
        </w:rPr>
      </w:pPr>
    </w:p>
    <w:p w14:paraId="0128E342" w14:textId="77777777" w:rsidR="00742CB7" w:rsidRDefault="00742CB7" w:rsidP="00742CB7">
      <w:pPr>
        <w:ind w:right="-52"/>
        <w:rPr>
          <w:rFonts w:cs="Arial"/>
        </w:rPr>
      </w:pPr>
    </w:p>
    <w:p w14:paraId="445F9371" w14:textId="77777777" w:rsidR="00742CB7" w:rsidRDefault="00742CB7" w:rsidP="00742CB7">
      <w:pPr>
        <w:ind w:right="-52"/>
        <w:rPr>
          <w:rFonts w:cs="Arial"/>
        </w:rPr>
      </w:pPr>
    </w:p>
    <w:p w14:paraId="4A8E930E" w14:textId="77777777" w:rsidR="00742CB7" w:rsidRDefault="00742CB7" w:rsidP="00742CB7">
      <w:pPr>
        <w:ind w:right="-52"/>
        <w:rPr>
          <w:rFonts w:cs="Arial"/>
        </w:rPr>
      </w:pPr>
    </w:p>
    <w:p w14:paraId="21FF9F64" w14:textId="77777777" w:rsidR="00742CB7" w:rsidRDefault="00742CB7" w:rsidP="00742CB7">
      <w:pPr>
        <w:ind w:right="-52"/>
        <w:rPr>
          <w:rFonts w:cs="Arial"/>
        </w:rPr>
      </w:pPr>
    </w:p>
    <w:p w14:paraId="1E5EB713" w14:textId="77777777" w:rsidR="00742CB7" w:rsidRDefault="00742CB7" w:rsidP="00742CB7">
      <w:pPr>
        <w:ind w:right="-52"/>
        <w:rPr>
          <w:rFonts w:cs="Arial"/>
        </w:rPr>
      </w:pPr>
    </w:p>
    <w:p w14:paraId="1032412F" w14:textId="77777777" w:rsidR="00742CB7" w:rsidRDefault="00742CB7" w:rsidP="00742CB7">
      <w:pPr>
        <w:ind w:right="-52"/>
        <w:rPr>
          <w:rFonts w:cs="Arial"/>
        </w:rPr>
      </w:pPr>
    </w:p>
    <w:p w14:paraId="32B72215" w14:textId="77777777" w:rsidR="00742CB7" w:rsidRDefault="00742CB7" w:rsidP="00742CB7">
      <w:pPr>
        <w:ind w:right="-52"/>
        <w:rPr>
          <w:rFonts w:cs="Arial"/>
        </w:rPr>
      </w:pPr>
    </w:p>
    <w:p w14:paraId="31283F3C" w14:textId="0CC4F93B" w:rsidR="00742CB7" w:rsidRDefault="00742CB7" w:rsidP="00742CB7">
      <w:pPr>
        <w:ind w:right="-52"/>
        <w:rPr>
          <w:rFonts w:cs="Arial"/>
        </w:rPr>
      </w:pPr>
    </w:p>
    <w:p w14:paraId="00658D87" w14:textId="257071BE" w:rsidR="00742CB7" w:rsidRDefault="00742CB7" w:rsidP="00742CB7">
      <w:pPr>
        <w:ind w:right="-52"/>
        <w:rPr>
          <w:rFonts w:cs="Arial"/>
        </w:rPr>
      </w:pPr>
    </w:p>
    <w:p w14:paraId="57EEF093" w14:textId="727E15CD" w:rsidR="00DB2C49" w:rsidRPr="00182299" w:rsidRDefault="00DB2C49" w:rsidP="00DB2C49">
      <w:pPr>
        <w:ind w:right="-52"/>
        <w:rPr>
          <w:rFonts w:cs="Arial"/>
          <w:color w:val="7F7F7F" w:themeColor="text1" w:themeTint="80"/>
        </w:rPr>
      </w:pPr>
      <w:r w:rsidRPr="00182299">
        <w:rPr>
          <w:rFonts w:cs="Arial"/>
        </w:rPr>
        <w:lastRenderedPageBreak/>
        <w:t xml:space="preserve">Question number: </w:t>
      </w:r>
      <w:r w:rsidRPr="00182299">
        <w:rPr>
          <w:rFonts w:cs="Arial"/>
          <w:color w:val="7F7F7F" w:themeColor="text1" w:themeTint="80"/>
        </w:rPr>
        <w:t>_________________</w:t>
      </w:r>
    </w:p>
    <w:p w14:paraId="3938BE54" w14:textId="77777777" w:rsidR="004C2BB8" w:rsidRDefault="004C2BB8" w:rsidP="004C2BB8">
      <w:pPr>
        <w:tabs>
          <w:tab w:val="right" w:leader="underscore" w:pos="9497"/>
        </w:tabs>
        <w:spacing w:after="100" w:afterAutospacing="1" w:line="360" w:lineRule="auto"/>
        <w:rPr>
          <w:rFonts w:cstheme="minorHAnsi"/>
          <w:sz w:val="8"/>
          <w:szCs w:val="8"/>
        </w:rPr>
      </w:pPr>
    </w:p>
    <w:p w14:paraId="4C30A776"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19545C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6A2394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87B76A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383327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B33E49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0D6054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D95F92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D84C82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A00535E"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98B221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9A72671"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C7A9A5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67FB48E"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C3E60D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016B76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285EDF6"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706DB86"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D205F8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DFE5CB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237D73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34705D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6B79B7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CD401F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C5C437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A95D55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1258C7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88BB89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334FAC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286800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CEAB2E1"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lastRenderedPageBreak/>
        <w:tab/>
      </w:r>
    </w:p>
    <w:p w14:paraId="1367B331"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C5222D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60F42E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285BB7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F754BC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1E9B83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E4CC70E"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27D6351"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F57F54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C6AE49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BCF54B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BF283D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1B8BD4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7411A8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7A3F54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8047F4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F93974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C1EE8B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8D191D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AD3A54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478E1B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C7847E1"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D6A5C4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462EBF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202D98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25F69AE"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166120E"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3CF4E6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2FF5216"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7FCC95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7C4128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lastRenderedPageBreak/>
        <w:tab/>
      </w:r>
    </w:p>
    <w:p w14:paraId="18079751"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6F35F5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19E418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F44FAF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45B9EB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9E3683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421F6D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608353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3EEF41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116360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C22613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DF82BD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4B674B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6A7EDA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35474A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A0C4731"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4140DC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06233A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263B69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661093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3AC342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05A025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819216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722EC5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1D1CD3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8BA431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CAD081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51D78A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6A9C3E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9CE5C9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CC2487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lastRenderedPageBreak/>
        <w:tab/>
      </w:r>
    </w:p>
    <w:p w14:paraId="24621D7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3117F8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15720D6"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69378B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28A456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D94E99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4D12A2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74B092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4AA5DE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6E2419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0FBE8E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B22704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339708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D9E37F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9D4F70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A15EFF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6A4569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99B842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E28973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63DFFC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38A7D9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300CCD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0BF3CC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38B94F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CDF303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94A397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F8BC27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FB0B54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926973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884FF8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14B243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lastRenderedPageBreak/>
        <w:tab/>
      </w:r>
    </w:p>
    <w:p w14:paraId="6AB889A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48680E6"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70BC33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94D99C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11258E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7E9E41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2E14E4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885E66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3E4856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0DFDDE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74F991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3B0E27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3ECF62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4AB8B6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410833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887AAF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7B62CC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2E0BBD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292F00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A0E72D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757799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1E08281"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CFB50E1"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05A7C3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A5B33F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7E5BF1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3E06A7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361F99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0B0772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7CEACE7" w14:textId="65822ACF" w:rsidR="00FB3C93" w:rsidRDefault="00FB3C93" w:rsidP="00463673">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t>Additional working space</w:t>
      </w:r>
    </w:p>
    <w:p w14:paraId="3ECBDCD4" w14:textId="77777777" w:rsidR="00FB3C93" w:rsidRDefault="00FB3C93" w:rsidP="00463673">
      <w:pPr>
        <w:pStyle w:val="BodyText"/>
        <w:tabs>
          <w:tab w:val="left" w:pos="567"/>
          <w:tab w:val="left" w:pos="1134"/>
          <w:tab w:val="left" w:pos="1701"/>
          <w:tab w:val="right" w:pos="9356"/>
        </w:tabs>
        <w:ind w:left="567" w:hanging="567"/>
        <w:rPr>
          <w:rFonts w:ascii="Arial" w:hAnsi="Arial" w:cs="Arial"/>
          <w:b/>
          <w:bCs/>
          <w:i w:val="0"/>
          <w:szCs w:val="22"/>
        </w:rPr>
      </w:pPr>
    </w:p>
    <w:p w14:paraId="2DE392B9" w14:textId="77777777" w:rsidR="00FB3C93" w:rsidRPr="00FB3C93" w:rsidRDefault="00FB3C93" w:rsidP="00463673">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lastRenderedPageBreak/>
        <w:t>Question number(s):    ……………………</w:t>
      </w:r>
    </w:p>
    <w:p w14:paraId="0E8097A8" w14:textId="77777777" w:rsidR="00D136AA" w:rsidRDefault="00D136AA" w:rsidP="00463673">
      <w:pPr>
        <w:pStyle w:val="BodyText"/>
        <w:tabs>
          <w:tab w:val="left" w:pos="567"/>
          <w:tab w:val="left" w:pos="1134"/>
          <w:tab w:val="left" w:pos="1701"/>
          <w:tab w:val="right" w:pos="9356"/>
        </w:tabs>
        <w:ind w:left="567" w:hanging="567"/>
        <w:rPr>
          <w:rFonts w:ascii="Arial" w:hAnsi="Arial" w:cs="Arial"/>
          <w:b/>
          <w:bCs/>
          <w:i w:val="0"/>
          <w:szCs w:val="22"/>
        </w:rPr>
      </w:pPr>
    </w:p>
    <w:p w14:paraId="07E5EBB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A9162BE"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685C586"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4F78FD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85686C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A7E0976"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03DED66"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2C953DE"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0A3687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7EC01D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40F4FB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A71618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AB6D67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34ED1C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1D26F6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108670E"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A667D7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8E8485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22B68E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6651E9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053868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F5CFD0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D63C56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799657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2D6B76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2480D7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13A716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A1CE24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1213BE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E622BAD" w14:textId="5552D9B4" w:rsidR="00241DAF" w:rsidRDefault="00241DAF" w:rsidP="007B51D6">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t>Additional working space</w:t>
      </w:r>
    </w:p>
    <w:p w14:paraId="67324F48"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10186948" w14:textId="77777777" w:rsidR="00241DAF" w:rsidRPr="00FB3C93" w:rsidRDefault="00241DAF" w:rsidP="00241DAF">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138BA6C2"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578B0F6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CDC00D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F19516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954F50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B49A75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3A5E0F1"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DB34EB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2DEF80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EDD031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FCBB90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5864C8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C32FB6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AE4BF1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483D98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13CF9C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B46B95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341BA4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B9487BE"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C285C5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36C3B8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A35229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37C74D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89C07BE"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4E1EC7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A39BFB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47D911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033507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BA2681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07F9D5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312A709" w14:textId="6DE64BEB" w:rsidR="00241DAF" w:rsidRDefault="00241DAF" w:rsidP="00241DAF">
      <w:pPr>
        <w:pStyle w:val="BodyText"/>
        <w:tabs>
          <w:tab w:val="left" w:pos="567"/>
          <w:tab w:val="left" w:pos="1134"/>
          <w:tab w:val="left" w:pos="1701"/>
          <w:tab w:val="right" w:pos="9356"/>
        </w:tabs>
        <w:rPr>
          <w:rFonts w:ascii="Arial" w:hAnsi="Arial" w:cs="Arial"/>
          <w:b/>
          <w:bCs/>
          <w:i w:val="0"/>
          <w:szCs w:val="22"/>
        </w:rPr>
      </w:pPr>
      <w:r>
        <w:rPr>
          <w:rFonts w:ascii="Arial" w:hAnsi="Arial" w:cs="Arial"/>
          <w:b/>
          <w:bCs/>
          <w:i w:val="0"/>
          <w:szCs w:val="22"/>
        </w:rPr>
        <w:lastRenderedPageBreak/>
        <w:t>Additional working space</w:t>
      </w:r>
    </w:p>
    <w:p w14:paraId="3D9EE06F"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1314C5D6" w14:textId="77777777" w:rsidR="00241DAF" w:rsidRPr="00FB3C93" w:rsidRDefault="00241DAF" w:rsidP="00241DAF">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1EF66F79"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345F4B8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6E1CEF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FCEA24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534DDAE"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8292C2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E8FF37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37BFC8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693171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3E99D9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4500B65"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DD1CB21"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46A759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32F3D4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64F0246"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016E85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9DCDC5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8FE34C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B3A6B3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B30D38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B30EB0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EB5D38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0807CF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C460B7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633570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A9EB6B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5D50231"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7C1FEF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85F62E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E615C6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72CE713" w14:textId="0FAFC47F" w:rsidR="00241DAF" w:rsidRPr="00B25083" w:rsidRDefault="00241DAF" w:rsidP="007B51D6">
      <w:pPr>
        <w:rPr>
          <w:rFonts w:cs="Arial"/>
          <w:b/>
          <w:bCs/>
          <w:iCs/>
          <w:szCs w:val="22"/>
          <w:lang w:eastAsia="en-AU"/>
        </w:rPr>
      </w:pPr>
      <w:r w:rsidRPr="00B25083">
        <w:rPr>
          <w:rFonts w:cs="Arial"/>
          <w:b/>
          <w:bCs/>
          <w:iCs/>
          <w:szCs w:val="22"/>
        </w:rPr>
        <w:lastRenderedPageBreak/>
        <w:t>Additional working space</w:t>
      </w:r>
    </w:p>
    <w:p w14:paraId="60A9756E"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600AD945" w14:textId="77777777" w:rsidR="00241DAF" w:rsidRPr="00FB3C93" w:rsidRDefault="00241DAF" w:rsidP="00241DAF">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14:paraId="1B3E23E1" w14:textId="77777777" w:rsidR="00241DAF" w:rsidRDefault="00241DAF" w:rsidP="00241DAF">
      <w:pPr>
        <w:pStyle w:val="BodyText"/>
        <w:tabs>
          <w:tab w:val="left" w:pos="567"/>
          <w:tab w:val="left" w:pos="1134"/>
          <w:tab w:val="left" w:pos="1701"/>
          <w:tab w:val="right" w:pos="9356"/>
        </w:tabs>
        <w:ind w:left="567" w:hanging="567"/>
        <w:rPr>
          <w:rFonts w:ascii="Arial" w:hAnsi="Arial" w:cs="Arial"/>
          <w:b/>
          <w:bCs/>
          <w:i w:val="0"/>
          <w:szCs w:val="22"/>
        </w:rPr>
      </w:pPr>
    </w:p>
    <w:p w14:paraId="300DB8CA"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976F9B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455F31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05C6404"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375EE6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E47D67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4FC308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9DFABC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4CEA6C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6DFCE1E"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2F341D8"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931D95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86C426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C3BB0F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902092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E268B10"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7B1D9D9"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CFF4F8B"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99B6F0C"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6AFFFA3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930296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47B0A76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F12548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D40ED5F"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1EDF2FCD"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7339A09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04D2A7E3"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207F59A7"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509F1942" w14:textId="77777777" w:rsidR="00B25083" w:rsidRPr="00144471" w:rsidRDefault="00B25083" w:rsidP="00B25083">
      <w:pPr>
        <w:tabs>
          <w:tab w:val="right" w:leader="underscore" w:pos="9497"/>
        </w:tabs>
        <w:spacing w:after="100" w:afterAutospacing="1" w:line="480" w:lineRule="auto"/>
        <w:rPr>
          <w:rFonts w:cstheme="minorHAnsi"/>
          <w:sz w:val="8"/>
          <w:szCs w:val="8"/>
        </w:rPr>
      </w:pPr>
      <w:r w:rsidRPr="00144471">
        <w:rPr>
          <w:rFonts w:cstheme="minorHAnsi"/>
          <w:sz w:val="8"/>
          <w:szCs w:val="8"/>
        </w:rPr>
        <w:tab/>
      </w:r>
    </w:p>
    <w:p w14:paraId="35C5F0DF" w14:textId="2B790B0E" w:rsidR="00E1007A" w:rsidRDefault="00163181" w:rsidP="009A7DBE">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ACKNOWLEDGEMENTS</w:t>
      </w:r>
    </w:p>
    <w:p w14:paraId="4439F332" w14:textId="7E338CB8"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764256EE" w14:textId="77777777" w:rsidR="001D2781" w:rsidRPr="00D15B43" w:rsidRDefault="001D2781" w:rsidP="001D2781">
      <w:pPr>
        <w:rPr>
          <w:rFonts w:cs="Arial"/>
          <w:color w:val="000000"/>
          <w:sz w:val="23"/>
          <w:szCs w:val="23"/>
          <w:shd w:val="clear" w:color="auto" w:fill="FFFFFF"/>
        </w:rPr>
      </w:pPr>
    </w:p>
    <w:p w14:paraId="6A0DE5F7" w14:textId="55386FC6" w:rsidR="001D2781" w:rsidRPr="00D15B43" w:rsidRDefault="001D2781" w:rsidP="001D2781">
      <w:pPr>
        <w:rPr>
          <w:rFonts w:cs="Arial"/>
          <w:color w:val="000000"/>
          <w:sz w:val="23"/>
          <w:szCs w:val="23"/>
          <w:shd w:val="clear" w:color="auto" w:fill="FFFFFF"/>
        </w:rPr>
      </w:pPr>
      <w:r w:rsidRPr="00D15B43">
        <w:rPr>
          <w:rFonts w:cs="Arial"/>
          <w:color w:val="000000"/>
          <w:sz w:val="23"/>
          <w:szCs w:val="23"/>
          <w:shd w:val="clear" w:color="auto" w:fill="FFFFFF"/>
        </w:rPr>
        <w:t>Question 2</w:t>
      </w:r>
      <w:r w:rsidR="004F28E9">
        <w:rPr>
          <w:rFonts w:cs="Arial"/>
          <w:color w:val="000000"/>
          <w:sz w:val="23"/>
          <w:szCs w:val="23"/>
          <w:shd w:val="clear" w:color="auto" w:fill="FFFFFF"/>
        </w:rPr>
        <w:t xml:space="preserve"> – Image of the brain</w:t>
      </w:r>
    </w:p>
    <w:p w14:paraId="323C1829" w14:textId="48251D27" w:rsidR="001D2781" w:rsidRDefault="004F28E9" w:rsidP="001D2781">
      <w:pPr>
        <w:rPr>
          <w:rFonts w:cs="Arial"/>
        </w:rPr>
      </w:pPr>
      <w:hyperlink r:id="rId24" w:history="1">
        <w:r w:rsidRPr="00BF0F80">
          <w:rPr>
            <w:rStyle w:val="Hyperlink"/>
            <w:rFonts w:cs="Arial"/>
          </w:rPr>
          <w:t>https://www.istockphoto.com/photo/colored-brain-gm187151238-26051305?phrase=lobes%20of%20the%20brain%20</w:t>
        </w:r>
      </w:hyperlink>
    </w:p>
    <w:p w14:paraId="2C973B02" w14:textId="77777777" w:rsidR="004F28E9" w:rsidRPr="00D15B43" w:rsidRDefault="004F28E9" w:rsidP="001D2781">
      <w:pPr>
        <w:rPr>
          <w:rFonts w:cs="Arial"/>
          <w:b/>
          <w:bCs/>
        </w:rPr>
      </w:pPr>
    </w:p>
    <w:p w14:paraId="6AC94F94" w14:textId="5B8AD504" w:rsidR="009C2256" w:rsidRDefault="009C2256" w:rsidP="00161374">
      <w:pPr>
        <w:rPr>
          <w:rFonts w:ascii="Segoe UI" w:hAnsi="Segoe UI" w:cs="Segoe UI"/>
          <w:color w:val="333333"/>
          <w:shd w:val="clear" w:color="auto" w:fill="FFFFFF"/>
        </w:rPr>
      </w:pPr>
    </w:p>
    <w:p w14:paraId="1AC9EDDD" w14:textId="76CACEB8" w:rsidR="00161374" w:rsidRDefault="00161374" w:rsidP="00161374">
      <w:pPr>
        <w:rPr>
          <w:rFonts w:ascii="Calibri" w:hAnsi="Calibri" w:cs="Calibri"/>
        </w:rPr>
      </w:pPr>
    </w:p>
    <w:p w14:paraId="16846CE4" w14:textId="4FB6E8AA"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74B9C029" w14:textId="150DE866"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2239E9D1"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7D90DDD7"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1E074216"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7F60094D"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38FE523A"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56524DD2"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0E69B926"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14440C56"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5059786E" w14:textId="0E5C054E" w:rsidR="00163181" w:rsidRDefault="00163181">
      <w:pPr>
        <w:rPr>
          <w:rFonts w:cs="Arial"/>
          <w:b/>
          <w:bCs/>
          <w:iCs/>
          <w:szCs w:val="22"/>
          <w:lang w:eastAsia="en-AU"/>
        </w:rPr>
      </w:pPr>
    </w:p>
    <w:p w14:paraId="4257DDAB" w14:textId="77777777" w:rsidR="00E9351D" w:rsidRDefault="00E9351D" w:rsidP="009A7DBE">
      <w:pPr>
        <w:jc w:val="center"/>
        <w:rPr>
          <w:rFonts w:cs="Arial"/>
          <w:bCs/>
          <w:iCs/>
          <w:szCs w:val="22"/>
          <w:lang w:eastAsia="en-AU"/>
        </w:rPr>
      </w:pPr>
    </w:p>
    <w:p w14:paraId="6B65CE64" w14:textId="5C42714C" w:rsidR="00D136AA" w:rsidRPr="005D51FD" w:rsidRDefault="00D136AA" w:rsidP="009A7DBE">
      <w:pPr>
        <w:jc w:val="center"/>
        <w:rPr>
          <w:rFonts w:cs="Arial"/>
          <w:b/>
          <w:bCs/>
          <w:i/>
          <w:szCs w:val="22"/>
        </w:rPr>
      </w:pPr>
    </w:p>
    <w:sectPr w:rsidR="00D136AA" w:rsidRPr="005D51FD" w:rsidSect="001C5D60">
      <w:footerReference w:type="even" r:id="rId25"/>
      <w:footerReference w:type="default" r:id="rId26"/>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A9C2A" w14:textId="77777777" w:rsidR="000D56B2" w:rsidRDefault="000D56B2">
      <w:r>
        <w:separator/>
      </w:r>
    </w:p>
  </w:endnote>
  <w:endnote w:type="continuationSeparator" w:id="0">
    <w:p w14:paraId="047E3C4C" w14:textId="77777777" w:rsidR="000D56B2" w:rsidRDefault="000D56B2">
      <w:r>
        <w:continuationSeparator/>
      </w:r>
    </w:p>
  </w:endnote>
  <w:endnote w:type="continuationNotice" w:id="1">
    <w:p w14:paraId="00D7D4DF" w14:textId="77777777" w:rsidR="000D56B2" w:rsidRDefault="000D56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ew York">
    <w:panose1 w:val="020B0604020202020204"/>
    <w:charset w:val="4D"/>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urier">
    <w:panose1 w:val="020703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4A6FF" w14:textId="77777777" w:rsidR="00AF510B" w:rsidRPr="004B2BDE" w:rsidRDefault="00AF510B" w:rsidP="005B7A9C">
    <w:pPr>
      <w:pBdr>
        <w:bottom w:val="single" w:sz="4" w:space="1" w:color="auto"/>
      </w:pBdr>
      <w:tabs>
        <w:tab w:val="center" w:pos="4153"/>
        <w:tab w:val="right" w:pos="8306"/>
      </w:tabs>
      <w:jc w:val="center"/>
      <w:rPr>
        <w:rFonts w:cs="Arial"/>
        <w:b/>
        <w:sz w:val="20"/>
      </w:rPr>
    </w:pPr>
    <w:r w:rsidRPr="004B2BDE">
      <w:rPr>
        <w:rFonts w:cs="Arial"/>
        <w:b/>
        <w:sz w:val="20"/>
      </w:rPr>
      <w:t>SEE NEXT PAGE</w:t>
    </w:r>
  </w:p>
  <w:p w14:paraId="7887516F" w14:textId="77777777" w:rsidR="00AF510B" w:rsidRPr="00D95E67" w:rsidRDefault="00AF510B" w:rsidP="005B7A9C">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D3B0" w14:textId="77777777" w:rsidR="00AF510B" w:rsidRPr="004B2BDE" w:rsidRDefault="00AF510B" w:rsidP="005B7A9C">
    <w:pPr>
      <w:pBdr>
        <w:bottom w:val="single" w:sz="4" w:space="1" w:color="auto"/>
      </w:pBdr>
      <w:tabs>
        <w:tab w:val="center" w:pos="4153"/>
        <w:tab w:val="right" w:pos="8306"/>
      </w:tabs>
      <w:jc w:val="center"/>
      <w:rPr>
        <w:rFonts w:cs="Arial"/>
        <w:b/>
        <w:sz w:val="20"/>
      </w:rPr>
    </w:pPr>
    <w:r w:rsidRPr="004B2BDE">
      <w:rPr>
        <w:rFonts w:cs="Arial"/>
        <w:b/>
        <w:sz w:val="20"/>
      </w:rPr>
      <w:t>SEE NEXT PAGE</w:t>
    </w:r>
  </w:p>
  <w:p w14:paraId="4B50E0C7" w14:textId="77777777" w:rsidR="00AF510B" w:rsidRPr="00C401AF" w:rsidRDefault="00AF510B" w:rsidP="005B7A9C">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96E86" w14:textId="22F69D2F" w:rsidR="00AF510B" w:rsidRPr="003177F4" w:rsidRDefault="00AF510B" w:rsidP="00643EFB">
    <w:pPr>
      <w:pStyle w:val="Footer"/>
      <w:jc w:val="center"/>
      <w:rPr>
        <w:b/>
        <w:bCs/>
        <w:sz w:val="18"/>
        <w:szCs w:val="16"/>
      </w:rPr>
    </w:pPr>
    <w:r w:rsidRPr="00342029">
      <w:rPr>
        <w:b/>
        <w:bCs/>
        <w:sz w:val="18"/>
        <w:szCs w:val="16"/>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F626A" w14:textId="1BC6FEBF" w:rsidR="00AF510B" w:rsidRPr="00342029" w:rsidRDefault="00AF510B" w:rsidP="00342029">
    <w:pPr>
      <w:pStyle w:val="Footer"/>
      <w:jc w:val="center"/>
      <w:rPr>
        <w:b/>
        <w:bCs/>
        <w:sz w:val="18"/>
        <w:szCs w:val="16"/>
      </w:rPr>
    </w:pPr>
    <w:r w:rsidRPr="00342029">
      <w:rPr>
        <w:b/>
        <w:bCs/>
        <w:sz w:val="18"/>
        <w:szCs w:val="16"/>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80E74" w14:textId="62C98924" w:rsidR="00AF510B" w:rsidRPr="001C5D60" w:rsidRDefault="00AF510B" w:rsidP="001C5D6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A7241" w14:textId="1A252E7D" w:rsidR="00AF510B" w:rsidRPr="00342029" w:rsidRDefault="00AF510B" w:rsidP="00342029">
    <w:pPr>
      <w:pStyle w:val="Footer"/>
      <w:jc w:val="center"/>
      <w:rPr>
        <w:b/>
        <w:bCs/>
        <w:sz w:val="18"/>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F97F6" w14:textId="77777777" w:rsidR="000D56B2" w:rsidRDefault="000D56B2">
      <w:r>
        <w:separator/>
      </w:r>
    </w:p>
  </w:footnote>
  <w:footnote w:type="continuationSeparator" w:id="0">
    <w:p w14:paraId="23E7F132" w14:textId="77777777" w:rsidR="000D56B2" w:rsidRDefault="000D56B2">
      <w:r>
        <w:continuationSeparator/>
      </w:r>
    </w:p>
  </w:footnote>
  <w:footnote w:type="continuationNotice" w:id="1">
    <w:p w14:paraId="30DB27F2" w14:textId="77777777" w:rsidR="000D56B2" w:rsidRDefault="000D56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03365247"/>
      <w:docPartObj>
        <w:docPartGallery w:val="Page Numbers (Top of Page)"/>
        <w:docPartUnique/>
      </w:docPartObj>
    </w:sdtPr>
    <w:sdtContent>
      <w:p w14:paraId="2E26158F" w14:textId="10628CA3" w:rsidR="00AF510B" w:rsidRDefault="00AF510B" w:rsidP="00AF510B">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1A84CB" w14:textId="4113C2D4" w:rsidR="00AF510B" w:rsidRPr="00CF7983" w:rsidRDefault="00AF510B" w:rsidP="005B7A9C">
    <w:pPr>
      <w:pStyle w:val="Header"/>
      <w:pBdr>
        <w:bottom w:val="single" w:sz="4" w:space="1" w:color="auto"/>
      </w:pBdr>
      <w:tabs>
        <w:tab w:val="clear" w:pos="4153"/>
        <w:tab w:val="clear" w:pos="8306"/>
        <w:tab w:val="center" w:pos="4860"/>
        <w:tab w:val="right" w:pos="9540"/>
      </w:tabs>
      <w:rPr>
        <w:rFonts w:cs="Arial"/>
        <w:b/>
        <w:bCs/>
        <w:sz w:val="20"/>
      </w:rPr>
    </w:pPr>
    <w:r w:rsidRPr="00CF7983">
      <w:rPr>
        <w:rStyle w:val="PageNumber"/>
        <w:rFonts w:cs="Arial"/>
        <w:b/>
        <w:bCs/>
        <w:sz w:val="20"/>
      </w:rPr>
      <w:tab/>
    </w:r>
    <w:r w:rsidRPr="00CF7983">
      <w:rPr>
        <w:rStyle w:val="PageNumber"/>
        <w:rFonts w:cs="Arial"/>
        <w:b/>
        <w:bCs/>
        <w:sz w:val="20"/>
      </w:rPr>
      <w:tab/>
    </w:r>
    <w:r>
      <w:rPr>
        <w:rStyle w:val="PageNumber"/>
        <w:rFonts w:cs="Arial"/>
        <w:b/>
        <w:bCs/>
        <w:sz w:val="20"/>
      </w:rPr>
      <w:t>Psychology</w:t>
    </w:r>
    <w:r w:rsidRPr="00CF7983">
      <w:rPr>
        <w:rStyle w:val="PageNumber"/>
        <w:rFonts w:cs="Arial"/>
        <w:b/>
        <w:bCs/>
        <w:sz w:val="20"/>
      </w:rPr>
      <w:t xml:space="preserve">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7724359"/>
      <w:docPartObj>
        <w:docPartGallery w:val="Page Numbers (Top of Page)"/>
        <w:docPartUnique/>
      </w:docPartObj>
    </w:sdtPr>
    <w:sdtContent>
      <w:p w14:paraId="27657304" w14:textId="0DB836A6" w:rsidR="00AF510B" w:rsidRDefault="00AF510B" w:rsidP="00AF510B">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36CE1" w14:textId="69E8E9FD" w:rsidR="00AF510B" w:rsidRPr="00CF7983" w:rsidRDefault="00AF510B" w:rsidP="005B7A9C">
    <w:pPr>
      <w:pStyle w:val="Header"/>
      <w:pBdr>
        <w:bottom w:val="single" w:sz="4" w:space="1" w:color="auto"/>
      </w:pBdr>
      <w:tabs>
        <w:tab w:val="clear" w:pos="4153"/>
        <w:tab w:val="clear" w:pos="8306"/>
        <w:tab w:val="center" w:pos="4860"/>
        <w:tab w:val="right" w:pos="9540"/>
      </w:tabs>
      <w:rPr>
        <w:rFonts w:cs="Arial"/>
        <w:b/>
        <w:bCs/>
        <w:sz w:val="20"/>
      </w:rPr>
    </w:pPr>
    <w:r>
      <w:rPr>
        <w:rStyle w:val="PageNumber"/>
        <w:rFonts w:cs="Arial"/>
        <w:b/>
        <w:bCs/>
        <w:sz w:val="20"/>
      </w:rPr>
      <w:t>Psychology</w:t>
    </w:r>
    <w:r w:rsidRPr="00CF7983">
      <w:rPr>
        <w:rStyle w:val="PageNumber"/>
        <w:rFonts w:cs="Arial"/>
        <w:b/>
        <w:bCs/>
        <w:sz w:val="20"/>
      </w:rPr>
      <w:t xml:space="preserve"> </w:t>
    </w:r>
    <w:r>
      <w:rPr>
        <w:rStyle w:val="PageNumber"/>
        <w:rFonts w:cs="Arial"/>
        <w:b/>
        <w:bCs/>
        <w:sz w:val="20"/>
      </w:rPr>
      <w:t>Unit 1</w:t>
    </w:r>
    <w:r w:rsidRPr="00CF7983">
      <w:rPr>
        <w:rFonts w:cs="Arial"/>
        <w:b/>
        <w:bCs/>
        <w:sz w:val="20"/>
      </w:rPr>
      <w:tab/>
    </w:r>
    <w:r w:rsidRPr="00CF7983">
      <w:rPr>
        <w:rFonts w:cs="Arial"/>
        <w:b/>
        <w:bCs/>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rPr>
      <w:id w:val="-222379774"/>
      <w:docPartObj>
        <w:docPartGallery w:val="Page Numbers (Top of Page)"/>
        <w:docPartUnique/>
      </w:docPartObj>
    </w:sdtPr>
    <w:sdtEndPr>
      <w:rPr>
        <w:noProof/>
      </w:rPr>
    </w:sdtEndPr>
    <w:sdtContent>
      <w:p w14:paraId="52B82649" w14:textId="77777777" w:rsidR="00AF510B" w:rsidRDefault="00AF510B" w:rsidP="00AE7BB1">
        <w:pPr>
          <w:pStyle w:val="Header"/>
          <w:tabs>
            <w:tab w:val="clear" w:pos="8306"/>
            <w:tab w:val="right" w:pos="9498"/>
          </w:tabs>
          <w:rPr>
            <w:b/>
            <w:bCs/>
            <w:noProof/>
          </w:rPr>
        </w:pPr>
        <w:r w:rsidRPr="00AE7BB1">
          <w:rPr>
            <w:b/>
            <w:bCs/>
          </w:rPr>
          <w:fldChar w:fldCharType="begin"/>
        </w:r>
        <w:r w:rsidRPr="00AE7BB1">
          <w:rPr>
            <w:b/>
            <w:bCs/>
          </w:rPr>
          <w:instrText xml:space="preserve"> PAGE   \* MERGEFORMAT </w:instrText>
        </w:r>
        <w:r w:rsidRPr="00AE7BB1">
          <w:rPr>
            <w:b/>
            <w:bCs/>
          </w:rPr>
          <w:fldChar w:fldCharType="separate"/>
        </w:r>
        <w:r w:rsidR="0075760B">
          <w:rPr>
            <w:b/>
            <w:bCs/>
            <w:noProof/>
          </w:rPr>
          <w:t>38</w:t>
        </w:r>
        <w:r w:rsidRPr="00AE7BB1">
          <w:rPr>
            <w:b/>
            <w:bCs/>
            <w:noProof/>
          </w:rPr>
          <w:fldChar w:fldCharType="end"/>
        </w:r>
        <w:r w:rsidRPr="00AE7BB1">
          <w:rPr>
            <w:b/>
            <w:bCs/>
            <w:noProof/>
          </w:rPr>
          <w:tab/>
        </w:r>
        <w:r w:rsidRPr="00AE7BB1">
          <w:rPr>
            <w:b/>
            <w:bCs/>
            <w:noProof/>
          </w:rPr>
          <w:tab/>
          <w:t>Psychology Units 1 &amp; 2</w:t>
        </w:r>
      </w:p>
      <w:p w14:paraId="37592FA0" w14:textId="4133569A" w:rsidR="00AF510B" w:rsidRPr="00AE7BB1" w:rsidRDefault="00AF510B" w:rsidP="00AE7BB1">
        <w:pPr>
          <w:pStyle w:val="Header"/>
          <w:tabs>
            <w:tab w:val="clear" w:pos="8306"/>
            <w:tab w:val="right" w:pos="9498"/>
          </w:tabs>
          <w:rPr>
            <w:b/>
            <w:bCs/>
          </w:rPr>
        </w:pPr>
        <w:r>
          <w:rPr>
            <w:b/>
            <w:bCs/>
            <w:noProof/>
          </w:rPr>
          <w:t>______________________________________________________________________________</w:t>
        </w:r>
      </w:p>
    </w:sdtContent>
  </w:sdt>
  <w:p w14:paraId="2195F404" w14:textId="4D5103B6" w:rsidR="00AF510B" w:rsidRDefault="00AF51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rPr>
      <w:id w:val="1148706385"/>
      <w:docPartObj>
        <w:docPartGallery w:val="Page Numbers (Top of Page)"/>
        <w:docPartUnique/>
      </w:docPartObj>
    </w:sdtPr>
    <w:sdtEndPr>
      <w:rPr>
        <w:noProof/>
      </w:rPr>
    </w:sdtEndPr>
    <w:sdtContent>
      <w:p w14:paraId="1B3F5438" w14:textId="7385F158" w:rsidR="00AF510B" w:rsidRDefault="00AF510B" w:rsidP="00342029">
        <w:pPr>
          <w:pStyle w:val="Header"/>
          <w:tabs>
            <w:tab w:val="clear" w:pos="8306"/>
            <w:tab w:val="right" w:pos="9498"/>
          </w:tabs>
          <w:rPr>
            <w:b/>
            <w:bCs/>
            <w:noProof/>
          </w:rPr>
        </w:pPr>
        <w:r w:rsidRPr="00AE7BB1">
          <w:rPr>
            <w:b/>
            <w:bCs/>
            <w:noProof/>
          </w:rPr>
          <w:t>Psychology Units 1 &amp; 2</w:t>
        </w:r>
        <w:r w:rsidRPr="00AE7BB1">
          <w:rPr>
            <w:b/>
            <w:bCs/>
            <w:noProof/>
          </w:rPr>
          <w:tab/>
        </w:r>
        <w:r w:rsidRPr="00AE7BB1">
          <w:rPr>
            <w:b/>
            <w:bCs/>
            <w:noProof/>
          </w:rPr>
          <w:tab/>
        </w:r>
        <w:r w:rsidRPr="00AE7BB1">
          <w:rPr>
            <w:b/>
            <w:bCs/>
          </w:rPr>
          <w:fldChar w:fldCharType="begin"/>
        </w:r>
        <w:r w:rsidRPr="00AE7BB1">
          <w:rPr>
            <w:b/>
            <w:bCs/>
          </w:rPr>
          <w:instrText xml:space="preserve"> PAGE   \* MERGEFORMAT </w:instrText>
        </w:r>
        <w:r w:rsidRPr="00AE7BB1">
          <w:rPr>
            <w:b/>
            <w:bCs/>
          </w:rPr>
          <w:fldChar w:fldCharType="separate"/>
        </w:r>
        <w:r w:rsidR="0075760B">
          <w:rPr>
            <w:b/>
            <w:bCs/>
            <w:noProof/>
          </w:rPr>
          <w:t>37</w:t>
        </w:r>
        <w:r w:rsidRPr="00AE7BB1">
          <w:rPr>
            <w:b/>
            <w:bCs/>
            <w:noProof/>
          </w:rPr>
          <w:fldChar w:fldCharType="end"/>
        </w:r>
      </w:p>
      <w:p w14:paraId="678EAE1A" w14:textId="77777777" w:rsidR="00AF510B" w:rsidRPr="00AE7BB1" w:rsidRDefault="00AF510B" w:rsidP="00342029">
        <w:pPr>
          <w:pStyle w:val="Header"/>
          <w:tabs>
            <w:tab w:val="clear" w:pos="8306"/>
            <w:tab w:val="right" w:pos="9498"/>
          </w:tabs>
          <w:rPr>
            <w:b/>
            <w:bCs/>
          </w:rPr>
        </w:pPr>
        <w:r>
          <w:rPr>
            <w:b/>
            <w:bCs/>
            <w:noProof/>
          </w:rPr>
          <w:t>______________________________________________________________________________</w:t>
        </w:r>
      </w:p>
    </w:sdtContent>
  </w:sdt>
  <w:p w14:paraId="6AD8F4E7" w14:textId="38084E69" w:rsidR="00AF510B" w:rsidRPr="00342029" w:rsidRDefault="00AF510B" w:rsidP="0034202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A7666" w14:textId="0483BF5D" w:rsidR="00AF510B" w:rsidRDefault="00AF51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1DAD"/>
    <w:multiLevelType w:val="multilevel"/>
    <w:tmpl w:val="804A3B6C"/>
    <w:styleLink w:val="CurrentList1"/>
    <w:lvl w:ilvl="0">
      <w:start w:val="1"/>
      <w:numFmt w:val="lowerLetter"/>
      <w:lvlText w:val="(%1)"/>
      <w:lvlJc w:val="left"/>
      <w:pPr>
        <w:ind w:left="532" w:hanging="390"/>
      </w:pPr>
      <w:rPr>
        <w:rFonts w:hint="default"/>
        <w:b w:val="0"/>
        <w:bCs w:val="0"/>
      </w:rPr>
    </w:lvl>
    <w:lvl w:ilvl="1">
      <w:start w:val="1"/>
      <w:numFmt w:val="lowerLetter"/>
      <w:lvlText w:val="%2."/>
      <w:lvlJc w:val="left"/>
      <w:pPr>
        <w:ind w:left="1222" w:hanging="360"/>
      </w:pPr>
    </w:lvl>
    <w:lvl w:ilvl="2">
      <w:start w:val="1"/>
      <w:numFmt w:val="lowerRoman"/>
      <w:lvlText w:val="%3."/>
      <w:lvlJc w:val="right"/>
      <w:pPr>
        <w:ind w:left="1942" w:hanging="180"/>
      </w:pPr>
    </w:lvl>
    <w:lvl w:ilvl="3">
      <w:start w:val="2"/>
      <w:numFmt w:val="decimal"/>
      <w:lvlText w:val="(%4"/>
      <w:lvlJc w:val="left"/>
      <w:pPr>
        <w:ind w:left="2662" w:hanging="360"/>
      </w:pPr>
      <w:rPr>
        <w:rFonts w:cs="Arial" w:hint="default"/>
        <w:b w:val="0"/>
      </w:r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D075A3"/>
    <w:multiLevelType w:val="hybridMultilevel"/>
    <w:tmpl w:val="D0F861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5D1336"/>
    <w:multiLevelType w:val="hybridMultilevel"/>
    <w:tmpl w:val="BB8CA4E2"/>
    <w:lvl w:ilvl="0" w:tplc="F75895DC">
      <w:start w:val="1"/>
      <w:numFmt w:val="lowerRoman"/>
      <w:lvlText w:val="(%1)"/>
      <w:lvlJc w:val="left"/>
      <w:pPr>
        <w:ind w:left="437" w:hanging="72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0FA96F42"/>
    <w:multiLevelType w:val="multilevel"/>
    <w:tmpl w:val="F0049284"/>
    <w:styleLink w:val="Syllabusbulletlist"/>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48F6A70"/>
    <w:multiLevelType w:val="hybridMultilevel"/>
    <w:tmpl w:val="40349EBC"/>
    <w:lvl w:ilvl="0" w:tplc="18805A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05806"/>
    <w:multiLevelType w:val="hybridMultilevel"/>
    <w:tmpl w:val="27009664"/>
    <w:lvl w:ilvl="0" w:tplc="7A849F98">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47B1C"/>
    <w:multiLevelType w:val="hybridMultilevel"/>
    <w:tmpl w:val="48B6048C"/>
    <w:lvl w:ilvl="0" w:tplc="DA52F62E">
      <w:start w:val="1"/>
      <w:numFmt w:val="bullet"/>
      <w:lvlText w:val=""/>
      <w:lvlJc w:val="left"/>
      <w:pPr>
        <w:ind w:left="720" w:hanging="360"/>
      </w:pPr>
      <w:rPr>
        <w:rFonts w:ascii="Symbol" w:hAnsi="Symbol" w:hint="default"/>
      </w:rPr>
    </w:lvl>
    <w:lvl w:ilvl="1" w:tplc="D14E4958">
      <w:start w:val="1"/>
      <w:numFmt w:val="bullet"/>
      <w:lvlText w:val="o"/>
      <w:lvlJc w:val="left"/>
      <w:pPr>
        <w:ind w:left="1440" w:hanging="360"/>
      </w:pPr>
      <w:rPr>
        <w:rFonts w:ascii="Courier New" w:hAnsi="Courier New" w:hint="default"/>
      </w:rPr>
    </w:lvl>
    <w:lvl w:ilvl="2" w:tplc="1A020E94">
      <w:start w:val="1"/>
      <w:numFmt w:val="bullet"/>
      <w:lvlText w:val=""/>
      <w:lvlJc w:val="left"/>
      <w:pPr>
        <w:ind w:left="2160" w:hanging="360"/>
      </w:pPr>
      <w:rPr>
        <w:rFonts w:ascii="Wingdings" w:hAnsi="Wingdings" w:hint="default"/>
      </w:rPr>
    </w:lvl>
    <w:lvl w:ilvl="3" w:tplc="96EA2B0C">
      <w:start w:val="1"/>
      <w:numFmt w:val="bullet"/>
      <w:lvlText w:val=""/>
      <w:lvlJc w:val="left"/>
      <w:pPr>
        <w:ind w:left="2880" w:hanging="360"/>
      </w:pPr>
      <w:rPr>
        <w:rFonts w:ascii="Symbol" w:hAnsi="Symbol" w:hint="default"/>
      </w:rPr>
    </w:lvl>
    <w:lvl w:ilvl="4" w:tplc="E9E21504">
      <w:start w:val="1"/>
      <w:numFmt w:val="bullet"/>
      <w:lvlText w:val="o"/>
      <w:lvlJc w:val="left"/>
      <w:pPr>
        <w:ind w:left="3600" w:hanging="360"/>
      </w:pPr>
      <w:rPr>
        <w:rFonts w:ascii="Courier New" w:hAnsi="Courier New" w:hint="default"/>
      </w:rPr>
    </w:lvl>
    <w:lvl w:ilvl="5" w:tplc="7F94DD68">
      <w:start w:val="1"/>
      <w:numFmt w:val="bullet"/>
      <w:lvlText w:val=""/>
      <w:lvlJc w:val="left"/>
      <w:pPr>
        <w:ind w:left="4320" w:hanging="360"/>
      </w:pPr>
      <w:rPr>
        <w:rFonts w:ascii="Wingdings" w:hAnsi="Wingdings" w:hint="default"/>
      </w:rPr>
    </w:lvl>
    <w:lvl w:ilvl="6" w:tplc="A10AA4A4">
      <w:start w:val="1"/>
      <w:numFmt w:val="bullet"/>
      <w:lvlText w:val=""/>
      <w:lvlJc w:val="left"/>
      <w:pPr>
        <w:ind w:left="5040" w:hanging="360"/>
      </w:pPr>
      <w:rPr>
        <w:rFonts w:ascii="Symbol" w:hAnsi="Symbol" w:hint="default"/>
      </w:rPr>
    </w:lvl>
    <w:lvl w:ilvl="7" w:tplc="92FAFC20">
      <w:start w:val="1"/>
      <w:numFmt w:val="bullet"/>
      <w:lvlText w:val="o"/>
      <w:lvlJc w:val="left"/>
      <w:pPr>
        <w:ind w:left="5760" w:hanging="360"/>
      </w:pPr>
      <w:rPr>
        <w:rFonts w:ascii="Courier New" w:hAnsi="Courier New" w:hint="default"/>
      </w:rPr>
    </w:lvl>
    <w:lvl w:ilvl="8" w:tplc="FC44669E">
      <w:start w:val="1"/>
      <w:numFmt w:val="bullet"/>
      <w:lvlText w:val=""/>
      <w:lvlJc w:val="left"/>
      <w:pPr>
        <w:ind w:left="6480" w:hanging="360"/>
      </w:pPr>
      <w:rPr>
        <w:rFonts w:ascii="Wingdings" w:hAnsi="Wingdings" w:hint="default"/>
      </w:rPr>
    </w:lvl>
  </w:abstractNum>
  <w:abstractNum w:abstractNumId="8" w15:restartNumberingAfterBreak="0">
    <w:nsid w:val="39302A99"/>
    <w:multiLevelType w:val="hybridMultilevel"/>
    <w:tmpl w:val="3BBE40F6"/>
    <w:lvl w:ilvl="0" w:tplc="FFFFFFFF">
      <w:start w:val="1"/>
      <w:numFmt w:val="lowerLetter"/>
      <w:lvlText w:val="(%1)"/>
      <w:lvlJc w:val="left"/>
      <w:pPr>
        <w:ind w:left="532" w:hanging="39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EA5399"/>
    <w:multiLevelType w:val="hybridMultilevel"/>
    <w:tmpl w:val="18F4ACEE"/>
    <w:lvl w:ilvl="0" w:tplc="BC4082E8">
      <w:start w:val="1"/>
      <w:numFmt w:val="lowerLetter"/>
      <w:lvlText w:val="(%1)"/>
      <w:lvlJc w:val="left"/>
      <w:pPr>
        <w:ind w:left="502" w:hanging="360"/>
      </w:pPr>
      <w:rPr>
        <w:rFonts w:hint="default"/>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43F01286"/>
    <w:multiLevelType w:val="hybridMultilevel"/>
    <w:tmpl w:val="9A62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F3F53"/>
    <w:multiLevelType w:val="hybridMultilevel"/>
    <w:tmpl w:val="12F23532"/>
    <w:lvl w:ilvl="0" w:tplc="FFFFFFFF">
      <w:start w:val="1"/>
      <w:numFmt w:val="lowerLetter"/>
      <w:lvlText w:val="(%1)"/>
      <w:lvlJc w:val="left"/>
      <w:pPr>
        <w:ind w:left="480" w:hanging="390"/>
      </w:pPr>
      <w:rPr>
        <w:rFonts w:hint="default"/>
      </w:rPr>
    </w:lvl>
    <w:lvl w:ilvl="1" w:tplc="FFFFFFFF">
      <w:start w:val="1"/>
      <w:numFmt w:val="lowerLetter"/>
      <w:lvlText w:val="%2."/>
      <w:lvlJc w:val="left"/>
      <w:pPr>
        <w:ind w:left="1170" w:hanging="360"/>
      </w:pPr>
    </w:lvl>
    <w:lvl w:ilvl="2" w:tplc="FFFFFFFF">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2" w15:restartNumberingAfterBreak="0">
    <w:nsid w:val="49C6714F"/>
    <w:multiLevelType w:val="hybridMultilevel"/>
    <w:tmpl w:val="87C07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4" w15:restartNumberingAfterBreak="0">
    <w:nsid w:val="522C3064"/>
    <w:multiLevelType w:val="hybridMultilevel"/>
    <w:tmpl w:val="595466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5B5A6398"/>
    <w:multiLevelType w:val="hybridMultilevel"/>
    <w:tmpl w:val="387E9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C90423E"/>
    <w:multiLevelType w:val="hybridMultilevel"/>
    <w:tmpl w:val="EF60D97C"/>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13C167B"/>
    <w:multiLevelType w:val="hybridMultilevel"/>
    <w:tmpl w:val="2BD6060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641A180F"/>
    <w:multiLevelType w:val="hybridMultilevel"/>
    <w:tmpl w:val="3D927E2E"/>
    <w:lvl w:ilvl="0" w:tplc="B4C442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CB165A"/>
    <w:multiLevelType w:val="hybridMultilevel"/>
    <w:tmpl w:val="9050ED3A"/>
    <w:lvl w:ilvl="0" w:tplc="084A49EE">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661A90"/>
    <w:multiLevelType w:val="hybridMultilevel"/>
    <w:tmpl w:val="804A3B6C"/>
    <w:lvl w:ilvl="0" w:tplc="2BEA30BE">
      <w:start w:val="1"/>
      <w:numFmt w:val="lowerLetter"/>
      <w:lvlText w:val="(%1)"/>
      <w:lvlJc w:val="left"/>
      <w:pPr>
        <w:ind w:left="532" w:hanging="390"/>
      </w:pPr>
      <w:rPr>
        <w:rFonts w:hint="default"/>
        <w:b w:val="0"/>
        <w:bCs w:val="0"/>
      </w:rPr>
    </w:lvl>
    <w:lvl w:ilvl="1" w:tplc="FFFFFFFF">
      <w:start w:val="1"/>
      <w:numFmt w:val="lowerLetter"/>
      <w:lvlText w:val="%2."/>
      <w:lvlJc w:val="left"/>
      <w:pPr>
        <w:ind w:left="1222" w:hanging="360"/>
      </w:pPr>
    </w:lvl>
    <w:lvl w:ilvl="2" w:tplc="FFFFFFFF">
      <w:start w:val="1"/>
      <w:numFmt w:val="lowerRoman"/>
      <w:lvlText w:val="%3."/>
      <w:lvlJc w:val="right"/>
      <w:pPr>
        <w:ind w:left="1942" w:hanging="180"/>
      </w:pPr>
    </w:lvl>
    <w:lvl w:ilvl="3" w:tplc="98D0092C">
      <w:start w:val="2"/>
      <w:numFmt w:val="decimal"/>
      <w:lvlText w:val="(%4"/>
      <w:lvlJc w:val="left"/>
      <w:pPr>
        <w:ind w:left="2662" w:hanging="360"/>
      </w:pPr>
      <w:rPr>
        <w:rFonts w:cs="Arial" w:hint="default"/>
        <w:b w:val="0"/>
      </w:rPr>
    </w:lvl>
    <w:lvl w:ilvl="4" w:tplc="FFFFFFFF">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1" w15:restartNumberingAfterBreak="0">
    <w:nsid w:val="71B56D9F"/>
    <w:multiLevelType w:val="hybridMultilevel"/>
    <w:tmpl w:val="DB1C638A"/>
    <w:lvl w:ilvl="0" w:tplc="EC58A2A4">
      <w:start w:val="2"/>
      <w:numFmt w:val="lowerLetter"/>
      <w:lvlText w:val="(%1)"/>
      <w:lvlJc w:val="left"/>
      <w:pPr>
        <w:ind w:left="360"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2"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3" w15:restartNumberingAfterBreak="0">
    <w:nsid w:val="7750190E"/>
    <w:multiLevelType w:val="hybridMultilevel"/>
    <w:tmpl w:val="AB3815A2"/>
    <w:lvl w:ilvl="0" w:tplc="31F0373E">
      <w:start w:val="2"/>
      <w:numFmt w:val="decimal"/>
      <w:lvlText w:val="(%1"/>
      <w:lvlJc w:val="left"/>
      <w:pPr>
        <w:ind w:left="9004" w:hanging="360"/>
      </w:pPr>
      <w:rPr>
        <w:rFonts w:hint="default"/>
      </w:rPr>
    </w:lvl>
    <w:lvl w:ilvl="1" w:tplc="0C090019" w:tentative="1">
      <w:start w:val="1"/>
      <w:numFmt w:val="lowerLetter"/>
      <w:lvlText w:val="%2."/>
      <w:lvlJc w:val="left"/>
      <w:pPr>
        <w:ind w:left="9724" w:hanging="360"/>
      </w:pPr>
    </w:lvl>
    <w:lvl w:ilvl="2" w:tplc="0C09001B" w:tentative="1">
      <w:start w:val="1"/>
      <w:numFmt w:val="lowerRoman"/>
      <w:lvlText w:val="%3."/>
      <w:lvlJc w:val="right"/>
      <w:pPr>
        <w:ind w:left="10444" w:hanging="180"/>
      </w:pPr>
    </w:lvl>
    <w:lvl w:ilvl="3" w:tplc="0C09000F" w:tentative="1">
      <w:start w:val="1"/>
      <w:numFmt w:val="decimal"/>
      <w:lvlText w:val="%4."/>
      <w:lvlJc w:val="left"/>
      <w:pPr>
        <w:ind w:left="11164" w:hanging="360"/>
      </w:pPr>
    </w:lvl>
    <w:lvl w:ilvl="4" w:tplc="0C090019" w:tentative="1">
      <w:start w:val="1"/>
      <w:numFmt w:val="lowerLetter"/>
      <w:lvlText w:val="%5."/>
      <w:lvlJc w:val="left"/>
      <w:pPr>
        <w:ind w:left="11884" w:hanging="360"/>
      </w:pPr>
    </w:lvl>
    <w:lvl w:ilvl="5" w:tplc="0C09001B" w:tentative="1">
      <w:start w:val="1"/>
      <w:numFmt w:val="lowerRoman"/>
      <w:lvlText w:val="%6."/>
      <w:lvlJc w:val="right"/>
      <w:pPr>
        <w:ind w:left="12604" w:hanging="180"/>
      </w:pPr>
    </w:lvl>
    <w:lvl w:ilvl="6" w:tplc="0C09000F" w:tentative="1">
      <w:start w:val="1"/>
      <w:numFmt w:val="decimal"/>
      <w:lvlText w:val="%7."/>
      <w:lvlJc w:val="left"/>
      <w:pPr>
        <w:ind w:left="13324" w:hanging="360"/>
      </w:pPr>
    </w:lvl>
    <w:lvl w:ilvl="7" w:tplc="0C090019" w:tentative="1">
      <w:start w:val="1"/>
      <w:numFmt w:val="lowerLetter"/>
      <w:lvlText w:val="%8."/>
      <w:lvlJc w:val="left"/>
      <w:pPr>
        <w:ind w:left="14044" w:hanging="360"/>
      </w:pPr>
    </w:lvl>
    <w:lvl w:ilvl="8" w:tplc="0C09001B" w:tentative="1">
      <w:start w:val="1"/>
      <w:numFmt w:val="lowerRoman"/>
      <w:lvlText w:val="%9."/>
      <w:lvlJc w:val="right"/>
      <w:pPr>
        <w:ind w:left="14764" w:hanging="180"/>
      </w:pPr>
    </w:lvl>
  </w:abstractNum>
  <w:abstractNum w:abstractNumId="24" w15:restartNumberingAfterBreak="0">
    <w:nsid w:val="798D6A91"/>
    <w:multiLevelType w:val="hybridMultilevel"/>
    <w:tmpl w:val="3BBE40F6"/>
    <w:lvl w:ilvl="0" w:tplc="FFFFFFFF">
      <w:start w:val="1"/>
      <w:numFmt w:val="lowerLetter"/>
      <w:lvlText w:val="(%1)"/>
      <w:lvlJc w:val="left"/>
      <w:pPr>
        <w:ind w:left="480" w:hanging="390"/>
      </w:pPr>
      <w:rPr>
        <w:rFonts w:hint="default"/>
      </w:rPr>
    </w:lvl>
    <w:lvl w:ilvl="1" w:tplc="FFFFFFFF">
      <w:start w:val="1"/>
      <w:numFmt w:val="lowerLetter"/>
      <w:lvlText w:val="%2."/>
      <w:lvlJc w:val="left"/>
      <w:pPr>
        <w:ind w:left="1170" w:hanging="360"/>
      </w:pPr>
    </w:lvl>
    <w:lvl w:ilvl="2" w:tplc="FFFFFFFF">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5"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16cid:durableId="78908741">
    <w:abstractNumId w:val="13"/>
  </w:num>
  <w:num w:numId="2" w16cid:durableId="683358278">
    <w:abstractNumId w:val="1"/>
  </w:num>
  <w:num w:numId="3" w16cid:durableId="92380375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9921781">
    <w:abstractNumId w:val="22"/>
  </w:num>
  <w:num w:numId="5" w16cid:durableId="1314599230">
    <w:abstractNumId w:val="16"/>
  </w:num>
  <w:num w:numId="6" w16cid:durableId="1489976681">
    <w:abstractNumId w:val="8"/>
  </w:num>
  <w:num w:numId="7" w16cid:durableId="1138645834">
    <w:abstractNumId w:val="15"/>
  </w:num>
  <w:num w:numId="8" w16cid:durableId="1327829727">
    <w:abstractNumId w:val="10"/>
  </w:num>
  <w:num w:numId="9" w16cid:durableId="1265727924">
    <w:abstractNumId w:val="7"/>
  </w:num>
  <w:num w:numId="10" w16cid:durableId="1932424083">
    <w:abstractNumId w:val="12"/>
  </w:num>
  <w:num w:numId="11" w16cid:durableId="578095277">
    <w:abstractNumId w:val="11"/>
  </w:num>
  <w:num w:numId="12" w16cid:durableId="1134643005">
    <w:abstractNumId w:val="4"/>
  </w:num>
  <w:num w:numId="13" w16cid:durableId="1765304571">
    <w:abstractNumId w:val="20"/>
  </w:num>
  <w:num w:numId="14" w16cid:durableId="474680719">
    <w:abstractNumId w:val="24"/>
  </w:num>
  <w:num w:numId="15" w16cid:durableId="904921642">
    <w:abstractNumId w:val="23"/>
  </w:num>
  <w:num w:numId="16" w16cid:durableId="40135364">
    <w:abstractNumId w:val="6"/>
  </w:num>
  <w:num w:numId="17" w16cid:durableId="2102488743">
    <w:abstractNumId w:val="3"/>
  </w:num>
  <w:num w:numId="18" w16cid:durableId="1094859342">
    <w:abstractNumId w:val="9"/>
  </w:num>
  <w:num w:numId="19" w16cid:durableId="317617937">
    <w:abstractNumId w:val="5"/>
  </w:num>
  <w:num w:numId="20" w16cid:durableId="1058095192">
    <w:abstractNumId w:val="18"/>
  </w:num>
  <w:num w:numId="21" w16cid:durableId="2055815071">
    <w:abstractNumId w:val="17"/>
  </w:num>
  <w:num w:numId="22" w16cid:durableId="1717922813">
    <w:abstractNumId w:val="14"/>
  </w:num>
  <w:num w:numId="23" w16cid:durableId="1520050715">
    <w:abstractNumId w:val="0"/>
  </w:num>
  <w:num w:numId="24" w16cid:durableId="191306882">
    <w:abstractNumId w:val="2"/>
  </w:num>
  <w:num w:numId="25" w16cid:durableId="1512333854">
    <w:abstractNumId w:val="21"/>
  </w:num>
  <w:num w:numId="26" w16cid:durableId="720709270">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BD3"/>
    <w:rsid w:val="00000C61"/>
    <w:rsid w:val="000028C5"/>
    <w:rsid w:val="00002DF2"/>
    <w:rsid w:val="00003396"/>
    <w:rsid w:val="00003EF5"/>
    <w:rsid w:val="000040B7"/>
    <w:rsid w:val="00004A24"/>
    <w:rsid w:val="00004DC1"/>
    <w:rsid w:val="00004EAB"/>
    <w:rsid w:val="000071BB"/>
    <w:rsid w:val="00011132"/>
    <w:rsid w:val="00011A70"/>
    <w:rsid w:val="00013013"/>
    <w:rsid w:val="00013308"/>
    <w:rsid w:val="00013E9B"/>
    <w:rsid w:val="00015224"/>
    <w:rsid w:val="0001587B"/>
    <w:rsid w:val="00015C96"/>
    <w:rsid w:val="00016FB5"/>
    <w:rsid w:val="0001755D"/>
    <w:rsid w:val="0001782B"/>
    <w:rsid w:val="000201A0"/>
    <w:rsid w:val="00020A5E"/>
    <w:rsid w:val="0002470A"/>
    <w:rsid w:val="000259B9"/>
    <w:rsid w:val="00026790"/>
    <w:rsid w:val="00026BAF"/>
    <w:rsid w:val="00026CAE"/>
    <w:rsid w:val="00026ED6"/>
    <w:rsid w:val="00030A7D"/>
    <w:rsid w:val="0003363A"/>
    <w:rsid w:val="00033BF9"/>
    <w:rsid w:val="00033F9D"/>
    <w:rsid w:val="00034701"/>
    <w:rsid w:val="000355A1"/>
    <w:rsid w:val="00035889"/>
    <w:rsid w:val="0003636B"/>
    <w:rsid w:val="00036D42"/>
    <w:rsid w:val="00037BEA"/>
    <w:rsid w:val="000414B6"/>
    <w:rsid w:val="0004333B"/>
    <w:rsid w:val="0004386B"/>
    <w:rsid w:val="00043BB6"/>
    <w:rsid w:val="00046242"/>
    <w:rsid w:val="00046DC0"/>
    <w:rsid w:val="00047006"/>
    <w:rsid w:val="0005256B"/>
    <w:rsid w:val="00054A70"/>
    <w:rsid w:val="00055D9C"/>
    <w:rsid w:val="00056125"/>
    <w:rsid w:val="000605D6"/>
    <w:rsid w:val="0006158C"/>
    <w:rsid w:val="00061D05"/>
    <w:rsid w:val="0006297E"/>
    <w:rsid w:val="00062E4B"/>
    <w:rsid w:val="0006315D"/>
    <w:rsid w:val="00064011"/>
    <w:rsid w:val="00064D25"/>
    <w:rsid w:val="00065879"/>
    <w:rsid w:val="000661F1"/>
    <w:rsid w:val="00066225"/>
    <w:rsid w:val="00066D20"/>
    <w:rsid w:val="00067872"/>
    <w:rsid w:val="000701B2"/>
    <w:rsid w:val="00070A2A"/>
    <w:rsid w:val="0007209A"/>
    <w:rsid w:val="00076CAF"/>
    <w:rsid w:val="00080922"/>
    <w:rsid w:val="000811BD"/>
    <w:rsid w:val="00082C26"/>
    <w:rsid w:val="00082C86"/>
    <w:rsid w:val="000833E5"/>
    <w:rsid w:val="00083886"/>
    <w:rsid w:val="00083D63"/>
    <w:rsid w:val="0008694C"/>
    <w:rsid w:val="000916BF"/>
    <w:rsid w:val="000922DB"/>
    <w:rsid w:val="00092C98"/>
    <w:rsid w:val="000941B1"/>
    <w:rsid w:val="00095C6C"/>
    <w:rsid w:val="00096F28"/>
    <w:rsid w:val="000970B7"/>
    <w:rsid w:val="0009749D"/>
    <w:rsid w:val="00097EA4"/>
    <w:rsid w:val="000A0491"/>
    <w:rsid w:val="000A089F"/>
    <w:rsid w:val="000A1DDB"/>
    <w:rsid w:val="000A2362"/>
    <w:rsid w:val="000A490D"/>
    <w:rsid w:val="000A4B8F"/>
    <w:rsid w:val="000A593E"/>
    <w:rsid w:val="000A6DB1"/>
    <w:rsid w:val="000B07BB"/>
    <w:rsid w:val="000B1D0A"/>
    <w:rsid w:val="000B214D"/>
    <w:rsid w:val="000B2C10"/>
    <w:rsid w:val="000B2DF5"/>
    <w:rsid w:val="000B3231"/>
    <w:rsid w:val="000B3BF8"/>
    <w:rsid w:val="000B3C3A"/>
    <w:rsid w:val="000B4407"/>
    <w:rsid w:val="000B469F"/>
    <w:rsid w:val="000B6622"/>
    <w:rsid w:val="000B66DF"/>
    <w:rsid w:val="000B6E9B"/>
    <w:rsid w:val="000C0AB0"/>
    <w:rsid w:val="000C1556"/>
    <w:rsid w:val="000C3622"/>
    <w:rsid w:val="000C43EE"/>
    <w:rsid w:val="000C4BE0"/>
    <w:rsid w:val="000C6CC4"/>
    <w:rsid w:val="000D38D2"/>
    <w:rsid w:val="000D3E9F"/>
    <w:rsid w:val="000D41B1"/>
    <w:rsid w:val="000D4F38"/>
    <w:rsid w:val="000D5430"/>
    <w:rsid w:val="000D56B2"/>
    <w:rsid w:val="000D6C41"/>
    <w:rsid w:val="000E0E69"/>
    <w:rsid w:val="000E3D81"/>
    <w:rsid w:val="000E4349"/>
    <w:rsid w:val="000E46A6"/>
    <w:rsid w:val="000E46DD"/>
    <w:rsid w:val="000E507E"/>
    <w:rsid w:val="000E5421"/>
    <w:rsid w:val="000E5775"/>
    <w:rsid w:val="000E5E9E"/>
    <w:rsid w:val="000E6242"/>
    <w:rsid w:val="000E6E70"/>
    <w:rsid w:val="000E7953"/>
    <w:rsid w:val="000F01A8"/>
    <w:rsid w:val="000F1276"/>
    <w:rsid w:val="000F1987"/>
    <w:rsid w:val="000F1EA5"/>
    <w:rsid w:val="000F2495"/>
    <w:rsid w:val="000F27B1"/>
    <w:rsid w:val="000F6F2C"/>
    <w:rsid w:val="00100667"/>
    <w:rsid w:val="0010153F"/>
    <w:rsid w:val="001023E2"/>
    <w:rsid w:val="001024C8"/>
    <w:rsid w:val="0010319F"/>
    <w:rsid w:val="001057F9"/>
    <w:rsid w:val="00110851"/>
    <w:rsid w:val="00111064"/>
    <w:rsid w:val="00114890"/>
    <w:rsid w:val="00114B33"/>
    <w:rsid w:val="00114F60"/>
    <w:rsid w:val="00116171"/>
    <w:rsid w:val="001173DB"/>
    <w:rsid w:val="0012025F"/>
    <w:rsid w:val="00121808"/>
    <w:rsid w:val="00122C0A"/>
    <w:rsid w:val="00122FE2"/>
    <w:rsid w:val="00123198"/>
    <w:rsid w:val="001239ED"/>
    <w:rsid w:val="00124452"/>
    <w:rsid w:val="00124850"/>
    <w:rsid w:val="00124D12"/>
    <w:rsid w:val="00125B92"/>
    <w:rsid w:val="0012717A"/>
    <w:rsid w:val="0012786A"/>
    <w:rsid w:val="001278CB"/>
    <w:rsid w:val="00127E70"/>
    <w:rsid w:val="00127EBF"/>
    <w:rsid w:val="00130CF6"/>
    <w:rsid w:val="001319C8"/>
    <w:rsid w:val="00131A20"/>
    <w:rsid w:val="00133B86"/>
    <w:rsid w:val="001342A7"/>
    <w:rsid w:val="001346C8"/>
    <w:rsid w:val="00135E10"/>
    <w:rsid w:val="00136F7C"/>
    <w:rsid w:val="00137848"/>
    <w:rsid w:val="0014333D"/>
    <w:rsid w:val="0014384D"/>
    <w:rsid w:val="001449BA"/>
    <w:rsid w:val="00146571"/>
    <w:rsid w:val="0015096D"/>
    <w:rsid w:val="00150C72"/>
    <w:rsid w:val="00150D67"/>
    <w:rsid w:val="00152A62"/>
    <w:rsid w:val="00153993"/>
    <w:rsid w:val="0015435A"/>
    <w:rsid w:val="001545C0"/>
    <w:rsid w:val="00155900"/>
    <w:rsid w:val="00155E6F"/>
    <w:rsid w:val="00156CFD"/>
    <w:rsid w:val="00160F75"/>
    <w:rsid w:val="00161374"/>
    <w:rsid w:val="00161C7A"/>
    <w:rsid w:val="00161C86"/>
    <w:rsid w:val="00161F37"/>
    <w:rsid w:val="0016222E"/>
    <w:rsid w:val="00162340"/>
    <w:rsid w:val="0016299C"/>
    <w:rsid w:val="00163181"/>
    <w:rsid w:val="00163C8A"/>
    <w:rsid w:val="00164074"/>
    <w:rsid w:val="001659CD"/>
    <w:rsid w:val="00166057"/>
    <w:rsid w:val="00167722"/>
    <w:rsid w:val="001678DE"/>
    <w:rsid w:val="00167A36"/>
    <w:rsid w:val="00167D6A"/>
    <w:rsid w:val="00170475"/>
    <w:rsid w:val="00170EBB"/>
    <w:rsid w:val="0017225E"/>
    <w:rsid w:val="001730B5"/>
    <w:rsid w:val="00173228"/>
    <w:rsid w:val="00175F1A"/>
    <w:rsid w:val="00177291"/>
    <w:rsid w:val="001777EA"/>
    <w:rsid w:val="001805FD"/>
    <w:rsid w:val="001821A2"/>
    <w:rsid w:val="00182F30"/>
    <w:rsid w:val="00183DDC"/>
    <w:rsid w:val="0018491D"/>
    <w:rsid w:val="00184C94"/>
    <w:rsid w:val="00185DBC"/>
    <w:rsid w:val="001865D3"/>
    <w:rsid w:val="00186BD7"/>
    <w:rsid w:val="00187E5D"/>
    <w:rsid w:val="00190138"/>
    <w:rsid w:val="00190315"/>
    <w:rsid w:val="00190F9D"/>
    <w:rsid w:val="00191B4D"/>
    <w:rsid w:val="001930F0"/>
    <w:rsid w:val="001938BB"/>
    <w:rsid w:val="00193A00"/>
    <w:rsid w:val="00194267"/>
    <w:rsid w:val="00194E46"/>
    <w:rsid w:val="00196BC4"/>
    <w:rsid w:val="00196BC9"/>
    <w:rsid w:val="001A0014"/>
    <w:rsid w:val="001A0233"/>
    <w:rsid w:val="001A0528"/>
    <w:rsid w:val="001A333B"/>
    <w:rsid w:val="001A54A4"/>
    <w:rsid w:val="001A619A"/>
    <w:rsid w:val="001A720A"/>
    <w:rsid w:val="001A76F8"/>
    <w:rsid w:val="001A7ACA"/>
    <w:rsid w:val="001B03A6"/>
    <w:rsid w:val="001B0629"/>
    <w:rsid w:val="001B072B"/>
    <w:rsid w:val="001B14A0"/>
    <w:rsid w:val="001B2D1F"/>
    <w:rsid w:val="001B4442"/>
    <w:rsid w:val="001B4CAB"/>
    <w:rsid w:val="001B4DD2"/>
    <w:rsid w:val="001B4F8A"/>
    <w:rsid w:val="001B64F4"/>
    <w:rsid w:val="001B6B05"/>
    <w:rsid w:val="001B7605"/>
    <w:rsid w:val="001B7A20"/>
    <w:rsid w:val="001C0D57"/>
    <w:rsid w:val="001C1156"/>
    <w:rsid w:val="001C152E"/>
    <w:rsid w:val="001C220A"/>
    <w:rsid w:val="001C255E"/>
    <w:rsid w:val="001C2941"/>
    <w:rsid w:val="001C4675"/>
    <w:rsid w:val="001C4FBB"/>
    <w:rsid w:val="001C59C9"/>
    <w:rsid w:val="001C5D60"/>
    <w:rsid w:val="001C668B"/>
    <w:rsid w:val="001D13D5"/>
    <w:rsid w:val="001D1480"/>
    <w:rsid w:val="001D1A80"/>
    <w:rsid w:val="001D2139"/>
    <w:rsid w:val="001D2781"/>
    <w:rsid w:val="001D3B14"/>
    <w:rsid w:val="001D46F7"/>
    <w:rsid w:val="001D4943"/>
    <w:rsid w:val="001D79E2"/>
    <w:rsid w:val="001D7A9A"/>
    <w:rsid w:val="001D7C86"/>
    <w:rsid w:val="001E027C"/>
    <w:rsid w:val="001E23EA"/>
    <w:rsid w:val="001E27DE"/>
    <w:rsid w:val="001E3186"/>
    <w:rsid w:val="001E418E"/>
    <w:rsid w:val="001E4422"/>
    <w:rsid w:val="001E4587"/>
    <w:rsid w:val="001E4993"/>
    <w:rsid w:val="001E5756"/>
    <w:rsid w:val="001E5AA2"/>
    <w:rsid w:val="001E5BA2"/>
    <w:rsid w:val="001E628F"/>
    <w:rsid w:val="001E64D7"/>
    <w:rsid w:val="001E67B5"/>
    <w:rsid w:val="001E6B79"/>
    <w:rsid w:val="001E6EC3"/>
    <w:rsid w:val="001E72FF"/>
    <w:rsid w:val="001E7A82"/>
    <w:rsid w:val="001F0988"/>
    <w:rsid w:val="001F0C03"/>
    <w:rsid w:val="001F0F90"/>
    <w:rsid w:val="001F133E"/>
    <w:rsid w:val="001F188E"/>
    <w:rsid w:val="001F2AA9"/>
    <w:rsid w:val="001F3563"/>
    <w:rsid w:val="001F4739"/>
    <w:rsid w:val="001F6C70"/>
    <w:rsid w:val="001F6CBD"/>
    <w:rsid w:val="001F6F4E"/>
    <w:rsid w:val="001F7332"/>
    <w:rsid w:val="00201123"/>
    <w:rsid w:val="00203063"/>
    <w:rsid w:val="00203A6B"/>
    <w:rsid w:val="00204928"/>
    <w:rsid w:val="00205142"/>
    <w:rsid w:val="002055D1"/>
    <w:rsid w:val="0020678F"/>
    <w:rsid w:val="002067C2"/>
    <w:rsid w:val="00207E47"/>
    <w:rsid w:val="00211706"/>
    <w:rsid w:val="00212072"/>
    <w:rsid w:val="00213078"/>
    <w:rsid w:val="00213562"/>
    <w:rsid w:val="00216290"/>
    <w:rsid w:val="00216344"/>
    <w:rsid w:val="00220E0F"/>
    <w:rsid w:val="00221BBF"/>
    <w:rsid w:val="002220E2"/>
    <w:rsid w:val="0022292B"/>
    <w:rsid w:val="00223125"/>
    <w:rsid w:val="002236ED"/>
    <w:rsid w:val="002247D7"/>
    <w:rsid w:val="00225F4E"/>
    <w:rsid w:val="00226791"/>
    <w:rsid w:val="0022758B"/>
    <w:rsid w:val="00233A56"/>
    <w:rsid w:val="0024011E"/>
    <w:rsid w:val="0024101A"/>
    <w:rsid w:val="00241DAF"/>
    <w:rsid w:val="00242CBC"/>
    <w:rsid w:val="00243314"/>
    <w:rsid w:val="00243371"/>
    <w:rsid w:val="00244677"/>
    <w:rsid w:val="00245A70"/>
    <w:rsid w:val="00246664"/>
    <w:rsid w:val="00247F2E"/>
    <w:rsid w:val="00251BBC"/>
    <w:rsid w:val="0025248E"/>
    <w:rsid w:val="0025314C"/>
    <w:rsid w:val="0025330B"/>
    <w:rsid w:val="00253414"/>
    <w:rsid w:val="002538A9"/>
    <w:rsid w:val="00253C92"/>
    <w:rsid w:val="002543D4"/>
    <w:rsid w:val="0025484D"/>
    <w:rsid w:val="00255229"/>
    <w:rsid w:val="002603C7"/>
    <w:rsid w:val="0026372A"/>
    <w:rsid w:val="00263F67"/>
    <w:rsid w:val="00264056"/>
    <w:rsid w:val="00265186"/>
    <w:rsid w:val="00265293"/>
    <w:rsid w:val="002655A4"/>
    <w:rsid w:val="00266A63"/>
    <w:rsid w:val="0026740E"/>
    <w:rsid w:val="002713A2"/>
    <w:rsid w:val="002719F1"/>
    <w:rsid w:val="00273083"/>
    <w:rsid w:val="00274682"/>
    <w:rsid w:val="0027543E"/>
    <w:rsid w:val="00276779"/>
    <w:rsid w:val="002768B4"/>
    <w:rsid w:val="002774D4"/>
    <w:rsid w:val="00280F1E"/>
    <w:rsid w:val="00281A99"/>
    <w:rsid w:val="002834A3"/>
    <w:rsid w:val="00291935"/>
    <w:rsid w:val="002951A4"/>
    <w:rsid w:val="00295455"/>
    <w:rsid w:val="00295DE8"/>
    <w:rsid w:val="00297B04"/>
    <w:rsid w:val="002A14B5"/>
    <w:rsid w:val="002A26F0"/>
    <w:rsid w:val="002A39B4"/>
    <w:rsid w:val="002A522A"/>
    <w:rsid w:val="002A5560"/>
    <w:rsid w:val="002A5B2A"/>
    <w:rsid w:val="002A5FED"/>
    <w:rsid w:val="002A677D"/>
    <w:rsid w:val="002A6C00"/>
    <w:rsid w:val="002A6C04"/>
    <w:rsid w:val="002A7AAF"/>
    <w:rsid w:val="002B2A81"/>
    <w:rsid w:val="002B4A98"/>
    <w:rsid w:val="002B4C0A"/>
    <w:rsid w:val="002B520F"/>
    <w:rsid w:val="002B6E5E"/>
    <w:rsid w:val="002B7CB1"/>
    <w:rsid w:val="002C0737"/>
    <w:rsid w:val="002C1B3A"/>
    <w:rsid w:val="002C22BF"/>
    <w:rsid w:val="002C3183"/>
    <w:rsid w:val="002C39F5"/>
    <w:rsid w:val="002C3A38"/>
    <w:rsid w:val="002C6671"/>
    <w:rsid w:val="002D1950"/>
    <w:rsid w:val="002D5774"/>
    <w:rsid w:val="002D625D"/>
    <w:rsid w:val="002D64FC"/>
    <w:rsid w:val="002D6B17"/>
    <w:rsid w:val="002D7763"/>
    <w:rsid w:val="002D7DB8"/>
    <w:rsid w:val="002E0422"/>
    <w:rsid w:val="002E1F72"/>
    <w:rsid w:val="002E2386"/>
    <w:rsid w:val="002E3FD0"/>
    <w:rsid w:val="002E4C3F"/>
    <w:rsid w:val="002E5413"/>
    <w:rsid w:val="002E5BB5"/>
    <w:rsid w:val="002E5C4C"/>
    <w:rsid w:val="002E5F36"/>
    <w:rsid w:val="002E695A"/>
    <w:rsid w:val="002E6DA8"/>
    <w:rsid w:val="002E7B49"/>
    <w:rsid w:val="002F11AC"/>
    <w:rsid w:val="002F1D3C"/>
    <w:rsid w:val="002F3244"/>
    <w:rsid w:val="002F6206"/>
    <w:rsid w:val="002F7E3B"/>
    <w:rsid w:val="00300BDF"/>
    <w:rsid w:val="00300D36"/>
    <w:rsid w:val="003022FC"/>
    <w:rsid w:val="00302CE4"/>
    <w:rsid w:val="003031B0"/>
    <w:rsid w:val="00303ADD"/>
    <w:rsid w:val="00304115"/>
    <w:rsid w:val="00306836"/>
    <w:rsid w:val="00307EC1"/>
    <w:rsid w:val="003114D4"/>
    <w:rsid w:val="003121DD"/>
    <w:rsid w:val="00313C51"/>
    <w:rsid w:val="00314937"/>
    <w:rsid w:val="003151BC"/>
    <w:rsid w:val="00316AEC"/>
    <w:rsid w:val="003177F4"/>
    <w:rsid w:val="003212C8"/>
    <w:rsid w:val="00321F6E"/>
    <w:rsid w:val="00322212"/>
    <w:rsid w:val="003228E6"/>
    <w:rsid w:val="00323752"/>
    <w:rsid w:val="00324C10"/>
    <w:rsid w:val="0032548C"/>
    <w:rsid w:val="003256DB"/>
    <w:rsid w:val="00327D6C"/>
    <w:rsid w:val="00330BAA"/>
    <w:rsid w:val="00331534"/>
    <w:rsid w:val="00331EDE"/>
    <w:rsid w:val="00331FE1"/>
    <w:rsid w:val="00332AF1"/>
    <w:rsid w:val="003357E7"/>
    <w:rsid w:val="00335A00"/>
    <w:rsid w:val="003369D4"/>
    <w:rsid w:val="00337FF7"/>
    <w:rsid w:val="00342029"/>
    <w:rsid w:val="00343921"/>
    <w:rsid w:val="00343BD5"/>
    <w:rsid w:val="00344495"/>
    <w:rsid w:val="003444E3"/>
    <w:rsid w:val="0034506B"/>
    <w:rsid w:val="0034601E"/>
    <w:rsid w:val="003460EF"/>
    <w:rsid w:val="00346454"/>
    <w:rsid w:val="003504FC"/>
    <w:rsid w:val="00351545"/>
    <w:rsid w:val="003516EE"/>
    <w:rsid w:val="00351B5C"/>
    <w:rsid w:val="00352845"/>
    <w:rsid w:val="0035384C"/>
    <w:rsid w:val="003540BA"/>
    <w:rsid w:val="003543E4"/>
    <w:rsid w:val="003559B9"/>
    <w:rsid w:val="00355BDD"/>
    <w:rsid w:val="00355C2D"/>
    <w:rsid w:val="0036053B"/>
    <w:rsid w:val="003650B4"/>
    <w:rsid w:val="003663DA"/>
    <w:rsid w:val="003702F7"/>
    <w:rsid w:val="00371279"/>
    <w:rsid w:val="00371EA9"/>
    <w:rsid w:val="00373A7C"/>
    <w:rsid w:val="003746D8"/>
    <w:rsid w:val="0037477C"/>
    <w:rsid w:val="00375FC8"/>
    <w:rsid w:val="00377A2B"/>
    <w:rsid w:val="00377A5C"/>
    <w:rsid w:val="0038091C"/>
    <w:rsid w:val="00380E90"/>
    <w:rsid w:val="00381508"/>
    <w:rsid w:val="003823C2"/>
    <w:rsid w:val="00382AD0"/>
    <w:rsid w:val="00384AEF"/>
    <w:rsid w:val="0038641B"/>
    <w:rsid w:val="00387DDE"/>
    <w:rsid w:val="003900C5"/>
    <w:rsid w:val="00390429"/>
    <w:rsid w:val="003909F7"/>
    <w:rsid w:val="00390BC6"/>
    <w:rsid w:val="00392638"/>
    <w:rsid w:val="00393EA0"/>
    <w:rsid w:val="0039442C"/>
    <w:rsid w:val="00394DA0"/>
    <w:rsid w:val="003959A9"/>
    <w:rsid w:val="00396240"/>
    <w:rsid w:val="00397ECE"/>
    <w:rsid w:val="003A13F0"/>
    <w:rsid w:val="003A50DA"/>
    <w:rsid w:val="003A5C96"/>
    <w:rsid w:val="003B06CE"/>
    <w:rsid w:val="003B0F0D"/>
    <w:rsid w:val="003B3B83"/>
    <w:rsid w:val="003B493A"/>
    <w:rsid w:val="003B525B"/>
    <w:rsid w:val="003B6E5A"/>
    <w:rsid w:val="003B73F3"/>
    <w:rsid w:val="003B7518"/>
    <w:rsid w:val="003C15E6"/>
    <w:rsid w:val="003C361B"/>
    <w:rsid w:val="003C463D"/>
    <w:rsid w:val="003C5B95"/>
    <w:rsid w:val="003C5FB7"/>
    <w:rsid w:val="003D0D36"/>
    <w:rsid w:val="003D0EEF"/>
    <w:rsid w:val="003D13E5"/>
    <w:rsid w:val="003D1D7B"/>
    <w:rsid w:val="003D3015"/>
    <w:rsid w:val="003D3028"/>
    <w:rsid w:val="003D58DC"/>
    <w:rsid w:val="003D64A8"/>
    <w:rsid w:val="003D79ED"/>
    <w:rsid w:val="003E05A2"/>
    <w:rsid w:val="003E0F7D"/>
    <w:rsid w:val="003E2450"/>
    <w:rsid w:val="003E255E"/>
    <w:rsid w:val="003E32BF"/>
    <w:rsid w:val="003E3CFB"/>
    <w:rsid w:val="003E4D86"/>
    <w:rsid w:val="003E5504"/>
    <w:rsid w:val="003E5C53"/>
    <w:rsid w:val="003E6529"/>
    <w:rsid w:val="003E7D32"/>
    <w:rsid w:val="003F0D21"/>
    <w:rsid w:val="003F0E3D"/>
    <w:rsid w:val="003F1B44"/>
    <w:rsid w:val="003F2A27"/>
    <w:rsid w:val="003F448D"/>
    <w:rsid w:val="003F4D56"/>
    <w:rsid w:val="003F5C23"/>
    <w:rsid w:val="003F5C96"/>
    <w:rsid w:val="003F6C8F"/>
    <w:rsid w:val="003F78D6"/>
    <w:rsid w:val="00400423"/>
    <w:rsid w:val="00404331"/>
    <w:rsid w:val="00404DF7"/>
    <w:rsid w:val="00406776"/>
    <w:rsid w:val="00406FCA"/>
    <w:rsid w:val="00407187"/>
    <w:rsid w:val="00410EC4"/>
    <w:rsid w:val="00412137"/>
    <w:rsid w:val="0041324A"/>
    <w:rsid w:val="004136E8"/>
    <w:rsid w:val="004141B2"/>
    <w:rsid w:val="004144EA"/>
    <w:rsid w:val="004151D7"/>
    <w:rsid w:val="004168FC"/>
    <w:rsid w:val="00416C69"/>
    <w:rsid w:val="00416EEF"/>
    <w:rsid w:val="004172A1"/>
    <w:rsid w:val="00421906"/>
    <w:rsid w:val="004251DA"/>
    <w:rsid w:val="0042638E"/>
    <w:rsid w:val="004268BD"/>
    <w:rsid w:val="00427B8B"/>
    <w:rsid w:val="00431792"/>
    <w:rsid w:val="004339B7"/>
    <w:rsid w:val="00434E15"/>
    <w:rsid w:val="0043565D"/>
    <w:rsid w:val="0043701D"/>
    <w:rsid w:val="004374D7"/>
    <w:rsid w:val="00437D60"/>
    <w:rsid w:val="00442251"/>
    <w:rsid w:val="00442695"/>
    <w:rsid w:val="00443021"/>
    <w:rsid w:val="00451054"/>
    <w:rsid w:val="004523B3"/>
    <w:rsid w:val="00453CA5"/>
    <w:rsid w:val="00454BA3"/>
    <w:rsid w:val="00456D2C"/>
    <w:rsid w:val="00457766"/>
    <w:rsid w:val="00460146"/>
    <w:rsid w:val="0046068E"/>
    <w:rsid w:val="00460AC6"/>
    <w:rsid w:val="00461FC2"/>
    <w:rsid w:val="00462942"/>
    <w:rsid w:val="004632A3"/>
    <w:rsid w:val="00463673"/>
    <w:rsid w:val="00464207"/>
    <w:rsid w:val="004644D0"/>
    <w:rsid w:val="004651E6"/>
    <w:rsid w:val="0046721F"/>
    <w:rsid w:val="004702EB"/>
    <w:rsid w:val="0047200C"/>
    <w:rsid w:val="00476CD1"/>
    <w:rsid w:val="004802EE"/>
    <w:rsid w:val="0048313F"/>
    <w:rsid w:val="004834C7"/>
    <w:rsid w:val="00483F0D"/>
    <w:rsid w:val="00484DCE"/>
    <w:rsid w:val="00485BC8"/>
    <w:rsid w:val="00486A09"/>
    <w:rsid w:val="00487D20"/>
    <w:rsid w:val="00491DE4"/>
    <w:rsid w:val="00491FA3"/>
    <w:rsid w:val="004934C8"/>
    <w:rsid w:val="004940EF"/>
    <w:rsid w:val="00494515"/>
    <w:rsid w:val="004949CA"/>
    <w:rsid w:val="00494DBB"/>
    <w:rsid w:val="00494EB5"/>
    <w:rsid w:val="00495175"/>
    <w:rsid w:val="00495295"/>
    <w:rsid w:val="004A04FF"/>
    <w:rsid w:val="004A067B"/>
    <w:rsid w:val="004A100F"/>
    <w:rsid w:val="004A44F9"/>
    <w:rsid w:val="004A45F0"/>
    <w:rsid w:val="004A4B95"/>
    <w:rsid w:val="004A5422"/>
    <w:rsid w:val="004A5F2F"/>
    <w:rsid w:val="004A7526"/>
    <w:rsid w:val="004B09FA"/>
    <w:rsid w:val="004B16F8"/>
    <w:rsid w:val="004B1812"/>
    <w:rsid w:val="004B1E02"/>
    <w:rsid w:val="004B21D6"/>
    <w:rsid w:val="004B2992"/>
    <w:rsid w:val="004B3458"/>
    <w:rsid w:val="004B3C78"/>
    <w:rsid w:val="004B3CCD"/>
    <w:rsid w:val="004B5FB3"/>
    <w:rsid w:val="004B6731"/>
    <w:rsid w:val="004B7401"/>
    <w:rsid w:val="004B7829"/>
    <w:rsid w:val="004B7A92"/>
    <w:rsid w:val="004C065E"/>
    <w:rsid w:val="004C25DF"/>
    <w:rsid w:val="004C2BB8"/>
    <w:rsid w:val="004C3540"/>
    <w:rsid w:val="004C46F8"/>
    <w:rsid w:val="004C662B"/>
    <w:rsid w:val="004C6C54"/>
    <w:rsid w:val="004C7248"/>
    <w:rsid w:val="004D0BF5"/>
    <w:rsid w:val="004D14CB"/>
    <w:rsid w:val="004D16D9"/>
    <w:rsid w:val="004D1AC7"/>
    <w:rsid w:val="004D1CEC"/>
    <w:rsid w:val="004D342A"/>
    <w:rsid w:val="004D3960"/>
    <w:rsid w:val="004D57DF"/>
    <w:rsid w:val="004D5F64"/>
    <w:rsid w:val="004D6A3E"/>
    <w:rsid w:val="004E02E6"/>
    <w:rsid w:val="004E1FCE"/>
    <w:rsid w:val="004E20BB"/>
    <w:rsid w:val="004E2F8E"/>
    <w:rsid w:val="004E30E0"/>
    <w:rsid w:val="004E7101"/>
    <w:rsid w:val="004F073A"/>
    <w:rsid w:val="004F0AD6"/>
    <w:rsid w:val="004F0DB0"/>
    <w:rsid w:val="004F12B4"/>
    <w:rsid w:val="004F135E"/>
    <w:rsid w:val="004F1913"/>
    <w:rsid w:val="004F28E9"/>
    <w:rsid w:val="004F2B14"/>
    <w:rsid w:val="004F4697"/>
    <w:rsid w:val="004F52E6"/>
    <w:rsid w:val="004F5300"/>
    <w:rsid w:val="004F5CB6"/>
    <w:rsid w:val="004F5D61"/>
    <w:rsid w:val="004F6E16"/>
    <w:rsid w:val="004F6F4B"/>
    <w:rsid w:val="0050055F"/>
    <w:rsid w:val="00502C2F"/>
    <w:rsid w:val="00503F96"/>
    <w:rsid w:val="00504620"/>
    <w:rsid w:val="00504645"/>
    <w:rsid w:val="00504914"/>
    <w:rsid w:val="00505A14"/>
    <w:rsid w:val="005071E3"/>
    <w:rsid w:val="00510BE1"/>
    <w:rsid w:val="00511981"/>
    <w:rsid w:val="00512238"/>
    <w:rsid w:val="00512E1F"/>
    <w:rsid w:val="00513D72"/>
    <w:rsid w:val="00514E42"/>
    <w:rsid w:val="005170FA"/>
    <w:rsid w:val="0051788D"/>
    <w:rsid w:val="0052200D"/>
    <w:rsid w:val="005229C4"/>
    <w:rsid w:val="00522E87"/>
    <w:rsid w:val="0052494D"/>
    <w:rsid w:val="005253C4"/>
    <w:rsid w:val="00526BAC"/>
    <w:rsid w:val="0052735A"/>
    <w:rsid w:val="0052798C"/>
    <w:rsid w:val="00530737"/>
    <w:rsid w:val="00532A70"/>
    <w:rsid w:val="0053340D"/>
    <w:rsid w:val="00534B07"/>
    <w:rsid w:val="00534F5C"/>
    <w:rsid w:val="00535597"/>
    <w:rsid w:val="00536D3B"/>
    <w:rsid w:val="00536F5D"/>
    <w:rsid w:val="00541CA4"/>
    <w:rsid w:val="00543495"/>
    <w:rsid w:val="00543B9D"/>
    <w:rsid w:val="00544BB3"/>
    <w:rsid w:val="00546264"/>
    <w:rsid w:val="00546740"/>
    <w:rsid w:val="00546FB8"/>
    <w:rsid w:val="005515B5"/>
    <w:rsid w:val="00551719"/>
    <w:rsid w:val="00551D91"/>
    <w:rsid w:val="0055400D"/>
    <w:rsid w:val="00555949"/>
    <w:rsid w:val="00555B34"/>
    <w:rsid w:val="00556FCC"/>
    <w:rsid w:val="0055726F"/>
    <w:rsid w:val="00561095"/>
    <w:rsid w:val="00562E2F"/>
    <w:rsid w:val="00563540"/>
    <w:rsid w:val="0056473A"/>
    <w:rsid w:val="00564E4D"/>
    <w:rsid w:val="00564F4B"/>
    <w:rsid w:val="00565082"/>
    <w:rsid w:val="0056788D"/>
    <w:rsid w:val="00567E9E"/>
    <w:rsid w:val="005703E9"/>
    <w:rsid w:val="00571277"/>
    <w:rsid w:val="0057147E"/>
    <w:rsid w:val="00572206"/>
    <w:rsid w:val="0057235B"/>
    <w:rsid w:val="00573480"/>
    <w:rsid w:val="00575208"/>
    <w:rsid w:val="00575682"/>
    <w:rsid w:val="00577876"/>
    <w:rsid w:val="005811B0"/>
    <w:rsid w:val="005822B7"/>
    <w:rsid w:val="00582B64"/>
    <w:rsid w:val="00583799"/>
    <w:rsid w:val="005846F6"/>
    <w:rsid w:val="00584DC8"/>
    <w:rsid w:val="00585146"/>
    <w:rsid w:val="00585FB5"/>
    <w:rsid w:val="005873B8"/>
    <w:rsid w:val="0058778A"/>
    <w:rsid w:val="00590F94"/>
    <w:rsid w:val="00591A5D"/>
    <w:rsid w:val="00592A9E"/>
    <w:rsid w:val="00593270"/>
    <w:rsid w:val="00593313"/>
    <w:rsid w:val="005937E3"/>
    <w:rsid w:val="00593843"/>
    <w:rsid w:val="00596464"/>
    <w:rsid w:val="00596548"/>
    <w:rsid w:val="005A230F"/>
    <w:rsid w:val="005A2671"/>
    <w:rsid w:val="005A2FA7"/>
    <w:rsid w:val="005A50B0"/>
    <w:rsid w:val="005A5DB9"/>
    <w:rsid w:val="005B3076"/>
    <w:rsid w:val="005B3923"/>
    <w:rsid w:val="005B395F"/>
    <w:rsid w:val="005B401D"/>
    <w:rsid w:val="005B5489"/>
    <w:rsid w:val="005B62F5"/>
    <w:rsid w:val="005B737B"/>
    <w:rsid w:val="005B7A9C"/>
    <w:rsid w:val="005C00AC"/>
    <w:rsid w:val="005C2059"/>
    <w:rsid w:val="005C2950"/>
    <w:rsid w:val="005C5F3A"/>
    <w:rsid w:val="005C661C"/>
    <w:rsid w:val="005C6D56"/>
    <w:rsid w:val="005C6EEF"/>
    <w:rsid w:val="005D02E7"/>
    <w:rsid w:val="005D0C51"/>
    <w:rsid w:val="005D1131"/>
    <w:rsid w:val="005D1CDA"/>
    <w:rsid w:val="005D1EE0"/>
    <w:rsid w:val="005D24F0"/>
    <w:rsid w:val="005D32F7"/>
    <w:rsid w:val="005D3AA6"/>
    <w:rsid w:val="005D51FD"/>
    <w:rsid w:val="005D6655"/>
    <w:rsid w:val="005D712E"/>
    <w:rsid w:val="005D7A97"/>
    <w:rsid w:val="005E0C02"/>
    <w:rsid w:val="005E0C83"/>
    <w:rsid w:val="005E2280"/>
    <w:rsid w:val="005E6332"/>
    <w:rsid w:val="005E7538"/>
    <w:rsid w:val="005E7E4D"/>
    <w:rsid w:val="005F15B6"/>
    <w:rsid w:val="005F164C"/>
    <w:rsid w:val="005F1A02"/>
    <w:rsid w:val="005F2DC7"/>
    <w:rsid w:val="005F362B"/>
    <w:rsid w:val="005F5095"/>
    <w:rsid w:val="005F5D7C"/>
    <w:rsid w:val="005F68B8"/>
    <w:rsid w:val="00602073"/>
    <w:rsid w:val="00602197"/>
    <w:rsid w:val="006035F4"/>
    <w:rsid w:val="00603C70"/>
    <w:rsid w:val="006045EA"/>
    <w:rsid w:val="00604B57"/>
    <w:rsid w:val="006060EF"/>
    <w:rsid w:val="00606306"/>
    <w:rsid w:val="00606FDD"/>
    <w:rsid w:val="006105AC"/>
    <w:rsid w:val="00611239"/>
    <w:rsid w:val="00611B5E"/>
    <w:rsid w:val="006131CD"/>
    <w:rsid w:val="00613538"/>
    <w:rsid w:val="00615381"/>
    <w:rsid w:val="00616481"/>
    <w:rsid w:val="0061659D"/>
    <w:rsid w:val="00616D7F"/>
    <w:rsid w:val="00621B88"/>
    <w:rsid w:val="00622278"/>
    <w:rsid w:val="006222F6"/>
    <w:rsid w:val="00622BE4"/>
    <w:rsid w:val="00622F68"/>
    <w:rsid w:val="00623D99"/>
    <w:rsid w:val="006248EB"/>
    <w:rsid w:val="0062512B"/>
    <w:rsid w:val="006271FE"/>
    <w:rsid w:val="00627294"/>
    <w:rsid w:val="006315D2"/>
    <w:rsid w:val="006323AD"/>
    <w:rsid w:val="00633521"/>
    <w:rsid w:val="00635AC0"/>
    <w:rsid w:val="006360ED"/>
    <w:rsid w:val="00636491"/>
    <w:rsid w:val="006368E8"/>
    <w:rsid w:val="006372E8"/>
    <w:rsid w:val="00637445"/>
    <w:rsid w:val="00637588"/>
    <w:rsid w:val="00637660"/>
    <w:rsid w:val="00637715"/>
    <w:rsid w:val="00640CEB"/>
    <w:rsid w:val="00640D2E"/>
    <w:rsid w:val="006415A0"/>
    <w:rsid w:val="0064327A"/>
    <w:rsid w:val="00643EFB"/>
    <w:rsid w:val="00644115"/>
    <w:rsid w:val="00644AD9"/>
    <w:rsid w:val="00645C4D"/>
    <w:rsid w:val="006470C4"/>
    <w:rsid w:val="006470D9"/>
    <w:rsid w:val="0064759D"/>
    <w:rsid w:val="00650A62"/>
    <w:rsid w:val="00650C74"/>
    <w:rsid w:val="00651CEA"/>
    <w:rsid w:val="00656649"/>
    <w:rsid w:val="00656A48"/>
    <w:rsid w:val="00657387"/>
    <w:rsid w:val="0065788B"/>
    <w:rsid w:val="006612EF"/>
    <w:rsid w:val="006612F9"/>
    <w:rsid w:val="00661D31"/>
    <w:rsid w:val="006628F0"/>
    <w:rsid w:val="006643BE"/>
    <w:rsid w:val="006651CA"/>
    <w:rsid w:val="00666667"/>
    <w:rsid w:val="00667B67"/>
    <w:rsid w:val="00667D2C"/>
    <w:rsid w:val="00671084"/>
    <w:rsid w:val="006764FD"/>
    <w:rsid w:val="00680A63"/>
    <w:rsid w:val="006810C6"/>
    <w:rsid w:val="00681234"/>
    <w:rsid w:val="0068171D"/>
    <w:rsid w:val="00681C87"/>
    <w:rsid w:val="00682F5B"/>
    <w:rsid w:val="00685419"/>
    <w:rsid w:val="00685DA6"/>
    <w:rsid w:val="006862AE"/>
    <w:rsid w:val="006863B0"/>
    <w:rsid w:val="006876C1"/>
    <w:rsid w:val="00687E6E"/>
    <w:rsid w:val="00687F77"/>
    <w:rsid w:val="006903A6"/>
    <w:rsid w:val="00690426"/>
    <w:rsid w:val="00693001"/>
    <w:rsid w:val="00693600"/>
    <w:rsid w:val="0069385E"/>
    <w:rsid w:val="006942D0"/>
    <w:rsid w:val="00694D97"/>
    <w:rsid w:val="006961D0"/>
    <w:rsid w:val="0069652F"/>
    <w:rsid w:val="00696F0E"/>
    <w:rsid w:val="006979E8"/>
    <w:rsid w:val="00697ED2"/>
    <w:rsid w:val="006A0617"/>
    <w:rsid w:val="006A079E"/>
    <w:rsid w:val="006A3B3C"/>
    <w:rsid w:val="006A3B76"/>
    <w:rsid w:val="006A4C4B"/>
    <w:rsid w:val="006B0712"/>
    <w:rsid w:val="006B0899"/>
    <w:rsid w:val="006B1023"/>
    <w:rsid w:val="006B120E"/>
    <w:rsid w:val="006B1F47"/>
    <w:rsid w:val="006B2153"/>
    <w:rsid w:val="006B2188"/>
    <w:rsid w:val="006B2A2E"/>
    <w:rsid w:val="006B3C30"/>
    <w:rsid w:val="006B53AE"/>
    <w:rsid w:val="006B6205"/>
    <w:rsid w:val="006B6E77"/>
    <w:rsid w:val="006C121E"/>
    <w:rsid w:val="006C129F"/>
    <w:rsid w:val="006C12D7"/>
    <w:rsid w:val="006C2E2F"/>
    <w:rsid w:val="006C4B3F"/>
    <w:rsid w:val="006C53BB"/>
    <w:rsid w:val="006C5EC9"/>
    <w:rsid w:val="006C7DBB"/>
    <w:rsid w:val="006D0867"/>
    <w:rsid w:val="006D0B76"/>
    <w:rsid w:val="006D1E25"/>
    <w:rsid w:val="006D285E"/>
    <w:rsid w:val="006D2D28"/>
    <w:rsid w:val="006D38A5"/>
    <w:rsid w:val="006D3A6B"/>
    <w:rsid w:val="006D4146"/>
    <w:rsid w:val="006D52FD"/>
    <w:rsid w:val="006D58D5"/>
    <w:rsid w:val="006D7243"/>
    <w:rsid w:val="006E0544"/>
    <w:rsid w:val="006E1099"/>
    <w:rsid w:val="006E3886"/>
    <w:rsid w:val="006E3A96"/>
    <w:rsid w:val="006E415E"/>
    <w:rsid w:val="006E68E5"/>
    <w:rsid w:val="006E6EF1"/>
    <w:rsid w:val="006E7725"/>
    <w:rsid w:val="006E78B6"/>
    <w:rsid w:val="006E7C24"/>
    <w:rsid w:val="006F0BA2"/>
    <w:rsid w:val="006F0F76"/>
    <w:rsid w:val="006F14C6"/>
    <w:rsid w:val="006F1E7F"/>
    <w:rsid w:val="006F23DE"/>
    <w:rsid w:val="006F330B"/>
    <w:rsid w:val="006F4253"/>
    <w:rsid w:val="006F5DC4"/>
    <w:rsid w:val="006F6D14"/>
    <w:rsid w:val="006F73D4"/>
    <w:rsid w:val="00701369"/>
    <w:rsid w:val="007025AA"/>
    <w:rsid w:val="00703253"/>
    <w:rsid w:val="00705D82"/>
    <w:rsid w:val="00706066"/>
    <w:rsid w:val="00707E12"/>
    <w:rsid w:val="007102D9"/>
    <w:rsid w:val="00710B57"/>
    <w:rsid w:val="00710E01"/>
    <w:rsid w:val="00712D5F"/>
    <w:rsid w:val="0071338B"/>
    <w:rsid w:val="0071436B"/>
    <w:rsid w:val="00714422"/>
    <w:rsid w:val="0071474A"/>
    <w:rsid w:val="00715172"/>
    <w:rsid w:val="00715D12"/>
    <w:rsid w:val="00716CBD"/>
    <w:rsid w:val="00717568"/>
    <w:rsid w:val="00717C33"/>
    <w:rsid w:val="00720F8F"/>
    <w:rsid w:val="00721140"/>
    <w:rsid w:val="00723353"/>
    <w:rsid w:val="00724488"/>
    <w:rsid w:val="00726019"/>
    <w:rsid w:val="00730DC8"/>
    <w:rsid w:val="00733B84"/>
    <w:rsid w:val="00735A24"/>
    <w:rsid w:val="00735C4F"/>
    <w:rsid w:val="00740BCB"/>
    <w:rsid w:val="00740C61"/>
    <w:rsid w:val="00742CA3"/>
    <w:rsid w:val="00742CB7"/>
    <w:rsid w:val="00744931"/>
    <w:rsid w:val="00747108"/>
    <w:rsid w:val="00747349"/>
    <w:rsid w:val="00750330"/>
    <w:rsid w:val="007506D4"/>
    <w:rsid w:val="00751283"/>
    <w:rsid w:val="00752B89"/>
    <w:rsid w:val="00752F48"/>
    <w:rsid w:val="0075652B"/>
    <w:rsid w:val="00756D59"/>
    <w:rsid w:val="0075760B"/>
    <w:rsid w:val="0075773C"/>
    <w:rsid w:val="00760D0C"/>
    <w:rsid w:val="00761EEE"/>
    <w:rsid w:val="00763308"/>
    <w:rsid w:val="00764091"/>
    <w:rsid w:val="00764F92"/>
    <w:rsid w:val="00766F62"/>
    <w:rsid w:val="007670C4"/>
    <w:rsid w:val="00767FB8"/>
    <w:rsid w:val="007717A0"/>
    <w:rsid w:val="007727A8"/>
    <w:rsid w:val="00774160"/>
    <w:rsid w:val="007749A8"/>
    <w:rsid w:val="00774F33"/>
    <w:rsid w:val="00776333"/>
    <w:rsid w:val="007765D7"/>
    <w:rsid w:val="0077671A"/>
    <w:rsid w:val="007778B3"/>
    <w:rsid w:val="00777C16"/>
    <w:rsid w:val="00780109"/>
    <w:rsid w:val="00780527"/>
    <w:rsid w:val="00780B29"/>
    <w:rsid w:val="007810F2"/>
    <w:rsid w:val="007832AD"/>
    <w:rsid w:val="007837C1"/>
    <w:rsid w:val="007855AC"/>
    <w:rsid w:val="007857F7"/>
    <w:rsid w:val="00785AD1"/>
    <w:rsid w:val="00786FA2"/>
    <w:rsid w:val="00790A09"/>
    <w:rsid w:val="007919E5"/>
    <w:rsid w:val="00791F02"/>
    <w:rsid w:val="0079212F"/>
    <w:rsid w:val="007923F3"/>
    <w:rsid w:val="00792F01"/>
    <w:rsid w:val="00797494"/>
    <w:rsid w:val="007A02CF"/>
    <w:rsid w:val="007A051F"/>
    <w:rsid w:val="007A0A46"/>
    <w:rsid w:val="007A14C0"/>
    <w:rsid w:val="007A1F93"/>
    <w:rsid w:val="007A23F2"/>
    <w:rsid w:val="007A255E"/>
    <w:rsid w:val="007A413D"/>
    <w:rsid w:val="007A4B1D"/>
    <w:rsid w:val="007A568E"/>
    <w:rsid w:val="007A5CB3"/>
    <w:rsid w:val="007A7413"/>
    <w:rsid w:val="007A7C74"/>
    <w:rsid w:val="007B0C55"/>
    <w:rsid w:val="007B1306"/>
    <w:rsid w:val="007B1BCB"/>
    <w:rsid w:val="007B1E3E"/>
    <w:rsid w:val="007B2460"/>
    <w:rsid w:val="007B26F5"/>
    <w:rsid w:val="007B2EC0"/>
    <w:rsid w:val="007B3A3C"/>
    <w:rsid w:val="007B4AFD"/>
    <w:rsid w:val="007B51D6"/>
    <w:rsid w:val="007B7543"/>
    <w:rsid w:val="007B7D3C"/>
    <w:rsid w:val="007C00A9"/>
    <w:rsid w:val="007C05EE"/>
    <w:rsid w:val="007C1054"/>
    <w:rsid w:val="007C1933"/>
    <w:rsid w:val="007C1E70"/>
    <w:rsid w:val="007C4716"/>
    <w:rsid w:val="007C5856"/>
    <w:rsid w:val="007C7AB6"/>
    <w:rsid w:val="007D02C9"/>
    <w:rsid w:val="007D1687"/>
    <w:rsid w:val="007D1800"/>
    <w:rsid w:val="007D1AC9"/>
    <w:rsid w:val="007D2873"/>
    <w:rsid w:val="007D2E5B"/>
    <w:rsid w:val="007D3B4A"/>
    <w:rsid w:val="007D4466"/>
    <w:rsid w:val="007D5D86"/>
    <w:rsid w:val="007D69BB"/>
    <w:rsid w:val="007E0ADA"/>
    <w:rsid w:val="007E0DAD"/>
    <w:rsid w:val="007E2FFD"/>
    <w:rsid w:val="007E3A2C"/>
    <w:rsid w:val="007E4242"/>
    <w:rsid w:val="007E4751"/>
    <w:rsid w:val="007E4755"/>
    <w:rsid w:val="007E5271"/>
    <w:rsid w:val="007E6244"/>
    <w:rsid w:val="007E6A45"/>
    <w:rsid w:val="007E75A7"/>
    <w:rsid w:val="007F3DE9"/>
    <w:rsid w:val="007F46E2"/>
    <w:rsid w:val="007F5648"/>
    <w:rsid w:val="007F5D36"/>
    <w:rsid w:val="008017AA"/>
    <w:rsid w:val="00803E83"/>
    <w:rsid w:val="0080425D"/>
    <w:rsid w:val="00804627"/>
    <w:rsid w:val="00804896"/>
    <w:rsid w:val="00805941"/>
    <w:rsid w:val="008076E5"/>
    <w:rsid w:val="00810436"/>
    <w:rsid w:val="00810595"/>
    <w:rsid w:val="00812352"/>
    <w:rsid w:val="008123F1"/>
    <w:rsid w:val="00814B0A"/>
    <w:rsid w:val="00815048"/>
    <w:rsid w:val="0081560B"/>
    <w:rsid w:val="00816F3C"/>
    <w:rsid w:val="008208D5"/>
    <w:rsid w:val="00821913"/>
    <w:rsid w:val="00822C5E"/>
    <w:rsid w:val="00823F71"/>
    <w:rsid w:val="00824224"/>
    <w:rsid w:val="00824FEA"/>
    <w:rsid w:val="008276D5"/>
    <w:rsid w:val="00827DE2"/>
    <w:rsid w:val="008304F9"/>
    <w:rsid w:val="00831509"/>
    <w:rsid w:val="00832589"/>
    <w:rsid w:val="008339CD"/>
    <w:rsid w:val="00833A64"/>
    <w:rsid w:val="00833F97"/>
    <w:rsid w:val="00834B43"/>
    <w:rsid w:val="00835112"/>
    <w:rsid w:val="00837BCC"/>
    <w:rsid w:val="00840373"/>
    <w:rsid w:val="0084075D"/>
    <w:rsid w:val="00840AFB"/>
    <w:rsid w:val="0084103E"/>
    <w:rsid w:val="00842DF4"/>
    <w:rsid w:val="008446A8"/>
    <w:rsid w:val="00844E5D"/>
    <w:rsid w:val="00845447"/>
    <w:rsid w:val="00845514"/>
    <w:rsid w:val="00847E5B"/>
    <w:rsid w:val="00851FAC"/>
    <w:rsid w:val="00853AFD"/>
    <w:rsid w:val="00854601"/>
    <w:rsid w:val="008564E8"/>
    <w:rsid w:val="008566E8"/>
    <w:rsid w:val="0085702E"/>
    <w:rsid w:val="00857177"/>
    <w:rsid w:val="00857924"/>
    <w:rsid w:val="00860D8D"/>
    <w:rsid w:val="008610C5"/>
    <w:rsid w:val="00862078"/>
    <w:rsid w:val="00864150"/>
    <w:rsid w:val="0086441C"/>
    <w:rsid w:val="008645FF"/>
    <w:rsid w:val="0086501F"/>
    <w:rsid w:val="00865282"/>
    <w:rsid w:val="0086536F"/>
    <w:rsid w:val="008666D8"/>
    <w:rsid w:val="00867D67"/>
    <w:rsid w:val="00867F15"/>
    <w:rsid w:val="0087000A"/>
    <w:rsid w:val="00872EF3"/>
    <w:rsid w:val="00873AEB"/>
    <w:rsid w:val="00874DB8"/>
    <w:rsid w:val="00875561"/>
    <w:rsid w:val="00875FD9"/>
    <w:rsid w:val="00876834"/>
    <w:rsid w:val="0087683E"/>
    <w:rsid w:val="00876DB1"/>
    <w:rsid w:val="00880059"/>
    <w:rsid w:val="0088118D"/>
    <w:rsid w:val="008834BB"/>
    <w:rsid w:val="00884667"/>
    <w:rsid w:val="00885145"/>
    <w:rsid w:val="00886542"/>
    <w:rsid w:val="0088659F"/>
    <w:rsid w:val="00892948"/>
    <w:rsid w:val="00893BDA"/>
    <w:rsid w:val="00894A4B"/>
    <w:rsid w:val="00897A49"/>
    <w:rsid w:val="008A124A"/>
    <w:rsid w:val="008A1B3E"/>
    <w:rsid w:val="008A274F"/>
    <w:rsid w:val="008A51DC"/>
    <w:rsid w:val="008A570B"/>
    <w:rsid w:val="008A647B"/>
    <w:rsid w:val="008A6BE8"/>
    <w:rsid w:val="008A7723"/>
    <w:rsid w:val="008B0029"/>
    <w:rsid w:val="008B178C"/>
    <w:rsid w:val="008B1DF3"/>
    <w:rsid w:val="008B2F3F"/>
    <w:rsid w:val="008B3F6C"/>
    <w:rsid w:val="008B6E34"/>
    <w:rsid w:val="008B6F6F"/>
    <w:rsid w:val="008C0B9B"/>
    <w:rsid w:val="008C173C"/>
    <w:rsid w:val="008C27F6"/>
    <w:rsid w:val="008C3A53"/>
    <w:rsid w:val="008C6F37"/>
    <w:rsid w:val="008D05A4"/>
    <w:rsid w:val="008D0C24"/>
    <w:rsid w:val="008D0C70"/>
    <w:rsid w:val="008D54AF"/>
    <w:rsid w:val="008D5B59"/>
    <w:rsid w:val="008D6B4A"/>
    <w:rsid w:val="008E0256"/>
    <w:rsid w:val="008E1428"/>
    <w:rsid w:val="008E15EE"/>
    <w:rsid w:val="008E1B7B"/>
    <w:rsid w:val="008E349D"/>
    <w:rsid w:val="008E35EC"/>
    <w:rsid w:val="008E3815"/>
    <w:rsid w:val="008E3F1B"/>
    <w:rsid w:val="008E4702"/>
    <w:rsid w:val="008E4EEB"/>
    <w:rsid w:val="008E542C"/>
    <w:rsid w:val="008E5918"/>
    <w:rsid w:val="008E61A1"/>
    <w:rsid w:val="008E71C6"/>
    <w:rsid w:val="008E7277"/>
    <w:rsid w:val="008E7C4E"/>
    <w:rsid w:val="008F05C2"/>
    <w:rsid w:val="008F1A20"/>
    <w:rsid w:val="008F2848"/>
    <w:rsid w:val="008F2F2A"/>
    <w:rsid w:val="008F3035"/>
    <w:rsid w:val="008F35BC"/>
    <w:rsid w:val="008F4623"/>
    <w:rsid w:val="008F4887"/>
    <w:rsid w:val="00901359"/>
    <w:rsid w:val="009037A7"/>
    <w:rsid w:val="00903E85"/>
    <w:rsid w:val="00905583"/>
    <w:rsid w:val="00905664"/>
    <w:rsid w:val="009075A7"/>
    <w:rsid w:val="009129BE"/>
    <w:rsid w:val="00914AD2"/>
    <w:rsid w:val="00914D10"/>
    <w:rsid w:val="009155D3"/>
    <w:rsid w:val="00915648"/>
    <w:rsid w:val="00915AFA"/>
    <w:rsid w:val="009165CB"/>
    <w:rsid w:val="00916656"/>
    <w:rsid w:val="009167FF"/>
    <w:rsid w:val="00922148"/>
    <w:rsid w:val="00922D1B"/>
    <w:rsid w:val="00923CA1"/>
    <w:rsid w:val="009255F8"/>
    <w:rsid w:val="00927847"/>
    <w:rsid w:val="00931EC3"/>
    <w:rsid w:val="00932866"/>
    <w:rsid w:val="009336D2"/>
    <w:rsid w:val="00934299"/>
    <w:rsid w:val="00934A05"/>
    <w:rsid w:val="00935FBD"/>
    <w:rsid w:val="00941FC3"/>
    <w:rsid w:val="00942B6F"/>
    <w:rsid w:val="00942BAF"/>
    <w:rsid w:val="00943B04"/>
    <w:rsid w:val="009445E6"/>
    <w:rsid w:val="00944610"/>
    <w:rsid w:val="00945116"/>
    <w:rsid w:val="0094564F"/>
    <w:rsid w:val="00945841"/>
    <w:rsid w:val="00945E7B"/>
    <w:rsid w:val="00946278"/>
    <w:rsid w:val="00946EFB"/>
    <w:rsid w:val="009471CA"/>
    <w:rsid w:val="009475E0"/>
    <w:rsid w:val="009506DC"/>
    <w:rsid w:val="009509CD"/>
    <w:rsid w:val="00950C01"/>
    <w:rsid w:val="0095162C"/>
    <w:rsid w:val="00951DE1"/>
    <w:rsid w:val="0095218F"/>
    <w:rsid w:val="00952531"/>
    <w:rsid w:val="00952576"/>
    <w:rsid w:val="00952E5A"/>
    <w:rsid w:val="00954538"/>
    <w:rsid w:val="00954981"/>
    <w:rsid w:val="00955A31"/>
    <w:rsid w:val="00966B9B"/>
    <w:rsid w:val="00967810"/>
    <w:rsid w:val="00970736"/>
    <w:rsid w:val="00971B6A"/>
    <w:rsid w:val="00972E0F"/>
    <w:rsid w:val="0097330D"/>
    <w:rsid w:val="00974BD9"/>
    <w:rsid w:val="00977899"/>
    <w:rsid w:val="00980FF4"/>
    <w:rsid w:val="0098266C"/>
    <w:rsid w:val="0098280D"/>
    <w:rsid w:val="00982D0B"/>
    <w:rsid w:val="009833A3"/>
    <w:rsid w:val="00983C2A"/>
    <w:rsid w:val="0098427B"/>
    <w:rsid w:val="00985D7A"/>
    <w:rsid w:val="009863EB"/>
    <w:rsid w:val="009873FC"/>
    <w:rsid w:val="00990831"/>
    <w:rsid w:val="00990853"/>
    <w:rsid w:val="00990E63"/>
    <w:rsid w:val="009911A1"/>
    <w:rsid w:val="009931FC"/>
    <w:rsid w:val="00993A4C"/>
    <w:rsid w:val="00993ADD"/>
    <w:rsid w:val="00993B65"/>
    <w:rsid w:val="00995783"/>
    <w:rsid w:val="0099679D"/>
    <w:rsid w:val="009973A3"/>
    <w:rsid w:val="00997CE6"/>
    <w:rsid w:val="009A1041"/>
    <w:rsid w:val="009A3272"/>
    <w:rsid w:val="009A4766"/>
    <w:rsid w:val="009A539E"/>
    <w:rsid w:val="009A53B0"/>
    <w:rsid w:val="009A5D37"/>
    <w:rsid w:val="009A7DBE"/>
    <w:rsid w:val="009B0EF3"/>
    <w:rsid w:val="009B4CFD"/>
    <w:rsid w:val="009B5364"/>
    <w:rsid w:val="009B5385"/>
    <w:rsid w:val="009B5D46"/>
    <w:rsid w:val="009B5F4B"/>
    <w:rsid w:val="009B67D7"/>
    <w:rsid w:val="009B76D8"/>
    <w:rsid w:val="009C02F1"/>
    <w:rsid w:val="009C0A62"/>
    <w:rsid w:val="009C1A82"/>
    <w:rsid w:val="009C2256"/>
    <w:rsid w:val="009C3014"/>
    <w:rsid w:val="009C3194"/>
    <w:rsid w:val="009C54FD"/>
    <w:rsid w:val="009C63E7"/>
    <w:rsid w:val="009C6BC9"/>
    <w:rsid w:val="009C747E"/>
    <w:rsid w:val="009C795D"/>
    <w:rsid w:val="009C7AEE"/>
    <w:rsid w:val="009D0221"/>
    <w:rsid w:val="009D16FE"/>
    <w:rsid w:val="009D1CFF"/>
    <w:rsid w:val="009D24D0"/>
    <w:rsid w:val="009D28C6"/>
    <w:rsid w:val="009D2A6D"/>
    <w:rsid w:val="009D2AF7"/>
    <w:rsid w:val="009D4163"/>
    <w:rsid w:val="009D548A"/>
    <w:rsid w:val="009D54AC"/>
    <w:rsid w:val="009D6EEB"/>
    <w:rsid w:val="009D72B3"/>
    <w:rsid w:val="009D743D"/>
    <w:rsid w:val="009D7A6E"/>
    <w:rsid w:val="009E0101"/>
    <w:rsid w:val="009E08EB"/>
    <w:rsid w:val="009E20F2"/>
    <w:rsid w:val="009E2501"/>
    <w:rsid w:val="009E25D1"/>
    <w:rsid w:val="009E2CE5"/>
    <w:rsid w:val="009E2D41"/>
    <w:rsid w:val="009E6467"/>
    <w:rsid w:val="009E7BFB"/>
    <w:rsid w:val="009F0A02"/>
    <w:rsid w:val="009F157E"/>
    <w:rsid w:val="009F35EA"/>
    <w:rsid w:val="009F4BD6"/>
    <w:rsid w:val="009F52E0"/>
    <w:rsid w:val="009F6B38"/>
    <w:rsid w:val="009F6F05"/>
    <w:rsid w:val="009F70A4"/>
    <w:rsid w:val="00A00C6C"/>
    <w:rsid w:val="00A00D5C"/>
    <w:rsid w:val="00A05B9C"/>
    <w:rsid w:val="00A069A4"/>
    <w:rsid w:val="00A07BBE"/>
    <w:rsid w:val="00A10F3F"/>
    <w:rsid w:val="00A11702"/>
    <w:rsid w:val="00A11925"/>
    <w:rsid w:val="00A1335E"/>
    <w:rsid w:val="00A1375E"/>
    <w:rsid w:val="00A158B9"/>
    <w:rsid w:val="00A1672D"/>
    <w:rsid w:val="00A2035C"/>
    <w:rsid w:val="00A20B74"/>
    <w:rsid w:val="00A22228"/>
    <w:rsid w:val="00A2376D"/>
    <w:rsid w:val="00A25975"/>
    <w:rsid w:val="00A2599A"/>
    <w:rsid w:val="00A25E03"/>
    <w:rsid w:val="00A26316"/>
    <w:rsid w:val="00A26FF2"/>
    <w:rsid w:val="00A27FC4"/>
    <w:rsid w:val="00A302AB"/>
    <w:rsid w:val="00A30FDD"/>
    <w:rsid w:val="00A318C9"/>
    <w:rsid w:val="00A31CCA"/>
    <w:rsid w:val="00A32113"/>
    <w:rsid w:val="00A322AD"/>
    <w:rsid w:val="00A3330B"/>
    <w:rsid w:val="00A33BAC"/>
    <w:rsid w:val="00A343FD"/>
    <w:rsid w:val="00A344E1"/>
    <w:rsid w:val="00A413A7"/>
    <w:rsid w:val="00A433CB"/>
    <w:rsid w:val="00A43920"/>
    <w:rsid w:val="00A44DEE"/>
    <w:rsid w:val="00A45481"/>
    <w:rsid w:val="00A4714C"/>
    <w:rsid w:val="00A47BFE"/>
    <w:rsid w:val="00A512FB"/>
    <w:rsid w:val="00A525B3"/>
    <w:rsid w:val="00A52C8F"/>
    <w:rsid w:val="00A52E45"/>
    <w:rsid w:val="00A544D2"/>
    <w:rsid w:val="00A54A20"/>
    <w:rsid w:val="00A5502C"/>
    <w:rsid w:val="00A556A0"/>
    <w:rsid w:val="00A559C6"/>
    <w:rsid w:val="00A57631"/>
    <w:rsid w:val="00A611A1"/>
    <w:rsid w:val="00A62027"/>
    <w:rsid w:val="00A64E4F"/>
    <w:rsid w:val="00A6580B"/>
    <w:rsid w:val="00A65F74"/>
    <w:rsid w:val="00A67542"/>
    <w:rsid w:val="00A70B5D"/>
    <w:rsid w:val="00A71E14"/>
    <w:rsid w:val="00A729BC"/>
    <w:rsid w:val="00A73A52"/>
    <w:rsid w:val="00A746D9"/>
    <w:rsid w:val="00A74BBF"/>
    <w:rsid w:val="00A74D55"/>
    <w:rsid w:val="00A769E2"/>
    <w:rsid w:val="00A76EFA"/>
    <w:rsid w:val="00A77BE4"/>
    <w:rsid w:val="00A8086C"/>
    <w:rsid w:val="00A80A4C"/>
    <w:rsid w:val="00A816FF"/>
    <w:rsid w:val="00A81D37"/>
    <w:rsid w:val="00A823EB"/>
    <w:rsid w:val="00A82DCC"/>
    <w:rsid w:val="00A834B8"/>
    <w:rsid w:val="00A87F5F"/>
    <w:rsid w:val="00A912B4"/>
    <w:rsid w:val="00A91D1D"/>
    <w:rsid w:val="00A9369A"/>
    <w:rsid w:val="00A945E6"/>
    <w:rsid w:val="00A96009"/>
    <w:rsid w:val="00A9613B"/>
    <w:rsid w:val="00A96227"/>
    <w:rsid w:val="00A97304"/>
    <w:rsid w:val="00AA0C30"/>
    <w:rsid w:val="00AA14C3"/>
    <w:rsid w:val="00AA230D"/>
    <w:rsid w:val="00AA3DEB"/>
    <w:rsid w:val="00AA47EF"/>
    <w:rsid w:val="00AA6350"/>
    <w:rsid w:val="00AA6A03"/>
    <w:rsid w:val="00AA6FF4"/>
    <w:rsid w:val="00AA7C39"/>
    <w:rsid w:val="00AB0E10"/>
    <w:rsid w:val="00AB133F"/>
    <w:rsid w:val="00AB2145"/>
    <w:rsid w:val="00AB243D"/>
    <w:rsid w:val="00AB2E12"/>
    <w:rsid w:val="00AB5267"/>
    <w:rsid w:val="00AB55B6"/>
    <w:rsid w:val="00AB6807"/>
    <w:rsid w:val="00AB6F5B"/>
    <w:rsid w:val="00AC00CF"/>
    <w:rsid w:val="00AC02AA"/>
    <w:rsid w:val="00AC1B6D"/>
    <w:rsid w:val="00AC1FB8"/>
    <w:rsid w:val="00AC2556"/>
    <w:rsid w:val="00AC3669"/>
    <w:rsid w:val="00AC4182"/>
    <w:rsid w:val="00AC4228"/>
    <w:rsid w:val="00AC50CF"/>
    <w:rsid w:val="00AC5323"/>
    <w:rsid w:val="00AC589E"/>
    <w:rsid w:val="00AC6449"/>
    <w:rsid w:val="00AC7758"/>
    <w:rsid w:val="00AC7DE5"/>
    <w:rsid w:val="00AD0D4F"/>
    <w:rsid w:val="00AD21BC"/>
    <w:rsid w:val="00AD23D3"/>
    <w:rsid w:val="00AD26E4"/>
    <w:rsid w:val="00AD3FE3"/>
    <w:rsid w:val="00AD5189"/>
    <w:rsid w:val="00AD6D82"/>
    <w:rsid w:val="00AD754F"/>
    <w:rsid w:val="00AE1B3E"/>
    <w:rsid w:val="00AE214B"/>
    <w:rsid w:val="00AE25D9"/>
    <w:rsid w:val="00AE3954"/>
    <w:rsid w:val="00AE3F7C"/>
    <w:rsid w:val="00AE54F2"/>
    <w:rsid w:val="00AE55F7"/>
    <w:rsid w:val="00AE606E"/>
    <w:rsid w:val="00AE63B7"/>
    <w:rsid w:val="00AE6D0D"/>
    <w:rsid w:val="00AE706E"/>
    <w:rsid w:val="00AE7426"/>
    <w:rsid w:val="00AE7BB1"/>
    <w:rsid w:val="00AF01F8"/>
    <w:rsid w:val="00AF1F67"/>
    <w:rsid w:val="00AF2E6A"/>
    <w:rsid w:val="00AF432C"/>
    <w:rsid w:val="00AF510B"/>
    <w:rsid w:val="00AF5F6D"/>
    <w:rsid w:val="00AF6064"/>
    <w:rsid w:val="00B002F3"/>
    <w:rsid w:val="00B00BAF"/>
    <w:rsid w:val="00B00E30"/>
    <w:rsid w:val="00B012EF"/>
    <w:rsid w:val="00B037D1"/>
    <w:rsid w:val="00B041F7"/>
    <w:rsid w:val="00B042B6"/>
    <w:rsid w:val="00B06B89"/>
    <w:rsid w:val="00B07C31"/>
    <w:rsid w:val="00B10DAB"/>
    <w:rsid w:val="00B10FC6"/>
    <w:rsid w:val="00B1188C"/>
    <w:rsid w:val="00B11A5B"/>
    <w:rsid w:val="00B1247B"/>
    <w:rsid w:val="00B12B0A"/>
    <w:rsid w:val="00B13183"/>
    <w:rsid w:val="00B15339"/>
    <w:rsid w:val="00B162C2"/>
    <w:rsid w:val="00B1789C"/>
    <w:rsid w:val="00B20991"/>
    <w:rsid w:val="00B239AF"/>
    <w:rsid w:val="00B23E62"/>
    <w:rsid w:val="00B25083"/>
    <w:rsid w:val="00B25251"/>
    <w:rsid w:val="00B25EBB"/>
    <w:rsid w:val="00B272BF"/>
    <w:rsid w:val="00B300B3"/>
    <w:rsid w:val="00B30A87"/>
    <w:rsid w:val="00B30F2A"/>
    <w:rsid w:val="00B31516"/>
    <w:rsid w:val="00B32451"/>
    <w:rsid w:val="00B33284"/>
    <w:rsid w:val="00B341CD"/>
    <w:rsid w:val="00B34B44"/>
    <w:rsid w:val="00B35874"/>
    <w:rsid w:val="00B35CB3"/>
    <w:rsid w:val="00B36AE5"/>
    <w:rsid w:val="00B37393"/>
    <w:rsid w:val="00B412C2"/>
    <w:rsid w:val="00B425B0"/>
    <w:rsid w:val="00B43835"/>
    <w:rsid w:val="00B44F16"/>
    <w:rsid w:val="00B45118"/>
    <w:rsid w:val="00B46891"/>
    <w:rsid w:val="00B4697E"/>
    <w:rsid w:val="00B46A50"/>
    <w:rsid w:val="00B47FE8"/>
    <w:rsid w:val="00B52009"/>
    <w:rsid w:val="00B52A48"/>
    <w:rsid w:val="00B577A2"/>
    <w:rsid w:val="00B605F6"/>
    <w:rsid w:val="00B63CDC"/>
    <w:rsid w:val="00B64063"/>
    <w:rsid w:val="00B6417D"/>
    <w:rsid w:val="00B65428"/>
    <w:rsid w:val="00B658A3"/>
    <w:rsid w:val="00B65C02"/>
    <w:rsid w:val="00B661AA"/>
    <w:rsid w:val="00B66EA1"/>
    <w:rsid w:val="00B67704"/>
    <w:rsid w:val="00B677AC"/>
    <w:rsid w:val="00B67B54"/>
    <w:rsid w:val="00B67FA6"/>
    <w:rsid w:val="00B7157B"/>
    <w:rsid w:val="00B7229B"/>
    <w:rsid w:val="00B74DF9"/>
    <w:rsid w:val="00B74F20"/>
    <w:rsid w:val="00B7538F"/>
    <w:rsid w:val="00B75D7B"/>
    <w:rsid w:val="00B75F17"/>
    <w:rsid w:val="00B76199"/>
    <w:rsid w:val="00B77196"/>
    <w:rsid w:val="00B80C4E"/>
    <w:rsid w:val="00B8185B"/>
    <w:rsid w:val="00B819E0"/>
    <w:rsid w:val="00B81DB4"/>
    <w:rsid w:val="00B838A3"/>
    <w:rsid w:val="00B83AD9"/>
    <w:rsid w:val="00B8418A"/>
    <w:rsid w:val="00B841ED"/>
    <w:rsid w:val="00B84588"/>
    <w:rsid w:val="00B8689D"/>
    <w:rsid w:val="00B87CD0"/>
    <w:rsid w:val="00B87EE8"/>
    <w:rsid w:val="00B9167C"/>
    <w:rsid w:val="00B91E22"/>
    <w:rsid w:val="00B93D53"/>
    <w:rsid w:val="00B9575F"/>
    <w:rsid w:val="00B96D32"/>
    <w:rsid w:val="00B9710E"/>
    <w:rsid w:val="00B97940"/>
    <w:rsid w:val="00BA1C2F"/>
    <w:rsid w:val="00BA1F00"/>
    <w:rsid w:val="00BA32A9"/>
    <w:rsid w:val="00BA3A95"/>
    <w:rsid w:val="00BA53BA"/>
    <w:rsid w:val="00BA5532"/>
    <w:rsid w:val="00BA58F5"/>
    <w:rsid w:val="00BA7224"/>
    <w:rsid w:val="00BB1EAC"/>
    <w:rsid w:val="00BB4F21"/>
    <w:rsid w:val="00BB4F5A"/>
    <w:rsid w:val="00BB5D39"/>
    <w:rsid w:val="00BB6054"/>
    <w:rsid w:val="00BC0148"/>
    <w:rsid w:val="00BC1741"/>
    <w:rsid w:val="00BC3C63"/>
    <w:rsid w:val="00BC53DA"/>
    <w:rsid w:val="00BC60B9"/>
    <w:rsid w:val="00BC6754"/>
    <w:rsid w:val="00BD1603"/>
    <w:rsid w:val="00BD1C4B"/>
    <w:rsid w:val="00BD1F9B"/>
    <w:rsid w:val="00BD2726"/>
    <w:rsid w:val="00BD2BF9"/>
    <w:rsid w:val="00BE01EE"/>
    <w:rsid w:val="00BE0E75"/>
    <w:rsid w:val="00BE20EF"/>
    <w:rsid w:val="00BE2866"/>
    <w:rsid w:val="00BE29DA"/>
    <w:rsid w:val="00BE353E"/>
    <w:rsid w:val="00BE363C"/>
    <w:rsid w:val="00BE4EF9"/>
    <w:rsid w:val="00BE4F60"/>
    <w:rsid w:val="00BE514E"/>
    <w:rsid w:val="00BE6818"/>
    <w:rsid w:val="00BE691B"/>
    <w:rsid w:val="00BE6BB6"/>
    <w:rsid w:val="00BF1943"/>
    <w:rsid w:val="00BF206F"/>
    <w:rsid w:val="00BF2A71"/>
    <w:rsid w:val="00BF319F"/>
    <w:rsid w:val="00BF4B2A"/>
    <w:rsid w:val="00BF5B05"/>
    <w:rsid w:val="00BF6073"/>
    <w:rsid w:val="00C00E35"/>
    <w:rsid w:val="00C031C3"/>
    <w:rsid w:val="00C033E5"/>
    <w:rsid w:val="00C070C1"/>
    <w:rsid w:val="00C07310"/>
    <w:rsid w:val="00C1257E"/>
    <w:rsid w:val="00C128D9"/>
    <w:rsid w:val="00C13F40"/>
    <w:rsid w:val="00C13FE3"/>
    <w:rsid w:val="00C1628C"/>
    <w:rsid w:val="00C16CEB"/>
    <w:rsid w:val="00C17902"/>
    <w:rsid w:val="00C201C8"/>
    <w:rsid w:val="00C21726"/>
    <w:rsid w:val="00C236BC"/>
    <w:rsid w:val="00C2443E"/>
    <w:rsid w:val="00C24686"/>
    <w:rsid w:val="00C248FD"/>
    <w:rsid w:val="00C26924"/>
    <w:rsid w:val="00C2699A"/>
    <w:rsid w:val="00C32A49"/>
    <w:rsid w:val="00C32DED"/>
    <w:rsid w:val="00C34CB0"/>
    <w:rsid w:val="00C3539E"/>
    <w:rsid w:val="00C3586A"/>
    <w:rsid w:val="00C40C46"/>
    <w:rsid w:val="00C421E9"/>
    <w:rsid w:val="00C47AF1"/>
    <w:rsid w:val="00C5189A"/>
    <w:rsid w:val="00C522B4"/>
    <w:rsid w:val="00C52351"/>
    <w:rsid w:val="00C52B0D"/>
    <w:rsid w:val="00C53679"/>
    <w:rsid w:val="00C53D7D"/>
    <w:rsid w:val="00C54A22"/>
    <w:rsid w:val="00C55F50"/>
    <w:rsid w:val="00C561CB"/>
    <w:rsid w:val="00C561E9"/>
    <w:rsid w:val="00C56842"/>
    <w:rsid w:val="00C57037"/>
    <w:rsid w:val="00C573FA"/>
    <w:rsid w:val="00C57B64"/>
    <w:rsid w:val="00C57DD4"/>
    <w:rsid w:val="00C603D2"/>
    <w:rsid w:val="00C61582"/>
    <w:rsid w:val="00C61A0F"/>
    <w:rsid w:val="00C62597"/>
    <w:rsid w:val="00C6383F"/>
    <w:rsid w:val="00C63DC3"/>
    <w:rsid w:val="00C6421E"/>
    <w:rsid w:val="00C64CA9"/>
    <w:rsid w:val="00C661BA"/>
    <w:rsid w:val="00C66AA1"/>
    <w:rsid w:val="00C67E95"/>
    <w:rsid w:val="00C70BCD"/>
    <w:rsid w:val="00C72235"/>
    <w:rsid w:val="00C76331"/>
    <w:rsid w:val="00C7691B"/>
    <w:rsid w:val="00C76CC8"/>
    <w:rsid w:val="00C82397"/>
    <w:rsid w:val="00C84E6D"/>
    <w:rsid w:val="00C85562"/>
    <w:rsid w:val="00C86519"/>
    <w:rsid w:val="00C91567"/>
    <w:rsid w:val="00C91C6A"/>
    <w:rsid w:val="00C9208E"/>
    <w:rsid w:val="00C93D45"/>
    <w:rsid w:val="00C9456E"/>
    <w:rsid w:val="00C948A4"/>
    <w:rsid w:val="00C95324"/>
    <w:rsid w:val="00C95F66"/>
    <w:rsid w:val="00C96949"/>
    <w:rsid w:val="00C96B03"/>
    <w:rsid w:val="00CA0309"/>
    <w:rsid w:val="00CA10F9"/>
    <w:rsid w:val="00CA1F35"/>
    <w:rsid w:val="00CA59A7"/>
    <w:rsid w:val="00CB04BA"/>
    <w:rsid w:val="00CB07EB"/>
    <w:rsid w:val="00CB082D"/>
    <w:rsid w:val="00CB1AEF"/>
    <w:rsid w:val="00CB1D08"/>
    <w:rsid w:val="00CB1EE4"/>
    <w:rsid w:val="00CB24D4"/>
    <w:rsid w:val="00CB3B23"/>
    <w:rsid w:val="00CB3B2F"/>
    <w:rsid w:val="00CB3B71"/>
    <w:rsid w:val="00CB7185"/>
    <w:rsid w:val="00CB77AD"/>
    <w:rsid w:val="00CC1031"/>
    <w:rsid w:val="00CC5377"/>
    <w:rsid w:val="00CD2D9F"/>
    <w:rsid w:val="00CD351D"/>
    <w:rsid w:val="00CD361D"/>
    <w:rsid w:val="00CD4539"/>
    <w:rsid w:val="00CD52F5"/>
    <w:rsid w:val="00CD6045"/>
    <w:rsid w:val="00CD6DD1"/>
    <w:rsid w:val="00CE0FAC"/>
    <w:rsid w:val="00CE1280"/>
    <w:rsid w:val="00CE2524"/>
    <w:rsid w:val="00CE2838"/>
    <w:rsid w:val="00CE5740"/>
    <w:rsid w:val="00CE5EC2"/>
    <w:rsid w:val="00CE79C8"/>
    <w:rsid w:val="00CF07AB"/>
    <w:rsid w:val="00CF224E"/>
    <w:rsid w:val="00CF34F5"/>
    <w:rsid w:val="00CF5441"/>
    <w:rsid w:val="00D000ED"/>
    <w:rsid w:val="00D00A8C"/>
    <w:rsid w:val="00D01E49"/>
    <w:rsid w:val="00D0249A"/>
    <w:rsid w:val="00D03159"/>
    <w:rsid w:val="00D03F7E"/>
    <w:rsid w:val="00D04070"/>
    <w:rsid w:val="00D051F9"/>
    <w:rsid w:val="00D05BC0"/>
    <w:rsid w:val="00D0688D"/>
    <w:rsid w:val="00D0691E"/>
    <w:rsid w:val="00D06934"/>
    <w:rsid w:val="00D07855"/>
    <w:rsid w:val="00D07FB8"/>
    <w:rsid w:val="00D10129"/>
    <w:rsid w:val="00D10C96"/>
    <w:rsid w:val="00D117BB"/>
    <w:rsid w:val="00D12A8B"/>
    <w:rsid w:val="00D12E07"/>
    <w:rsid w:val="00D136AA"/>
    <w:rsid w:val="00D13A6F"/>
    <w:rsid w:val="00D14B9A"/>
    <w:rsid w:val="00D14CCC"/>
    <w:rsid w:val="00D16306"/>
    <w:rsid w:val="00D16877"/>
    <w:rsid w:val="00D168C7"/>
    <w:rsid w:val="00D171AC"/>
    <w:rsid w:val="00D17AA7"/>
    <w:rsid w:val="00D203BE"/>
    <w:rsid w:val="00D20723"/>
    <w:rsid w:val="00D208D1"/>
    <w:rsid w:val="00D20978"/>
    <w:rsid w:val="00D212EB"/>
    <w:rsid w:val="00D22424"/>
    <w:rsid w:val="00D22BC0"/>
    <w:rsid w:val="00D22CE8"/>
    <w:rsid w:val="00D22FAB"/>
    <w:rsid w:val="00D25305"/>
    <w:rsid w:val="00D25780"/>
    <w:rsid w:val="00D26359"/>
    <w:rsid w:val="00D267A6"/>
    <w:rsid w:val="00D27004"/>
    <w:rsid w:val="00D272F2"/>
    <w:rsid w:val="00D27830"/>
    <w:rsid w:val="00D27BE2"/>
    <w:rsid w:val="00D30420"/>
    <w:rsid w:val="00D32450"/>
    <w:rsid w:val="00D32821"/>
    <w:rsid w:val="00D33507"/>
    <w:rsid w:val="00D3439E"/>
    <w:rsid w:val="00D351F9"/>
    <w:rsid w:val="00D353CF"/>
    <w:rsid w:val="00D36D6B"/>
    <w:rsid w:val="00D4063E"/>
    <w:rsid w:val="00D40BFF"/>
    <w:rsid w:val="00D416AE"/>
    <w:rsid w:val="00D42204"/>
    <w:rsid w:val="00D4308E"/>
    <w:rsid w:val="00D44B46"/>
    <w:rsid w:val="00D4551C"/>
    <w:rsid w:val="00D45FF3"/>
    <w:rsid w:val="00D46BFE"/>
    <w:rsid w:val="00D4700E"/>
    <w:rsid w:val="00D47A64"/>
    <w:rsid w:val="00D47EDB"/>
    <w:rsid w:val="00D500E0"/>
    <w:rsid w:val="00D52B84"/>
    <w:rsid w:val="00D54F70"/>
    <w:rsid w:val="00D55938"/>
    <w:rsid w:val="00D61357"/>
    <w:rsid w:val="00D635AF"/>
    <w:rsid w:val="00D7117B"/>
    <w:rsid w:val="00D72B12"/>
    <w:rsid w:val="00D73C01"/>
    <w:rsid w:val="00D73C32"/>
    <w:rsid w:val="00D75097"/>
    <w:rsid w:val="00D767EF"/>
    <w:rsid w:val="00D770C3"/>
    <w:rsid w:val="00D772DF"/>
    <w:rsid w:val="00D7752C"/>
    <w:rsid w:val="00D8037B"/>
    <w:rsid w:val="00D80B5B"/>
    <w:rsid w:val="00D813E6"/>
    <w:rsid w:val="00D814C3"/>
    <w:rsid w:val="00D833E1"/>
    <w:rsid w:val="00D84B0D"/>
    <w:rsid w:val="00D84C64"/>
    <w:rsid w:val="00D86807"/>
    <w:rsid w:val="00D87D6C"/>
    <w:rsid w:val="00D87D71"/>
    <w:rsid w:val="00D87FC2"/>
    <w:rsid w:val="00D91EB5"/>
    <w:rsid w:val="00D92928"/>
    <w:rsid w:val="00D92C81"/>
    <w:rsid w:val="00D92DA7"/>
    <w:rsid w:val="00D943F2"/>
    <w:rsid w:val="00D9456E"/>
    <w:rsid w:val="00D94D64"/>
    <w:rsid w:val="00D95520"/>
    <w:rsid w:val="00D95703"/>
    <w:rsid w:val="00D96884"/>
    <w:rsid w:val="00D96EF5"/>
    <w:rsid w:val="00D97E4F"/>
    <w:rsid w:val="00DA01CE"/>
    <w:rsid w:val="00DA0304"/>
    <w:rsid w:val="00DA04F2"/>
    <w:rsid w:val="00DA1ED7"/>
    <w:rsid w:val="00DA2D24"/>
    <w:rsid w:val="00DA46F9"/>
    <w:rsid w:val="00DA5956"/>
    <w:rsid w:val="00DA6DBC"/>
    <w:rsid w:val="00DA7654"/>
    <w:rsid w:val="00DB01BD"/>
    <w:rsid w:val="00DB01CB"/>
    <w:rsid w:val="00DB0639"/>
    <w:rsid w:val="00DB0667"/>
    <w:rsid w:val="00DB19B5"/>
    <w:rsid w:val="00DB2624"/>
    <w:rsid w:val="00DB27CB"/>
    <w:rsid w:val="00DB2C49"/>
    <w:rsid w:val="00DB2F16"/>
    <w:rsid w:val="00DB3475"/>
    <w:rsid w:val="00DB3BB5"/>
    <w:rsid w:val="00DB3E32"/>
    <w:rsid w:val="00DB3E33"/>
    <w:rsid w:val="00DB49B5"/>
    <w:rsid w:val="00DB5143"/>
    <w:rsid w:val="00DB570A"/>
    <w:rsid w:val="00DB7353"/>
    <w:rsid w:val="00DC02D3"/>
    <w:rsid w:val="00DC0D99"/>
    <w:rsid w:val="00DC34B0"/>
    <w:rsid w:val="00DC367C"/>
    <w:rsid w:val="00DC51EE"/>
    <w:rsid w:val="00DC5E06"/>
    <w:rsid w:val="00DD04AA"/>
    <w:rsid w:val="00DD1B16"/>
    <w:rsid w:val="00DD1B28"/>
    <w:rsid w:val="00DD2F03"/>
    <w:rsid w:val="00DD4393"/>
    <w:rsid w:val="00DD5E82"/>
    <w:rsid w:val="00DD6784"/>
    <w:rsid w:val="00DD6792"/>
    <w:rsid w:val="00DD75D5"/>
    <w:rsid w:val="00DD7E21"/>
    <w:rsid w:val="00DE34CF"/>
    <w:rsid w:val="00DE4014"/>
    <w:rsid w:val="00DE443B"/>
    <w:rsid w:val="00DE45DA"/>
    <w:rsid w:val="00DE5E2D"/>
    <w:rsid w:val="00DE62C5"/>
    <w:rsid w:val="00DF0414"/>
    <w:rsid w:val="00DF22B1"/>
    <w:rsid w:val="00DF3E06"/>
    <w:rsid w:val="00DF4836"/>
    <w:rsid w:val="00DF5BCC"/>
    <w:rsid w:val="00DF60CA"/>
    <w:rsid w:val="00DF6255"/>
    <w:rsid w:val="00DF6C96"/>
    <w:rsid w:val="00E010B4"/>
    <w:rsid w:val="00E01831"/>
    <w:rsid w:val="00E0264C"/>
    <w:rsid w:val="00E0369B"/>
    <w:rsid w:val="00E03A9C"/>
    <w:rsid w:val="00E04334"/>
    <w:rsid w:val="00E0464C"/>
    <w:rsid w:val="00E052E1"/>
    <w:rsid w:val="00E06225"/>
    <w:rsid w:val="00E1007A"/>
    <w:rsid w:val="00E1072B"/>
    <w:rsid w:val="00E12292"/>
    <w:rsid w:val="00E13365"/>
    <w:rsid w:val="00E13B53"/>
    <w:rsid w:val="00E14192"/>
    <w:rsid w:val="00E15A73"/>
    <w:rsid w:val="00E17D54"/>
    <w:rsid w:val="00E211FF"/>
    <w:rsid w:val="00E21766"/>
    <w:rsid w:val="00E2189E"/>
    <w:rsid w:val="00E271D8"/>
    <w:rsid w:val="00E27778"/>
    <w:rsid w:val="00E34A2D"/>
    <w:rsid w:val="00E3567E"/>
    <w:rsid w:val="00E35CB4"/>
    <w:rsid w:val="00E35F30"/>
    <w:rsid w:val="00E36DA8"/>
    <w:rsid w:val="00E370DC"/>
    <w:rsid w:val="00E37207"/>
    <w:rsid w:val="00E402D2"/>
    <w:rsid w:val="00E41C00"/>
    <w:rsid w:val="00E43BB9"/>
    <w:rsid w:val="00E455B0"/>
    <w:rsid w:val="00E458B0"/>
    <w:rsid w:val="00E45FCB"/>
    <w:rsid w:val="00E4780C"/>
    <w:rsid w:val="00E47A19"/>
    <w:rsid w:val="00E50EF0"/>
    <w:rsid w:val="00E517D4"/>
    <w:rsid w:val="00E51E6F"/>
    <w:rsid w:val="00E5385A"/>
    <w:rsid w:val="00E54BB3"/>
    <w:rsid w:val="00E54C93"/>
    <w:rsid w:val="00E5542A"/>
    <w:rsid w:val="00E5564D"/>
    <w:rsid w:val="00E56BF8"/>
    <w:rsid w:val="00E57590"/>
    <w:rsid w:val="00E57F67"/>
    <w:rsid w:val="00E608D7"/>
    <w:rsid w:val="00E60CFA"/>
    <w:rsid w:val="00E6143A"/>
    <w:rsid w:val="00E6219B"/>
    <w:rsid w:val="00E6222B"/>
    <w:rsid w:val="00E62E11"/>
    <w:rsid w:val="00E62E8B"/>
    <w:rsid w:val="00E64059"/>
    <w:rsid w:val="00E641A0"/>
    <w:rsid w:val="00E65E25"/>
    <w:rsid w:val="00E66BB0"/>
    <w:rsid w:val="00E67555"/>
    <w:rsid w:val="00E67B59"/>
    <w:rsid w:val="00E718B8"/>
    <w:rsid w:val="00E71C83"/>
    <w:rsid w:val="00E72CEB"/>
    <w:rsid w:val="00E749D9"/>
    <w:rsid w:val="00E75F57"/>
    <w:rsid w:val="00E76656"/>
    <w:rsid w:val="00E7721E"/>
    <w:rsid w:val="00E819EE"/>
    <w:rsid w:val="00E820F5"/>
    <w:rsid w:val="00E82D84"/>
    <w:rsid w:val="00E832F5"/>
    <w:rsid w:val="00E840E0"/>
    <w:rsid w:val="00E858F7"/>
    <w:rsid w:val="00E85A6B"/>
    <w:rsid w:val="00E87A99"/>
    <w:rsid w:val="00E90078"/>
    <w:rsid w:val="00E904A1"/>
    <w:rsid w:val="00E92267"/>
    <w:rsid w:val="00E9351D"/>
    <w:rsid w:val="00E93540"/>
    <w:rsid w:val="00E954DD"/>
    <w:rsid w:val="00E969B8"/>
    <w:rsid w:val="00E96F5D"/>
    <w:rsid w:val="00E97099"/>
    <w:rsid w:val="00E97F1E"/>
    <w:rsid w:val="00EA0456"/>
    <w:rsid w:val="00EA1450"/>
    <w:rsid w:val="00EA1DA6"/>
    <w:rsid w:val="00EA4A9A"/>
    <w:rsid w:val="00EA4DEB"/>
    <w:rsid w:val="00EA6C0E"/>
    <w:rsid w:val="00EB0741"/>
    <w:rsid w:val="00EB089B"/>
    <w:rsid w:val="00EB16EE"/>
    <w:rsid w:val="00EB20EB"/>
    <w:rsid w:val="00EB2F16"/>
    <w:rsid w:val="00EB5C2D"/>
    <w:rsid w:val="00EB79CA"/>
    <w:rsid w:val="00EC07F1"/>
    <w:rsid w:val="00EC1D72"/>
    <w:rsid w:val="00EC61A8"/>
    <w:rsid w:val="00ED03DE"/>
    <w:rsid w:val="00ED07B6"/>
    <w:rsid w:val="00ED0897"/>
    <w:rsid w:val="00ED0AE6"/>
    <w:rsid w:val="00ED2B9C"/>
    <w:rsid w:val="00ED345A"/>
    <w:rsid w:val="00ED4406"/>
    <w:rsid w:val="00ED4D70"/>
    <w:rsid w:val="00ED5A8A"/>
    <w:rsid w:val="00ED70AA"/>
    <w:rsid w:val="00ED7394"/>
    <w:rsid w:val="00ED77F9"/>
    <w:rsid w:val="00ED79EC"/>
    <w:rsid w:val="00ED7AC8"/>
    <w:rsid w:val="00EE195A"/>
    <w:rsid w:val="00EE32BC"/>
    <w:rsid w:val="00EE4133"/>
    <w:rsid w:val="00EE49D2"/>
    <w:rsid w:val="00EE52B4"/>
    <w:rsid w:val="00EE52FD"/>
    <w:rsid w:val="00EE72CF"/>
    <w:rsid w:val="00EE7A37"/>
    <w:rsid w:val="00EF0491"/>
    <w:rsid w:val="00EF183C"/>
    <w:rsid w:val="00EF4331"/>
    <w:rsid w:val="00EF59A1"/>
    <w:rsid w:val="00F00043"/>
    <w:rsid w:val="00F0036B"/>
    <w:rsid w:val="00F009FF"/>
    <w:rsid w:val="00F00C67"/>
    <w:rsid w:val="00F01CBA"/>
    <w:rsid w:val="00F03647"/>
    <w:rsid w:val="00F03A94"/>
    <w:rsid w:val="00F04C8D"/>
    <w:rsid w:val="00F13AD6"/>
    <w:rsid w:val="00F13FAF"/>
    <w:rsid w:val="00F149B1"/>
    <w:rsid w:val="00F150D7"/>
    <w:rsid w:val="00F15193"/>
    <w:rsid w:val="00F1520B"/>
    <w:rsid w:val="00F15377"/>
    <w:rsid w:val="00F1593E"/>
    <w:rsid w:val="00F1618B"/>
    <w:rsid w:val="00F17262"/>
    <w:rsid w:val="00F207EF"/>
    <w:rsid w:val="00F242A3"/>
    <w:rsid w:val="00F247AA"/>
    <w:rsid w:val="00F25ACC"/>
    <w:rsid w:val="00F26279"/>
    <w:rsid w:val="00F3273F"/>
    <w:rsid w:val="00F328B8"/>
    <w:rsid w:val="00F32A14"/>
    <w:rsid w:val="00F336DE"/>
    <w:rsid w:val="00F347F8"/>
    <w:rsid w:val="00F349F0"/>
    <w:rsid w:val="00F34FC6"/>
    <w:rsid w:val="00F362CC"/>
    <w:rsid w:val="00F36A1C"/>
    <w:rsid w:val="00F37B4E"/>
    <w:rsid w:val="00F37D75"/>
    <w:rsid w:val="00F402DD"/>
    <w:rsid w:val="00F44987"/>
    <w:rsid w:val="00F46C07"/>
    <w:rsid w:val="00F503C6"/>
    <w:rsid w:val="00F50501"/>
    <w:rsid w:val="00F50FDD"/>
    <w:rsid w:val="00F5103E"/>
    <w:rsid w:val="00F52CEE"/>
    <w:rsid w:val="00F53A38"/>
    <w:rsid w:val="00F54F1C"/>
    <w:rsid w:val="00F569FB"/>
    <w:rsid w:val="00F56EAE"/>
    <w:rsid w:val="00F60D2A"/>
    <w:rsid w:val="00F616E0"/>
    <w:rsid w:val="00F6279F"/>
    <w:rsid w:val="00F63DC1"/>
    <w:rsid w:val="00F654BC"/>
    <w:rsid w:val="00F656BE"/>
    <w:rsid w:val="00F67455"/>
    <w:rsid w:val="00F6771A"/>
    <w:rsid w:val="00F7053F"/>
    <w:rsid w:val="00F71332"/>
    <w:rsid w:val="00F71A64"/>
    <w:rsid w:val="00F71CE8"/>
    <w:rsid w:val="00F74570"/>
    <w:rsid w:val="00F74596"/>
    <w:rsid w:val="00F760E2"/>
    <w:rsid w:val="00F76B29"/>
    <w:rsid w:val="00F778F1"/>
    <w:rsid w:val="00F80044"/>
    <w:rsid w:val="00F82F77"/>
    <w:rsid w:val="00F83527"/>
    <w:rsid w:val="00F83A7D"/>
    <w:rsid w:val="00F86A2D"/>
    <w:rsid w:val="00F87696"/>
    <w:rsid w:val="00F944DF"/>
    <w:rsid w:val="00F950D1"/>
    <w:rsid w:val="00F95AEC"/>
    <w:rsid w:val="00F9601D"/>
    <w:rsid w:val="00F9662F"/>
    <w:rsid w:val="00F9755C"/>
    <w:rsid w:val="00FA0EA1"/>
    <w:rsid w:val="00FA36B6"/>
    <w:rsid w:val="00FA4180"/>
    <w:rsid w:val="00FA4ADD"/>
    <w:rsid w:val="00FA72F9"/>
    <w:rsid w:val="00FB005C"/>
    <w:rsid w:val="00FB1762"/>
    <w:rsid w:val="00FB1F9F"/>
    <w:rsid w:val="00FB1FD9"/>
    <w:rsid w:val="00FB39E7"/>
    <w:rsid w:val="00FB3C93"/>
    <w:rsid w:val="00FB5527"/>
    <w:rsid w:val="00FB594A"/>
    <w:rsid w:val="00FB5DA6"/>
    <w:rsid w:val="00FB69A2"/>
    <w:rsid w:val="00FB6E81"/>
    <w:rsid w:val="00FB78B2"/>
    <w:rsid w:val="00FC01E8"/>
    <w:rsid w:val="00FC1EFF"/>
    <w:rsid w:val="00FC2D66"/>
    <w:rsid w:val="00FC2D6C"/>
    <w:rsid w:val="00FC335A"/>
    <w:rsid w:val="00FC3865"/>
    <w:rsid w:val="00FC65B5"/>
    <w:rsid w:val="00FC73D9"/>
    <w:rsid w:val="00FC7F3B"/>
    <w:rsid w:val="00FD00D7"/>
    <w:rsid w:val="00FD058D"/>
    <w:rsid w:val="00FD2934"/>
    <w:rsid w:val="00FD3648"/>
    <w:rsid w:val="00FD4F63"/>
    <w:rsid w:val="00FE140B"/>
    <w:rsid w:val="00FE39FC"/>
    <w:rsid w:val="00FE48BE"/>
    <w:rsid w:val="00FE4AEB"/>
    <w:rsid w:val="00FE5499"/>
    <w:rsid w:val="00FE5A69"/>
    <w:rsid w:val="00FE6DAE"/>
    <w:rsid w:val="00FF08E4"/>
    <w:rsid w:val="00FF1132"/>
    <w:rsid w:val="00FF16EF"/>
    <w:rsid w:val="00FF1CA8"/>
    <w:rsid w:val="00FF38D2"/>
    <w:rsid w:val="00FF5F35"/>
    <w:rsid w:val="00FF6EEA"/>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9F5516C4-3322-E64E-9BCC-2287BA4C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BB8"/>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paragraph" w:styleId="Heading4">
    <w:name w:val="heading 4"/>
    <w:basedOn w:val="Normal"/>
    <w:next w:val="Normal"/>
    <w:link w:val="Heading4Char"/>
    <w:uiPriority w:val="9"/>
    <w:semiHidden/>
    <w:unhideWhenUsed/>
    <w:qFormat/>
    <w:rsid w:val="00CA1F3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aliases w:val="Page,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sz w:val="22"/>
      <w:szCs w:val="22"/>
      <w:lang w:val="en-AU" w:eastAsia="en-US"/>
    </w:rPr>
  </w:style>
  <w:style w:type="paragraph" w:customStyle="1" w:styleId="paragraph">
    <w:name w:val="paragraph"/>
    <w:basedOn w:val="Normal"/>
    <w:rsid w:val="007C00A9"/>
    <w:pPr>
      <w:spacing w:before="100" w:beforeAutospacing="1" w:after="100" w:afterAutospacing="1"/>
    </w:pPr>
    <w:rPr>
      <w:rFonts w:ascii="Times New Roman" w:hAnsi="Times New Roman"/>
      <w:sz w:val="24"/>
      <w:szCs w:val="24"/>
      <w:lang w:val="en-US"/>
    </w:rPr>
  </w:style>
  <w:style w:type="character" w:customStyle="1" w:styleId="normaltextrun">
    <w:name w:val="normaltextrun"/>
    <w:basedOn w:val="DefaultParagraphFont"/>
    <w:rsid w:val="007C00A9"/>
  </w:style>
  <w:style w:type="character" w:customStyle="1" w:styleId="eop">
    <w:name w:val="eop"/>
    <w:basedOn w:val="DefaultParagraphFont"/>
    <w:rsid w:val="007C00A9"/>
  </w:style>
  <w:style w:type="character" w:customStyle="1" w:styleId="tabchar">
    <w:name w:val="tabchar"/>
    <w:basedOn w:val="DefaultParagraphFont"/>
    <w:rsid w:val="00C76331"/>
  </w:style>
  <w:style w:type="paragraph" w:styleId="Caption">
    <w:name w:val="caption"/>
    <w:basedOn w:val="Normal"/>
    <w:next w:val="Normal"/>
    <w:uiPriority w:val="35"/>
    <w:unhideWhenUsed/>
    <w:qFormat/>
    <w:rsid w:val="00A729BC"/>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C2256"/>
    <w:rPr>
      <w:color w:val="605E5C"/>
      <w:shd w:val="clear" w:color="auto" w:fill="E1DFDD"/>
    </w:rPr>
  </w:style>
  <w:style w:type="numbering" w:customStyle="1" w:styleId="Syllabusbulletlist">
    <w:name w:val="Syllabus bullet list"/>
    <w:uiPriority w:val="99"/>
    <w:rsid w:val="00CA1F35"/>
    <w:pPr>
      <w:numPr>
        <w:numId w:val="12"/>
      </w:numPr>
    </w:pPr>
  </w:style>
  <w:style w:type="paragraph" w:customStyle="1" w:styleId="SyllabusListParagraph">
    <w:name w:val="Syllabus List Paragraph"/>
    <w:basedOn w:val="Normal"/>
    <w:link w:val="SyllabusListParagraphChar"/>
    <w:qFormat/>
    <w:rsid w:val="00CA1F35"/>
    <w:pPr>
      <w:spacing w:after="120" w:line="276" w:lineRule="auto"/>
    </w:pPr>
    <w:rPr>
      <w:rFonts w:ascii="Calibri" w:eastAsiaTheme="minorEastAsia" w:hAnsi="Calibri" w:cstheme="minorBidi"/>
      <w:szCs w:val="22"/>
      <w:lang w:eastAsia="ja-JP"/>
    </w:rPr>
  </w:style>
  <w:style w:type="character" w:customStyle="1" w:styleId="SyllabusListParagraphChar">
    <w:name w:val="Syllabus List Paragraph Char"/>
    <w:basedOn w:val="DefaultParagraphFont"/>
    <w:link w:val="SyllabusListParagraph"/>
    <w:rsid w:val="00CA1F35"/>
    <w:rPr>
      <w:rFonts w:ascii="Calibri" w:eastAsiaTheme="minorEastAsia" w:hAnsi="Calibri" w:cstheme="minorBidi"/>
      <w:sz w:val="22"/>
      <w:szCs w:val="22"/>
      <w:lang w:val="en-AU" w:eastAsia="ja-JP"/>
    </w:rPr>
  </w:style>
  <w:style w:type="character" w:customStyle="1" w:styleId="Heading4Char">
    <w:name w:val="Heading 4 Char"/>
    <w:basedOn w:val="DefaultParagraphFont"/>
    <w:link w:val="Heading4"/>
    <w:uiPriority w:val="9"/>
    <w:semiHidden/>
    <w:rsid w:val="00CA1F35"/>
    <w:rPr>
      <w:rFonts w:asciiTheme="majorHAnsi" w:eastAsiaTheme="majorEastAsia" w:hAnsiTheme="majorHAnsi" w:cstheme="majorBidi"/>
      <w:i/>
      <w:iCs/>
      <w:color w:val="2E74B5" w:themeColor="accent1" w:themeShade="BF"/>
      <w:sz w:val="22"/>
      <w:lang w:val="en-AU" w:eastAsia="en-US"/>
    </w:rPr>
  </w:style>
  <w:style w:type="character" w:styleId="Emphasis">
    <w:name w:val="Emphasis"/>
    <w:basedOn w:val="DefaultParagraphFont"/>
    <w:uiPriority w:val="20"/>
    <w:qFormat/>
    <w:rsid w:val="001D2781"/>
    <w:rPr>
      <w:i/>
      <w:iCs/>
    </w:rPr>
  </w:style>
  <w:style w:type="character" w:customStyle="1" w:styleId="UnresolvedMention2">
    <w:name w:val="Unresolved Mention2"/>
    <w:basedOn w:val="DefaultParagraphFont"/>
    <w:uiPriority w:val="99"/>
    <w:semiHidden/>
    <w:unhideWhenUsed/>
    <w:rsid w:val="004F28E9"/>
    <w:rPr>
      <w:color w:val="605E5C"/>
      <w:shd w:val="clear" w:color="auto" w:fill="E1DFDD"/>
    </w:rPr>
  </w:style>
  <w:style w:type="numbering" w:customStyle="1" w:styleId="CurrentList1">
    <w:name w:val="Current List1"/>
    <w:uiPriority w:val="99"/>
    <w:rsid w:val="00644115"/>
    <w:pPr>
      <w:numPr>
        <w:numId w:val="23"/>
      </w:numPr>
    </w:pPr>
  </w:style>
  <w:style w:type="paragraph" w:customStyle="1" w:styleId="13SAanswerlines">
    <w:name w:val="13 SA answer lines"/>
    <w:basedOn w:val="Normal"/>
    <w:rsid w:val="008F4887"/>
    <w:pPr>
      <w:spacing w:before="360" w:after="60" w:line="480" w:lineRule="auto"/>
      <w:jc w:val="both"/>
    </w:pPr>
    <w:rPr>
      <w:rFonts w:eastAsia="MS Mincho"/>
      <w:bCs/>
      <w:sz w:val="24"/>
      <w:szCs w:val="22"/>
    </w:rPr>
  </w:style>
  <w:style w:type="paragraph" w:styleId="Revision">
    <w:name w:val="Revision"/>
    <w:hidden/>
    <w:uiPriority w:val="99"/>
    <w:semiHidden/>
    <w:rsid w:val="00182F30"/>
    <w:rPr>
      <w:rFonts w:ascii="Arial" w:hAnsi="Arial"/>
      <w:sz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666858284">
      <w:bodyDiv w:val="1"/>
      <w:marLeft w:val="0"/>
      <w:marRight w:val="0"/>
      <w:marTop w:val="0"/>
      <w:marBottom w:val="0"/>
      <w:divBdr>
        <w:top w:val="none" w:sz="0" w:space="0" w:color="auto"/>
        <w:left w:val="none" w:sz="0" w:space="0" w:color="auto"/>
        <w:bottom w:val="none" w:sz="0" w:space="0" w:color="auto"/>
        <w:right w:val="none" w:sz="0" w:space="0" w:color="auto"/>
      </w:divBdr>
      <w:divsChild>
        <w:div w:id="17853819">
          <w:marLeft w:val="0"/>
          <w:marRight w:val="0"/>
          <w:marTop w:val="0"/>
          <w:marBottom w:val="0"/>
          <w:divBdr>
            <w:top w:val="none" w:sz="0" w:space="0" w:color="auto"/>
            <w:left w:val="none" w:sz="0" w:space="0" w:color="auto"/>
            <w:bottom w:val="none" w:sz="0" w:space="0" w:color="auto"/>
            <w:right w:val="none" w:sz="0" w:space="0" w:color="auto"/>
          </w:divBdr>
          <w:divsChild>
            <w:div w:id="1044595216">
              <w:marLeft w:val="0"/>
              <w:marRight w:val="0"/>
              <w:marTop w:val="0"/>
              <w:marBottom w:val="0"/>
              <w:divBdr>
                <w:top w:val="none" w:sz="0" w:space="0" w:color="auto"/>
                <w:left w:val="none" w:sz="0" w:space="0" w:color="auto"/>
                <w:bottom w:val="none" w:sz="0" w:space="0" w:color="auto"/>
                <w:right w:val="none" w:sz="0" w:space="0" w:color="auto"/>
              </w:divBdr>
              <w:divsChild>
                <w:div w:id="6606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17120">
      <w:bodyDiv w:val="1"/>
      <w:marLeft w:val="0"/>
      <w:marRight w:val="0"/>
      <w:marTop w:val="0"/>
      <w:marBottom w:val="0"/>
      <w:divBdr>
        <w:top w:val="none" w:sz="0" w:space="0" w:color="auto"/>
        <w:left w:val="none" w:sz="0" w:space="0" w:color="auto"/>
        <w:bottom w:val="none" w:sz="0" w:space="0" w:color="auto"/>
        <w:right w:val="none" w:sz="0" w:space="0" w:color="auto"/>
      </w:divBdr>
      <w:divsChild>
        <w:div w:id="1321034246">
          <w:marLeft w:val="0"/>
          <w:marRight w:val="0"/>
          <w:marTop w:val="0"/>
          <w:marBottom w:val="0"/>
          <w:divBdr>
            <w:top w:val="none" w:sz="0" w:space="0" w:color="auto"/>
            <w:left w:val="none" w:sz="0" w:space="0" w:color="auto"/>
            <w:bottom w:val="none" w:sz="0" w:space="0" w:color="auto"/>
            <w:right w:val="none" w:sz="0" w:space="0" w:color="auto"/>
          </w:divBdr>
        </w:div>
        <w:div w:id="555161809">
          <w:marLeft w:val="0"/>
          <w:marRight w:val="0"/>
          <w:marTop w:val="0"/>
          <w:marBottom w:val="0"/>
          <w:divBdr>
            <w:top w:val="none" w:sz="0" w:space="0" w:color="auto"/>
            <w:left w:val="none" w:sz="0" w:space="0" w:color="auto"/>
            <w:bottom w:val="none" w:sz="0" w:space="0" w:color="auto"/>
            <w:right w:val="none" w:sz="0" w:space="0" w:color="auto"/>
          </w:divBdr>
        </w:div>
        <w:div w:id="199830717">
          <w:marLeft w:val="0"/>
          <w:marRight w:val="0"/>
          <w:marTop w:val="0"/>
          <w:marBottom w:val="0"/>
          <w:divBdr>
            <w:top w:val="none" w:sz="0" w:space="0" w:color="auto"/>
            <w:left w:val="none" w:sz="0" w:space="0" w:color="auto"/>
            <w:bottom w:val="none" w:sz="0" w:space="0" w:color="auto"/>
            <w:right w:val="none" w:sz="0" w:space="0" w:color="auto"/>
          </w:divBdr>
        </w:div>
        <w:div w:id="1547138711">
          <w:marLeft w:val="0"/>
          <w:marRight w:val="0"/>
          <w:marTop w:val="0"/>
          <w:marBottom w:val="0"/>
          <w:divBdr>
            <w:top w:val="none" w:sz="0" w:space="0" w:color="auto"/>
            <w:left w:val="none" w:sz="0" w:space="0" w:color="auto"/>
            <w:bottom w:val="none" w:sz="0" w:space="0" w:color="auto"/>
            <w:right w:val="none" w:sz="0" w:space="0" w:color="auto"/>
          </w:divBdr>
        </w:div>
        <w:div w:id="802697200">
          <w:marLeft w:val="0"/>
          <w:marRight w:val="0"/>
          <w:marTop w:val="0"/>
          <w:marBottom w:val="0"/>
          <w:divBdr>
            <w:top w:val="none" w:sz="0" w:space="0" w:color="auto"/>
            <w:left w:val="none" w:sz="0" w:space="0" w:color="auto"/>
            <w:bottom w:val="none" w:sz="0" w:space="0" w:color="auto"/>
            <w:right w:val="none" w:sz="0" w:space="0" w:color="auto"/>
          </w:divBdr>
        </w:div>
        <w:div w:id="274213993">
          <w:marLeft w:val="0"/>
          <w:marRight w:val="0"/>
          <w:marTop w:val="0"/>
          <w:marBottom w:val="0"/>
          <w:divBdr>
            <w:top w:val="none" w:sz="0" w:space="0" w:color="auto"/>
            <w:left w:val="none" w:sz="0" w:space="0" w:color="auto"/>
            <w:bottom w:val="none" w:sz="0" w:space="0" w:color="auto"/>
            <w:right w:val="none" w:sz="0" w:space="0" w:color="auto"/>
          </w:divBdr>
        </w:div>
        <w:div w:id="1591620603">
          <w:marLeft w:val="0"/>
          <w:marRight w:val="0"/>
          <w:marTop w:val="0"/>
          <w:marBottom w:val="0"/>
          <w:divBdr>
            <w:top w:val="none" w:sz="0" w:space="0" w:color="auto"/>
            <w:left w:val="none" w:sz="0" w:space="0" w:color="auto"/>
            <w:bottom w:val="none" w:sz="0" w:space="0" w:color="auto"/>
            <w:right w:val="none" w:sz="0" w:space="0" w:color="auto"/>
          </w:divBdr>
        </w:div>
        <w:div w:id="1145583523">
          <w:marLeft w:val="0"/>
          <w:marRight w:val="0"/>
          <w:marTop w:val="0"/>
          <w:marBottom w:val="0"/>
          <w:divBdr>
            <w:top w:val="none" w:sz="0" w:space="0" w:color="auto"/>
            <w:left w:val="none" w:sz="0" w:space="0" w:color="auto"/>
            <w:bottom w:val="none" w:sz="0" w:space="0" w:color="auto"/>
            <w:right w:val="none" w:sz="0" w:space="0" w:color="auto"/>
          </w:divBdr>
        </w:div>
        <w:div w:id="2126843735">
          <w:marLeft w:val="0"/>
          <w:marRight w:val="0"/>
          <w:marTop w:val="0"/>
          <w:marBottom w:val="0"/>
          <w:divBdr>
            <w:top w:val="none" w:sz="0" w:space="0" w:color="auto"/>
            <w:left w:val="none" w:sz="0" w:space="0" w:color="auto"/>
            <w:bottom w:val="none" w:sz="0" w:space="0" w:color="auto"/>
            <w:right w:val="none" w:sz="0" w:space="0" w:color="auto"/>
          </w:divBdr>
        </w:div>
        <w:div w:id="252906813">
          <w:marLeft w:val="0"/>
          <w:marRight w:val="0"/>
          <w:marTop w:val="0"/>
          <w:marBottom w:val="0"/>
          <w:divBdr>
            <w:top w:val="none" w:sz="0" w:space="0" w:color="auto"/>
            <w:left w:val="none" w:sz="0" w:space="0" w:color="auto"/>
            <w:bottom w:val="none" w:sz="0" w:space="0" w:color="auto"/>
            <w:right w:val="none" w:sz="0" w:space="0" w:color="auto"/>
          </w:divBdr>
        </w:div>
        <w:div w:id="1953776830">
          <w:marLeft w:val="0"/>
          <w:marRight w:val="0"/>
          <w:marTop w:val="0"/>
          <w:marBottom w:val="0"/>
          <w:divBdr>
            <w:top w:val="none" w:sz="0" w:space="0" w:color="auto"/>
            <w:left w:val="none" w:sz="0" w:space="0" w:color="auto"/>
            <w:bottom w:val="none" w:sz="0" w:space="0" w:color="auto"/>
            <w:right w:val="none" w:sz="0" w:space="0" w:color="auto"/>
          </w:divBdr>
        </w:div>
      </w:divsChild>
    </w:div>
    <w:div w:id="1769691388">
      <w:bodyDiv w:val="1"/>
      <w:marLeft w:val="0"/>
      <w:marRight w:val="0"/>
      <w:marTop w:val="0"/>
      <w:marBottom w:val="0"/>
      <w:divBdr>
        <w:top w:val="none" w:sz="0" w:space="0" w:color="auto"/>
        <w:left w:val="none" w:sz="0" w:space="0" w:color="auto"/>
        <w:bottom w:val="none" w:sz="0" w:space="0" w:color="auto"/>
        <w:right w:val="none" w:sz="0" w:space="0" w:color="auto"/>
      </w:divBdr>
    </w:div>
    <w:div w:id="1804424130">
      <w:bodyDiv w:val="1"/>
      <w:marLeft w:val="0"/>
      <w:marRight w:val="0"/>
      <w:marTop w:val="0"/>
      <w:marBottom w:val="0"/>
      <w:divBdr>
        <w:top w:val="none" w:sz="0" w:space="0" w:color="auto"/>
        <w:left w:val="none" w:sz="0" w:space="0" w:color="auto"/>
        <w:bottom w:val="none" w:sz="0" w:space="0" w:color="auto"/>
        <w:right w:val="none" w:sz="0" w:space="0" w:color="auto"/>
      </w:divBdr>
      <w:divsChild>
        <w:div w:id="63183151">
          <w:marLeft w:val="0"/>
          <w:marRight w:val="0"/>
          <w:marTop w:val="0"/>
          <w:marBottom w:val="0"/>
          <w:divBdr>
            <w:top w:val="none" w:sz="0" w:space="0" w:color="auto"/>
            <w:left w:val="none" w:sz="0" w:space="0" w:color="auto"/>
            <w:bottom w:val="none" w:sz="0" w:space="0" w:color="auto"/>
            <w:right w:val="none" w:sz="0" w:space="0" w:color="auto"/>
          </w:divBdr>
        </w:div>
        <w:div w:id="586310001">
          <w:marLeft w:val="0"/>
          <w:marRight w:val="0"/>
          <w:marTop w:val="0"/>
          <w:marBottom w:val="0"/>
          <w:divBdr>
            <w:top w:val="none" w:sz="0" w:space="0" w:color="auto"/>
            <w:left w:val="none" w:sz="0" w:space="0" w:color="auto"/>
            <w:bottom w:val="none" w:sz="0" w:space="0" w:color="auto"/>
            <w:right w:val="none" w:sz="0" w:space="0" w:color="auto"/>
          </w:divBdr>
        </w:div>
        <w:div w:id="1162502617">
          <w:marLeft w:val="0"/>
          <w:marRight w:val="0"/>
          <w:marTop w:val="0"/>
          <w:marBottom w:val="0"/>
          <w:divBdr>
            <w:top w:val="none" w:sz="0" w:space="0" w:color="auto"/>
            <w:left w:val="none" w:sz="0" w:space="0" w:color="auto"/>
            <w:bottom w:val="none" w:sz="0" w:space="0" w:color="auto"/>
            <w:right w:val="none" w:sz="0" w:space="0" w:color="auto"/>
          </w:divBdr>
        </w:div>
        <w:div w:id="1612206043">
          <w:marLeft w:val="0"/>
          <w:marRight w:val="0"/>
          <w:marTop w:val="0"/>
          <w:marBottom w:val="0"/>
          <w:divBdr>
            <w:top w:val="none" w:sz="0" w:space="0" w:color="auto"/>
            <w:left w:val="none" w:sz="0" w:space="0" w:color="auto"/>
            <w:bottom w:val="none" w:sz="0" w:space="0" w:color="auto"/>
            <w:right w:val="none" w:sz="0" w:space="0" w:color="auto"/>
          </w:divBdr>
        </w:div>
        <w:div w:id="460422199">
          <w:marLeft w:val="0"/>
          <w:marRight w:val="0"/>
          <w:marTop w:val="0"/>
          <w:marBottom w:val="0"/>
          <w:divBdr>
            <w:top w:val="none" w:sz="0" w:space="0" w:color="auto"/>
            <w:left w:val="none" w:sz="0" w:space="0" w:color="auto"/>
            <w:bottom w:val="none" w:sz="0" w:space="0" w:color="auto"/>
            <w:right w:val="none" w:sz="0" w:space="0" w:color="auto"/>
          </w:divBdr>
        </w:div>
      </w:divsChild>
    </w:div>
    <w:div w:id="188725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istockphoto.com/photo/colored-brain-gm187151238-26051305?phrase=lobes%20of%20the%20brain%20"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81ACFA-3F00-4D16-87C3-F588A087F948}"/>
</file>

<file path=customXml/itemProps2.xml><?xml version="1.0" encoding="utf-8"?>
<ds:datastoreItem xmlns:ds="http://schemas.openxmlformats.org/officeDocument/2006/customXml" ds:itemID="{C0650E61-09B0-764E-85B6-C14008CF9F9E}">
  <ds:schemaRefs>
    <ds:schemaRef ds:uri="http://schemas.openxmlformats.org/officeDocument/2006/bibliography"/>
  </ds:schemaRefs>
</ds:datastoreItem>
</file>

<file path=customXml/itemProps3.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6E5790-C303-4AE1-8C65-51B9FC414D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38</Pages>
  <Words>5117</Words>
  <Characters>29168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34217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LANE Isaac [Southern River College]</cp:lastModifiedBy>
  <cp:revision>7</cp:revision>
  <cp:lastPrinted>2022-01-31T04:27:00Z</cp:lastPrinted>
  <dcterms:created xsi:type="dcterms:W3CDTF">2023-10-27T06:48:00Z</dcterms:created>
  <dcterms:modified xsi:type="dcterms:W3CDTF">2024-10-29T06:03:00Z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ContentType">
    <vt:lpwstr>Document</vt:lpwstr>
  </property>
</Properties>
</file>